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85611" w14:textId="7B7AA5A9" w:rsidR="00D14160" w:rsidRDefault="00D14160" w:rsidP="00D14160">
      <w:pPr>
        <w:tabs>
          <w:tab w:val="left" w:pos="2063"/>
        </w:tabs>
        <w:rPr>
          <w:sz w:val="64"/>
          <w:szCs w:val="64"/>
        </w:rPr>
      </w:pPr>
    </w:p>
    <w:p w14:paraId="2B323C48" w14:textId="413F619C" w:rsidR="00D14160" w:rsidRDefault="00D14160" w:rsidP="00D14160">
      <w:pPr>
        <w:tabs>
          <w:tab w:val="left" w:pos="2063"/>
        </w:tabs>
        <w:rPr>
          <w:sz w:val="64"/>
          <w:szCs w:val="64"/>
        </w:rPr>
      </w:pPr>
    </w:p>
    <w:p w14:paraId="37907424" w14:textId="77777777" w:rsidR="00D14160" w:rsidRPr="00D14160" w:rsidRDefault="00D14160" w:rsidP="00D14160">
      <w:pPr>
        <w:tabs>
          <w:tab w:val="left" w:pos="2063"/>
        </w:tabs>
        <w:rPr>
          <w:sz w:val="64"/>
          <w:szCs w:val="64"/>
        </w:rPr>
      </w:pPr>
    </w:p>
    <w:bookmarkStart w:id="0" w:name="_gjdgxs" w:colFirst="0" w:colLast="0"/>
    <w:bookmarkEnd w:id="0"/>
    <w:p w14:paraId="407614AB" w14:textId="7EE574DD" w:rsidR="00975302" w:rsidRDefault="00975302" w:rsidP="00975302">
      <w:pPr>
        <w:jc w:val="center"/>
        <w:rPr>
          <w:rFonts w:ascii="Helvetica Neue" w:eastAsia="Helvetica Neue" w:hAnsi="Helvetica Neue" w:cs="Helvetica Neue"/>
          <w:b/>
          <w:color w:val="4472C4"/>
          <w:sz w:val="120"/>
          <w:szCs w:val="120"/>
        </w:rPr>
      </w:pPr>
      <w:r w:rsidRPr="00243BD6">
        <w:rPr>
          <w:rFonts w:ascii="Times New Roman" w:eastAsia="Times New Roman" w:hAnsi="Times New Roman" w:cs="Times New Roman"/>
        </w:rPr>
        <w:fldChar w:fldCharType="begin"/>
      </w:r>
      <w:r w:rsidR="00CE3B2D">
        <w:rPr>
          <w:rFonts w:ascii="Times New Roman" w:eastAsia="Times New Roman" w:hAnsi="Times New Roman" w:cs="Times New Roman"/>
        </w:rPr>
        <w:instrText xml:space="preserve"> INCLUDEPICTURE "https://d.docs.live.net/var/folders/m6/55r6mjjj0rnd_xzm0ht2dw0w0000gn/T/com.microsoft.Word/WebArchiveCopyPasteTempFiles/page1image1805212496" \* MERGEFORMAT </w:instrText>
      </w:r>
      <w:r w:rsidRPr="00243BD6">
        <w:rPr>
          <w:rFonts w:ascii="Times New Roman" w:eastAsia="Times New Roman" w:hAnsi="Times New Roman" w:cs="Times New Roman"/>
        </w:rPr>
        <w:fldChar w:fldCharType="separate"/>
      </w:r>
      <w:r w:rsidRPr="00243BD6">
        <w:rPr>
          <w:rFonts w:ascii="Times New Roman" w:eastAsia="Times New Roman" w:hAnsi="Times New Roman" w:cs="Times New Roman"/>
          <w:i/>
          <w:iCs/>
          <w:noProof/>
        </w:rPr>
        <w:drawing>
          <wp:inline distT="0" distB="0" distL="0" distR="0" wp14:anchorId="478AB6E4" wp14:editId="2F971C99">
            <wp:extent cx="964565" cy="814705"/>
            <wp:effectExtent l="0" t="0" r="635" b="0"/>
            <wp:docPr id="914" name="Picture 914" descr="page1image180521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18052124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4565" cy="814705"/>
                    </a:xfrm>
                    <a:prstGeom prst="rect">
                      <a:avLst/>
                    </a:prstGeom>
                    <a:noFill/>
                    <a:ln>
                      <a:noFill/>
                    </a:ln>
                  </pic:spPr>
                </pic:pic>
              </a:graphicData>
            </a:graphic>
          </wp:inline>
        </w:drawing>
      </w:r>
      <w:r w:rsidRPr="00243BD6">
        <w:rPr>
          <w:rFonts w:ascii="Times New Roman" w:eastAsia="Times New Roman" w:hAnsi="Times New Roman" w:cs="Times New Roman"/>
        </w:rPr>
        <w:fldChar w:fldCharType="end"/>
      </w:r>
    </w:p>
    <w:p w14:paraId="0D03C30F" w14:textId="77777777" w:rsidR="00975302" w:rsidRDefault="00975302" w:rsidP="00975302">
      <w:pPr>
        <w:jc w:val="center"/>
        <w:rPr>
          <w:rFonts w:ascii="Helvetica Neue" w:eastAsia="Helvetica Neue" w:hAnsi="Helvetica Neue" w:cs="Helvetica Neue"/>
          <w:b/>
          <w:color w:val="2F5496"/>
          <w:sz w:val="120"/>
          <w:szCs w:val="120"/>
        </w:rPr>
      </w:pPr>
      <w:bookmarkStart w:id="1" w:name="p1"/>
      <w:bookmarkEnd w:id="1"/>
      <w:r>
        <w:rPr>
          <w:rFonts w:ascii="Helvetica Neue" w:eastAsia="Helvetica Neue" w:hAnsi="Helvetica Neue" w:cs="Helvetica Neue"/>
          <w:b/>
          <w:color w:val="2F5496"/>
          <w:sz w:val="120"/>
          <w:szCs w:val="120"/>
        </w:rPr>
        <w:t>OPERATIONS</w:t>
      </w:r>
    </w:p>
    <w:p w14:paraId="645ECF3E" w14:textId="77777777" w:rsidR="00975302" w:rsidRDefault="00975302" w:rsidP="00975302">
      <w:pPr>
        <w:tabs>
          <w:tab w:val="center" w:pos="5018"/>
          <w:tab w:val="right" w:pos="10037"/>
        </w:tabs>
        <w:rPr>
          <w:rFonts w:ascii="Helvetica Neue" w:eastAsia="Helvetica Neue" w:hAnsi="Helvetica Neue" w:cs="Helvetica Neue"/>
          <w:b/>
          <w:color w:val="2F5496"/>
          <w:sz w:val="120"/>
          <w:szCs w:val="120"/>
        </w:rPr>
      </w:pPr>
      <w:r>
        <w:rPr>
          <w:rFonts w:ascii="Helvetica Neue" w:eastAsia="Helvetica Neue" w:hAnsi="Helvetica Neue" w:cs="Helvetica Neue"/>
          <w:b/>
          <w:color w:val="2F5496"/>
          <w:sz w:val="120"/>
          <w:szCs w:val="120"/>
        </w:rPr>
        <w:tab/>
        <w:t>MANUAL</w:t>
      </w:r>
      <w:r>
        <w:rPr>
          <w:rFonts w:ascii="Helvetica Neue" w:eastAsia="Helvetica Neue" w:hAnsi="Helvetica Neue" w:cs="Helvetica Neue"/>
          <w:b/>
          <w:color w:val="2F5496"/>
          <w:sz w:val="120"/>
          <w:szCs w:val="120"/>
        </w:rPr>
        <w:tab/>
      </w:r>
    </w:p>
    <w:p w14:paraId="24417197" w14:textId="4E6CCA70" w:rsidR="00975302" w:rsidRDefault="001A36CE" w:rsidP="003B5CB6">
      <w:pPr>
        <w:tabs>
          <w:tab w:val="left" w:pos="540"/>
          <w:tab w:val="center" w:pos="4680"/>
        </w:tabs>
        <w:rPr>
          <w:rFonts w:ascii="Helvetica Neue" w:eastAsia="Helvetica Neue" w:hAnsi="Helvetica Neue" w:cs="Helvetica Neue"/>
          <w:b/>
          <w:color w:val="4472C4"/>
        </w:rPr>
      </w:pPr>
      <w:r>
        <w:rPr>
          <w:rFonts w:ascii="Helvetica Neue" w:eastAsia="Helvetica Neue" w:hAnsi="Helvetica Neue" w:cs="Helvetica Neue"/>
          <w:b/>
          <w:color w:val="4472C4"/>
        </w:rPr>
        <w:tab/>
      </w:r>
      <w:r>
        <w:rPr>
          <w:rFonts w:ascii="Helvetica Neue" w:eastAsia="Helvetica Neue" w:hAnsi="Helvetica Neue" w:cs="Helvetica Neue"/>
          <w:b/>
          <w:color w:val="4472C4"/>
        </w:rPr>
        <w:tab/>
      </w:r>
      <w:r w:rsidR="00067FBD">
        <w:rPr>
          <w:rFonts w:ascii="Helvetica Neue" w:eastAsia="Helvetica Neue" w:hAnsi="Helvetica Neue" w:cs="Helvetica Neue"/>
          <w:b/>
          <w:color w:val="4472C4"/>
        </w:rPr>
        <w:t>(</w:t>
      </w:r>
      <w:r w:rsidR="00C60D22">
        <w:rPr>
          <w:rFonts w:ascii="Helvetica Neue" w:eastAsia="Helvetica Neue" w:hAnsi="Helvetica Neue" w:cs="Helvetica Neue"/>
          <w:b/>
          <w:color w:val="4472C4"/>
        </w:rPr>
        <w:t>Webpage</w:t>
      </w:r>
      <w:r w:rsidR="00067FBD">
        <w:rPr>
          <w:rFonts w:ascii="Helvetica Neue" w:eastAsia="Helvetica Neue" w:hAnsi="Helvetica Neue" w:cs="Helvetica Neue"/>
          <w:b/>
          <w:color w:val="4472C4"/>
        </w:rPr>
        <w:t xml:space="preserve"> Version)</w:t>
      </w:r>
    </w:p>
    <w:p w14:paraId="7DAF6F31" w14:textId="77777777" w:rsidR="00975302" w:rsidRDefault="00975302" w:rsidP="00975302">
      <w:pPr>
        <w:jc w:val="center"/>
        <w:rPr>
          <w:rFonts w:asciiTheme="majorHAnsi" w:eastAsia="Helvetica Neue" w:hAnsiTheme="majorHAnsi" w:cs="Helvetica Neue"/>
          <w:b/>
          <w:i/>
          <w:color w:val="4472C4"/>
          <w:sz w:val="40"/>
          <w:szCs w:val="40"/>
        </w:rPr>
      </w:pPr>
    </w:p>
    <w:p w14:paraId="4E4993A0" w14:textId="45D2BDFE" w:rsidR="00975302" w:rsidRPr="00C60D22" w:rsidRDefault="00C60D22" w:rsidP="00975302">
      <w:pPr>
        <w:jc w:val="center"/>
        <w:rPr>
          <w:rFonts w:ascii="Helvetica" w:eastAsia="Helvetica Neue" w:hAnsi="Helvetica" w:cs="Helvetica Neue"/>
          <w:b/>
          <w:i/>
          <w:color w:val="4472C4"/>
          <w:sz w:val="40"/>
          <w:szCs w:val="40"/>
        </w:rPr>
      </w:pPr>
      <w:r w:rsidRPr="00C60D22">
        <w:rPr>
          <w:rFonts w:ascii="Helvetica" w:eastAsia="Helvetica Neue" w:hAnsi="Helvetica" w:cs="Helvetica Neue"/>
          <w:b/>
          <w:i/>
          <w:color w:val="4472C4"/>
          <w:sz w:val="40"/>
          <w:szCs w:val="40"/>
        </w:rPr>
        <w:t>for</w:t>
      </w:r>
      <w:r w:rsidR="00975302" w:rsidRPr="00C60D22">
        <w:rPr>
          <w:rFonts w:ascii="Helvetica" w:eastAsia="Helvetica Neue" w:hAnsi="Helvetica" w:cs="Helvetica Neue"/>
          <w:b/>
          <w:i/>
          <w:color w:val="4472C4"/>
          <w:sz w:val="40"/>
          <w:szCs w:val="40"/>
        </w:rPr>
        <w:t xml:space="preserve"> the</w:t>
      </w:r>
    </w:p>
    <w:p w14:paraId="65DC5FA4" w14:textId="77777777" w:rsidR="00975302" w:rsidRDefault="00975302" w:rsidP="00975302">
      <w:pPr>
        <w:rPr>
          <w:rFonts w:ascii="Helvetica Neue" w:eastAsia="Helvetica Neue" w:hAnsi="Helvetica Neue" w:cs="Helvetica Neue"/>
          <w:b/>
          <w:i/>
          <w:color w:val="4472C4"/>
          <w:sz w:val="40"/>
          <w:szCs w:val="40"/>
        </w:rPr>
      </w:pPr>
    </w:p>
    <w:p w14:paraId="524E0565" w14:textId="77777777" w:rsidR="00975302" w:rsidRDefault="00975302" w:rsidP="00975302">
      <w:pPr>
        <w:jc w:val="center"/>
        <w:rPr>
          <w:rFonts w:ascii="Helvetica Neue" w:eastAsia="Helvetica Neue" w:hAnsi="Helvetica Neue" w:cs="Helvetica Neue"/>
          <w:b/>
          <w:i/>
          <w:color w:val="2F5496"/>
          <w:sz w:val="90"/>
          <w:szCs w:val="90"/>
        </w:rPr>
      </w:pPr>
      <w:r>
        <w:rPr>
          <w:rFonts w:ascii="Helvetica Neue" w:eastAsia="Helvetica Neue" w:hAnsi="Helvetica Neue" w:cs="Helvetica Neue"/>
          <w:b/>
          <w:i/>
          <w:color w:val="2F5496"/>
          <w:sz w:val="90"/>
          <w:szCs w:val="90"/>
        </w:rPr>
        <w:t>Tri-County</w:t>
      </w:r>
    </w:p>
    <w:p w14:paraId="135E2146" w14:textId="2835E656" w:rsidR="00975302" w:rsidRDefault="00975302" w:rsidP="003753F7">
      <w:pPr>
        <w:jc w:val="center"/>
        <w:rPr>
          <w:rFonts w:ascii="Helvetica Neue" w:eastAsia="Helvetica Neue" w:hAnsi="Helvetica Neue" w:cs="Helvetica Neue"/>
          <w:b/>
          <w:i/>
          <w:color w:val="4472C4"/>
          <w:sz w:val="90"/>
          <w:szCs w:val="90"/>
        </w:rPr>
      </w:pPr>
      <w:r>
        <w:rPr>
          <w:rFonts w:ascii="Helvetica Neue" w:eastAsia="Helvetica Neue" w:hAnsi="Helvetica Neue" w:cs="Helvetica Neue"/>
          <w:b/>
          <w:i/>
          <w:color w:val="2F5496"/>
          <w:sz w:val="90"/>
          <w:szCs w:val="90"/>
        </w:rPr>
        <w:t>Unitarian Universalists</w:t>
      </w:r>
    </w:p>
    <w:p w14:paraId="1D2F3E78" w14:textId="0891F64A" w:rsidR="00975302" w:rsidRDefault="0082097D" w:rsidP="00975302">
      <w:pPr>
        <w:rPr>
          <w:rFonts w:ascii="Helvetica Neue" w:eastAsia="Helvetica Neue" w:hAnsi="Helvetica Neue" w:cs="Helvetica Neue"/>
          <w:b/>
          <w:i/>
          <w:color w:val="000000"/>
        </w:rPr>
      </w:pPr>
      <w:r>
        <w:rPr>
          <w:noProof/>
        </w:rPr>
        <mc:AlternateContent>
          <mc:Choice Requires="wps">
            <w:drawing>
              <wp:anchor distT="0" distB="0" distL="114300" distR="114300" simplePos="0" relativeHeight="254028800" behindDoc="0" locked="0" layoutInCell="1" allowOverlap="1" wp14:anchorId="62A235B2" wp14:editId="03F2CC14">
                <wp:simplePos x="0" y="0"/>
                <wp:positionH relativeFrom="column">
                  <wp:posOffset>-412750</wp:posOffset>
                </wp:positionH>
                <wp:positionV relativeFrom="paragraph">
                  <wp:posOffset>58153</wp:posOffset>
                </wp:positionV>
                <wp:extent cx="534035" cy="1221740"/>
                <wp:effectExtent l="12700" t="0" r="24765" b="22860"/>
                <wp:wrapNone/>
                <wp:docPr id="734" name="Down Arrow 734">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9BF05" w14:textId="77777777" w:rsidR="0082097D" w:rsidRPr="0052516C" w:rsidRDefault="0082097D" w:rsidP="009B375B">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235B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34" o:spid="_x0000_s1026" type="#_x0000_t67" href="#p2" style="position:absolute;margin-left:-32.5pt;margin-top:4.6pt;width:42.05pt;height:96.2pt;z-index:25402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" o:button="t" adj="16512" fillcolor="#ffc000" strokecolor="#c00000" strokeweight="1.25pt">
                <v:fill o:detectmouseclick="t"/>
                <v:textbox>
                  <w:txbxContent>
                    <w:p w14:paraId="1C29BF05" w14:textId="77777777" w:rsidR="0082097D" w:rsidRPr="0052516C" w:rsidRDefault="0082097D" w:rsidP="009B375B">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387C325F" w14:textId="1455A3F6" w:rsidR="00975302" w:rsidRDefault="00975302" w:rsidP="00975302">
      <w:pPr>
        <w:jc w:val="center"/>
        <w:rPr>
          <w:rFonts w:ascii="Helvetica Neue" w:eastAsia="Helvetica Neue" w:hAnsi="Helvetica Neue" w:cs="Helvetica Neue"/>
          <w:b/>
          <w:i/>
          <w:color w:val="000000"/>
        </w:rPr>
      </w:pPr>
    </w:p>
    <w:p w14:paraId="0FA549DF" w14:textId="238DE698" w:rsidR="00975302" w:rsidRDefault="00975302" w:rsidP="00975302">
      <w:pPr>
        <w:rPr>
          <w:rFonts w:ascii="Helvetica Neue" w:eastAsia="Helvetica Neue" w:hAnsi="Helvetica Neue" w:cs="Helvetica Neue"/>
          <w:b/>
          <w:i/>
          <w:color w:val="000000"/>
        </w:rPr>
      </w:pPr>
    </w:p>
    <w:p w14:paraId="530F9DF1" w14:textId="16981D45" w:rsidR="00975302" w:rsidRDefault="00975302" w:rsidP="00975302">
      <w:pPr>
        <w:rPr>
          <w:rFonts w:ascii="Helvetica Neue" w:eastAsia="Helvetica Neue" w:hAnsi="Helvetica Neue" w:cs="Helvetica Neue"/>
          <w:b/>
          <w:i/>
          <w:color w:val="000000"/>
        </w:rPr>
      </w:pPr>
    </w:p>
    <w:p w14:paraId="192B0DA8" w14:textId="77777777" w:rsidR="00975302" w:rsidRDefault="00975302" w:rsidP="00975302">
      <w:pPr>
        <w:rPr>
          <w:rFonts w:ascii="Helvetica Neue" w:eastAsia="Helvetica Neue" w:hAnsi="Helvetica Neue" w:cs="Helvetica Neue"/>
          <w:color w:val="000000"/>
        </w:rPr>
      </w:pPr>
    </w:p>
    <w:p w14:paraId="23B7971D" w14:textId="77777777" w:rsidR="00975302" w:rsidRDefault="00975302" w:rsidP="00975302">
      <w:pPr>
        <w:rPr>
          <w:rFonts w:ascii="Helvetica Neue" w:eastAsia="Helvetica Neue" w:hAnsi="Helvetica Neue" w:cs="Helvetica Neue"/>
          <w:b/>
          <w:i/>
          <w:color w:val="000000"/>
        </w:rPr>
      </w:pPr>
    </w:p>
    <w:p w14:paraId="552CE609" w14:textId="77777777" w:rsidR="00975302" w:rsidRDefault="00975302" w:rsidP="00975302">
      <w:pPr>
        <w:rPr>
          <w:rFonts w:ascii="Helvetica Neue" w:eastAsia="Helvetica Neue" w:hAnsi="Helvetica Neue" w:cs="Helvetica Neue"/>
          <w:b/>
          <w:i/>
          <w:color w:val="000000"/>
        </w:rPr>
      </w:pPr>
      <w:bookmarkStart w:id="2" w:name="_Hlt86151739"/>
      <w:bookmarkStart w:id="3" w:name="p2"/>
      <w:bookmarkEnd w:id="2"/>
      <w:bookmarkEnd w:id="3"/>
    </w:p>
    <w:p w14:paraId="3681D172" w14:textId="77777777" w:rsidR="00975302" w:rsidRDefault="00975302" w:rsidP="00975302">
      <w:pPr>
        <w:rPr>
          <w:rFonts w:ascii="Helvetica Neue" w:eastAsia="Helvetica Neue" w:hAnsi="Helvetica Neue" w:cs="Helvetica Neue"/>
          <w:b/>
          <w:i/>
          <w:color w:val="000000"/>
        </w:rPr>
      </w:pPr>
    </w:p>
    <w:p w14:paraId="2D4CC4A7" w14:textId="77777777" w:rsidR="00975302" w:rsidRDefault="00975302" w:rsidP="00975302">
      <w:pPr>
        <w:rPr>
          <w:rFonts w:ascii="Helvetica Neue" w:eastAsia="Helvetica Neue" w:hAnsi="Helvetica Neue" w:cs="Helvetica Neue"/>
          <w:b/>
          <w:i/>
          <w:color w:val="000000"/>
        </w:rPr>
      </w:pPr>
    </w:p>
    <w:p w14:paraId="75210405" w14:textId="77777777" w:rsidR="00975302" w:rsidRDefault="00975302" w:rsidP="00975302">
      <w:pPr>
        <w:rPr>
          <w:rFonts w:ascii="Helvetica Neue" w:eastAsia="Helvetica Neue" w:hAnsi="Helvetica Neue" w:cs="Helvetica Neue"/>
          <w:b/>
          <w:i/>
          <w:color w:val="000000"/>
        </w:rPr>
      </w:pPr>
    </w:p>
    <w:p w14:paraId="66AC5EF7" w14:textId="77777777" w:rsidR="00975302" w:rsidRDefault="00975302" w:rsidP="00260E8E">
      <w:pPr>
        <w:rPr>
          <w:rFonts w:ascii="Times" w:eastAsia="Times" w:hAnsi="Times" w:cs="Times"/>
          <w:color w:val="000000"/>
          <w:sz w:val="28"/>
          <w:szCs w:val="28"/>
        </w:rPr>
      </w:pPr>
    </w:p>
    <w:p w14:paraId="7DC42968" w14:textId="77777777" w:rsidR="00975302" w:rsidRDefault="00975302" w:rsidP="00975302">
      <w:pPr>
        <w:jc w:val="center"/>
        <w:rPr>
          <w:rFonts w:ascii="Times" w:eastAsia="Times" w:hAnsi="Times" w:cs="Times"/>
          <w:color w:val="000000"/>
          <w:sz w:val="28"/>
          <w:szCs w:val="28"/>
        </w:rPr>
      </w:pPr>
    </w:p>
    <w:p w14:paraId="69756866" w14:textId="77777777" w:rsidR="00975302" w:rsidRDefault="00975302" w:rsidP="00975302">
      <w:pPr>
        <w:jc w:val="center"/>
        <w:rPr>
          <w:rFonts w:ascii="Times" w:eastAsia="Times" w:hAnsi="Times" w:cs="Times"/>
          <w:color w:val="000000"/>
          <w:sz w:val="28"/>
          <w:szCs w:val="28"/>
        </w:rPr>
      </w:pPr>
    </w:p>
    <w:p w14:paraId="5833075E" w14:textId="77777777" w:rsidR="00975302" w:rsidRDefault="00975302" w:rsidP="00975302">
      <w:pPr>
        <w:jc w:val="center"/>
        <w:rPr>
          <w:rFonts w:ascii="Times" w:eastAsia="Times" w:hAnsi="Times" w:cs="Times"/>
          <w:color w:val="000000"/>
          <w:sz w:val="28"/>
          <w:szCs w:val="28"/>
        </w:rPr>
      </w:pPr>
    </w:p>
    <w:p w14:paraId="38AE73B8" w14:textId="265210CB" w:rsidR="00975302" w:rsidRDefault="00975302" w:rsidP="00975302">
      <w:pPr>
        <w:jc w:val="center"/>
        <w:rPr>
          <w:rFonts w:ascii="Times" w:eastAsia="Times" w:hAnsi="Times" w:cs="Times"/>
          <w:color w:val="000000"/>
          <w:sz w:val="28"/>
          <w:szCs w:val="28"/>
        </w:rPr>
      </w:pPr>
      <w:r w:rsidRPr="00243BD6">
        <w:rPr>
          <w:rFonts w:ascii="Times New Roman" w:eastAsia="Times New Roman" w:hAnsi="Times New Roman" w:cs="Times New Roman"/>
        </w:rPr>
        <w:fldChar w:fldCharType="begin"/>
      </w:r>
      <w:r w:rsidR="00CE3B2D">
        <w:rPr>
          <w:rFonts w:ascii="Times New Roman" w:eastAsia="Times New Roman" w:hAnsi="Times New Roman" w:cs="Times New Roman"/>
        </w:rPr>
        <w:instrText xml:space="preserve"> INCLUDEPICTURE "https://d.docs.live.net/var/folders/m6/55r6mjjj0rnd_xzm0ht2dw0w0000gn/T/com.microsoft.Word/WebArchiveCopyPasteTempFiles/page1image1805212496" \* MERGEFORMAT </w:instrText>
      </w:r>
      <w:r w:rsidRPr="00243BD6">
        <w:rPr>
          <w:rFonts w:ascii="Times New Roman" w:eastAsia="Times New Roman" w:hAnsi="Times New Roman" w:cs="Times New Roman"/>
        </w:rPr>
        <w:fldChar w:fldCharType="separate"/>
      </w:r>
      <w:r w:rsidRPr="00243BD6">
        <w:rPr>
          <w:rFonts w:ascii="Times New Roman" w:eastAsia="Times New Roman" w:hAnsi="Times New Roman" w:cs="Times New Roman"/>
          <w:i/>
          <w:iCs/>
          <w:noProof/>
        </w:rPr>
        <w:drawing>
          <wp:inline distT="0" distB="0" distL="0" distR="0" wp14:anchorId="5330F644" wp14:editId="186482FF">
            <wp:extent cx="964565" cy="814705"/>
            <wp:effectExtent l="0" t="0" r="635" b="0"/>
            <wp:docPr id="50" name="Picture 50" descr="page1image180521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18052124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4565" cy="814705"/>
                    </a:xfrm>
                    <a:prstGeom prst="rect">
                      <a:avLst/>
                    </a:prstGeom>
                    <a:noFill/>
                    <a:ln>
                      <a:noFill/>
                    </a:ln>
                  </pic:spPr>
                </pic:pic>
              </a:graphicData>
            </a:graphic>
          </wp:inline>
        </w:drawing>
      </w:r>
      <w:r w:rsidRPr="00243BD6">
        <w:rPr>
          <w:rFonts w:ascii="Times New Roman" w:eastAsia="Times New Roman" w:hAnsi="Times New Roman" w:cs="Times New Roman"/>
        </w:rPr>
        <w:fldChar w:fldCharType="end"/>
      </w:r>
    </w:p>
    <w:p w14:paraId="179A3A21" w14:textId="77777777" w:rsidR="00975302" w:rsidRDefault="00975302" w:rsidP="00975302">
      <w:pPr>
        <w:jc w:val="center"/>
        <w:rPr>
          <w:rFonts w:ascii="Times" w:eastAsia="Times" w:hAnsi="Times" w:cs="Times"/>
          <w:color w:val="000000"/>
          <w:sz w:val="28"/>
          <w:szCs w:val="28"/>
        </w:rPr>
      </w:pPr>
    </w:p>
    <w:p w14:paraId="12B4C721" w14:textId="77777777" w:rsidR="00975302" w:rsidRDefault="00975302" w:rsidP="00975302">
      <w:pPr>
        <w:jc w:val="center"/>
        <w:rPr>
          <w:rFonts w:ascii="Times" w:eastAsia="Times" w:hAnsi="Times" w:cs="Times"/>
          <w:color w:val="000000"/>
          <w:sz w:val="28"/>
          <w:szCs w:val="28"/>
        </w:rPr>
      </w:pPr>
    </w:p>
    <w:p w14:paraId="3C47E6E0" w14:textId="77777777" w:rsidR="00975302" w:rsidRDefault="00975302" w:rsidP="00975302">
      <w:pPr>
        <w:jc w:val="center"/>
        <w:rPr>
          <w:rFonts w:ascii="Times" w:eastAsia="Times" w:hAnsi="Times" w:cs="Times"/>
          <w:color w:val="000000"/>
          <w:sz w:val="28"/>
          <w:szCs w:val="28"/>
        </w:rPr>
      </w:pPr>
    </w:p>
    <w:p w14:paraId="2D70E775" w14:textId="77777777" w:rsidR="00975302" w:rsidRDefault="00975302" w:rsidP="00975302">
      <w:pPr>
        <w:jc w:val="center"/>
        <w:rPr>
          <w:rFonts w:ascii="Times" w:eastAsia="Times" w:hAnsi="Times" w:cs="Times"/>
          <w:color w:val="000000"/>
          <w:sz w:val="28"/>
          <w:szCs w:val="28"/>
        </w:rPr>
      </w:pPr>
    </w:p>
    <w:p w14:paraId="5F6C434D" w14:textId="77777777" w:rsidR="00975302" w:rsidRDefault="00975302" w:rsidP="00975302">
      <w:pPr>
        <w:jc w:val="center"/>
        <w:rPr>
          <w:rFonts w:ascii="Times" w:eastAsia="Times" w:hAnsi="Times" w:cs="Times"/>
          <w:color w:val="000000"/>
          <w:sz w:val="28"/>
          <w:szCs w:val="28"/>
        </w:rPr>
      </w:pPr>
      <w:bookmarkStart w:id="4" w:name="js102"/>
      <w:bookmarkEnd w:id="4"/>
      <w:r>
        <w:rPr>
          <w:rFonts w:ascii="Times" w:eastAsia="Times" w:hAnsi="Times" w:cs="Times"/>
          <w:color w:val="000000"/>
          <w:sz w:val="28"/>
          <w:szCs w:val="28"/>
        </w:rPr>
        <w:t>Preface</w:t>
      </w:r>
    </w:p>
    <w:p w14:paraId="575ECBF8" w14:textId="77777777" w:rsidR="00975302" w:rsidRDefault="00975302" w:rsidP="00975302">
      <w:pPr>
        <w:rPr>
          <w:rFonts w:ascii="Times" w:eastAsia="Times" w:hAnsi="Times" w:cs="Times"/>
          <w:color w:val="000000"/>
          <w:sz w:val="20"/>
          <w:szCs w:val="20"/>
        </w:rPr>
      </w:pPr>
    </w:p>
    <w:p w14:paraId="6AC3D19E" w14:textId="77777777" w:rsidR="00975302" w:rsidRDefault="00975302" w:rsidP="00975302">
      <w:pPr>
        <w:rPr>
          <w:rFonts w:ascii="Times" w:eastAsia="Times" w:hAnsi="Times" w:cs="Times"/>
          <w:i/>
          <w:color w:val="000000"/>
          <w:sz w:val="20"/>
          <w:szCs w:val="20"/>
        </w:rPr>
      </w:pPr>
    </w:p>
    <w:p w14:paraId="754D8325" w14:textId="77777777" w:rsidR="00975302" w:rsidRDefault="00975302" w:rsidP="00975302">
      <w:pPr>
        <w:rPr>
          <w:rFonts w:ascii="Times" w:eastAsia="Times" w:hAnsi="Times" w:cs="Times"/>
          <w:i/>
          <w:color w:val="000000"/>
          <w:sz w:val="20"/>
          <w:szCs w:val="20"/>
        </w:rPr>
      </w:pPr>
      <w:r>
        <w:rPr>
          <w:rFonts w:ascii="Times" w:eastAsia="Times" w:hAnsi="Times" w:cs="Times"/>
          <w:i/>
          <w:color w:val="000000"/>
          <w:sz w:val="20"/>
          <w:szCs w:val="20"/>
        </w:rPr>
        <w:t xml:space="preserve">The Operations Manual is an accumulation of institutional knowledge that the various Boards of the Congregation have found to be necessary and useful in the governance of the Congregation. </w:t>
      </w:r>
    </w:p>
    <w:p w14:paraId="39AD2019" w14:textId="77777777" w:rsidR="00975302" w:rsidRDefault="00975302" w:rsidP="00975302">
      <w:pPr>
        <w:rPr>
          <w:rFonts w:ascii="Times" w:eastAsia="Times" w:hAnsi="Times" w:cs="Times"/>
          <w:i/>
          <w:color w:val="000000"/>
          <w:sz w:val="20"/>
          <w:szCs w:val="20"/>
        </w:rPr>
      </w:pPr>
    </w:p>
    <w:p w14:paraId="41B52A16" w14:textId="443DDFE6" w:rsidR="00975302" w:rsidRDefault="009B375B" w:rsidP="00975302">
      <w:pPr>
        <w:rPr>
          <w:rFonts w:ascii="Courier" w:eastAsia="Courier" w:hAnsi="Courier" w:cs="Courier"/>
          <w:i/>
          <w:color w:val="000000"/>
          <w:sz w:val="20"/>
          <w:szCs w:val="20"/>
        </w:rPr>
      </w:pPr>
      <w:r>
        <w:rPr>
          <w:noProof/>
          <w:color w:val="000000"/>
        </w:rPr>
        <mc:AlternateContent>
          <mc:Choice Requires="wps">
            <w:drawing>
              <wp:anchor distT="0" distB="0" distL="114300" distR="114300" simplePos="0" relativeHeight="253860864" behindDoc="0" locked="0" layoutInCell="1" allowOverlap="1" wp14:anchorId="02BF046B" wp14:editId="14C34975">
                <wp:simplePos x="0" y="0"/>
                <wp:positionH relativeFrom="column">
                  <wp:posOffset>-535093</wp:posOffset>
                </wp:positionH>
                <wp:positionV relativeFrom="paragraph">
                  <wp:posOffset>540385</wp:posOffset>
                </wp:positionV>
                <wp:extent cx="499745" cy="1183005"/>
                <wp:effectExtent l="12700" t="12700" r="20955" b="10795"/>
                <wp:wrapNone/>
                <wp:docPr id="498" name="Up Arrow 498">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D4258DF" w14:textId="77777777" w:rsidR="009B375B" w:rsidRPr="00260E8E" w:rsidRDefault="009B375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BF046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98" o:spid="_x0000_s1027" type="#_x0000_t68" href="#p1" style="position:absolute;margin-left:-42.15pt;margin-top:42.55pt;width:39.35pt;height:93.15pt;z-index:25386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" o:button="t" adj="4562" fillcolor="#43bae8 [2676]" strokecolor="black [3213]">
                <v:fill color2="#74ccee [1972]" rotate="t" o:detectmouseclick="t" focusposition="1,1" focussize="-1,-1" focus="100%" type="gradientRadial"/>
                <v:textbox>
                  <w:txbxContent>
                    <w:p w14:paraId="2D4258DF" w14:textId="77777777" w:rsidR="009B375B" w:rsidRPr="00260E8E" w:rsidRDefault="009B375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rFonts w:ascii="Times" w:eastAsia="Times" w:hAnsi="Times" w:cs="Times"/>
          <w:i/>
          <w:color w:val="000000"/>
          <w:sz w:val="20"/>
          <w:szCs w:val="20"/>
        </w:rPr>
        <w:t>The documents are separated for ease of use into these sections: Bylaws, Organization,</w:t>
      </w:r>
      <w:r w:rsidR="00975302">
        <w:rPr>
          <w:rFonts w:ascii="Courier" w:eastAsia="Courier" w:hAnsi="Courier" w:cs="Courier"/>
          <w:i/>
          <w:color w:val="000000"/>
          <w:sz w:val="20"/>
          <w:szCs w:val="20"/>
        </w:rPr>
        <w:t xml:space="preserve"> </w:t>
      </w:r>
      <w:r w:rsidR="00975302">
        <w:rPr>
          <w:rFonts w:ascii="Times" w:eastAsia="Times" w:hAnsi="Times" w:cs="Times"/>
          <w:i/>
          <w:color w:val="000000"/>
          <w:sz w:val="20"/>
          <w:szCs w:val="20"/>
        </w:rPr>
        <w:t>Policies and Procedures,</w:t>
      </w:r>
      <w:r w:rsidR="00975302">
        <w:rPr>
          <w:rFonts w:ascii="Courier" w:eastAsia="Courier" w:hAnsi="Courier" w:cs="Courier"/>
          <w:i/>
          <w:color w:val="000000"/>
          <w:sz w:val="20"/>
          <w:szCs w:val="20"/>
        </w:rPr>
        <w:t xml:space="preserve">  </w:t>
      </w:r>
      <w:r w:rsidR="00975302">
        <w:rPr>
          <w:rFonts w:ascii="Times" w:eastAsia="Times" w:hAnsi="Times" w:cs="Times"/>
          <w:i/>
          <w:color w:val="000000"/>
          <w:sz w:val="20"/>
          <w:szCs w:val="20"/>
        </w:rPr>
        <w:t>Covenant of Right Relations (</w:t>
      </w:r>
      <w:proofErr w:type="spellStart"/>
      <w:r w:rsidR="00975302">
        <w:rPr>
          <w:rFonts w:ascii="Times" w:eastAsia="Times" w:hAnsi="Times" w:cs="Times"/>
          <w:i/>
          <w:color w:val="000000"/>
          <w:sz w:val="20"/>
          <w:szCs w:val="20"/>
        </w:rPr>
        <w:t>CoRR</w:t>
      </w:r>
      <w:proofErr w:type="spellEnd"/>
      <w:r w:rsidR="00975302">
        <w:rPr>
          <w:rFonts w:ascii="Times" w:eastAsia="Times" w:hAnsi="Times" w:cs="Times"/>
          <w:i/>
          <w:color w:val="000000"/>
          <w:sz w:val="20"/>
          <w:szCs w:val="20"/>
        </w:rPr>
        <w:t>),</w:t>
      </w:r>
      <w:r w:rsidR="00975302">
        <w:rPr>
          <w:rFonts w:ascii="Courier" w:eastAsia="Courier" w:hAnsi="Courier" w:cs="Courier"/>
          <w:i/>
          <w:color w:val="000000"/>
          <w:sz w:val="20"/>
          <w:szCs w:val="20"/>
        </w:rPr>
        <w:t xml:space="preserve"> </w:t>
      </w:r>
      <w:r w:rsidR="00975302">
        <w:rPr>
          <w:rFonts w:ascii="Times" w:eastAsia="Times" w:hAnsi="Times" w:cs="Times"/>
          <w:i/>
          <w:color w:val="000000"/>
          <w:sz w:val="20"/>
          <w:szCs w:val="20"/>
        </w:rPr>
        <w:t xml:space="preserve">Team Leader Guide, Appendix A: Supplementary Material, and Appendix B: Forms.  Each item is a living document and can be altered and supplemented.  The Bylaws and the </w:t>
      </w:r>
      <w:proofErr w:type="spellStart"/>
      <w:r w:rsidR="00975302">
        <w:rPr>
          <w:rFonts w:ascii="Times" w:eastAsia="Times" w:hAnsi="Times" w:cs="Times"/>
          <w:i/>
          <w:color w:val="000000"/>
          <w:sz w:val="20"/>
          <w:szCs w:val="20"/>
        </w:rPr>
        <w:t>CoRR</w:t>
      </w:r>
      <w:proofErr w:type="spellEnd"/>
      <w:r w:rsidR="00975302">
        <w:rPr>
          <w:rFonts w:ascii="Times" w:eastAsia="Times" w:hAnsi="Times" w:cs="Times"/>
          <w:i/>
          <w:color w:val="000000"/>
          <w:sz w:val="20"/>
          <w:szCs w:val="20"/>
        </w:rPr>
        <w:t xml:space="preserve"> are Congregational documents and as such may be changed solely by the Congregation.  The other documents herein may be changed by the Board of Trustees at any time to suit the purposes and needs of the duly elected Board.  Protocols for making changes in the elements of this Manual are an essential part of these living documents and will be found in appropriate places within.</w:t>
      </w:r>
      <w:r w:rsidR="00975302">
        <w:rPr>
          <w:rFonts w:ascii="Courier" w:eastAsia="Courier" w:hAnsi="Courier" w:cs="Courier"/>
          <w:i/>
          <w:color w:val="000000"/>
          <w:sz w:val="20"/>
          <w:szCs w:val="20"/>
        </w:rPr>
        <w:t> </w:t>
      </w:r>
    </w:p>
    <w:p w14:paraId="5E1C6103" w14:textId="77777777" w:rsidR="00975302" w:rsidRDefault="00975302" w:rsidP="00975302">
      <w:pPr>
        <w:spacing w:after="240"/>
        <w:rPr>
          <w:rFonts w:ascii="Times" w:eastAsia="Times" w:hAnsi="Times" w:cs="Times"/>
          <w:color w:val="000000"/>
        </w:rPr>
      </w:pPr>
    </w:p>
    <w:p w14:paraId="01C293D3" w14:textId="77777777" w:rsidR="00975302" w:rsidRDefault="00975302" w:rsidP="00975302">
      <w:pPr>
        <w:widowControl w:val="0"/>
        <w:pBdr>
          <w:top w:val="nil"/>
          <w:left w:val="nil"/>
          <w:bottom w:val="nil"/>
          <w:right w:val="nil"/>
          <w:between w:val="nil"/>
        </w:pBdr>
        <w:ind w:left="115"/>
        <w:rPr>
          <w:color w:val="000000"/>
        </w:rPr>
      </w:pPr>
      <w:bookmarkStart w:id="5" w:name="_30j0zll" w:colFirst="0" w:colLast="0"/>
      <w:bookmarkEnd w:id="5"/>
    </w:p>
    <w:p w14:paraId="20ADB010" w14:textId="77777777" w:rsidR="00975302" w:rsidRDefault="00975302" w:rsidP="00975302">
      <w:pPr>
        <w:widowControl w:val="0"/>
        <w:pBdr>
          <w:top w:val="nil"/>
          <w:left w:val="nil"/>
          <w:bottom w:val="nil"/>
          <w:right w:val="nil"/>
          <w:between w:val="nil"/>
        </w:pBdr>
        <w:ind w:left="115"/>
        <w:rPr>
          <w:color w:val="000000"/>
        </w:rPr>
      </w:pPr>
    </w:p>
    <w:p w14:paraId="42482850" w14:textId="77777777" w:rsidR="00975302" w:rsidRDefault="00975302" w:rsidP="00975302">
      <w:pPr>
        <w:widowControl w:val="0"/>
        <w:pBdr>
          <w:top w:val="nil"/>
          <w:left w:val="nil"/>
          <w:bottom w:val="nil"/>
          <w:right w:val="nil"/>
          <w:between w:val="nil"/>
        </w:pBdr>
        <w:ind w:left="115"/>
        <w:rPr>
          <w:color w:val="000000"/>
        </w:rPr>
      </w:pPr>
    </w:p>
    <w:p w14:paraId="0C34D800" w14:textId="15C77B3B" w:rsidR="00B0036D" w:rsidRDefault="00B0036D" w:rsidP="00B0036D">
      <w:pPr>
        <w:widowControl w:val="0"/>
        <w:pBdr>
          <w:top w:val="nil"/>
          <w:left w:val="nil"/>
          <w:bottom w:val="nil"/>
          <w:right w:val="nil"/>
          <w:between w:val="nil"/>
        </w:pBdr>
        <w:ind w:left="115"/>
        <w:rPr>
          <w:color w:val="000000"/>
        </w:rPr>
      </w:pPr>
      <w:r>
        <w:rPr>
          <w:color w:val="000000"/>
        </w:rPr>
        <w:t>Rev 2021</w:t>
      </w:r>
    </w:p>
    <w:p w14:paraId="653F4F04" w14:textId="697258CB" w:rsidR="00975302" w:rsidRDefault="004F1B2B" w:rsidP="00975302">
      <w:pPr>
        <w:widowControl w:val="0"/>
        <w:pBdr>
          <w:top w:val="nil"/>
          <w:left w:val="nil"/>
          <w:bottom w:val="nil"/>
          <w:right w:val="nil"/>
          <w:between w:val="nil"/>
        </w:pBdr>
        <w:ind w:left="115"/>
        <w:jc w:val="center"/>
        <w:rPr>
          <w:color w:val="000000"/>
        </w:rPr>
      </w:pPr>
      <w:r>
        <w:rPr>
          <w:noProof/>
        </w:rPr>
        <mc:AlternateContent>
          <mc:Choice Requires="wps">
            <w:drawing>
              <wp:anchor distT="0" distB="0" distL="114300" distR="114300" simplePos="0" relativeHeight="254223360" behindDoc="0" locked="0" layoutInCell="1" allowOverlap="1" wp14:anchorId="62C552B7" wp14:editId="618832BF">
                <wp:simplePos x="0" y="0"/>
                <wp:positionH relativeFrom="column">
                  <wp:posOffset>-534035</wp:posOffset>
                </wp:positionH>
                <wp:positionV relativeFrom="paragraph">
                  <wp:posOffset>194310</wp:posOffset>
                </wp:positionV>
                <wp:extent cx="534035" cy="1221740"/>
                <wp:effectExtent l="12700" t="0" r="24765" b="22860"/>
                <wp:wrapNone/>
                <wp:docPr id="7" name="Down Arrow 7">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FDDC1F" w14:textId="77777777" w:rsidR="004F1B2B" w:rsidRPr="0052516C" w:rsidRDefault="004F1B2B" w:rsidP="004F1B2B">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552B7" id="Down Arrow 7" o:spid="_x0000_s1028" type="#_x0000_t67" href="#p3" style="position:absolute;left:0;text-align:left;margin-left:-42.05pt;margin-top:15.3pt;width:42.05pt;height:96.2pt;z-index:25422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ANNswIAAPA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" o:button="t" adj="16512" fillcolor="#ffc000" strokecolor="#c00000" strokeweight="1.25pt">
                <v:fill o:detectmouseclick="t"/>
                <v:textbox>
                  <w:txbxContent>
                    <w:p w14:paraId="02FDDC1F" w14:textId="77777777" w:rsidR="004F1B2B" w:rsidRPr="0052516C" w:rsidRDefault="004F1B2B" w:rsidP="004F1B2B">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48C73102" w14:textId="77777777" w:rsidR="00975302" w:rsidRDefault="00975302" w:rsidP="00975302">
      <w:pPr>
        <w:widowControl w:val="0"/>
        <w:pBdr>
          <w:top w:val="nil"/>
          <w:left w:val="nil"/>
          <w:bottom w:val="nil"/>
          <w:right w:val="nil"/>
          <w:between w:val="nil"/>
        </w:pBdr>
        <w:ind w:left="115"/>
        <w:rPr>
          <w:color w:val="000000"/>
        </w:rPr>
      </w:pPr>
    </w:p>
    <w:p w14:paraId="1CAFEA6D" w14:textId="52640106" w:rsidR="00975302" w:rsidRDefault="00975302" w:rsidP="00975302">
      <w:pPr>
        <w:widowControl w:val="0"/>
        <w:pBdr>
          <w:top w:val="nil"/>
          <w:left w:val="nil"/>
          <w:bottom w:val="nil"/>
          <w:right w:val="nil"/>
          <w:between w:val="nil"/>
        </w:pBdr>
        <w:ind w:left="115"/>
        <w:rPr>
          <w:color w:val="000000"/>
        </w:rPr>
      </w:pPr>
    </w:p>
    <w:p w14:paraId="436D6010" w14:textId="0FBBD1BB" w:rsidR="00975302" w:rsidRDefault="00975302" w:rsidP="00B14D89">
      <w:pPr>
        <w:widowControl w:val="0"/>
        <w:pBdr>
          <w:top w:val="nil"/>
          <w:left w:val="nil"/>
          <w:bottom w:val="nil"/>
          <w:right w:val="nil"/>
          <w:between w:val="nil"/>
        </w:pBdr>
        <w:jc w:val="center"/>
        <w:rPr>
          <w:color w:val="000000"/>
        </w:rPr>
      </w:pPr>
    </w:p>
    <w:p w14:paraId="020597AF" w14:textId="0B394D22" w:rsidR="00D6368A" w:rsidRDefault="00D6368A" w:rsidP="00975302">
      <w:pPr>
        <w:widowControl w:val="0"/>
        <w:pBdr>
          <w:top w:val="nil"/>
          <w:left w:val="nil"/>
          <w:bottom w:val="nil"/>
          <w:right w:val="nil"/>
          <w:between w:val="nil"/>
        </w:pBdr>
        <w:ind w:left="115"/>
        <w:rPr>
          <w:color w:val="000000"/>
        </w:rPr>
      </w:pPr>
    </w:p>
    <w:p w14:paraId="3050D2C4" w14:textId="322EB273" w:rsidR="00260E8E" w:rsidRDefault="00260E8E" w:rsidP="00975302">
      <w:pPr>
        <w:widowControl w:val="0"/>
        <w:pBdr>
          <w:top w:val="nil"/>
          <w:left w:val="nil"/>
          <w:bottom w:val="nil"/>
          <w:right w:val="nil"/>
          <w:between w:val="nil"/>
        </w:pBdr>
        <w:ind w:left="115"/>
        <w:rPr>
          <w:color w:val="000000"/>
        </w:rPr>
      </w:pPr>
    </w:p>
    <w:p w14:paraId="46D2C669" w14:textId="59FD03EF" w:rsidR="00260E8E" w:rsidRDefault="00CE14E8" w:rsidP="002E200F">
      <w:pPr>
        <w:pStyle w:val="Style13"/>
      </w:pPr>
      <w:r>
        <w:br w:type="page"/>
      </w:r>
      <w:bookmarkStart w:id="6" w:name="p3"/>
    </w:p>
    <w:bookmarkEnd w:id="6"/>
    <w:p w14:paraId="28283733" w14:textId="77777777" w:rsidR="002E200F" w:rsidRPr="002E200F" w:rsidRDefault="002E200F" w:rsidP="002E200F">
      <w:pPr>
        <w:pStyle w:val="TOC1"/>
        <w:rPr>
          <w:rFonts w:ascii="Calibri" w:hAnsi="Calibri"/>
          <w:sz w:val="28"/>
          <w:szCs w:val="28"/>
        </w:rPr>
      </w:pPr>
    </w:p>
    <w:p w14:paraId="1A4A186C" w14:textId="09ADB4AB" w:rsidR="002E200F" w:rsidRPr="002E200F" w:rsidRDefault="002E200F" w:rsidP="002E200F">
      <w:pPr>
        <w:pStyle w:val="TOC1"/>
        <w:rPr>
          <w:rFonts w:ascii="Calibri" w:hAnsi="Calibri"/>
          <w:sz w:val="28"/>
          <w:szCs w:val="28"/>
        </w:rPr>
      </w:pPr>
      <w:bookmarkStart w:id="7" w:name="toc1"/>
      <w:bookmarkEnd w:id="7"/>
      <w:r w:rsidRPr="002E200F">
        <w:rPr>
          <w:rFonts w:ascii="Calibri" w:hAnsi="Calibri"/>
          <w:sz w:val="28"/>
          <w:szCs w:val="28"/>
        </w:rPr>
        <w:t>TABLE OF CONTENTS</w:t>
      </w:r>
    </w:p>
    <w:p w14:paraId="02611864" w14:textId="77777777" w:rsidR="002E200F" w:rsidRDefault="002E200F" w:rsidP="002E200F">
      <w:pPr>
        <w:pStyle w:val="TOC1"/>
      </w:pPr>
    </w:p>
    <w:p w14:paraId="7B72E88E" w14:textId="74DCAF0F" w:rsidR="00F4064F" w:rsidRDefault="00F4064F">
      <w:pPr>
        <w:pStyle w:val="TOC1"/>
        <w:tabs>
          <w:tab w:val="right" w:leader="dot" w:pos="9350"/>
        </w:tabs>
        <w:rPr>
          <w:rFonts w:eastAsiaTheme="minorEastAsia" w:cstheme="minorBidi"/>
          <w:b w:val="0"/>
          <w:bCs w:val="0"/>
          <w:caps w:val="0"/>
          <w:noProof/>
          <w:sz w:val="24"/>
          <w:szCs w:val="24"/>
        </w:rPr>
      </w:pPr>
      <w:r>
        <w:rPr>
          <w:rFonts w:ascii="Times New Roman" w:hAnsi="Times New Roman" w:cs="Times New Roman"/>
          <w:b w:val="0"/>
          <w:bCs w:val="0"/>
          <w:caps w:val="0"/>
          <w:smallCaps/>
          <w:sz w:val="24"/>
          <w:szCs w:val="24"/>
        </w:rPr>
        <w:fldChar w:fldCharType="begin"/>
      </w:r>
      <w:r>
        <w:rPr>
          <w:rFonts w:ascii="Times New Roman" w:hAnsi="Times New Roman" w:cs="Times New Roman"/>
          <w:b w:val="0"/>
          <w:bCs w:val="0"/>
          <w:caps w:val="0"/>
          <w:smallCaps/>
          <w:sz w:val="24"/>
          <w:szCs w:val="24"/>
        </w:rPr>
        <w:instrText xml:space="preserve"> TOC \o "1-3" \h \z \u </w:instrText>
      </w:r>
      <w:r>
        <w:rPr>
          <w:rFonts w:ascii="Times New Roman" w:hAnsi="Times New Roman" w:cs="Times New Roman"/>
          <w:b w:val="0"/>
          <w:bCs w:val="0"/>
          <w:caps w:val="0"/>
          <w:smallCaps/>
          <w:sz w:val="24"/>
          <w:szCs w:val="24"/>
        </w:rPr>
        <w:fldChar w:fldCharType="separate"/>
      </w:r>
      <w:hyperlink w:anchor="_Toc98593833" w:history="1">
        <w:r w:rsidRPr="008E4B64">
          <w:rPr>
            <w:rStyle w:val="Hyperlink"/>
            <w:rFonts w:ascii="Times New Roman" w:hAnsi="Times New Roman" w:cs="Times New Roman"/>
            <w:noProof/>
          </w:rPr>
          <w:t>BYLAWS</w:t>
        </w:r>
        <w:r>
          <w:rPr>
            <w:noProof/>
            <w:webHidden/>
          </w:rPr>
          <w:tab/>
        </w:r>
        <w:r>
          <w:rPr>
            <w:noProof/>
            <w:webHidden/>
          </w:rPr>
          <w:fldChar w:fldCharType="begin"/>
        </w:r>
        <w:r>
          <w:rPr>
            <w:noProof/>
            <w:webHidden/>
          </w:rPr>
          <w:instrText xml:space="preserve"> PAGEREF _Toc98593833 \h </w:instrText>
        </w:r>
        <w:r>
          <w:rPr>
            <w:noProof/>
            <w:webHidden/>
          </w:rPr>
        </w:r>
        <w:r>
          <w:rPr>
            <w:noProof/>
            <w:webHidden/>
          </w:rPr>
          <w:fldChar w:fldCharType="separate"/>
        </w:r>
        <w:r w:rsidR="001D55FA">
          <w:rPr>
            <w:noProof/>
            <w:webHidden/>
          </w:rPr>
          <w:t>6</w:t>
        </w:r>
        <w:r>
          <w:rPr>
            <w:noProof/>
            <w:webHidden/>
          </w:rPr>
          <w:fldChar w:fldCharType="end"/>
        </w:r>
      </w:hyperlink>
    </w:p>
    <w:p w14:paraId="02509856" w14:textId="733A1A23" w:rsidR="00F4064F" w:rsidRDefault="00000000">
      <w:pPr>
        <w:pStyle w:val="TOC2"/>
        <w:tabs>
          <w:tab w:val="right" w:leader="dot" w:pos="9350"/>
        </w:tabs>
        <w:rPr>
          <w:rFonts w:eastAsiaTheme="minorEastAsia" w:cstheme="minorBidi"/>
          <w:smallCaps w:val="0"/>
          <w:noProof/>
          <w:sz w:val="24"/>
          <w:szCs w:val="24"/>
        </w:rPr>
      </w:pPr>
      <w:hyperlink w:anchor="_Toc98593834" w:history="1">
        <w:r w:rsidR="00F4064F" w:rsidRPr="008E4B64">
          <w:rPr>
            <w:rStyle w:val="Hyperlink"/>
            <w:rFonts w:ascii="Times New Roman" w:hAnsi="Times New Roman" w:cs="Times New Roman"/>
            <w:noProof/>
          </w:rPr>
          <w:t>Article I: Name</w:t>
        </w:r>
        <w:r w:rsidR="00F4064F">
          <w:rPr>
            <w:noProof/>
            <w:webHidden/>
          </w:rPr>
          <w:tab/>
        </w:r>
        <w:r w:rsidR="00F4064F">
          <w:rPr>
            <w:noProof/>
            <w:webHidden/>
          </w:rPr>
          <w:fldChar w:fldCharType="begin"/>
        </w:r>
        <w:r w:rsidR="00F4064F">
          <w:rPr>
            <w:noProof/>
            <w:webHidden/>
          </w:rPr>
          <w:instrText xml:space="preserve"> PAGEREF _Toc98593834 \h </w:instrText>
        </w:r>
        <w:r w:rsidR="00F4064F">
          <w:rPr>
            <w:noProof/>
            <w:webHidden/>
          </w:rPr>
        </w:r>
        <w:r w:rsidR="00F4064F">
          <w:rPr>
            <w:noProof/>
            <w:webHidden/>
          </w:rPr>
          <w:fldChar w:fldCharType="separate"/>
        </w:r>
        <w:r w:rsidR="001D55FA">
          <w:rPr>
            <w:noProof/>
            <w:webHidden/>
          </w:rPr>
          <w:t>6</w:t>
        </w:r>
        <w:r w:rsidR="00F4064F">
          <w:rPr>
            <w:noProof/>
            <w:webHidden/>
          </w:rPr>
          <w:fldChar w:fldCharType="end"/>
        </w:r>
      </w:hyperlink>
    </w:p>
    <w:p w14:paraId="68F0BB62" w14:textId="65C747E1" w:rsidR="00F4064F" w:rsidRDefault="00000000">
      <w:pPr>
        <w:pStyle w:val="TOC2"/>
        <w:tabs>
          <w:tab w:val="right" w:leader="dot" w:pos="9350"/>
        </w:tabs>
        <w:rPr>
          <w:rFonts w:eastAsiaTheme="minorEastAsia" w:cstheme="minorBidi"/>
          <w:smallCaps w:val="0"/>
          <w:noProof/>
          <w:sz w:val="24"/>
          <w:szCs w:val="24"/>
        </w:rPr>
      </w:pPr>
      <w:hyperlink w:anchor="_Toc98593835" w:history="1">
        <w:r w:rsidR="00F4064F" w:rsidRPr="008E4B64">
          <w:rPr>
            <w:rStyle w:val="Hyperlink"/>
            <w:rFonts w:ascii="Times New Roman" w:hAnsi="Times New Roman" w:cs="Times New Roman"/>
            <w:noProof/>
          </w:rPr>
          <w:t>Article II: Purpose</w:t>
        </w:r>
        <w:r w:rsidR="00F4064F">
          <w:rPr>
            <w:noProof/>
            <w:webHidden/>
          </w:rPr>
          <w:tab/>
        </w:r>
        <w:r w:rsidR="00F4064F">
          <w:rPr>
            <w:noProof/>
            <w:webHidden/>
          </w:rPr>
          <w:fldChar w:fldCharType="begin"/>
        </w:r>
        <w:r w:rsidR="00F4064F">
          <w:rPr>
            <w:noProof/>
            <w:webHidden/>
          </w:rPr>
          <w:instrText xml:space="preserve"> PAGEREF _Toc98593835 \h </w:instrText>
        </w:r>
        <w:r w:rsidR="00F4064F">
          <w:rPr>
            <w:noProof/>
            <w:webHidden/>
          </w:rPr>
        </w:r>
        <w:r w:rsidR="00F4064F">
          <w:rPr>
            <w:noProof/>
            <w:webHidden/>
          </w:rPr>
          <w:fldChar w:fldCharType="separate"/>
        </w:r>
        <w:r w:rsidR="001D55FA">
          <w:rPr>
            <w:noProof/>
            <w:webHidden/>
          </w:rPr>
          <w:t>6</w:t>
        </w:r>
        <w:r w:rsidR="00F4064F">
          <w:rPr>
            <w:noProof/>
            <w:webHidden/>
          </w:rPr>
          <w:fldChar w:fldCharType="end"/>
        </w:r>
      </w:hyperlink>
    </w:p>
    <w:p w14:paraId="76519BE2" w14:textId="673602C5" w:rsidR="00F4064F" w:rsidRDefault="00000000">
      <w:pPr>
        <w:pStyle w:val="TOC2"/>
        <w:tabs>
          <w:tab w:val="right" w:leader="dot" w:pos="9350"/>
        </w:tabs>
        <w:rPr>
          <w:rFonts w:eastAsiaTheme="minorEastAsia" w:cstheme="minorBidi"/>
          <w:smallCaps w:val="0"/>
          <w:noProof/>
          <w:sz w:val="24"/>
          <w:szCs w:val="24"/>
        </w:rPr>
      </w:pPr>
      <w:hyperlink w:anchor="_Toc98593836" w:history="1">
        <w:r w:rsidR="00F4064F" w:rsidRPr="008E4B64">
          <w:rPr>
            <w:rStyle w:val="Hyperlink"/>
            <w:rFonts w:ascii="Times New Roman" w:hAnsi="Times New Roman" w:cs="Times New Roman"/>
            <w:noProof/>
          </w:rPr>
          <w:t>Article III: Denominational Affiliation</w:t>
        </w:r>
        <w:r w:rsidR="00F4064F">
          <w:rPr>
            <w:noProof/>
            <w:webHidden/>
          </w:rPr>
          <w:tab/>
        </w:r>
        <w:r w:rsidR="00F4064F">
          <w:rPr>
            <w:noProof/>
            <w:webHidden/>
          </w:rPr>
          <w:fldChar w:fldCharType="begin"/>
        </w:r>
        <w:r w:rsidR="00F4064F">
          <w:rPr>
            <w:noProof/>
            <w:webHidden/>
          </w:rPr>
          <w:instrText xml:space="preserve"> PAGEREF _Toc98593836 \h </w:instrText>
        </w:r>
        <w:r w:rsidR="00F4064F">
          <w:rPr>
            <w:noProof/>
            <w:webHidden/>
          </w:rPr>
        </w:r>
        <w:r w:rsidR="00F4064F">
          <w:rPr>
            <w:noProof/>
            <w:webHidden/>
          </w:rPr>
          <w:fldChar w:fldCharType="separate"/>
        </w:r>
        <w:r w:rsidR="001D55FA">
          <w:rPr>
            <w:noProof/>
            <w:webHidden/>
          </w:rPr>
          <w:t>6</w:t>
        </w:r>
        <w:r w:rsidR="00F4064F">
          <w:rPr>
            <w:noProof/>
            <w:webHidden/>
          </w:rPr>
          <w:fldChar w:fldCharType="end"/>
        </w:r>
      </w:hyperlink>
    </w:p>
    <w:p w14:paraId="33D6128E" w14:textId="2F08A814" w:rsidR="00F4064F" w:rsidRDefault="00000000">
      <w:pPr>
        <w:pStyle w:val="TOC2"/>
        <w:tabs>
          <w:tab w:val="right" w:leader="dot" w:pos="9350"/>
        </w:tabs>
        <w:rPr>
          <w:rFonts w:eastAsiaTheme="minorEastAsia" w:cstheme="minorBidi"/>
          <w:smallCaps w:val="0"/>
          <w:noProof/>
          <w:sz w:val="24"/>
          <w:szCs w:val="24"/>
        </w:rPr>
      </w:pPr>
      <w:hyperlink w:anchor="_Toc98593837" w:history="1">
        <w:r w:rsidR="00F4064F" w:rsidRPr="008E4B64">
          <w:rPr>
            <w:rStyle w:val="Hyperlink"/>
            <w:rFonts w:ascii="Times New Roman" w:hAnsi="Times New Roman" w:cs="Times New Roman"/>
            <w:noProof/>
          </w:rPr>
          <w:t>Article IV: Welcoming Congregation</w:t>
        </w:r>
        <w:r w:rsidR="00F4064F">
          <w:rPr>
            <w:noProof/>
            <w:webHidden/>
          </w:rPr>
          <w:tab/>
        </w:r>
        <w:r w:rsidR="00F4064F">
          <w:rPr>
            <w:noProof/>
            <w:webHidden/>
          </w:rPr>
          <w:fldChar w:fldCharType="begin"/>
        </w:r>
        <w:r w:rsidR="00F4064F">
          <w:rPr>
            <w:noProof/>
            <w:webHidden/>
          </w:rPr>
          <w:instrText xml:space="preserve"> PAGEREF _Toc98593837 \h </w:instrText>
        </w:r>
        <w:r w:rsidR="00F4064F">
          <w:rPr>
            <w:noProof/>
            <w:webHidden/>
          </w:rPr>
        </w:r>
        <w:r w:rsidR="00F4064F">
          <w:rPr>
            <w:noProof/>
            <w:webHidden/>
          </w:rPr>
          <w:fldChar w:fldCharType="separate"/>
        </w:r>
        <w:r w:rsidR="001D55FA">
          <w:rPr>
            <w:noProof/>
            <w:webHidden/>
          </w:rPr>
          <w:t>6</w:t>
        </w:r>
        <w:r w:rsidR="00F4064F">
          <w:rPr>
            <w:noProof/>
            <w:webHidden/>
          </w:rPr>
          <w:fldChar w:fldCharType="end"/>
        </w:r>
      </w:hyperlink>
    </w:p>
    <w:p w14:paraId="3692A954" w14:textId="70E2DCC0" w:rsidR="00F4064F" w:rsidRDefault="00000000">
      <w:pPr>
        <w:pStyle w:val="TOC2"/>
        <w:tabs>
          <w:tab w:val="right" w:leader="dot" w:pos="9350"/>
        </w:tabs>
        <w:rPr>
          <w:rFonts w:eastAsiaTheme="minorEastAsia" w:cstheme="minorBidi"/>
          <w:smallCaps w:val="0"/>
          <w:noProof/>
          <w:sz w:val="24"/>
          <w:szCs w:val="24"/>
        </w:rPr>
      </w:pPr>
      <w:hyperlink w:anchor="_Toc98593838" w:history="1">
        <w:r w:rsidR="00F4064F" w:rsidRPr="008E4B64">
          <w:rPr>
            <w:rStyle w:val="Hyperlink"/>
            <w:rFonts w:ascii="Times New Roman" w:hAnsi="Times New Roman" w:cs="Times New Roman"/>
            <w:noProof/>
          </w:rPr>
          <w:t>Article V: Membership</w:t>
        </w:r>
        <w:r w:rsidR="00F4064F">
          <w:rPr>
            <w:noProof/>
            <w:webHidden/>
          </w:rPr>
          <w:tab/>
        </w:r>
        <w:r w:rsidR="00F4064F">
          <w:rPr>
            <w:noProof/>
            <w:webHidden/>
          </w:rPr>
          <w:fldChar w:fldCharType="begin"/>
        </w:r>
        <w:r w:rsidR="00F4064F">
          <w:rPr>
            <w:noProof/>
            <w:webHidden/>
          </w:rPr>
          <w:instrText xml:space="preserve"> PAGEREF _Toc98593838 \h </w:instrText>
        </w:r>
        <w:r w:rsidR="00F4064F">
          <w:rPr>
            <w:noProof/>
            <w:webHidden/>
          </w:rPr>
        </w:r>
        <w:r w:rsidR="00F4064F">
          <w:rPr>
            <w:noProof/>
            <w:webHidden/>
          </w:rPr>
          <w:fldChar w:fldCharType="separate"/>
        </w:r>
        <w:r w:rsidR="001D55FA">
          <w:rPr>
            <w:noProof/>
            <w:webHidden/>
          </w:rPr>
          <w:t>6</w:t>
        </w:r>
        <w:r w:rsidR="00F4064F">
          <w:rPr>
            <w:noProof/>
            <w:webHidden/>
          </w:rPr>
          <w:fldChar w:fldCharType="end"/>
        </w:r>
      </w:hyperlink>
    </w:p>
    <w:p w14:paraId="3376C9E4" w14:textId="6C079356" w:rsidR="00F4064F" w:rsidRDefault="00000000">
      <w:pPr>
        <w:pStyle w:val="TOC2"/>
        <w:tabs>
          <w:tab w:val="right" w:leader="dot" w:pos="9350"/>
        </w:tabs>
        <w:rPr>
          <w:rFonts w:eastAsiaTheme="minorEastAsia" w:cstheme="minorBidi"/>
          <w:smallCaps w:val="0"/>
          <w:noProof/>
          <w:sz w:val="24"/>
          <w:szCs w:val="24"/>
        </w:rPr>
      </w:pPr>
      <w:hyperlink w:anchor="_Toc98593839" w:history="1">
        <w:r w:rsidR="00F4064F" w:rsidRPr="008E4B64">
          <w:rPr>
            <w:rStyle w:val="Hyperlink"/>
            <w:rFonts w:ascii="Times New Roman" w:hAnsi="Times New Roman" w:cs="Times New Roman"/>
            <w:noProof/>
          </w:rPr>
          <w:t>Article VI: Fiscal Year</w:t>
        </w:r>
        <w:r w:rsidR="00F4064F">
          <w:rPr>
            <w:noProof/>
            <w:webHidden/>
          </w:rPr>
          <w:tab/>
        </w:r>
        <w:r w:rsidR="00F4064F">
          <w:rPr>
            <w:noProof/>
            <w:webHidden/>
          </w:rPr>
          <w:fldChar w:fldCharType="begin"/>
        </w:r>
        <w:r w:rsidR="00F4064F">
          <w:rPr>
            <w:noProof/>
            <w:webHidden/>
          </w:rPr>
          <w:instrText xml:space="preserve"> PAGEREF _Toc98593839 \h </w:instrText>
        </w:r>
        <w:r w:rsidR="00F4064F">
          <w:rPr>
            <w:noProof/>
            <w:webHidden/>
          </w:rPr>
        </w:r>
        <w:r w:rsidR="00F4064F">
          <w:rPr>
            <w:noProof/>
            <w:webHidden/>
          </w:rPr>
          <w:fldChar w:fldCharType="separate"/>
        </w:r>
        <w:r w:rsidR="001D55FA">
          <w:rPr>
            <w:noProof/>
            <w:webHidden/>
          </w:rPr>
          <w:t>8</w:t>
        </w:r>
        <w:r w:rsidR="00F4064F">
          <w:rPr>
            <w:noProof/>
            <w:webHidden/>
          </w:rPr>
          <w:fldChar w:fldCharType="end"/>
        </w:r>
      </w:hyperlink>
    </w:p>
    <w:p w14:paraId="6F2C0984" w14:textId="61E1A6E3" w:rsidR="00F4064F" w:rsidRDefault="00000000">
      <w:pPr>
        <w:pStyle w:val="TOC2"/>
        <w:tabs>
          <w:tab w:val="right" w:leader="dot" w:pos="9350"/>
        </w:tabs>
        <w:rPr>
          <w:rFonts w:eastAsiaTheme="minorEastAsia" w:cstheme="minorBidi"/>
          <w:smallCaps w:val="0"/>
          <w:noProof/>
          <w:sz w:val="24"/>
          <w:szCs w:val="24"/>
        </w:rPr>
      </w:pPr>
      <w:hyperlink w:anchor="_Toc98593840" w:history="1">
        <w:r w:rsidR="00F4064F" w:rsidRPr="008E4B64">
          <w:rPr>
            <w:rStyle w:val="Hyperlink"/>
            <w:rFonts w:ascii="Times New Roman" w:hAnsi="Times New Roman" w:cs="Times New Roman"/>
            <w:noProof/>
          </w:rPr>
          <w:t>Article VII: Meetings</w:t>
        </w:r>
        <w:r w:rsidR="00F4064F">
          <w:rPr>
            <w:noProof/>
            <w:webHidden/>
          </w:rPr>
          <w:tab/>
        </w:r>
        <w:r w:rsidR="00F4064F">
          <w:rPr>
            <w:noProof/>
            <w:webHidden/>
          </w:rPr>
          <w:fldChar w:fldCharType="begin"/>
        </w:r>
        <w:r w:rsidR="00F4064F">
          <w:rPr>
            <w:noProof/>
            <w:webHidden/>
          </w:rPr>
          <w:instrText xml:space="preserve"> PAGEREF _Toc98593840 \h </w:instrText>
        </w:r>
        <w:r w:rsidR="00F4064F">
          <w:rPr>
            <w:noProof/>
            <w:webHidden/>
          </w:rPr>
        </w:r>
        <w:r w:rsidR="00F4064F">
          <w:rPr>
            <w:noProof/>
            <w:webHidden/>
          </w:rPr>
          <w:fldChar w:fldCharType="separate"/>
        </w:r>
        <w:r w:rsidR="001D55FA">
          <w:rPr>
            <w:noProof/>
            <w:webHidden/>
          </w:rPr>
          <w:t>8</w:t>
        </w:r>
        <w:r w:rsidR="00F4064F">
          <w:rPr>
            <w:noProof/>
            <w:webHidden/>
          </w:rPr>
          <w:fldChar w:fldCharType="end"/>
        </w:r>
      </w:hyperlink>
    </w:p>
    <w:p w14:paraId="0775F70E" w14:textId="3CBDF325" w:rsidR="00F4064F" w:rsidRDefault="00000000">
      <w:pPr>
        <w:pStyle w:val="TOC2"/>
        <w:tabs>
          <w:tab w:val="right" w:leader="dot" w:pos="9350"/>
        </w:tabs>
        <w:rPr>
          <w:rFonts w:eastAsiaTheme="minorEastAsia" w:cstheme="minorBidi"/>
          <w:smallCaps w:val="0"/>
          <w:noProof/>
          <w:sz w:val="24"/>
          <w:szCs w:val="24"/>
        </w:rPr>
      </w:pPr>
      <w:hyperlink w:anchor="_Toc98593841" w:history="1">
        <w:r w:rsidR="00F4064F" w:rsidRPr="008E4B64">
          <w:rPr>
            <w:rStyle w:val="Hyperlink"/>
            <w:rFonts w:ascii="Times New Roman" w:hAnsi="Times New Roman" w:cs="Times New Roman"/>
            <w:noProof/>
          </w:rPr>
          <w:t>Article VIII: The Board of Trustees</w:t>
        </w:r>
        <w:r w:rsidR="00F4064F">
          <w:rPr>
            <w:noProof/>
            <w:webHidden/>
          </w:rPr>
          <w:tab/>
        </w:r>
        <w:r w:rsidR="00F4064F">
          <w:rPr>
            <w:noProof/>
            <w:webHidden/>
          </w:rPr>
          <w:fldChar w:fldCharType="begin"/>
        </w:r>
        <w:r w:rsidR="00F4064F">
          <w:rPr>
            <w:noProof/>
            <w:webHidden/>
          </w:rPr>
          <w:instrText xml:space="preserve"> PAGEREF _Toc98593841 \h </w:instrText>
        </w:r>
        <w:r w:rsidR="00F4064F">
          <w:rPr>
            <w:noProof/>
            <w:webHidden/>
          </w:rPr>
        </w:r>
        <w:r w:rsidR="00F4064F">
          <w:rPr>
            <w:noProof/>
            <w:webHidden/>
          </w:rPr>
          <w:fldChar w:fldCharType="separate"/>
        </w:r>
        <w:r w:rsidR="001D55FA">
          <w:rPr>
            <w:noProof/>
            <w:webHidden/>
          </w:rPr>
          <w:t>8</w:t>
        </w:r>
        <w:r w:rsidR="00F4064F">
          <w:rPr>
            <w:noProof/>
            <w:webHidden/>
          </w:rPr>
          <w:fldChar w:fldCharType="end"/>
        </w:r>
      </w:hyperlink>
    </w:p>
    <w:p w14:paraId="53938F5A" w14:textId="661B5A27" w:rsidR="00F4064F" w:rsidRDefault="00000000">
      <w:pPr>
        <w:pStyle w:val="TOC2"/>
        <w:tabs>
          <w:tab w:val="right" w:leader="dot" w:pos="9350"/>
        </w:tabs>
        <w:rPr>
          <w:rFonts w:eastAsiaTheme="minorEastAsia" w:cstheme="minorBidi"/>
          <w:smallCaps w:val="0"/>
          <w:noProof/>
          <w:sz w:val="24"/>
          <w:szCs w:val="24"/>
        </w:rPr>
      </w:pPr>
      <w:hyperlink w:anchor="_Toc98593842" w:history="1">
        <w:r w:rsidR="00F4064F" w:rsidRPr="008E4B64">
          <w:rPr>
            <w:rStyle w:val="Hyperlink"/>
            <w:rFonts w:ascii="Times New Roman" w:hAnsi="Times New Roman" w:cs="Times New Roman"/>
            <w:noProof/>
          </w:rPr>
          <w:t>Article IX: Officers- Duties and Succession</w:t>
        </w:r>
        <w:r w:rsidR="00F4064F">
          <w:rPr>
            <w:noProof/>
            <w:webHidden/>
          </w:rPr>
          <w:tab/>
        </w:r>
        <w:r w:rsidR="00F4064F">
          <w:rPr>
            <w:noProof/>
            <w:webHidden/>
          </w:rPr>
          <w:fldChar w:fldCharType="begin"/>
        </w:r>
        <w:r w:rsidR="00F4064F">
          <w:rPr>
            <w:noProof/>
            <w:webHidden/>
          </w:rPr>
          <w:instrText xml:space="preserve"> PAGEREF _Toc98593842 \h </w:instrText>
        </w:r>
        <w:r w:rsidR="00F4064F">
          <w:rPr>
            <w:noProof/>
            <w:webHidden/>
          </w:rPr>
        </w:r>
        <w:r w:rsidR="00F4064F">
          <w:rPr>
            <w:noProof/>
            <w:webHidden/>
          </w:rPr>
          <w:fldChar w:fldCharType="separate"/>
        </w:r>
        <w:r w:rsidR="001D55FA">
          <w:rPr>
            <w:noProof/>
            <w:webHidden/>
          </w:rPr>
          <w:t>10</w:t>
        </w:r>
        <w:r w:rsidR="00F4064F">
          <w:rPr>
            <w:noProof/>
            <w:webHidden/>
          </w:rPr>
          <w:fldChar w:fldCharType="end"/>
        </w:r>
      </w:hyperlink>
    </w:p>
    <w:p w14:paraId="5EEF6388" w14:textId="3F7C355B" w:rsidR="00F4064F" w:rsidRDefault="00000000">
      <w:pPr>
        <w:pStyle w:val="TOC2"/>
        <w:tabs>
          <w:tab w:val="right" w:leader="dot" w:pos="9350"/>
        </w:tabs>
        <w:rPr>
          <w:rFonts w:eastAsiaTheme="minorEastAsia" w:cstheme="minorBidi"/>
          <w:smallCaps w:val="0"/>
          <w:noProof/>
          <w:sz w:val="24"/>
          <w:szCs w:val="24"/>
        </w:rPr>
      </w:pPr>
      <w:hyperlink w:anchor="_Toc98593843" w:history="1">
        <w:r w:rsidR="00F4064F" w:rsidRPr="008E4B64">
          <w:rPr>
            <w:rStyle w:val="Hyperlink"/>
            <w:rFonts w:ascii="Times New Roman" w:hAnsi="Times New Roman" w:cs="Times New Roman"/>
            <w:noProof/>
          </w:rPr>
          <w:t>Article X: Indemnification</w:t>
        </w:r>
        <w:r w:rsidR="00F4064F">
          <w:rPr>
            <w:noProof/>
            <w:webHidden/>
          </w:rPr>
          <w:tab/>
        </w:r>
        <w:r w:rsidR="00F4064F">
          <w:rPr>
            <w:noProof/>
            <w:webHidden/>
          </w:rPr>
          <w:fldChar w:fldCharType="begin"/>
        </w:r>
        <w:r w:rsidR="00F4064F">
          <w:rPr>
            <w:noProof/>
            <w:webHidden/>
          </w:rPr>
          <w:instrText xml:space="preserve"> PAGEREF _Toc98593843 \h </w:instrText>
        </w:r>
        <w:r w:rsidR="00F4064F">
          <w:rPr>
            <w:noProof/>
            <w:webHidden/>
          </w:rPr>
        </w:r>
        <w:r w:rsidR="00F4064F">
          <w:rPr>
            <w:noProof/>
            <w:webHidden/>
          </w:rPr>
          <w:fldChar w:fldCharType="separate"/>
        </w:r>
        <w:r w:rsidR="001D55FA">
          <w:rPr>
            <w:noProof/>
            <w:webHidden/>
          </w:rPr>
          <w:t>10</w:t>
        </w:r>
        <w:r w:rsidR="00F4064F">
          <w:rPr>
            <w:noProof/>
            <w:webHidden/>
          </w:rPr>
          <w:fldChar w:fldCharType="end"/>
        </w:r>
      </w:hyperlink>
    </w:p>
    <w:p w14:paraId="20CA5191" w14:textId="7A809F57" w:rsidR="00F4064F" w:rsidRDefault="00000000">
      <w:pPr>
        <w:pStyle w:val="TOC2"/>
        <w:tabs>
          <w:tab w:val="right" w:leader="dot" w:pos="9350"/>
        </w:tabs>
        <w:rPr>
          <w:rFonts w:eastAsiaTheme="minorEastAsia" w:cstheme="minorBidi"/>
          <w:smallCaps w:val="0"/>
          <w:noProof/>
          <w:sz w:val="24"/>
          <w:szCs w:val="24"/>
        </w:rPr>
      </w:pPr>
      <w:hyperlink w:anchor="_Toc98593844" w:history="1">
        <w:r w:rsidR="00F4064F" w:rsidRPr="008E4B64">
          <w:rPr>
            <w:rStyle w:val="Hyperlink"/>
            <w:rFonts w:ascii="Times New Roman" w:hAnsi="Times New Roman" w:cs="Times New Roman"/>
            <w:noProof/>
          </w:rPr>
          <w:t>Article XI: Use of the Congregation Name</w:t>
        </w:r>
        <w:r w:rsidR="00F4064F">
          <w:rPr>
            <w:noProof/>
            <w:webHidden/>
          </w:rPr>
          <w:tab/>
        </w:r>
        <w:r w:rsidR="00F4064F">
          <w:rPr>
            <w:noProof/>
            <w:webHidden/>
          </w:rPr>
          <w:fldChar w:fldCharType="begin"/>
        </w:r>
        <w:r w:rsidR="00F4064F">
          <w:rPr>
            <w:noProof/>
            <w:webHidden/>
          </w:rPr>
          <w:instrText xml:space="preserve"> PAGEREF _Toc98593844 \h </w:instrText>
        </w:r>
        <w:r w:rsidR="00F4064F">
          <w:rPr>
            <w:noProof/>
            <w:webHidden/>
          </w:rPr>
        </w:r>
        <w:r w:rsidR="00F4064F">
          <w:rPr>
            <w:noProof/>
            <w:webHidden/>
          </w:rPr>
          <w:fldChar w:fldCharType="separate"/>
        </w:r>
        <w:r w:rsidR="001D55FA">
          <w:rPr>
            <w:noProof/>
            <w:webHidden/>
          </w:rPr>
          <w:t>11</w:t>
        </w:r>
        <w:r w:rsidR="00F4064F">
          <w:rPr>
            <w:noProof/>
            <w:webHidden/>
          </w:rPr>
          <w:fldChar w:fldCharType="end"/>
        </w:r>
      </w:hyperlink>
    </w:p>
    <w:p w14:paraId="0CA7F681" w14:textId="18175EC6" w:rsidR="00F4064F" w:rsidRDefault="00000000">
      <w:pPr>
        <w:pStyle w:val="TOC2"/>
        <w:tabs>
          <w:tab w:val="right" w:leader="dot" w:pos="9350"/>
        </w:tabs>
        <w:rPr>
          <w:rFonts w:eastAsiaTheme="minorEastAsia" w:cstheme="minorBidi"/>
          <w:smallCaps w:val="0"/>
          <w:noProof/>
          <w:sz w:val="24"/>
          <w:szCs w:val="24"/>
        </w:rPr>
      </w:pPr>
      <w:hyperlink w:anchor="_Toc98593845" w:history="1">
        <w:r w:rsidR="00F4064F" w:rsidRPr="008E4B64">
          <w:rPr>
            <w:rStyle w:val="Hyperlink"/>
            <w:rFonts w:ascii="Times New Roman" w:hAnsi="Times New Roman" w:cs="Times New Roman"/>
            <w:noProof/>
          </w:rPr>
          <w:t>Article XII: Teams</w:t>
        </w:r>
        <w:r w:rsidR="00F4064F">
          <w:rPr>
            <w:noProof/>
            <w:webHidden/>
          </w:rPr>
          <w:tab/>
        </w:r>
        <w:r w:rsidR="00F4064F">
          <w:rPr>
            <w:noProof/>
            <w:webHidden/>
          </w:rPr>
          <w:fldChar w:fldCharType="begin"/>
        </w:r>
        <w:r w:rsidR="00F4064F">
          <w:rPr>
            <w:noProof/>
            <w:webHidden/>
          </w:rPr>
          <w:instrText xml:space="preserve"> PAGEREF _Toc98593845 \h </w:instrText>
        </w:r>
        <w:r w:rsidR="00F4064F">
          <w:rPr>
            <w:noProof/>
            <w:webHidden/>
          </w:rPr>
        </w:r>
        <w:r w:rsidR="00F4064F">
          <w:rPr>
            <w:noProof/>
            <w:webHidden/>
          </w:rPr>
          <w:fldChar w:fldCharType="separate"/>
        </w:r>
        <w:r w:rsidR="001D55FA">
          <w:rPr>
            <w:noProof/>
            <w:webHidden/>
          </w:rPr>
          <w:t>11</w:t>
        </w:r>
        <w:r w:rsidR="00F4064F">
          <w:rPr>
            <w:noProof/>
            <w:webHidden/>
          </w:rPr>
          <w:fldChar w:fldCharType="end"/>
        </w:r>
      </w:hyperlink>
    </w:p>
    <w:p w14:paraId="22A869A3" w14:textId="12B83D2B" w:rsidR="00F4064F" w:rsidRDefault="00000000">
      <w:pPr>
        <w:pStyle w:val="TOC2"/>
        <w:tabs>
          <w:tab w:val="right" w:leader="dot" w:pos="9350"/>
        </w:tabs>
        <w:rPr>
          <w:rFonts w:eastAsiaTheme="minorEastAsia" w:cstheme="minorBidi"/>
          <w:smallCaps w:val="0"/>
          <w:noProof/>
          <w:sz w:val="24"/>
          <w:szCs w:val="24"/>
        </w:rPr>
      </w:pPr>
      <w:hyperlink w:anchor="_Toc98593846" w:history="1">
        <w:r w:rsidR="00F4064F" w:rsidRPr="008E4B64">
          <w:rPr>
            <w:rStyle w:val="Hyperlink"/>
            <w:rFonts w:ascii="Times New Roman" w:hAnsi="Times New Roman" w:cs="Times New Roman"/>
            <w:noProof/>
          </w:rPr>
          <w:t>Article XIII: Minister</w:t>
        </w:r>
        <w:r w:rsidR="00F4064F">
          <w:rPr>
            <w:noProof/>
            <w:webHidden/>
          </w:rPr>
          <w:tab/>
        </w:r>
        <w:r w:rsidR="00F4064F">
          <w:rPr>
            <w:noProof/>
            <w:webHidden/>
          </w:rPr>
          <w:fldChar w:fldCharType="begin"/>
        </w:r>
        <w:r w:rsidR="00F4064F">
          <w:rPr>
            <w:noProof/>
            <w:webHidden/>
          </w:rPr>
          <w:instrText xml:space="preserve"> PAGEREF _Toc98593846 \h </w:instrText>
        </w:r>
        <w:r w:rsidR="00F4064F">
          <w:rPr>
            <w:noProof/>
            <w:webHidden/>
          </w:rPr>
        </w:r>
        <w:r w:rsidR="00F4064F">
          <w:rPr>
            <w:noProof/>
            <w:webHidden/>
          </w:rPr>
          <w:fldChar w:fldCharType="separate"/>
        </w:r>
        <w:r w:rsidR="001D55FA">
          <w:rPr>
            <w:noProof/>
            <w:webHidden/>
          </w:rPr>
          <w:t>12</w:t>
        </w:r>
        <w:r w:rsidR="00F4064F">
          <w:rPr>
            <w:noProof/>
            <w:webHidden/>
          </w:rPr>
          <w:fldChar w:fldCharType="end"/>
        </w:r>
      </w:hyperlink>
    </w:p>
    <w:p w14:paraId="31E96397" w14:textId="050E316B" w:rsidR="00F4064F" w:rsidRDefault="00000000">
      <w:pPr>
        <w:pStyle w:val="TOC2"/>
        <w:tabs>
          <w:tab w:val="right" w:leader="dot" w:pos="9350"/>
        </w:tabs>
        <w:rPr>
          <w:rFonts w:eastAsiaTheme="minorEastAsia" w:cstheme="minorBidi"/>
          <w:smallCaps w:val="0"/>
          <w:noProof/>
          <w:sz w:val="24"/>
          <w:szCs w:val="24"/>
        </w:rPr>
      </w:pPr>
      <w:hyperlink w:anchor="_Toc98593847" w:history="1">
        <w:r w:rsidR="00F4064F" w:rsidRPr="008E4B64">
          <w:rPr>
            <w:rStyle w:val="Hyperlink"/>
            <w:rFonts w:ascii="Times New Roman" w:hAnsi="Times New Roman" w:cs="Times New Roman"/>
            <w:noProof/>
          </w:rPr>
          <w:t>Article XIV: Amendments</w:t>
        </w:r>
        <w:r w:rsidR="00F4064F">
          <w:rPr>
            <w:noProof/>
            <w:webHidden/>
          </w:rPr>
          <w:tab/>
        </w:r>
        <w:r w:rsidR="00F4064F">
          <w:rPr>
            <w:noProof/>
            <w:webHidden/>
          </w:rPr>
          <w:fldChar w:fldCharType="begin"/>
        </w:r>
        <w:r w:rsidR="00F4064F">
          <w:rPr>
            <w:noProof/>
            <w:webHidden/>
          </w:rPr>
          <w:instrText xml:space="preserve"> PAGEREF _Toc98593847 \h </w:instrText>
        </w:r>
        <w:r w:rsidR="00F4064F">
          <w:rPr>
            <w:noProof/>
            <w:webHidden/>
          </w:rPr>
        </w:r>
        <w:r w:rsidR="00F4064F">
          <w:rPr>
            <w:noProof/>
            <w:webHidden/>
          </w:rPr>
          <w:fldChar w:fldCharType="separate"/>
        </w:r>
        <w:r w:rsidR="001D55FA">
          <w:rPr>
            <w:noProof/>
            <w:webHidden/>
          </w:rPr>
          <w:t>12</w:t>
        </w:r>
        <w:r w:rsidR="00F4064F">
          <w:rPr>
            <w:noProof/>
            <w:webHidden/>
          </w:rPr>
          <w:fldChar w:fldCharType="end"/>
        </w:r>
      </w:hyperlink>
    </w:p>
    <w:p w14:paraId="619E555F" w14:textId="3B47FB8C" w:rsidR="00F4064F" w:rsidRDefault="00000000">
      <w:pPr>
        <w:pStyle w:val="TOC2"/>
        <w:tabs>
          <w:tab w:val="right" w:leader="dot" w:pos="9350"/>
        </w:tabs>
        <w:rPr>
          <w:rFonts w:eastAsiaTheme="minorEastAsia" w:cstheme="minorBidi"/>
          <w:smallCaps w:val="0"/>
          <w:noProof/>
          <w:sz w:val="24"/>
          <w:szCs w:val="24"/>
        </w:rPr>
      </w:pPr>
      <w:hyperlink w:anchor="_Toc98593848" w:history="1">
        <w:r w:rsidR="00F4064F" w:rsidRPr="008E4B64">
          <w:rPr>
            <w:rStyle w:val="Hyperlink"/>
            <w:rFonts w:ascii="Times New Roman" w:hAnsi="Times New Roman" w:cs="Times New Roman"/>
            <w:noProof/>
          </w:rPr>
          <w:t>Article XV: Endowment</w:t>
        </w:r>
        <w:r w:rsidR="00F4064F">
          <w:rPr>
            <w:noProof/>
            <w:webHidden/>
          </w:rPr>
          <w:tab/>
        </w:r>
        <w:r w:rsidR="00F4064F">
          <w:rPr>
            <w:noProof/>
            <w:webHidden/>
          </w:rPr>
          <w:fldChar w:fldCharType="begin"/>
        </w:r>
        <w:r w:rsidR="00F4064F">
          <w:rPr>
            <w:noProof/>
            <w:webHidden/>
          </w:rPr>
          <w:instrText xml:space="preserve"> PAGEREF _Toc98593848 \h </w:instrText>
        </w:r>
        <w:r w:rsidR="00F4064F">
          <w:rPr>
            <w:noProof/>
            <w:webHidden/>
          </w:rPr>
        </w:r>
        <w:r w:rsidR="00F4064F">
          <w:rPr>
            <w:noProof/>
            <w:webHidden/>
          </w:rPr>
          <w:fldChar w:fldCharType="separate"/>
        </w:r>
        <w:r w:rsidR="001D55FA">
          <w:rPr>
            <w:noProof/>
            <w:webHidden/>
          </w:rPr>
          <w:t>13</w:t>
        </w:r>
        <w:r w:rsidR="00F4064F">
          <w:rPr>
            <w:noProof/>
            <w:webHidden/>
          </w:rPr>
          <w:fldChar w:fldCharType="end"/>
        </w:r>
      </w:hyperlink>
    </w:p>
    <w:p w14:paraId="123DFC39" w14:textId="6DC8BDB6" w:rsidR="00F4064F" w:rsidRDefault="00000000">
      <w:pPr>
        <w:pStyle w:val="TOC2"/>
        <w:tabs>
          <w:tab w:val="right" w:leader="dot" w:pos="9350"/>
        </w:tabs>
        <w:rPr>
          <w:rFonts w:eastAsiaTheme="minorEastAsia" w:cstheme="minorBidi"/>
          <w:smallCaps w:val="0"/>
          <w:noProof/>
          <w:sz w:val="24"/>
          <w:szCs w:val="24"/>
        </w:rPr>
      </w:pPr>
      <w:hyperlink w:anchor="_Toc98593849" w:history="1">
        <w:r w:rsidR="00F4064F" w:rsidRPr="008E4B64">
          <w:rPr>
            <w:rStyle w:val="Hyperlink"/>
            <w:rFonts w:ascii="Times New Roman" w:hAnsi="Times New Roman" w:cs="Times New Roman"/>
            <w:noProof/>
          </w:rPr>
          <w:t>Article XVI: Legacy Society</w:t>
        </w:r>
        <w:r w:rsidR="00F4064F">
          <w:rPr>
            <w:noProof/>
            <w:webHidden/>
          </w:rPr>
          <w:tab/>
        </w:r>
        <w:r w:rsidR="00F4064F">
          <w:rPr>
            <w:noProof/>
            <w:webHidden/>
          </w:rPr>
          <w:fldChar w:fldCharType="begin"/>
        </w:r>
        <w:r w:rsidR="00F4064F">
          <w:rPr>
            <w:noProof/>
            <w:webHidden/>
          </w:rPr>
          <w:instrText xml:space="preserve"> PAGEREF _Toc98593849 \h </w:instrText>
        </w:r>
        <w:r w:rsidR="00F4064F">
          <w:rPr>
            <w:noProof/>
            <w:webHidden/>
          </w:rPr>
        </w:r>
        <w:r w:rsidR="00F4064F">
          <w:rPr>
            <w:noProof/>
            <w:webHidden/>
          </w:rPr>
          <w:fldChar w:fldCharType="separate"/>
        </w:r>
        <w:r w:rsidR="001D55FA">
          <w:rPr>
            <w:noProof/>
            <w:webHidden/>
          </w:rPr>
          <w:t>13</w:t>
        </w:r>
        <w:r w:rsidR="00F4064F">
          <w:rPr>
            <w:noProof/>
            <w:webHidden/>
          </w:rPr>
          <w:fldChar w:fldCharType="end"/>
        </w:r>
      </w:hyperlink>
    </w:p>
    <w:p w14:paraId="6F01E0F5" w14:textId="57E5C0EB" w:rsidR="00F4064F" w:rsidRDefault="00000000">
      <w:pPr>
        <w:pStyle w:val="TOC2"/>
        <w:tabs>
          <w:tab w:val="right" w:leader="dot" w:pos="9350"/>
        </w:tabs>
        <w:rPr>
          <w:rFonts w:eastAsiaTheme="minorEastAsia" w:cstheme="minorBidi"/>
          <w:smallCaps w:val="0"/>
          <w:noProof/>
          <w:sz w:val="24"/>
          <w:szCs w:val="24"/>
        </w:rPr>
      </w:pPr>
      <w:hyperlink w:anchor="_Toc98593850" w:history="1">
        <w:r w:rsidR="00F4064F" w:rsidRPr="008E4B64">
          <w:rPr>
            <w:rStyle w:val="Hyperlink"/>
            <w:rFonts w:ascii="Times New Roman" w:hAnsi="Times New Roman" w:cs="Times New Roman"/>
            <w:noProof/>
          </w:rPr>
          <w:t>Article XVII: Dissolution of the Congregation</w:t>
        </w:r>
        <w:r w:rsidR="00F4064F">
          <w:rPr>
            <w:noProof/>
            <w:webHidden/>
          </w:rPr>
          <w:tab/>
        </w:r>
        <w:r w:rsidR="00F4064F">
          <w:rPr>
            <w:noProof/>
            <w:webHidden/>
          </w:rPr>
          <w:fldChar w:fldCharType="begin"/>
        </w:r>
        <w:r w:rsidR="00F4064F">
          <w:rPr>
            <w:noProof/>
            <w:webHidden/>
          </w:rPr>
          <w:instrText xml:space="preserve"> PAGEREF _Toc98593850 \h </w:instrText>
        </w:r>
        <w:r w:rsidR="00F4064F">
          <w:rPr>
            <w:noProof/>
            <w:webHidden/>
          </w:rPr>
        </w:r>
        <w:r w:rsidR="00F4064F">
          <w:rPr>
            <w:noProof/>
            <w:webHidden/>
          </w:rPr>
          <w:fldChar w:fldCharType="separate"/>
        </w:r>
        <w:r w:rsidR="001D55FA">
          <w:rPr>
            <w:noProof/>
            <w:webHidden/>
          </w:rPr>
          <w:t>14</w:t>
        </w:r>
        <w:r w:rsidR="00F4064F">
          <w:rPr>
            <w:noProof/>
            <w:webHidden/>
          </w:rPr>
          <w:fldChar w:fldCharType="end"/>
        </w:r>
      </w:hyperlink>
    </w:p>
    <w:p w14:paraId="3620176F" w14:textId="0100ED1C" w:rsidR="00F4064F" w:rsidRDefault="00000000">
      <w:pPr>
        <w:pStyle w:val="TOC1"/>
        <w:tabs>
          <w:tab w:val="right" w:leader="dot" w:pos="9350"/>
        </w:tabs>
        <w:rPr>
          <w:rFonts w:eastAsiaTheme="minorEastAsia" w:cstheme="minorBidi"/>
          <w:b w:val="0"/>
          <w:bCs w:val="0"/>
          <w:caps w:val="0"/>
          <w:noProof/>
          <w:sz w:val="24"/>
          <w:szCs w:val="24"/>
        </w:rPr>
      </w:pPr>
      <w:hyperlink w:anchor="_Toc98593851" w:history="1">
        <w:r w:rsidR="00F4064F" w:rsidRPr="008E4B64">
          <w:rPr>
            <w:rStyle w:val="Hyperlink"/>
            <w:noProof/>
          </w:rPr>
          <w:t>Organizational Chart</w:t>
        </w:r>
        <w:r w:rsidR="00F4064F">
          <w:rPr>
            <w:noProof/>
            <w:webHidden/>
          </w:rPr>
          <w:tab/>
        </w:r>
        <w:r w:rsidR="00F4064F">
          <w:rPr>
            <w:noProof/>
            <w:webHidden/>
          </w:rPr>
          <w:fldChar w:fldCharType="begin"/>
        </w:r>
        <w:r w:rsidR="00F4064F">
          <w:rPr>
            <w:noProof/>
            <w:webHidden/>
          </w:rPr>
          <w:instrText xml:space="preserve"> PAGEREF _Toc98593851 \h </w:instrText>
        </w:r>
        <w:r w:rsidR="00F4064F">
          <w:rPr>
            <w:noProof/>
            <w:webHidden/>
          </w:rPr>
        </w:r>
        <w:r w:rsidR="00F4064F">
          <w:rPr>
            <w:noProof/>
            <w:webHidden/>
          </w:rPr>
          <w:fldChar w:fldCharType="separate"/>
        </w:r>
        <w:r w:rsidR="001D55FA">
          <w:rPr>
            <w:noProof/>
            <w:webHidden/>
          </w:rPr>
          <w:t>15</w:t>
        </w:r>
        <w:r w:rsidR="00F4064F">
          <w:rPr>
            <w:noProof/>
            <w:webHidden/>
          </w:rPr>
          <w:fldChar w:fldCharType="end"/>
        </w:r>
      </w:hyperlink>
    </w:p>
    <w:p w14:paraId="082FBDB1" w14:textId="400DC00E" w:rsidR="00F4064F" w:rsidRDefault="00000000">
      <w:pPr>
        <w:pStyle w:val="TOC1"/>
        <w:tabs>
          <w:tab w:val="right" w:leader="dot" w:pos="9350"/>
        </w:tabs>
        <w:rPr>
          <w:rFonts w:eastAsiaTheme="minorEastAsia" w:cstheme="minorBidi"/>
          <w:b w:val="0"/>
          <w:bCs w:val="0"/>
          <w:caps w:val="0"/>
          <w:noProof/>
          <w:sz w:val="24"/>
          <w:szCs w:val="24"/>
        </w:rPr>
      </w:pPr>
      <w:hyperlink w:anchor="_Toc98593852" w:history="1">
        <w:r w:rsidR="00F4064F" w:rsidRPr="008E4B64">
          <w:rPr>
            <w:rStyle w:val="Hyperlink"/>
            <w:noProof/>
          </w:rPr>
          <w:t>BOARD OF TRUSTEES</w:t>
        </w:r>
        <w:r w:rsidR="00F4064F">
          <w:rPr>
            <w:noProof/>
            <w:webHidden/>
          </w:rPr>
          <w:tab/>
        </w:r>
        <w:r w:rsidR="00F4064F">
          <w:rPr>
            <w:noProof/>
            <w:webHidden/>
          </w:rPr>
          <w:fldChar w:fldCharType="begin"/>
        </w:r>
        <w:r w:rsidR="00F4064F">
          <w:rPr>
            <w:noProof/>
            <w:webHidden/>
          </w:rPr>
          <w:instrText xml:space="preserve"> PAGEREF _Toc98593852 \h </w:instrText>
        </w:r>
        <w:r w:rsidR="00F4064F">
          <w:rPr>
            <w:noProof/>
            <w:webHidden/>
          </w:rPr>
        </w:r>
        <w:r w:rsidR="00F4064F">
          <w:rPr>
            <w:noProof/>
            <w:webHidden/>
          </w:rPr>
          <w:fldChar w:fldCharType="separate"/>
        </w:r>
        <w:r w:rsidR="001D55FA">
          <w:rPr>
            <w:noProof/>
            <w:webHidden/>
          </w:rPr>
          <w:t>16</w:t>
        </w:r>
        <w:r w:rsidR="00F4064F">
          <w:rPr>
            <w:noProof/>
            <w:webHidden/>
          </w:rPr>
          <w:fldChar w:fldCharType="end"/>
        </w:r>
      </w:hyperlink>
    </w:p>
    <w:p w14:paraId="2A8CE3E7" w14:textId="55B91677" w:rsidR="00F4064F" w:rsidRDefault="00000000">
      <w:pPr>
        <w:pStyle w:val="TOC2"/>
        <w:tabs>
          <w:tab w:val="right" w:leader="dot" w:pos="9350"/>
        </w:tabs>
        <w:rPr>
          <w:rFonts w:eastAsiaTheme="minorEastAsia" w:cstheme="minorBidi"/>
          <w:smallCaps w:val="0"/>
          <w:noProof/>
          <w:sz w:val="24"/>
          <w:szCs w:val="24"/>
        </w:rPr>
      </w:pPr>
      <w:hyperlink w:anchor="_Toc98593853" w:history="1">
        <w:r w:rsidR="00F4064F" w:rsidRPr="008E4B64">
          <w:rPr>
            <w:rStyle w:val="Hyperlink"/>
            <w:noProof/>
          </w:rPr>
          <w:t>President</w:t>
        </w:r>
        <w:r w:rsidR="00F4064F">
          <w:rPr>
            <w:noProof/>
            <w:webHidden/>
          </w:rPr>
          <w:tab/>
        </w:r>
        <w:r w:rsidR="00F4064F">
          <w:rPr>
            <w:noProof/>
            <w:webHidden/>
          </w:rPr>
          <w:fldChar w:fldCharType="begin"/>
        </w:r>
        <w:r w:rsidR="00F4064F">
          <w:rPr>
            <w:noProof/>
            <w:webHidden/>
          </w:rPr>
          <w:instrText xml:space="preserve"> PAGEREF _Toc98593853 \h </w:instrText>
        </w:r>
        <w:r w:rsidR="00F4064F">
          <w:rPr>
            <w:noProof/>
            <w:webHidden/>
          </w:rPr>
        </w:r>
        <w:r w:rsidR="00F4064F">
          <w:rPr>
            <w:noProof/>
            <w:webHidden/>
          </w:rPr>
          <w:fldChar w:fldCharType="separate"/>
        </w:r>
        <w:r w:rsidR="001D55FA">
          <w:rPr>
            <w:noProof/>
            <w:webHidden/>
          </w:rPr>
          <w:t>17</w:t>
        </w:r>
        <w:r w:rsidR="00F4064F">
          <w:rPr>
            <w:noProof/>
            <w:webHidden/>
          </w:rPr>
          <w:fldChar w:fldCharType="end"/>
        </w:r>
      </w:hyperlink>
    </w:p>
    <w:p w14:paraId="7A0FDC06" w14:textId="6126D88E" w:rsidR="00F4064F" w:rsidRDefault="00000000">
      <w:pPr>
        <w:pStyle w:val="TOC2"/>
        <w:tabs>
          <w:tab w:val="right" w:leader="dot" w:pos="9350"/>
        </w:tabs>
        <w:rPr>
          <w:rFonts w:eastAsiaTheme="minorEastAsia" w:cstheme="minorBidi"/>
          <w:smallCaps w:val="0"/>
          <w:noProof/>
          <w:sz w:val="24"/>
          <w:szCs w:val="24"/>
        </w:rPr>
      </w:pPr>
      <w:hyperlink w:anchor="_Toc98593854" w:history="1">
        <w:r w:rsidR="00F4064F" w:rsidRPr="008E4B64">
          <w:rPr>
            <w:rStyle w:val="Hyperlink"/>
            <w:noProof/>
          </w:rPr>
          <w:t>Vice President</w:t>
        </w:r>
        <w:r w:rsidR="00F4064F">
          <w:rPr>
            <w:noProof/>
            <w:webHidden/>
          </w:rPr>
          <w:tab/>
        </w:r>
        <w:r w:rsidR="00F4064F">
          <w:rPr>
            <w:noProof/>
            <w:webHidden/>
          </w:rPr>
          <w:fldChar w:fldCharType="begin"/>
        </w:r>
        <w:r w:rsidR="00F4064F">
          <w:rPr>
            <w:noProof/>
            <w:webHidden/>
          </w:rPr>
          <w:instrText xml:space="preserve"> PAGEREF _Toc98593854 \h </w:instrText>
        </w:r>
        <w:r w:rsidR="00F4064F">
          <w:rPr>
            <w:noProof/>
            <w:webHidden/>
          </w:rPr>
        </w:r>
        <w:r w:rsidR="00F4064F">
          <w:rPr>
            <w:noProof/>
            <w:webHidden/>
          </w:rPr>
          <w:fldChar w:fldCharType="separate"/>
        </w:r>
        <w:r w:rsidR="001D55FA">
          <w:rPr>
            <w:noProof/>
            <w:webHidden/>
          </w:rPr>
          <w:t>18</w:t>
        </w:r>
        <w:r w:rsidR="00F4064F">
          <w:rPr>
            <w:noProof/>
            <w:webHidden/>
          </w:rPr>
          <w:fldChar w:fldCharType="end"/>
        </w:r>
      </w:hyperlink>
    </w:p>
    <w:p w14:paraId="4D78BA7B" w14:textId="2512F441" w:rsidR="00F4064F" w:rsidRDefault="00000000">
      <w:pPr>
        <w:pStyle w:val="TOC2"/>
        <w:tabs>
          <w:tab w:val="right" w:leader="dot" w:pos="9350"/>
        </w:tabs>
        <w:rPr>
          <w:rFonts w:eastAsiaTheme="minorEastAsia" w:cstheme="minorBidi"/>
          <w:smallCaps w:val="0"/>
          <w:noProof/>
          <w:sz w:val="24"/>
          <w:szCs w:val="24"/>
        </w:rPr>
      </w:pPr>
      <w:hyperlink w:anchor="_Toc98593855" w:history="1">
        <w:r w:rsidR="00F4064F" w:rsidRPr="008E4B64">
          <w:rPr>
            <w:rStyle w:val="Hyperlink"/>
            <w:noProof/>
          </w:rPr>
          <w:t>Secretary</w:t>
        </w:r>
        <w:r w:rsidR="00F4064F">
          <w:rPr>
            <w:noProof/>
            <w:webHidden/>
          </w:rPr>
          <w:tab/>
        </w:r>
        <w:r w:rsidR="00F4064F">
          <w:rPr>
            <w:noProof/>
            <w:webHidden/>
          </w:rPr>
          <w:fldChar w:fldCharType="begin"/>
        </w:r>
        <w:r w:rsidR="00F4064F">
          <w:rPr>
            <w:noProof/>
            <w:webHidden/>
          </w:rPr>
          <w:instrText xml:space="preserve"> PAGEREF _Toc98593855 \h </w:instrText>
        </w:r>
        <w:r w:rsidR="00F4064F">
          <w:rPr>
            <w:noProof/>
            <w:webHidden/>
          </w:rPr>
        </w:r>
        <w:r w:rsidR="00F4064F">
          <w:rPr>
            <w:noProof/>
            <w:webHidden/>
          </w:rPr>
          <w:fldChar w:fldCharType="separate"/>
        </w:r>
        <w:r w:rsidR="001D55FA">
          <w:rPr>
            <w:noProof/>
            <w:webHidden/>
          </w:rPr>
          <w:t>18</w:t>
        </w:r>
        <w:r w:rsidR="00F4064F">
          <w:rPr>
            <w:noProof/>
            <w:webHidden/>
          </w:rPr>
          <w:fldChar w:fldCharType="end"/>
        </w:r>
      </w:hyperlink>
    </w:p>
    <w:p w14:paraId="2B96D488" w14:textId="6EE5CF4C" w:rsidR="00F4064F" w:rsidRDefault="00000000">
      <w:pPr>
        <w:pStyle w:val="TOC2"/>
        <w:tabs>
          <w:tab w:val="right" w:leader="dot" w:pos="9350"/>
        </w:tabs>
        <w:rPr>
          <w:rFonts w:eastAsiaTheme="minorEastAsia" w:cstheme="minorBidi"/>
          <w:smallCaps w:val="0"/>
          <w:noProof/>
          <w:sz w:val="24"/>
          <w:szCs w:val="24"/>
        </w:rPr>
      </w:pPr>
      <w:hyperlink w:anchor="_Toc98593856" w:history="1">
        <w:r w:rsidR="00F4064F" w:rsidRPr="008E4B64">
          <w:rPr>
            <w:rStyle w:val="Hyperlink"/>
            <w:noProof/>
          </w:rPr>
          <w:t>Treasurer</w:t>
        </w:r>
        <w:r w:rsidR="00F4064F">
          <w:rPr>
            <w:noProof/>
            <w:webHidden/>
          </w:rPr>
          <w:tab/>
        </w:r>
        <w:r w:rsidR="00F4064F">
          <w:rPr>
            <w:noProof/>
            <w:webHidden/>
          </w:rPr>
          <w:fldChar w:fldCharType="begin"/>
        </w:r>
        <w:r w:rsidR="00F4064F">
          <w:rPr>
            <w:noProof/>
            <w:webHidden/>
          </w:rPr>
          <w:instrText xml:space="preserve"> PAGEREF _Toc98593856 \h </w:instrText>
        </w:r>
        <w:r w:rsidR="00F4064F">
          <w:rPr>
            <w:noProof/>
            <w:webHidden/>
          </w:rPr>
        </w:r>
        <w:r w:rsidR="00F4064F">
          <w:rPr>
            <w:noProof/>
            <w:webHidden/>
          </w:rPr>
          <w:fldChar w:fldCharType="separate"/>
        </w:r>
        <w:r w:rsidR="001D55FA">
          <w:rPr>
            <w:noProof/>
            <w:webHidden/>
          </w:rPr>
          <w:t>19</w:t>
        </w:r>
        <w:r w:rsidR="00F4064F">
          <w:rPr>
            <w:noProof/>
            <w:webHidden/>
          </w:rPr>
          <w:fldChar w:fldCharType="end"/>
        </w:r>
      </w:hyperlink>
    </w:p>
    <w:p w14:paraId="546422B2" w14:textId="3EA63F30" w:rsidR="00F4064F" w:rsidRDefault="00000000">
      <w:pPr>
        <w:pStyle w:val="TOC2"/>
        <w:tabs>
          <w:tab w:val="right" w:leader="dot" w:pos="9350"/>
        </w:tabs>
        <w:rPr>
          <w:rFonts w:eastAsiaTheme="minorEastAsia" w:cstheme="minorBidi"/>
          <w:smallCaps w:val="0"/>
          <w:noProof/>
          <w:sz w:val="24"/>
          <w:szCs w:val="24"/>
        </w:rPr>
      </w:pPr>
      <w:hyperlink w:anchor="_Toc98593857" w:history="1">
        <w:r w:rsidR="00F4064F" w:rsidRPr="008E4B64">
          <w:rPr>
            <w:rStyle w:val="Hyperlink"/>
            <w:noProof/>
          </w:rPr>
          <w:t>Trustees</w:t>
        </w:r>
        <w:r w:rsidR="00F4064F">
          <w:rPr>
            <w:noProof/>
            <w:webHidden/>
          </w:rPr>
          <w:tab/>
        </w:r>
        <w:r w:rsidR="00F4064F">
          <w:rPr>
            <w:noProof/>
            <w:webHidden/>
          </w:rPr>
          <w:fldChar w:fldCharType="begin"/>
        </w:r>
        <w:r w:rsidR="00F4064F">
          <w:rPr>
            <w:noProof/>
            <w:webHidden/>
          </w:rPr>
          <w:instrText xml:space="preserve"> PAGEREF _Toc98593857 \h </w:instrText>
        </w:r>
        <w:r w:rsidR="00F4064F">
          <w:rPr>
            <w:noProof/>
            <w:webHidden/>
          </w:rPr>
        </w:r>
        <w:r w:rsidR="00F4064F">
          <w:rPr>
            <w:noProof/>
            <w:webHidden/>
          </w:rPr>
          <w:fldChar w:fldCharType="separate"/>
        </w:r>
        <w:r w:rsidR="001D55FA">
          <w:rPr>
            <w:noProof/>
            <w:webHidden/>
          </w:rPr>
          <w:t>20</w:t>
        </w:r>
        <w:r w:rsidR="00F4064F">
          <w:rPr>
            <w:noProof/>
            <w:webHidden/>
          </w:rPr>
          <w:fldChar w:fldCharType="end"/>
        </w:r>
      </w:hyperlink>
    </w:p>
    <w:p w14:paraId="2093F6D5" w14:textId="5B4DBCEF" w:rsidR="00F4064F" w:rsidRDefault="00000000">
      <w:pPr>
        <w:pStyle w:val="TOC2"/>
        <w:tabs>
          <w:tab w:val="right" w:leader="dot" w:pos="9350"/>
        </w:tabs>
        <w:rPr>
          <w:rFonts w:eastAsiaTheme="minorEastAsia" w:cstheme="minorBidi"/>
          <w:smallCaps w:val="0"/>
          <w:noProof/>
          <w:sz w:val="24"/>
          <w:szCs w:val="24"/>
        </w:rPr>
      </w:pPr>
      <w:hyperlink w:anchor="_Toc98593858" w:history="1">
        <w:r w:rsidR="00F4064F" w:rsidRPr="008E4B64">
          <w:rPr>
            <w:rStyle w:val="Hyperlink"/>
            <w:noProof/>
          </w:rPr>
          <w:t>Resignation</w:t>
        </w:r>
        <w:r w:rsidR="00F4064F">
          <w:rPr>
            <w:noProof/>
            <w:webHidden/>
          </w:rPr>
          <w:tab/>
        </w:r>
        <w:r w:rsidR="00F4064F">
          <w:rPr>
            <w:noProof/>
            <w:webHidden/>
          </w:rPr>
          <w:fldChar w:fldCharType="begin"/>
        </w:r>
        <w:r w:rsidR="00F4064F">
          <w:rPr>
            <w:noProof/>
            <w:webHidden/>
          </w:rPr>
          <w:instrText xml:space="preserve"> PAGEREF _Toc98593858 \h </w:instrText>
        </w:r>
        <w:r w:rsidR="00F4064F">
          <w:rPr>
            <w:noProof/>
            <w:webHidden/>
          </w:rPr>
        </w:r>
        <w:r w:rsidR="00F4064F">
          <w:rPr>
            <w:noProof/>
            <w:webHidden/>
          </w:rPr>
          <w:fldChar w:fldCharType="separate"/>
        </w:r>
        <w:r w:rsidR="001D55FA">
          <w:rPr>
            <w:noProof/>
            <w:webHidden/>
          </w:rPr>
          <w:t>21</w:t>
        </w:r>
        <w:r w:rsidR="00F4064F">
          <w:rPr>
            <w:noProof/>
            <w:webHidden/>
          </w:rPr>
          <w:fldChar w:fldCharType="end"/>
        </w:r>
      </w:hyperlink>
    </w:p>
    <w:p w14:paraId="67711FFE" w14:textId="0DF89D05" w:rsidR="00F4064F" w:rsidRDefault="00000000">
      <w:pPr>
        <w:pStyle w:val="TOC2"/>
        <w:tabs>
          <w:tab w:val="right" w:leader="dot" w:pos="9350"/>
        </w:tabs>
        <w:rPr>
          <w:rFonts w:eastAsiaTheme="minorEastAsia" w:cstheme="minorBidi"/>
          <w:smallCaps w:val="0"/>
          <w:noProof/>
          <w:sz w:val="24"/>
          <w:szCs w:val="24"/>
        </w:rPr>
      </w:pPr>
      <w:hyperlink w:anchor="_Toc98593859" w:history="1">
        <w:r w:rsidR="00F4064F" w:rsidRPr="008E4B64">
          <w:rPr>
            <w:rStyle w:val="Hyperlink"/>
            <w:noProof/>
          </w:rPr>
          <w:t>Board Meetings</w:t>
        </w:r>
        <w:r w:rsidR="00F4064F">
          <w:rPr>
            <w:noProof/>
            <w:webHidden/>
          </w:rPr>
          <w:tab/>
        </w:r>
        <w:r w:rsidR="00F4064F">
          <w:rPr>
            <w:noProof/>
            <w:webHidden/>
          </w:rPr>
          <w:fldChar w:fldCharType="begin"/>
        </w:r>
        <w:r w:rsidR="00F4064F">
          <w:rPr>
            <w:noProof/>
            <w:webHidden/>
          </w:rPr>
          <w:instrText xml:space="preserve"> PAGEREF _Toc98593859 \h </w:instrText>
        </w:r>
        <w:r w:rsidR="00F4064F">
          <w:rPr>
            <w:noProof/>
            <w:webHidden/>
          </w:rPr>
        </w:r>
        <w:r w:rsidR="00F4064F">
          <w:rPr>
            <w:noProof/>
            <w:webHidden/>
          </w:rPr>
          <w:fldChar w:fldCharType="separate"/>
        </w:r>
        <w:r w:rsidR="001D55FA">
          <w:rPr>
            <w:noProof/>
            <w:webHidden/>
          </w:rPr>
          <w:t>22</w:t>
        </w:r>
        <w:r w:rsidR="00F4064F">
          <w:rPr>
            <w:noProof/>
            <w:webHidden/>
          </w:rPr>
          <w:fldChar w:fldCharType="end"/>
        </w:r>
      </w:hyperlink>
    </w:p>
    <w:p w14:paraId="79E55293" w14:textId="134BF064" w:rsidR="00F4064F" w:rsidRDefault="00000000">
      <w:pPr>
        <w:pStyle w:val="TOC1"/>
        <w:tabs>
          <w:tab w:val="right" w:leader="dot" w:pos="9350"/>
        </w:tabs>
        <w:rPr>
          <w:rFonts w:eastAsiaTheme="minorEastAsia" w:cstheme="minorBidi"/>
          <w:b w:val="0"/>
          <w:bCs w:val="0"/>
          <w:caps w:val="0"/>
          <w:noProof/>
          <w:sz w:val="24"/>
          <w:szCs w:val="24"/>
        </w:rPr>
      </w:pPr>
      <w:hyperlink w:anchor="_Toc98593860" w:history="1">
        <w:r w:rsidR="00F4064F" w:rsidRPr="008E4B64">
          <w:rPr>
            <w:rStyle w:val="Hyperlink"/>
            <w:noProof/>
          </w:rPr>
          <w:t>POLICIES AND PROCEDURES</w:t>
        </w:r>
        <w:r w:rsidR="00F4064F">
          <w:rPr>
            <w:noProof/>
            <w:webHidden/>
          </w:rPr>
          <w:tab/>
        </w:r>
        <w:r w:rsidR="00F4064F">
          <w:rPr>
            <w:noProof/>
            <w:webHidden/>
          </w:rPr>
          <w:fldChar w:fldCharType="begin"/>
        </w:r>
        <w:r w:rsidR="00F4064F">
          <w:rPr>
            <w:noProof/>
            <w:webHidden/>
          </w:rPr>
          <w:instrText xml:space="preserve"> PAGEREF _Toc98593860 \h </w:instrText>
        </w:r>
        <w:r w:rsidR="00F4064F">
          <w:rPr>
            <w:noProof/>
            <w:webHidden/>
          </w:rPr>
        </w:r>
        <w:r w:rsidR="00F4064F">
          <w:rPr>
            <w:noProof/>
            <w:webHidden/>
          </w:rPr>
          <w:fldChar w:fldCharType="separate"/>
        </w:r>
        <w:r w:rsidR="001D55FA">
          <w:rPr>
            <w:noProof/>
            <w:webHidden/>
          </w:rPr>
          <w:t>23</w:t>
        </w:r>
        <w:r w:rsidR="00F4064F">
          <w:rPr>
            <w:noProof/>
            <w:webHidden/>
          </w:rPr>
          <w:fldChar w:fldCharType="end"/>
        </w:r>
      </w:hyperlink>
    </w:p>
    <w:p w14:paraId="6D9DC28B" w14:textId="55FB3F68" w:rsidR="00F4064F" w:rsidRDefault="00000000">
      <w:pPr>
        <w:pStyle w:val="TOC1"/>
        <w:tabs>
          <w:tab w:val="right" w:leader="dot" w:pos="9350"/>
        </w:tabs>
        <w:rPr>
          <w:rFonts w:eastAsiaTheme="minorEastAsia" w:cstheme="minorBidi"/>
          <w:b w:val="0"/>
          <w:bCs w:val="0"/>
          <w:caps w:val="0"/>
          <w:noProof/>
          <w:sz w:val="24"/>
          <w:szCs w:val="24"/>
        </w:rPr>
      </w:pPr>
      <w:hyperlink w:anchor="_Toc98593861" w:history="1">
        <w:r w:rsidR="00F4064F" w:rsidRPr="008E4B64">
          <w:rPr>
            <w:rStyle w:val="Hyperlink"/>
            <w:noProof/>
          </w:rPr>
          <w:t>PROGRAM COUNCIL</w:t>
        </w:r>
        <w:r w:rsidR="00F4064F">
          <w:rPr>
            <w:noProof/>
            <w:webHidden/>
          </w:rPr>
          <w:tab/>
        </w:r>
        <w:r w:rsidR="00F4064F">
          <w:rPr>
            <w:noProof/>
            <w:webHidden/>
          </w:rPr>
          <w:fldChar w:fldCharType="begin"/>
        </w:r>
        <w:r w:rsidR="00F4064F">
          <w:rPr>
            <w:noProof/>
            <w:webHidden/>
          </w:rPr>
          <w:instrText xml:space="preserve"> PAGEREF _Toc98593861 \h </w:instrText>
        </w:r>
        <w:r w:rsidR="00F4064F">
          <w:rPr>
            <w:noProof/>
            <w:webHidden/>
          </w:rPr>
        </w:r>
        <w:r w:rsidR="00F4064F">
          <w:rPr>
            <w:noProof/>
            <w:webHidden/>
          </w:rPr>
          <w:fldChar w:fldCharType="separate"/>
        </w:r>
        <w:r w:rsidR="001D55FA">
          <w:rPr>
            <w:noProof/>
            <w:webHidden/>
          </w:rPr>
          <w:t>24</w:t>
        </w:r>
        <w:r w:rsidR="00F4064F">
          <w:rPr>
            <w:noProof/>
            <w:webHidden/>
          </w:rPr>
          <w:fldChar w:fldCharType="end"/>
        </w:r>
      </w:hyperlink>
    </w:p>
    <w:p w14:paraId="583D3320" w14:textId="2CFCB7F8" w:rsidR="00F4064F" w:rsidRDefault="00000000">
      <w:pPr>
        <w:pStyle w:val="TOC2"/>
        <w:tabs>
          <w:tab w:val="right" w:leader="dot" w:pos="9350"/>
        </w:tabs>
        <w:rPr>
          <w:rFonts w:eastAsiaTheme="minorEastAsia" w:cstheme="minorBidi"/>
          <w:smallCaps w:val="0"/>
          <w:noProof/>
          <w:sz w:val="24"/>
          <w:szCs w:val="24"/>
        </w:rPr>
      </w:pPr>
      <w:hyperlink w:anchor="_Toc98593862" w:history="1">
        <w:r w:rsidR="00F4064F" w:rsidRPr="008E4B64">
          <w:rPr>
            <w:rStyle w:val="Hyperlink"/>
            <w:i/>
            <w:noProof/>
          </w:rPr>
          <w:t>Program Council Charter</w:t>
        </w:r>
        <w:r w:rsidR="00F4064F">
          <w:rPr>
            <w:noProof/>
            <w:webHidden/>
          </w:rPr>
          <w:tab/>
        </w:r>
        <w:r w:rsidR="00F4064F">
          <w:rPr>
            <w:noProof/>
            <w:webHidden/>
          </w:rPr>
          <w:fldChar w:fldCharType="begin"/>
        </w:r>
        <w:r w:rsidR="00F4064F">
          <w:rPr>
            <w:noProof/>
            <w:webHidden/>
          </w:rPr>
          <w:instrText xml:space="preserve"> PAGEREF _Toc98593862 \h </w:instrText>
        </w:r>
        <w:r w:rsidR="00F4064F">
          <w:rPr>
            <w:noProof/>
            <w:webHidden/>
          </w:rPr>
        </w:r>
        <w:r w:rsidR="00F4064F">
          <w:rPr>
            <w:noProof/>
            <w:webHidden/>
          </w:rPr>
          <w:fldChar w:fldCharType="separate"/>
        </w:r>
        <w:r w:rsidR="001D55FA">
          <w:rPr>
            <w:noProof/>
            <w:webHidden/>
          </w:rPr>
          <w:t>24</w:t>
        </w:r>
        <w:r w:rsidR="00F4064F">
          <w:rPr>
            <w:noProof/>
            <w:webHidden/>
          </w:rPr>
          <w:fldChar w:fldCharType="end"/>
        </w:r>
      </w:hyperlink>
    </w:p>
    <w:p w14:paraId="3EDF2A5E" w14:textId="57C76352" w:rsidR="00F4064F" w:rsidRDefault="00000000">
      <w:pPr>
        <w:pStyle w:val="TOC2"/>
        <w:tabs>
          <w:tab w:val="right" w:leader="dot" w:pos="9350"/>
        </w:tabs>
        <w:rPr>
          <w:rFonts w:eastAsiaTheme="minorEastAsia" w:cstheme="minorBidi"/>
          <w:smallCaps w:val="0"/>
          <w:noProof/>
          <w:sz w:val="24"/>
          <w:szCs w:val="24"/>
        </w:rPr>
      </w:pPr>
      <w:hyperlink w:anchor="_Toc98593863" w:history="1">
        <w:r w:rsidR="00F4064F" w:rsidRPr="008E4B64">
          <w:rPr>
            <w:rStyle w:val="Hyperlink"/>
            <w:i/>
            <w:noProof/>
          </w:rPr>
          <w:t>Program Council Attendance Policy</w:t>
        </w:r>
        <w:r w:rsidR="00F4064F">
          <w:rPr>
            <w:noProof/>
            <w:webHidden/>
          </w:rPr>
          <w:tab/>
        </w:r>
        <w:r w:rsidR="00F4064F">
          <w:rPr>
            <w:noProof/>
            <w:webHidden/>
          </w:rPr>
          <w:fldChar w:fldCharType="begin"/>
        </w:r>
        <w:r w:rsidR="00F4064F">
          <w:rPr>
            <w:noProof/>
            <w:webHidden/>
          </w:rPr>
          <w:instrText xml:space="preserve"> PAGEREF _Toc98593863 \h </w:instrText>
        </w:r>
        <w:r w:rsidR="00F4064F">
          <w:rPr>
            <w:noProof/>
            <w:webHidden/>
          </w:rPr>
        </w:r>
        <w:r w:rsidR="00F4064F">
          <w:rPr>
            <w:noProof/>
            <w:webHidden/>
          </w:rPr>
          <w:fldChar w:fldCharType="separate"/>
        </w:r>
        <w:r w:rsidR="001D55FA">
          <w:rPr>
            <w:noProof/>
            <w:webHidden/>
          </w:rPr>
          <w:t>25</w:t>
        </w:r>
        <w:r w:rsidR="00F4064F">
          <w:rPr>
            <w:noProof/>
            <w:webHidden/>
          </w:rPr>
          <w:fldChar w:fldCharType="end"/>
        </w:r>
      </w:hyperlink>
    </w:p>
    <w:p w14:paraId="12692687" w14:textId="2F1BB61F" w:rsidR="00F4064F" w:rsidRDefault="00000000">
      <w:pPr>
        <w:pStyle w:val="TOC1"/>
        <w:tabs>
          <w:tab w:val="right" w:leader="dot" w:pos="9350"/>
        </w:tabs>
        <w:rPr>
          <w:rFonts w:eastAsiaTheme="minorEastAsia" w:cstheme="minorBidi"/>
          <w:b w:val="0"/>
          <w:bCs w:val="0"/>
          <w:caps w:val="0"/>
          <w:noProof/>
          <w:sz w:val="24"/>
          <w:szCs w:val="24"/>
        </w:rPr>
      </w:pPr>
      <w:hyperlink w:anchor="_Toc98593864" w:history="1">
        <w:r w:rsidR="00F4064F" w:rsidRPr="008E4B64">
          <w:rPr>
            <w:rStyle w:val="Hyperlink"/>
            <w:noProof/>
          </w:rPr>
          <w:t>Building and Grounds Team</w:t>
        </w:r>
        <w:r w:rsidR="00F4064F">
          <w:rPr>
            <w:noProof/>
            <w:webHidden/>
          </w:rPr>
          <w:tab/>
        </w:r>
        <w:r w:rsidR="00F4064F">
          <w:rPr>
            <w:noProof/>
            <w:webHidden/>
          </w:rPr>
          <w:fldChar w:fldCharType="begin"/>
        </w:r>
        <w:r w:rsidR="00F4064F">
          <w:rPr>
            <w:noProof/>
            <w:webHidden/>
          </w:rPr>
          <w:instrText xml:space="preserve"> PAGEREF _Toc98593864 \h </w:instrText>
        </w:r>
        <w:r w:rsidR="00F4064F">
          <w:rPr>
            <w:noProof/>
            <w:webHidden/>
          </w:rPr>
        </w:r>
        <w:r w:rsidR="00F4064F">
          <w:rPr>
            <w:noProof/>
            <w:webHidden/>
          </w:rPr>
          <w:fldChar w:fldCharType="separate"/>
        </w:r>
        <w:r w:rsidR="001D55FA">
          <w:rPr>
            <w:noProof/>
            <w:webHidden/>
          </w:rPr>
          <w:t>26</w:t>
        </w:r>
        <w:r w:rsidR="00F4064F">
          <w:rPr>
            <w:noProof/>
            <w:webHidden/>
          </w:rPr>
          <w:fldChar w:fldCharType="end"/>
        </w:r>
      </w:hyperlink>
    </w:p>
    <w:p w14:paraId="66F7BC5E" w14:textId="43F010EE" w:rsidR="00F4064F" w:rsidRDefault="00000000">
      <w:pPr>
        <w:pStyle w:val="TOC2"/>
        <w:tabs>
          <w:tab w:val="right" w:leader="dot" w:pos="9350"/>
        </w:tabs>
        <w:rPr>
          <w:rFonts w:eastAsiaTheme="minorEastAsia" w:cstheme="minorBidi"/>
          <w:smallCaps w:val="0"/>
          <w:noProof/>
          <w:sz w:val="24"/>
          <w:szCs w:val="24"/>
        </w:rPr>
      </w:pPr>
      <w:hyperlink w:anchor="_Toc98593865" w:history="1">
        <w:r w:rsidR="00F4064F" w:rsidRPr="008E4B64">
          <w:rPr>
            <w:rStyle w:val="Hyperlink"/>
            <w:i/>
            <w:noProof/>
          </w:rPr>
          <w:t>Building and Grounds Charter</w:t>
        </w:r>
        <w:r w:rsidR="00F4064F">
          <w:rPr>
            <w:noProof/>
            <w:webHidden/>
          </w:rPr>
          <w:tab/>
        </w:r>
        <w:r w:rsidR="00F4064F">
          <w:rPr>
            <w:noProof/>
            <w:webHidden/>
          </w:rPr>
          <w:fldChar w:fldCharType="begin"/>
        </w:r>
        <w:r w:rsidR="00F4064F">
          <w:rPr>
            <w:noProof/>
            <w:webHidden/>
          </w:rPr>
          <w:instrText xml:space="preserve"> PAGEREF _Toc98593865 \h </w:instrText>
        </w:r>
        <w:r w:rsidR="00F4064F">
          <w:rPr>
            <w:noProof/>
            <w:webHidden/>
          </w:rPr>
        </w:r>
        <w:r w:rsidR="00F4064F">
          <w:rPr>
            <w:noProof/>
            <w:webHidden/>
          </w:rPr>
          <w:fldChar w:fldCharType="separate"/>
        </w:r>
        <w:r w:rsidR="001D55FA">
          <w:rPr>
            <w:noProof/>
            <w:webHidden/>
          </w:rPr>
          <w:t>26</w:t>
        </w:r>
        <w:r w:rsidR="00F4064F">
          <w:rPr>
            <w:noProof/>
            <w:webHidden/>
          </w:rPr>
          <w:fldChar w:fldCharType="end"/>
        </w:r>
      </w:hyperlink>
    </w:p>
    <w:p w14:paraId="49024C3F" w14:textId="3257E2C0" w:rsidR="00F4064F" w:rsidRDefault="00000000">
      <w:pPr>
        <w:pStyle w:val="TOC2"/>
        <w:tabs>
          <w:tab w:val="right" w:leader="dot" w:pos="9350"/>
        </w:tabs>
        <w:rPr>
          <w:rFonts w:eastAsiaTheme="minorEastAsia" w:cstheme="minorBidi"/>
          <w:smallCaps w:val="0"/>
          <w:noProof/>
          <w:sz w:val="24"/>
          <w:szCs w:val="24"/>
        </w:rPr>
      </w:pPr>
      <w:hyperlink w:anchor="_Toc98593866" w:history="1">
        <w:r w:rsidR="00F4064F" w:rsidRPr="008E4B64">
          <w:rPr>
            <w:rStyle w:val="Hyperlink"/>
            <w:i/>
            <w:iCs/>
            <w:noProof/>
          </w:rPr>
          <w:t>Building and Grounds Procedures</w:t>
        </w:r>
        <w:r w:rsidR="00F4064F">
          <w:rPr>
            <w:noProof/>
            <w:webHidden/>
          </w:rPr>
          <w:tab/>
        </w:r>
        <w:r w:rsidR="00F4064F">
          <w:rPr>
            <w:noProof/>
            <w:webHidden/>
          </w:rPr>
          <w:fldChar w:fldCharType="begin"/>
        </w:r>
        <w:r w:rsidR="00F4064F">
          <w:rPr>
            <w:noProof/>
            <w:webHidden/>
          </w:rPr>
          <w:instrText xml:space="preserve"> PAGEREF _Toc98593866 \h </w:instrText>
        </w:r>
        <w:r w:rsidR="00F4064F">
          <w:rPr>
            <w:noProof/>
            <w:webHidden/>
          </w:rPr>
        </w:r>
        <w:r w:rsidR="00F4064F">
          <w:rPr>
            <w:noProof/>
            <w:webHidden/>
          </w:rPr>
          <w:fldChar w:fldCharType="separate"/>
        </w:r>
        <w:r w:rsidR="001D55FA">
          <w:rPr>
            <w:noProof/>
            <w:webHidden/>
          </w:rPr>
          <w:t>28</w:t>
        </w:r>
        <w:r w:rsidR="00F4064F">
          <w:rPr>
            <w:noProof/>
            <w:webHidden/>
          </w:rPr>
          <w:fldChar w:fldCharType="end"/>
        </w:r>
      </w:hyperlink>
    </w:p>
    <w:p w14:paraId="7833EE84" w14:textId="2B3E43FB" w:rsidR="00F4064F" w:rsidRDefault="00000000">
      <w:pPr>
        <w:pStyle w:val="TOC1"/>
        <w:tabs>
          <w:tab w:val="right" w:leader="dot" w:pos="9350"/>
        </w:tabs>
        <w:rPr>
          <w:rFonts w:eastAsiaTheme="minorEastAsia" w:cstheme="minorBidi"/>
          <w:b w:val="0"/>
          <w:bCs w:val="0"/>
          <w:caps w:val="0"/>
          <w:noProof/>
          <w:sz w:val="24"/>
          <w:szCs w:val="24"/>
        </w:rPr>
      </w:pPr>
      <w:hyperlink w:anchor="_Toc98593867" w:history="1">
        <w:r w:rsidR="00F4064F" w:rsidRPr="008E4B64">
          <w:rPr>
            <w:rStyle w:val="Hyperlink"/>
            <w:noProof/>
          </w:rPr>
          <w:t>COMMUNICATIONS TEAM</w:t>
        </w:r>
        <w:r w:rsidR="00F4064F">
          <w:rPr>
            <w:noProof/>
            <w:webHidden/>
          </w:rPr>
          <w:tab/>
        </w:r>
        <w:r w:rsidR="00F4064F">
          <w:rPr>
            <w:noProof/>
            <w:webHidden/>
          </w:rPr>
          <w:fldChar w:fldCharType="begin"/>
        </w:r>
        <w:r w:rsidR="00F4064F">
          <w:rPr>
            <w:noProof/>
            <w:webHidden/>
          </w:rPr>
          <w:instrText xml:space="preserve"> PAGEREF _Toc98593867 \h </w:instrText>
        </w:r>
        <w:r w:rsidR="00F4064F">
          <w:rPr>
            <w:noProof/>
            <w:webHidden/>
          </w:rPr>
        </w:r>
        <w:r w:rsidR="00F4064F">
          <w:rPr>
            <w:noProof/>
            <w:webHidden/>
          </w:rPr>
          <w:fldChar w:fldCharType="separate"/>
        </w:r>
        <w:r w:rsidR="001D55FA">
          <w:rPr>
            <w:noProof/>
            <w:webHidden/>
          </w:rPr>
          <w:t>35</w:t>
        </w:r>
        <w:r w:rsidR="00F4064F">
          <w:rPr>
            <w:noProof/>
            <w:webHidden/>
          </w:rPr>
          <w:fldChar w:fldCharType="end"/>
        </w:r>
      </w:hyperlink>
    </w:p>
    <w:p w14:paraId="7B5231CA" w14:textId="603EA6AE" w:rsidR="00F4064F" w:rsidRDefault="00000000">
      <w:pPr>
        <w:pStyle w:val="TOC2"/>
        <w:tabs>
          <w:tab w:val="right" w:leader="dot" w:pos="9350"/>
        </w:tabs>
        <w:rPr>
          <w:rFonts w:eastAsiaTheme="minorEastAsia" w:cstheme="minorBidi"/>
          <w:smallCaps w:val="0"/>
          <w:noProof/>
          <w:sz w:val="24"/>
          <w:szCs w:val="24"/>
        </w:rPr>
      </w:pPr>
      <w:hyperlink w:anchor="_Toc98593868" w:history="1">
        <w:r w:rsidR="00F4064F" w:rsidRPr="008E4B64">
          <w:rPr>
            <w:rStyle w:val="Hyperlink"/>
            <w:i/>
            <w:iCs/>
            <w:noProof/>
          </w:rPr>
          <w:t>Communications Team Charter</w:t>
        </w:r>
        <w:r w:rsidR="00F4064F">
          <w:rPr>
            <w:noProof/>
            <w:webHidden/>
          </w:rPr>
          <w:tab/>
        </w:r>
        <w:r w:rsidR="00F4064F">
          <w:rPr>
            <w:noProof/>
            <w:webHidden/>
          </w:rPr>
          <w:fldChar w:fldCharType="begin"/>
        </w:r>
        <w:r w:rsidR="00F4064F">
          <w:rPr>
            <w:noProof/>
            <w:webHidden/>
          </w:rPr>
          <w:instrText xml:space="preserve"> PAGEREF _Toc98593868 \h </w:instrText>
        </w:r>
        <w:r w:rsidR="00F4064F">
          <w:rPr>
            <w:noProof/>
            <w:webHidden/>
          </w:rPr>
        </w:r>
        <w:r w:rsidR="00F4064F">
          <w:rPr>
            <w:noProof/>
            <w:webHidden/>
          </w:rPr>
          <w:fldChar w:fldCharType="separate"/>
        </w:r>
        <w:r w:rsidR="001D55FA">
          <w:rPr>
            <w:noProof/>
            <w:webHidden/>
          </w:rPr>
          <w:t>35</w:t>
        </w:r>
        <w:r w:rsidR="00F4064F">
          <w:rPr>
            <w:noProof/>
            <w:webHidden/>
          </w:rPr>
          <w:fldChar w:fldCharType="end"/>
        </w:r>
      </w:hyperlink>
    </w:p>
    <w:p w14:paraId="1B4D0BB2" w14:textId="6EA5CAC9" w:rsidR="00F4064F" w:rsidRDefault="00000000">
      <w:pPr>
        <w:pStyle w:val="TOC2"/>
        <w:tabs>
          <w:tab w:val="right" w:leader="dot" w:pos="9350"/>
        </w:tabs>
        <w:rPr>
          <w:rFonts w:eastAsiaTheme="minorEastAsia" w:cstheme="minorBidi"/>
          <w:smallCaps w:val="0"/>
          <w:noProof/>
          <w:sz w:val="24"/>
          <w:szCs w:val="24"/>
        </w:rPr>
      </w:pPr>
      <w:hyperlink w:anchor="_Toc98593869" w:history="1">
        <w:r w:rsidR="00F4064F" w:rsidRPr="008E4B64">
          <w:rPr>
            <w:rStyle w:val="Hyperlink"/>
            <w:i/>
            <w:noProof/>
          </w:rPr>
          <w:t>Communications Team Procedures</w:t>
        </w:r>
        <w:r w:rsidR="00F4064F">
          <w:rPr>
            <w:noProof/>
            <w:webHidden/>
          </w:rPr>
          <w:tab/>
        </w:r>
        <w:r w:rsidR="00F4064F">
          <w:rPr>
            <w:noProof/>
            <w:webHidden/>
          </w:rPr>
          <w:fldChar w:fldCharType="begin"/>
        </w:r>
        <w:r w:rsidR="00F4064F">
          <w:rPr>
            <w:noProof/>
            <w:webHidden/>
          </w:rPr>
          <w:instrText xml:space="preserve"> PAGEREF _Toc98593869 \h </w:instrText>
        </w:r>
        <w:r w:rsidR="00F4064F">
          <w:rPr>
            <w:noProof/>
            <w:webHidden/>
          </w:rPr>
        </w:r>
        <w:r w:rsidR="00F4064F">
          <w:rPr>
            <w:noProof/>
            <w:webHidden/>
          </w:rPr>
          <w:fldChar w:fldCharType="separate"/>
        </w:r>
        <w:r w:rsidR="001D55FA">
          <w:rPr>
            <w:noProof/>
            <w:webHidden/>
          </w:rPr>
          <w:t>39</w:t>
        </w:r>
        <w:r w:rsidR="00F4064F">
          <w:rPr>
            <w:noProof/>
            <w:webHidden/>
          </w:rPr>
          <w:fldChar w:fldCharType="end"/>
        </w:r>
      </w:hyperlink>
    </w:p>
    <w:p w14:paraId="75C66222" w14:textId="5862EA99" w:rsidR="00F4064F" w:rsidRDefault="00000000">
      <w:pPr>
        <w:pStyle w:val="TOC1"/>
        <w:tabs>
          <w:tab w:val="right" w:leader="dot" w:pos="9350"/>
        </w:tabs>
        <w:rPr>
          <w:rFonts w:eastAsiaTheme="minorEastAsia" w:cstheme="minorBidi"/>
          <w:b w:val="0"/>
          <w:bCs w:val="0"/>
          <w:caps w:val="0"/>
          <w:noProof/>
          <w:sz w:val="24"/>
          <w:szCs w:val="24"/>
        </w:rPr>
      </w:pPr>
      <w:hyperlink w:anchor="_Toc98593870" w:history="1">
        <w:r w:rsidR="00F4064F" w:rsidRPr="008E4B64">
          <w:rPr>
            <w:rStyle w:val="Hyperlink"/>
            <w:rFonts w:ascii="Calibri" w:hAnsi="Calibri"/>
            <w:noProof/>
          </w:rPr>
          <w:t>INFORMATION AND TECHNOLOGY TEAM</w:t>
        </w:r>
        <w:r w:rsidR="00F4064F">
          <w:rPr>
            <w:noProof/>
            <w:webHidden/>
          </w:rPr>
          <w:tab/>
        </w:r>
        <w:r w:rsidR="00F4064F">
          <w:rPr>
            <w:noProof/>
            <w:webHidden/>
          </w:rPr>
          <w:fldChar w:fldCharType="begin"/>
        </w:r>
        <w:r w:rsidR="00F4064F">
          <w:rPr>
            <w:noProof/>
            <w:webHidden/>
          </w:rPr>
          <w:instrText xml:space="preserve"> PAGEREF _Toc98593870 \h </w:instrText>
        </w:r>
        <w:r w:rsidR="00F4064F">
          <w:rPr>
            <w:noProof/>
            <w:webHidden/>
          </w:rPr>
        </w:r>
        <w:r w:rsidR="00F4064F">
          <w:rPr>
            <w:noProof/>
            <w:webHidden/>
          </w:rPr>
          <w:fldChar w:fldCharType="separate"/>
        </w:r>
        <w:r w:rsidR="001D55FA">
          <w:rPr>
            <w:noProof/>
            <w:webHidden/>
          </w:rPr>
          <w:t>42</w:t>
        </w:r>
        <w:r w:rsidR="00F4064F">
          <w:rPr>
            <w:noProof/>
            <w:webHidden/>
          </w:rPr>
          <w:fldChar w:fldCharType="end"/>
        </w:r>
      </w:hyperlink>
    </w:p>
    <w:p w14:paraId="56AFB493" w14:textId="4903A68D" w:rsidR="00F4064F" w:rsidRDefault="00000000">
      <w:pPr>
        <w:pStyle w:val="TOC2"/>
        <w:tabs>
          <w:tab w:val="right" w:leader="dot" w:pos="9350"/>
        </w:tabs>
        <w:rPr>
          <w:rFonts w:eastAsiaTheme="minorEastAsia" w:cstheme="minorBidi"/>
          <w:smallCaps w:val="0"/>
          <w:noProof/>
          <w:sz w:val="24"/>
          <w:szCs w:val="24"/>
        </w:rPr>
      </w:pPr>
      <w:hyperlink w:anchor="_Toc98593871" w:history="1">
        <w:r w:rsidR="00F4064F" w:rsidRPr="008E4B64">
          <w:rPr>
            <w:rStyle w:val="Hyperlink"/>
            <w:rFonts w:ascii="Calibri" w:hAnsi="Calibri"/>
            <w:i/>
            <w:noProof/>
          </w:rPr>
          <w:t>Information and Technology Team Charter</w:t>
        </w:r>
        <w:r w:rsidR="00F4064F">
          <w:rPr>
            <w:noProof/>
            <w:webHidden/>
          </w:rPr>
          <w:tab/>
        </w:r>
        <w:r w:rsidR="00F4064F">
          <w:rPr>
            <w:noProof/>
            <w:webHidden/>
          </w:rPr>
          <w:fldChar w:fldCharType="begin"/>
        </w:r>
        <w:r w:rsidR="00F4064F">
          <w:rPr>
            <w:noProof/>
            <w:webHidden/>
          </w:rPr>
          <w:instrText xml:space="preserve"> PAGEREF _Toc98593871 \h </w:instrText>
        </w:r>
        <w:r w:rsidR="00F4064F">
          <w:rPr>
            <w:noProof/>
            <w:webHidden/>
          </w:rPr>
        </w:r>
        <w:r w:rsidR="00F4064F">
          <w:rPr>
            <w:noProof/>
            <w:webHidden/>
          </w:rPr>
          <w:fldChar w:fldCharType="separate"/>
        </w:r>
        <w:r w:rsidR="001D55FA">
          <w:rPr>
            <w:noProof/>
            <w:webHidden/>
          </w:rPr>
          <w:t>42</w:t>
        </w:r>
        <w:r w:rsidR="00F4064F">
          <w:rPr>
            <w:noProof/>
            <w:webHidden/>
          </w:rPr>
          <w:fldChar w:fldCharType="end"/>
        </w:r>
      </w:hyperlink>
    </w:p>
    <w:p w14:paraId="2DAF5FEB" w14:textId="6419F9B2" w:rsidR="00F4064F" w:rsidRDefault="00000000">
      <w:pPr>
        <w:pStyle w:val="TOC2"/>
        <w:tabs>
          <w:tab w:val="right" w:leader="dot" w:pos="9350"/>
        </w:tabs>
        <w:rPr>
          <w:rFonts w:eastAsiaTheme="minorEastAsia" w:cstheme="minorBidi"/>
          <w:smallCaps w:val="0"/>
          <w:noProof/>
          <w:sz w:val="24"/>
          <w:szCs w:val="24"/>
        </w:rPr>
      </w:pPr>
      <w:hyperlink w:anchor="_Toc98593872" w:history="1">
        <w:r w:rsidR="00F4064F" w:rsidRPr="008E4B64">
          <w:rPr>
            <w:rStyle w:val="Hyperlink"/>
            <w:rFonts w:ascii="Times New Roman" w:hAnsi="Times New Roman" w:cs="Times New Roman"/>
            <w:i/>
            <w:noProof/>
          </w:rPr>
          <w:t>Hybrid Sunday Service Instructions</w:t>
        </w:r>
        <w:r w:rsidR="00F4064F">
          <w:rPr>
            <w:noProof/>
            <w:webHidden/>
          </w:rPr>
          <w:tab/>
        </w:r>
        <w:r w:rsidR="00F4064F">
          <w:rPr>
            <w:noProof/>
            <w:webHidden/>
          </w:rPr>
          <w:fldChar w:fldCharType="begin"/>
        </w:r>
        <w:r w:rsidR="00F4064F">
          <w:rPr>
            <w:noProof/>
            <w:webHidden/>
          </w:rPr>
          <w:instrText xml:space="preserve"> PAGEREF _Toc98593872 \h </w:instrText>
        </w:r>
        <w:r w:rsidR="00F4064F">
          <w:rPr>
            <w:noProof/>
            <w:webHidden/>
          </w:rPr>
        </w:r>
        <w:r w:rsidR="00F4064F">
          <w:rPr>
            <w:noProof/>
            <w:webHidden/>
          </w:rPr>
          <w:fldChar w:fldCharType="separate"/>
        </w:r>
        <w:r w:rsidR="001D55FA">
          <w:rPr>
            <w:noProof/>
            <w:webHidden/>
          </w:rPr>
          <w:t>44</w:t>
        </w:r>
        <w:r w:rsidR="00F4064F">
          <w:rPr>
            <w:noProof/>
            <w:webHidden/>
          </w:rPr>
          <w:fldChar w:fldCharType="end"/>
        </w:r>
      </w:hyperlink>
    </w:p>
    <w:p w14:paraId="3BFF7F28" w14:textId="63206F74" w:rsidR="00F4064F" w:rsidRDefault="00000000">
      <w:pPr>
        <w:pStyle w:val="TOC2"/>
        <w:tabs>
          <w:tab w:val="right" w:leader="dot" w:pos="9350"/>
        </w:tabs>
        <w:rPr>
          <w:rFonts w:eastAsiaTheme="minorEastAsia" w:cstheme="minorBidi"/>
          <w:smallCaps w:val="0"/>
          <w:noProof/>
          <w:sz w:val="24"/>
          <w:szCs w:val="24"/>
        </w:rPr>
      </w:pPr>
      <w:hyperlink w:anchor="_Toc98593873" w:history="1">
        <w:r w:rsidR="00F4064F" w:rsidRPr="008E4B64">
          <w:rPr>
            <w:rStyle w:val="Hyperlink"/>
            <w:rFonts w:ascii="Times New Roman" w:hAnsi="Times New Roman" w:cs="Times New Roman"/>
            <w:i/>
            <w:noProof/>
          </w:rPr>
          <w:t>Elements for Multi-Platform Worship Service</w:t>
        </w:r>
        <w:r w:rsidR="00F4064F">
          <w:rPr>
            <w:noProof/>
            <w:webHidden/>
          </w:rPr>
          <w:tab/>
        </w:r>
        <w:r w:rsidR="00F4064F">
          <w:rPr>
            <w:noProof/>
            <w:webHidden/>
          </w:rPr>
          <w:fldChar w:fldCharType="begin"/>
        </w:r>
        <w:r w:rsidR="00F4064F">
          <w:rPr>
            <w:noProof/>
            <w:webHidden/>
          </w:rPr>
          <w:instrText xml:space="preserve"> PAGEREF _Toc98593873 \h </w:instrText>
        </w:r>
        <w:r w:rsidR="00F4064F">
          <w:rPr>
            <w:noProof/>
            <w:webHidden/>
          </w:rPr>
        </w:r>
        <w:r w:rsidR="00F4064F">
          <w:rPr>
            <w:noProof/>
            <w:webHidden/>
          </w:rPr>
          <w:fldChar w:fldCharType="separate"/>
        </w:r>
        <w:r w:rsidR="001D55FA">
          <w:rPr>
            <w:noProof/>
            <w:webHidden/>
          </w:rPr>
          <w:t>47</w:t>
        </w:r>
        <w:r w:rsidR="00F4064F">
          <w:rPr>
            <w:noProof/>
            <w:webHidden/>
          </w:rPr>
          <w:fldChar w:fldCharType="end"/>
        </w:r>
      </w:hyperlink>
    </w:p>
    <w:p w14:paraId="53BDF1A1" w14:textId="0EC0A6A7" w:rsidR="00F4064F" w:rsidRDefault="00000000">
      <w:pPr>
        <w:pStyle w:val="TOC1"/>
        <w:tabs>
          <w:tab w:val="right" w:leader="dot" w:pos="9350"/>
        </w:tabs>
        <w:rPr>
          <w:rFonts w:eastAsiaTheme="minorEastAsia" w:cstheme="minorBidi"/>
          <w:b w:val="0"/>
          <w:bCs w:val="0"/>
          <w:caps w:val="0"/>
          <w:noProof/>
          <w:sz w:val="24"/>
          <w:szCs w:val="24"/>
        </w:rPr>
      </w:pPr>
      <w:hyperlink w:anchor="_Toc98593874" w:history="1">
        <w:r w:rsidR="00F4064F" w:rsidRPr="008E4B64">
          <w:rPr>
            <w:rStyle w:val="Hyperlink"/>
            <w:noProof/>
          </w:rPr>
          <w:t>Finance Team</w:t>
        </w:r>
        <w:r w:rsidR="00F4064F">
          <w:rPr>
            <w:noProof/>
            <w:webHidden/>
          </w:rPr>
          <w:tab/>
        </w:r>
        <w:r w:rsidR="00F4064F">
          <w:rPr>
            <w:noProof/>
            <w:webHidden/>
          </w:rPr>
          <w:fldChar w:fldCharType="begin"/>
        </w:r>
        <w:r w:rsidR="00F4064F">
          <w:rPr>
            <w:noProof/>
            <w:webHidden/>
          </w:rPr>
          <w:instrText xml:space="preserve"> PAGEREF _Toc98593874 \h </w:instrText>
        </w:r>
        <w:r w:rsidR="00F4064F">
          <w:rPr>
            <w:noProof/>
            <w:webHidden/>
          </w:rPr>
        </w:r>
        <w:r w:rsidR="00F4064F">
          <w:rPr>
            <w:noProof/>
            <w:webHidden/>
          </w:rPr>
          <w:fldChar w:fldCharType="separate"/>
        </w:r>
        <w:r w:rsidR="001D55FA">
          <w:rPr>
            <w:noProof/>
            <w:webHidden/>
          </w:rPr>
          <w:t>53</w:t>
        </w:r>
        <w:r w:rsidR="00F4064F">
          <w:rPr>
            <w:noProof/>
            <w:webHidden/>
          </w:rPr>
          <w:fldChar w:fldCharType="end"/>
        </w:r>
      </w:hyperlink>
    </w:p>
    <w:p w14:paraId="38EB8DFF" w14:textId="3D0AAFE8" w:rsidR="00F4064F" w:rsidRDefault="00000000">
      <w:pPr>
        <w:pStyle w:val="TOC2"/>
        <w:tabs>
          <w:tab w:val="right" w:leader="dot" w:pos="9350"/>
        </w:tabs>
        <w:rPr>
          <w:rFonts w:eastAsiaTheme="minorEastAsia" w:cstheme="minorBidi"/>
          <w:smallCaps w:val="0"/>
          <w:noProof/>
          <w:sz w:val="24"/>
          <w:szCs w:val="24"/>
        </w:rPr>
      </w:pPr>
      <w:hyperlink w:anchor="_Toc98593875" w:history="1">
        <w:r w:rsidR="00F4064F" w:rsidRPr="008E4B64">
          <w:rPr>
            <w:rStyle w:val="Hyperlink"/>
            <w:noProof/>
          </w:rPr>
          <w:t>Finance Team Charter</w:t>
        </w:r>
        <w:r w:rsidR="00F4064F">
          <w:rPr>
            <w:noProof/>
            <w:webHidden/>
          </w:rPr>
          <w:tab/>
        </w:r>
        <w:r w:rsidR="00F4064F">
          <w:rPr>
            <w:noProof/>
            <w:webHidden/>
          </w:rPr>
          <w:fldChar w:fldCharType="begin"/>
        </w:r>
        <w:r w:rsidR="00F4064F">
          <w:rPr>
            <w:noProof/>
            <w:webHidden/>
          </w:rPr>
          <w:instrText xml:space="preserve"> PAGEREF _Toc98593875 \h </w:instrText>
        </w:r>
        <w:r w:rsidR="00F4064F">
          <w:rPr>
            <w:noProof/>
            <w:webHidden/>
          </w:rPr>
        </w:r>
        <w:r w:rsidR="00F4064F">
          <w:rPr>
            <w:noProof/>
            <w:webHidden/>
          </w:rPr>
          <w:fldChar w:fldCharType="separate"/>
        </w:r>
        <w:r w:rsidR="001D55FA">
          <w:rPr>
            <w:noProof/>
            <w:webHidden/>
          </w:rPr>
          <w:t>53</w:t>
        </w:r>
        <w:r w:rsidR="00F4064F">
          <w:rPr>
            <w:noProof/>
            <w:webHidden/>
          </w:rPr>
          <w:fldChar w:fldCharType="end"/>
        </w:r>
      </w:hyperlink>
    </w:p>
    <w:p w14:paraId="3FB347AE" w14:textId="6ACAAD93" w:rsidR="00F4064F" w:rsidRDefault="00000000">
      <w:pPr>
        <w:pStyle w:val="TOC2"/>
        <w:tabs>
          <w:tab w:val="right" w:leader="dot" w:pos="9350"/>
        </w:tabs>
        <w:rPr>
          <w:rFonts w:eastAsiaTheme="minorEastAsia" w:cstheme="minorBidi"/>
          <w:smallCaps w:val="0"/>
          <w:noProof/>
          <w:sz w:val="24"/>
          <w:szCs w:val="24"/>
        </w:rPr>
      </w:pPr>
      <w:hyperlink w:anchor="_Toc98593876" w:history="1">
        <w:r w:rsidR="00F4064F" w:rsidRPr="008E4B64">
          <w:rPr>
            <w:rStyle w:val="Hyperlink"/>
            <w:noProof/>
          </w:rPr>
          <w:t>Finance Team Procedures</w:t>
        </w:r>
        <w:r w:rsidR="00F4064F">
          <w:rPr>
            <w:noProof/>
            <w:webHidden/>
          </w:rPr>
          <w:tab/>
        </w:r>
        <w:r w:rsidR="00F4064F">
          <w:rPr>
            <w:noProof/>
            <w:webHidden/>
          </w:rPr>
          <w:fldChar w:fldCharType="begin"/>
        </w:r>
        <w:r w:rsidR="00F4064F">
          <w:rPr>
            <w:noProof/>
            <w:webHidden/>
          </w:rPr>
          <w:instrText xml:space="preserve"> PAGEREF _Toc98593876 \h </w:instrText>
        </w:r>
        <w:r w:rsidR="00F4064F">
          <w:rPr>
            <w:noProof/>
            <w:webHidden/>
          </w:rPr>
        </w:r>
        <w:r w:rsidR="00F4064F">
          <w:rPr>
            <w:noProof/>
            <w:webHidden/>
          </w:rPr>
          <w:fldChar w:fldCharType="separate"/>
        </w:r>
        <w:r w:rsidR="001D55FA">
          <w:rPr>
            <w:noProof/>
            <w:webHidden/>
          </w:rPr>
          <w:t>54</w:t>
        </w:r>
        <w:r w:rsidR="00F4064F">
          <w:rPr>
            <w:noProof/>
            <w:webHidden/>
          </w:rPr>
          <w:fldChar w:fldCharType="end"/>
        </w:r>
      </w:hyperlink>
    </w:p>
    <w:p w14:paraId="5BD1A218" w14:textId="355587FE" w:rsidR="00F4064F" w:rsidRDefault="00000000">
      <w:pPr>
        <w:pStyle w:val="TOC1"/>
        <w:tabs>
          <w:tab w:val="right" w:leader="dot" w:pos="9350"/>
        </w:tabs>
        <w:rPr>
          <w:rFonts w:eastAsiaTheme="minorEastAsia" w:cstheme="minorBidi"/>
          <w:b w:val="0"/>
          <w:bCs w:val="0"/>
          <w:caps w:val="0"/>
          <w:noProof/>
          <w:sz w:val="24"/>
          <w:szCs w:val="24"/>
        </w:rPr>
      </w:pPr>
      <w:hyperlink w:anchor="_Toc98593877" w:history="1">
        <w:r w:rsidR="00F4064F" w:rsidRPr="008E4B64">
          <w:rPr>
            <w:rStyle w:val="Hyperlink"/>
            <w:noProof/>
          </w:rPr>
          <w:t>FUN AND FRIENDSHIP TEAM</w:t>
        </w:r>
        <w:r w:rsidR="00F4064F">
          <w:rPr>
            <w:noProof/>
            <w:webHidden/>
          </w:rPr>
          <w:tab/>
        </w:r>
        <w:r w:rsidR="00F4064F">
          <w:rPr>
            <w:noProof/>
            <w:webHidden/>
          </w:rPr>
          <w:fldChar w:fldCharType="begin"/>
        </w:r>
        <w:r w:rsidR="00F4064F">
          <w:rPr>
            <w:noProof/>
            <w:webHidden/>
          </w:rPr>
          <w:instrText xml:space="preserve"> PAGEREF _Toc98593877 \h </w:instrText>
        </w:r>
        <w:r w:rsidR="00F4064F">
          <w:rPr>
            <w:noProof/>
            <w:webHidden/>
          </w:rPr>
        </w:r>
        <w:r w:rsidR="00F4064F">
          <w:rPr>
            <w:noProof/>
            <w:webHidden/>
          </w:rPr>
          <w:fldChar w:fldCharType="separate"/>
        </w:r>
        <w:r w:rsidR="001D55FA">
          <w:rPr>
            <w:noProof/>
            <w:webHidden/>
          </w:rPr>
          <w:t>55</w:t>
        </w:r>
        <w:r w:rsidR="00F4064F">
          <w:rPr>
            <w:noProof/>
            <w:webHidden/>
          </w:rPr>
          <w:fldChar w:fldCharType="end"/>
        </w:r>
      </w:hyperlink>
    </w:p>
    <w:p w14:paraId="1444624A" w14:textId="45865497" w:rsidR="00F4064F" w:rsidRDefault="00000000">
      <w:pPr>
        <w:pStyle w:val="TOC2"/>
        <w:tabs>
          <w:tab w:val="right" w:leader="dot" w:pos="9350"/>
        </w:tabs>
        <w:rPr>
          <w:rFonts w:eastAsiaTheme="minorEastAsia" w:cstheme="minorBidi"/>
          <w:smallCaps w:val="0"/>
          <w:noProof/>
          <w:sz w:val="24"/>
          <w:szCs w:val="24"/>
        </w:rPr>
      </w:pPr>
      <w:hyperlink w:anchor="_Toc98593878" w:history="1">
        <w:r w:rsidR="00F4064F" w:rsidRPr="008E4B64">
          <w:rPr>
            <w:rStyle w:val="Hyperlink"/>
            <w:noProof/>
          </w:rPr>
          <w:t>Fun and Friendship Team Charter</w:t>
        </w:r>
        <w:r w:rsidR="00F4064F">
          <w:rPr>
            <w:noProof/>
            <w:webHidden/>
          </w:rPr>
          <w:tab/>
        </w:r>
        <w:r w:rsidR="00F4064F">
          <w:rPr>
            <w:noProof/>
            <w:webHidden/>
          </w:rPr>
          <w:fldChar w:fldCharType="begin"/>
        </w:r>
        <w:r w:rsidR="00F4064F">
          <w:rPr>
            <w:noProof/>
            <w:webHidden/>
          </w:rPr>
          <w:instrText xml:space="preserve"> PAGEREF _Toc98593878 \h </w:instrText>
        </w:r>
        <w:r w:rsidR="00F4064F">
          <w:rPr>
            <w:noProof/>
            <w:webHidden/>
          </w:rPr>
        </w:r>
        <w:r w:rsidR="00F4064F">
          <w:rPr>
            <w:noProof/>
            <w:webHidden/>
          </w:rPr>
          <w:fldChar w:fldCharType="separate"/>
        </w:r>
        <w:r w:rsidR="001D55FA">
          <w:rPr>
            <w:noProof/>
            <w:webHidden/>
          </w:rPr>
          <w:t>55</w:t>
        </w:r>
        <w:r w:rsidR="00F4064F">
          <w:rPr>
            <w:noProof/>
            <w:webHidden/>
          </w:rPr>
          <w:fldChar w:fldCharType="end"/>
        </w:r>
      </w:hyperlink>
    </w:p>
    <w:p w14:paraId="1E7B761E" w14:textId="2BB96C48" w:rsidR="00F4064F" w:rsidRDefault="00000000">
      <w:pPr>
        <w:pStyle w:val="TOC1"/>
        <w:tabs>
          <w:tab w:val="right" w:leader="dot" w:pos="9350"/>
        </w:tabs>
        <w:rPr>
          <w:rFonts w:eastAsiaTheme="minorEastAsia" w:cstheme="minorBidi"/>
          <w:b w:val="0"/>
          <w:bCs w:val="0"/>
          <w:caps w:val="0"/>
          <w:noProof/>
          <w:sz w:val="24"/>
          <w:szCs w:val="24"/>
        </w:rPr>
      </w:pPr>
      <w:hyperlink w:anchor="_Toc98593879" w:history="1">
        <w:r w:rsidR="00F4064F" w:rsidRPr="008E4B64">
          <w:rPr>
            <w:rStyle w:val="Hyperlink"/>
            <w:noProof/>
          </w:rPr>
          <w:t>LIFESPAN EDUCATION TEAM</w:t>
        </w:r>
        <w:r w:rsidR="00F4064F">
          <w:rPr>
            <w:noProof/>
            <w:webHidden/>
          </w:rPr>
          <w:tab/>
        </w:r>
        <w:r w:rsidR="00F4064F">
          <w:rPr>
            <w:noProof/>
            <w:webHidden/>
          </w:rPr>
          <w:fldChar w:fldCharType="begin"/>
        </w:r>
        <w:r w:rsidR="00F4064F">
          <w:rPr>
            <w:noProof/>
            <w:webHidden/>
          </w:rPr>
          <w:instrText xml:space="preserve"> PAGEREF _Toc98593879 \h </w:instrText>
        </w:r>
        <w:r w:rsidR="00F4064F">
          <w:rPr>
            <w:noProof/>
            <w:webHidden/>
          </w:rPr>
        </w:r>
        <w:r w:rsidR="00F4064F">
          <w:rPr>
            <w:noProof/>
            <w:webHidden/>
          </w:rPr>
          <w:fldChar w:fldCharType="separate"/>
        </w:r>
        <w:r w:rsidR="001D55FA">
          <w:rPr>
            <w:noProof/>
            <w:webHidden/>
          </w:rPr>
          <w:t>56</w:t>
        </w:r>
        <w:r w:rsidR="00F4064F">
          <w:rPr>
            <w:noProof/>
            <w:webHidden/>
          </w:rPr>
          <w:fldChar w:fldCharType="end"/>
        </w:r>
      </w:hyperlink>
    </w:p>
    <w:p w14:paraId="016F3073" w14:textId="42588ACB" w:rsidR="00F4064F" w:rsidRDefault="00000000">
      <w:pPr>
        <w:pStyle w:val="TOC2"/>
        <w:tabs>
          <w:tab w:val="right" w:leader="dot" w:pos="9350"/>
        </w:tabs>
        <w:rPr>
          <w:rFonts w:eastAsiaTheme="minorEastAsia" w:cstheme="minorBidi"/>
          <w:smallCaps w:val="0"/>
          <w:noProof/>
          <w:sz w:val="24"/>
          <w:szCs w:val="24"/>
        </w:rPr>
      </w:pPr>
      <w:hyperlink w:anchor="_Toc98593880" w:history="1">
        <w:r w:rsidR="00F4064F" w:rsidRPr="008E4B64">
          <w:rPr>
            <w:rStyle w:val="Hyperlink"/>
            <w:noProof/>
          </w:rPr>
          <w:t>Lifespan Education Team Charter</w:t>
        </w:r>
        <w:r w:rsidR="00F4064F">
          <w:rPr>
            <w:noProof/>
            <w:webHidden/>
          </w:rPr>
          <w:tab/>
        </w:r>
        <w:r w:rsidR="00F4064F">
          <w:rPr>
            <w:noProof/>
            <w:webHidden/>
          </w:rPr>
          <w:fldChar w:fldCharType="begin"/>
        </w:r>
        <w:r w:rsidR="00F4064F">
          <w:rPr>
            <w:noProof/>
            <w:webHidden/>
          </w:rPr>
          <w:instrText xml:space="preserve"> PAGEREF _Toc98593880 \h </w:instrText>
        </w:r>
        <w:r w:rsidR="00F4064F">
          <w:rPr>
            <w:noProof/>
            <w:webHidden/>
          </w:rPr>
        </w:r>
        <w:r w:rsidR="00F4064F">
          <w:rPr>
            <w:noProof/>
            <w:webHidden/>
          </w:rPr>
          <w:fldChar w:fldCharType="separate"/>
        </w:r>
        <w:r w:rsidR="001D55FA">
          <w:rPr>
            <w:noProof/>
            <w:webHidden/>
          </w:rPr>
          <w:t>56</w:t>
        </w:r>
        <w:r w:rsidR="00F4064F">
          <w:rPr>
            <w:noProof/>
            <w:webHidden/>
          </w:rPr>
          <w:fldChar w:fldCharType="end"/>
        </w:r>
      </w:hyperlink>
    </w:p>
    <w:p w14:paraId="21A24D33" w14:textId="4EF61464" w:rsidR="00F4064F" w:rsidRDefault="00000000">
      <w:pPr>
        <w:pStyle w:val="TOC1"/>
        <w:tabs>
          <w:tab w:val="right" w:leader="dot" w:pos="9350"/>
        </w:tabs>
        <w:rPr>
          <w:rFonts w:eastAsiaTheme="minorEastAsia" w:cstheme="minorBidi"/>
          <w:b w:val="0"/>
          <w:bCs w:val="0"/>
          <w:caps w:val="0"/>
          <w:noProof/>
          <w:sz w:val="24"/>
          <w:szCs w:val="24"/>
        </w:rPr>
      </w:pPr>
      <w:hyperlink w:anchor="_Toc98593881" w:history="1">
        <w:r w:rsidR="00F4064F" w:rsidRPr="008E4B64">
          <w:rPr>
            <w:rStyle w:val="Hyperlink"/>
            <w:noProof/>
          </w:rPr>
          <w:t>MEMBERSHIP TEAM</w:t>
        </w:r>
        <w:r w:rsidR="00F4064F">
          <w:rPr>
            <w:noProof/>
            <w:webHidden/>
          </w:rPr>
          <w:tab/>
        </w:r>
        <w:r w:rsidR="00F4064F">
          <w:rPr>
            <w:noProof/>
            <w:webHidden/>
          </w:rPr>
          <w:fldChar w:fldCharType="begin"/>
        </w:r>
        <w:r w:rsidR="00F4064F">
          <w:rPr>
            <w:noProof/>
            <w:webHidden/>
          </w:rPr>
          <w:instrText xml:space="preserve"> PAGEREF _Toc98593881 \h </w:instrText>
        </w:r>
        <w:r w:rsidR="00F4064F">
          <w:rPr>
            <w:noProof/>
            <w:webHidden/>
          </w:rPr>
        </w:r>
        <w:r w:rsidR="00F4064F">
          <w:rPr>
            <w:noProof/>
            <w:webHidden/>
          </w:rPr>
          <w:fldChar w:fldCharType="separate"/>
        </w:r>
        <w:r w:rsidR="001D55FA">
          <w:rPr>
            <w:noProof/>
            <w:webHidden/>
          </w:rPr>
          <w:t>57</w:t>
        </w:r>
        <w:r w:rsidR="00F4064F">
          <w:rPr>
            <w:noProof/>
            <w:webHidden/>
          </w:rPr>
          <w:fldChar w:fldCharType="end"/>
        </w:r>
      </w:hyperlink>
    </w:p>
    <w:p w14:paraId="6A785174" w14:textId="2F74A3B5" w:rsidR="00F4064F" w:rsidRDefault="00000000">
      <w:pPr>
        <w:pStyle w:val="TOC2"/>
        <w:tabs>
          <w:tab w:val="right" w:leader="dot" w:pos="9350"/>
        </w:tabs>
        <w:rPr>
          <w:rFonts w:eastAsiaTheme="minorEastAsia" w:cstheme="minorBidi"/>
          <w:smallCaps w:val="0"/>
          <w:noProof/>
          <w:sz w:val="24"/>
          <w:szCs w:val="24"/>
        </w:rPr>
      </w:pPr>
      <w:hyperlink w:anchor="_Toc98593882" w:history="1">
        <w:r w:rsidR="00F4064F" w:rsidRPr="008E4B64">
          <w:rPr>
            <w:rStyle w:val="Hyperlink"/>
            <w:noProof/>
          </w:rPr>
          <w:t>Membership Team Charter</w:t>
        </w:r>
        <w:r w:rsidR="00F4064F">
          <w:rPr>
            <w:noProof/>
            <w:webHidden/>
          </w:rPr>
          <w:tab/>
        </w:r>
        <w:r w:rsidR="00F4064F">
          <w:rPr>
            <w:noProof/>
            <w:webHidden/>
          </w:rPr>
          <w:fldChar w:fldCharType="begin"/>
        </w:r>
        <w:r w:rsidR="00F4064F">
          <w:rPr>
            <w:noProof/>
            <w:webHidden/>
          </w:rPr>
          <w:instrText xml:space="preserve"> PAGEREF _Toc98593882 \h </w:instrText>
        </w:r>
        <w:r w:rsidR="00F4064F">
          <w:rPr>
            <w:noProof/>
            <w:webHidden/>
          </w:rPr>
        </w:r>
        <w:r w:rsidR="00F4064F">
          <w:rPr>
            <w:noProof/>
            <w:webHidden/>
          </w:rPr>
          <w:fldChar w:fldCharType="separate"/>
        </w:r>
        <w:r w:rsidR="001D55FA">
          <w:rPr>
            <w:noProof/>
            <w:webHidden/>
          </w:rPr>
          <w:t>57</w:t>
        </w:r>
        <w:r w:rsidR="00F4064F">
          <w:rPr>
            <w:noProof/>
            <w:webHidden/>
          </w:rPr>
          <w:fldChar w:fldCharType="end"/>
        </w:r>
      </w:hyperlink>
    </w:p>
    <w:p w14:paraId="24D9AFC3" w14:textId="5FF7F204" w:rsidR="00F4064F" w:rsidRDefault="00000000">
      <w:pPr>
        <w:pStyle w:val="TOC2"/>
        <w:tabs>
          <w:tab w:val="right" w:leader="dot" w:pos="9350"/>
        </w:tabs>
        <w:rPr>
          <w:rFonts w:eastAsiaTheme="minorEastAsia" w:cstheme="minorBidi"/>
          <w:smallCaps w:val="0"/>
          <w:noProof/>
          <w:sz w:val="24"/>
          <w:szCs w:val="24"/>
        </w:rPr>
      </w:pPr>
      <w:hyperlink w:anchor="_Toc98593883" w:history="1">
        <w:r w:rsidR="00F4064F" w:rsidRPr="008E4B64">
          <w:rPr>
            <w:rStyle w:val="Hyperlink"/>
            <w:noProof/>
          </w:rPr>
          <w:t>Membership Team Procedures</w:t>
        </w:r>
        <w:r w:rsidR="00F4064F">
          <w:rPr>
            <w:noProof/>
            <w:webHidden/>
          </w:rPr>
          <w:tab/>
        </w:r>
        <w:r w:rsidR="00F4064F">
          <w:rPr>
            <w:noProof/>
            <w:webHidden/>
          </w:rPr>
          <w:fldChar w:fldCharType="begin"/>
        </w:r>
        <w:r w:rsidR="00F4064F">
          <w:rPr>
            <w:noProof/>
            <w:webHidden/>
          </w:rPr>
          <w:instrText xml:space="preserve"> PAGEREF _Toc98593883 \h </w:instrText>
        </w:r>
        <w:r w:rsidR="00F4064F">
          <w:rPr>
            <w:noProof/>
            <w:webHidden/>
          </w:rPr>
        </w:r>
        <w:r w:rsidR="00F4064F">
          <w:rPr>
            <w:noProof/>
            <w:webHidden/>
          </w:rPr>
          <w:fldChar w:fldCharType="separate"/>
        </w:r>
        <w:r w:rsidR="001D55FA">
          <w:rPr>
            <w:noProof/>
            <w:webHidden/>
          </w:rPr>
          <w:t>58</w:t>
        </w:r>
        <w:r w:rsidR="00F4064F">
          <w:rPr>
            <w:noProof/>
            <w:webHidden/>
          </w:rPr>
          <w:fldChar w:fldCharType="end"/>
        </w:r>
      </w:hyperlink>
    </w:p>
    <w:p w14:paraId="4E389B1D" w14:textId="643E4E16" w:rsidR="00F4064F" w:rsidRDefault="00000000">
      <w:pPr>
        <w:pStyle w:val="TOC1"/>
        <w:tabs>
          <w:tab w:val="right" w:leader="dot" w:pos="9350"/>
        </w:tabs>
        <w:rPr>
          <w:rFonts w:eastAsiaTheme="minorEastAsia" w:cstheme="minorBidi"/>
          <w:b w:val="0"/>
          <w:bCs w:val="0"/>
          <w:caps w:val="0"/>
          <w:noProof/>
          <w:sz w:val="24"/>
          <w:szCs w:val="24"/>
        </w:rPr>
      </w:pPr>
      <w:hyperlink w:anchor="_Toc98593884" w:history="1">
        <w:r w:rsidR="00F4064F" w:rsidRPr="008E4B64">
          <w:rPr>
            <w:rStyle w:val="Hyperlink"/>
            <w:noProof/>
          </w:rPr>
          <w:t>SOCIAL JUSTICE TEAM</w:t>
        </w:r>
        <w:r w:rsidR="00F4064F">
          <w:rPr>
            <w:noProof/>
            <w:webHidden/>
          </w:rPr>
          <w:tab/>
        </w:r>
        <w:r w:rsidR="00F4064F">
          <w:rPr>
            <w:noProof/>
            <w:webHidden/>
          </w:rPr>
          <w:fldChar w:fldCharType="begin"/>
        </w:r>
        <w:r w:rsidR="00F4064F">
          <w:rPr>
            <w:noProof/>
            <w:webHidden/>
          </w:rPr>
          <w:instrText xml:space="preserve"> PAGEREF _Toc98593884 \h </w:instrText>
        </w:r>
        <w:r w:rsidR="00F4064F">
          <w:rPr>
            <w:noProof/>
            <w:webHidden/>
          </w:rPr>
        </w:r>
        <w:r w:rsidR="00F4064F">
          <w:rPr>
            <w:noProof/>
            <w:webHidden/>
          </w:rPr>
          <w:fldChar w:fldCharType="separate"/>
        </w:r>
        <w:r w:rsidR="001D55FA">
          <w:rPr>
            <w:noProof/>
            <w:webHidden/>
          </w:rPr>
          <w:t>60</w:t>
        </w:r>
        <w:r w:rsidR="00F4064F">
          <w:rPr>
            <w:noProof/>
            <w:webHidden/>
          </w:rPr>
          <w:fldChar w:fldCharType="end"/>
        </w:r>
      </w:hyperlink>
    </w:p>
    <w:p w14:paraId="6CA3881E" w14:textId="40C6757A" w:rsidR="00F4064F" w:rsidRDefault="00000000">
      <w:pPr>
        <w:pStyle w:val="TOC2"/>
        <w:tabs>
          <w:tab w:val="right" w:leader="dot" w:pos="9350"/>
        </w:tabs>
        <w:rPr>
          <w:rFonts w:eastAsiaTheme="minorEastAsia" w:cstheme="minorBidi"/>
          <w:smallCaps w:val="0"/>
          <w:noProof/>
          <w:sz w:val="24"/>
          <w:szCs w:val="24"/>
        </w:rPr>
      </w:pPr>
      <w:hyperlink w:anchor="_Toc98593885" w:history="1">
        <w:r w:rsidR="00F4064F" w:rsidRPr="008E4B64">
          <w:rPr>
            <w:rStyle w:val="Hyperlink"/>
            <w:noProof/>
          </w:rPr>
          <w:t>Social Justice Team Charter</w:t>
        </w:r>
        <w:r w:rsidR="00F4064F">
          <w:rPr>
            <w:noProof/>
            <w:webHidden/>
          </w:rPr>
          <w:tab/>
        </w:r>
        <w:r w:rsidR="00F4064F">
          <w:rPr>
            <w:noProof/>
            <w:webHidden/>
          </w:rPr>
          <w:fldChar w:fldCharType="begin"/>
        </w:r>
        <w:r w:rsidR="00F4064F">
          <w:rPr>
            <w:noProof/>
            <w:webHidden/>
          </w:rPr>
          <w:instrText xml:space="preserve"> PAGEREF _Toc98593885 \h </w:instrText>
        </w:r>
        <w:r w:rsidR="00F4064F">
          <w:rPr>
            <w:noProof/>
            <w:webHidden/>
          </w:rPr>
        </w:r>
        <w:r w:rsidR="00F4064F">
          <w:rPr>
            <w:noProof/>
            <w:webHidden/>
          </w:rPr>
          <w:fldChar w:fldCharType="separate"/>
        </w:r>
        <w:r w:rsidR="001D55FA">
          <w:rPr>
            <w:noProof/>
            <w:webHidden/>
          </w:rPr>
          <w:t>60</w:t>
        </w:r>
        <w:r w:rsidR="00F4064F">
          <w:rPr>
            <w:noProof/>
            <w:webHidden/>
          </w:rPr>
          <w:fldChar w:fldCharType="end"/>
        </w:r>
      </w:hyperlink>
    </w:p>
    <w:p w14:paraId="58A9C5E8" w14:textId="3DA74454" w:rsidR="00F4064F" w:rsidRDefault="00000000">
      <w:pPr>
        <w:pStyle w:val="TOC2"/>
        <w:tabs>
          <w:tab w:val="right" w:leader="dot" w:pos="9350"/>
        </w:tabs>
        <w:rPr>
          <w:rFonts w:eastAsiaTheme="minorEastAsia" w:cstheme="minorBidi"/>
          <w:smallCaps w:val="0"/>
          <w:noProof/>
          <w:sz w:val="24"/>
          <w:szCs w:val="24"/>
        </w:rPr>
      </w:pPr>
      <w:hyperlink w:anchor="_Toc98593886" w:history="1">
        <w:r w:rsidR="00F4064F" w:rsidRPr="008E4B64">
          <w:rPr>
            <w:rStyle w:val="Hyperlink"/>
            <w:noProof/>
          </w:rPr>
          <w:t>Social Justice Team Procedures</w:t>
        </w:r>
        <w:r w:rsidR="00F4064F">
          <w:rPr>
            <w:noProof/>
            <w:webHidden/>
          </w:rPr>
          <w:tab/>
        </w:r>
        <w:r w:rsidR="00F4064F">
          <w:rPr>
            <w:noProof/>
            <w:webHidden/>
          </w:rPr>
          <w:fldChar w:fldCharType="begin"/>
        </w:r>
        <w:r w:rsidR="00F4064F">
          <w:rPr>
            <w:noProof/>
            <w:webHidden/>
          </w:rPr>
          <w:instrText xml:space="preserve"> PAGEREF _Toc98593886 \h </w:instrText>
        </w:r>
        <w:r w:rsidR="00F4064F">
          <w:rPr>
            <w:noProof/>
            <w:webHidden/>
          </w:rPr>
        </w:r>
        <w:r w:rsidR="00F4064F">
          <w:rPr>
            <w:noProof/>
            <w:webHidden/>
          </w:rPr>
          <w:fldChar w:fldCharType="separate"/>
        </w:r>
        <w:r w:rsidR="001D55FA">
          <w:rPr>
            <w:noProof/>
            <w:webHidden/>
          </w:rPr>
          <w:t>61</w:t>
        </w:r>
        <w:r w:rsidR="00F4064F">
          <w:rPr>
            <w:noProof/>
            <w:webHidden/>
          </w:rPr>
          <w:fldChar w:fldCharType="end"/>
        </w:r>
      </w:hyperlink>
    </w:p>
    <w:p w14:paraId="041A3B6A" w14:textId="5AE54FB6" w:rsidR="00F4064F" w:rsidRDefault="00000000">
      <w:pPr>
        <w:pStyle w:val="TOC1"/>
        <w:tabs>
          <w:tab w:val="right" w:leader="dot" w:pos="9350"/>
        </w:tabs>
        <w:rPr>
          <w:rFonts w:eastAsiaTheme="minorEastAsia" w:cstheme="minorBidi"/>
          <w:b w:val="0"/>
          <w:bCs w:val="0"/>
          <w:caps w:val="0"/>
          <w:noProof/>
          <w:sz w:val="24"/>
          <w:szCs w:val="24"/>
        </w:rPr>
      </w:pPr>
      <w:hyperlink w:anchor="_Toc98593887" w:history="1">
        <w:r w:rsidR="00F4064F" w:rsidRPr="008E4B64">
          <w:rPr>
            <w:rStyle w:val="Hyperlink"/>
            <w:noProof/>
          </w:rPr>
          <w:t>STEWARDSHIP TEAM</w:t>
        </w:r>
        <w:r w:rsidR="00F4064F">
          <w:rPr>
            <w:noProof/>
            <w:webHidden/>
          </w:rPr>
          <w:tab/>
        </w:r>
        <w:r w:rsidR="00F4064F">
          <w:rPr>
            <w:noProof/>
            <w:webHidden/>
          </w:rPr>
          <w:fldChar w:fldCharType="begin"/>
        </w:r>
        <w:r w:rsidR="00F4064F">
          <w:rPr>
            <w:noProof/>
            <w:webHidden/>
          </w:rPr>
          <w:instrText xml:space="preserve"> PAGEREF _Toc98593887 \h </w:instrText>
        </w:r>
        <w:r w:rsidR="00F4064F">
          <w:rPr>
            <w:noProof/>
            <w:webHidden/>
          </w:rPr>
        </w:r>
        <w:r w:rsidR="00F4064F">
          <w:rPr>
            <w:noProof/>
            <w:webHidden/>
          </w:rPr>
          <w:fldChar w:fldCharType="separate"/>
        </w:r>
        <w:r w:rsidR="001D55FA">
          <w:rPr>
            <w:noProof/>
            <w:webHidden/>
          </w:rPr>
          <w:t>63</w:t>
        </w:r>
        <w:r w:rsidR="00F4064F">
          <w:rPr>
            <w:noProof/>
            <w:webHidden/>
          </w:rPr>
          <w:fldChar w:fldCharType="end"/>
        </w:r>
      </w:hyperlink>
    </w:p>
    <w:p w14:paraId="7D65F4B8" w14:textId="0C461E6E" w:rsidR="00F4064F" w:rsidRDefault="00000000">
      <w:pPr>
        <w:pStyle w:val="TOC2"/>
        <w:tabs>
          <w:tab w:val="right" w:leader="dot" w:pos="9350"/>
        </w:tabs>
        <w:rPr>
          <w:rFonts w:eastAsiaTheme="minorEastAsia" w:cstheme="minorBidi"/>
          <w:smallCaps w:val="0"/>
          <w:noProof/>
          <w:sz w:val="24"/>
          <w:szCs w:val="24"/>
        </w:rPr>
      </w:pPr>
      <w:hyperlink w:anchor="_Toc98593888" w:history="1">
        <w:r w:rsidR="00F4064F" w:rsidRPr="008E4B64">
          <w:rPr>
            <w:rStyle w:val="Hyperlink"/>
            <w:noProof/>
          </w:rPr>
          <w:t>Stewardship Team Charter</w:t>
        </w:r>
        <w:r w:rsidR="00F4064F">
          <w:rPr>
            <w:noProof/>
            <w:webHidden/>
          </w:rPr>
          <w:tab/>
        </w:r>
        <w:r w:rsidR="00F4064F">
          <w:rPr>
            <w:noProof/>
            <w:webHidden/>
          </w:rPr>
          <w:fldChar w:fldCharType="begin"/>
        </w:r>
        <w:r w:rsidR="00F4064F">
          <w:rPr>
            <w:noProof/>
            <w:webHidden/>
          </w:rPr>
          <w:instrText xml:space="preserve"> PAGEREF _Toc98593888 \h </w:instrText>
        </w:r>
        <w:r w:rsidR="00F4064F">
          <w:rPr>
            <w:noProof/>
            <w:webHidden/>
          </w:rPr>
        </w:r>
        <w:r w:rsidR="00F4064F">
          <w:rPr>
            <w:noProof/>
            <w:webHidden/>
          </w:rPr>
          <w:fldChar w:fldCharType="separate"/>
        </w:r>
        <w:r w:rsidR="001D55FA">
          <w:rPr>
            <w:noProof/>
            <w:webHidden/>
          </w:rPr>
          <w:t>63</w:t>
        </w:r>
        <w:r w:rsidR="00F4064F">
          <w:rPr>
            <w:noProof/>
            <w:webHidden/>
          </w:rPr>
          <w:fldChar w:fldCharType="end"/>
        </w:r>
      </w:hyperlink>
    </w:p>
    <w:p w14:paraId="4B6A4548" w14:textId="1649544E" w:rsidR="00F4064F" w:rsidRDefault="00000000">
      <w:pPr>
        <w:pStyle w:val="TOC2"/>
        <w:tabs>
          <w:tab w:val="right" w:leader="dot" w:pos="9350"/>
        </w:tabs>
        <w:rPr>
          <w:rFonts w:eastAsiaTheme="minorEastAsia" w:cstheme="minorBidi"/>
          <w:smallCaps w:val="0"/>
          <w:noProof/>
          <w:sz w:val="24"/>
          <w:szCs w:val="24"/>
        </w:rPr>
      </w:pPr>
      <w:hyperlink w:anchor="_Toc98593889" w:history="1">
        <w:r w:rsidR="00F4064F" w:rsidRPr="008E4B64">
          <w:rPr>
            <w:rStyle w:val="Hyperlink"/>
            <w:noProof/>
          </w:rPr>
          <w:t>Stewardship Team Procedures</w:t>
        </w:r>
        <w:r w:rsidR="00F4064F">
          <w:rPr>
            <w:noProof/>
            <w:webHidden/>
          </w:rPr>
          <w:tab/>
        </w:r>
        <w:r w:rsidR="00F4064F">
          <w:rPr>
            <w:noProof/>
            <w:webHidden/>
          </w:rPr>
          <w:fldChar w:fldCharType="begin"/>
        </w:r>
        <w:r w:rsidR="00F4064F">
          <w:rPr>
            <w:noProof/>
            <w:webHidden/>
          </w:rPr>
          <w:instrText xml:space="preserve"> PAGEREF _Toc98593889 \h </w:instrText>
        </w:r>
        <w:r w:rsidR="00F4064F">
          <w:rPr>
            <w:noProof/>
            <w:webHidden/>
          </w:rPr>
        </w:r>
        <w:r w:rsidR="00F4064F">
          <w:rPr>
            <w:noProof/>
            <w:webHidden/>
          </w:rPr>
          <w:fldChar w:fldCharType="separate"/>
        </w:r>
        <w:r w:rsidR="001D55FA">
          <w:rPr>
            <w:noProof/>
            <w:webHidden/>
          </w:rPr>
          <w:t>64</w:t>
        </w:r>
        <w:r w:rsidR="00F4064F">
          <w:rPr>
            <w:noProof/>
            <w:webHidden/>
          </w:rPr>
          <w:fldChar w:fldCharType="end"/>
        </w:r>
      </w:hyperlink>
    </w:p>
    <w:p w14:paraId="46F0C089" w14:textId="6375C405" w:rsidR="00F4064F" w:rsidRDefault="00000000">
      <w:pPr>
        <w:pStyle w:val="TOC1"/>
        <w:tabs>
          <w:tab w:val="right" w:leader="dot" w:pos="9350"/>
        </w:tabs>
        <w:rPr>
          <w:rFonts w:eastAsiaTheme="minorEastAsia" w:cstheme="minorBidi"/>
          <w:b w:val="0"/>
          <w:bCs w:val="0"/>
          <w:caps w:val="0"/>
          <w:noProof/>
          <w:sz w:val="24"/>
          <w:szCs w:val="24"/>
        </w:rPr>
      </w:pPr>
      <w:hyperlink w:anchor="_Toc98593890" w:history="1">
        <w:r w:rsidR="00F4064F" w:rsidRPr="008E4B64">
          <w:rPr>
            <w:rStyle w:val="Hyperlink"/>
            <w:noProof/>
          </w:rPr>
          <w:t>WORSHIP TEAM</w:t>
        </w:r>
        <w:r w:rsidR="00F4064F">
          <w:rPr>
            <w:noProof/>
            <w:webHidden/>
          </w:rPr>
          <w:tab/>
        </w:r>
        <w:r w:rsidR="00F4064F">
          <w:rPr>
            <w:noProof/>
            <w:webHidden/>
          </w:rPr>
          <w:fldChar w:fldCharType="begin"/>
        </w:r>
        <w:r w:rsidR="00F4064F">
          <w:rPr>
            <w:noProof/>
            <w:webHidden/>
          </w:rPr>
          <w:instrText xml:space="preserve"> PAGEREF _Toc98593890 \h </w:instrText>
        </w:r>
        <w:r w:rsidR="00F4064F">
          <w:rPr>
            <w:noProof/>
            <w:webHidden/>
          </w:rPr>
        </w:r>
        <w:r w:rsidR="00F4064F">
          <w:rPr>
            <w:noProof/>
            <w:webHidden/>
          </w:rPr>
          <w:fldChar w:fldCharType="separate"/>
        </w:r>
        <w:r w:rsidR="001D55FA">
          <w:rPr>
            <w:noProof/>
            <w:webHidden/>
          </w:rPr>
          <w:t>67</w:t>
        </w:r>
        <w:r w:rsidR="00F4064F">
          <w:rPr>
            <w:noProof/>
            <w:webHidden/>
          </w:rPr>
          <w:fldChar w:fldCharType="end"/>
        </w:r>
      </w:hyperlink>
    </w:p>
    <w:p w14:paraId="1D171865" w14:textId="3E32FB70" w:rsidR="00F4064F" w:rsidRDefault="00000000">
      <w:pPr>
        <w:pStyle w:val="TOC2"/>
        <w:tabs>
          <w:tab w:val="right" w:leader="dot" w:pos="9350"/>
        </w:tabs>
        <w:rPr>
          <w:rFonts w:eastAsiaTheme="minorEastAsia" w:cstheme="minorBidi"/>
          <w:smallCaps w:val="0"/>
          <w:noProof/>
          <w:sz w:val="24"/>
          <w:szCs w:val="24"/>
        </w:rPr>
      </w:pPr>
      <w:hyperlink w:anchor="_Toc98593891" w:history="1">
        <w:r w:rsidR="00F4064F" w:rsidRPr="008E4B64">
          <w:rPr>
            <w:rStyle w:val="Hyperlink"/>
            <w:noProof/>
          </w:rPr>
          <w:t>Worship Team Charter</w:t>
        </w:r>
        <w:r w:rsidR="00F4064F">
          <w:rPr>
            <w:noProof/>
            <w:webHidden/>
          </w:rPr>
          <w:tab/>
        </w:r>
        <w:r w:rsidR="00F4064F">
          <w:rPr>
            <w:noProof/>
            <w:webHidden/>
          </w:rPr>
          <w:fldChar w:fldCharType="begin"/>
        </w:r>
        <w:r w:rsidR="00F4064F">
          <w:rPr>
            <w:noProof/>
            <w:webHidden/>
          </w:rPr>
          <w:instrText xml:space="preserve"> PAGEREF _Toc98593891 \h </w:instrText>
        </w:r>
        <w:r w:rsidR="00F4064F">
          <w:rPr>
            <w:noProof/>
            <w:webHidden/>
          </w:rPr>
        </w:r>
        <w:r w:rsidR="00F4064F">
          <w:rPr>
            <w:noProof/>
            <w:webHidden/>
          </w:rPr>
          <w:fldChar w:fldCharType="separate"/>
        </w:r>
        <w:r w:rsidR="001D55FA">
          <w:rPr>
            <w:noProof/>
            <w:webHidden/>
          </w:rPr>
          <w:t>67</w:t>
        </w:r>
        <w:r w:rsidR="00F4064F">
          <w:rPr>
            <w:noProof/>
            <w:webHidden/>
          </w:rPr>
          <w:fldChar w:fldCharType="end"/>
        </w:r>
      </w:hyperlink>
    </w:p>
    <w:p w14:paraId="1A0F9F41" w14:textId="18DF7E60" w:rsidR="00F4064F" w:rsidRDefault="00000000">
      <w:pPr>
        <w:pStyle w:val="TOC2"/>
        <w:tabs>
          <w:tab w:val="right" w:leader="dot" w:pos="9350"/>
        </w:tabs>
        <w:rPr>
          <w:rFonts w:eastAsiaTheme="minorEastAsia" w:cstheme="minorBidi"/>
          <w:smallCaps w:val="0"/>
          <w:noProof/>
          <w:sz w:val="24"/>
          <w:szCs w:val="24"/>
        </w:rPr>
      </w:pPr>
      <w:hyperlink w:anchor="_Toc98593892" w:history="1">
        <w:r w:rsidR="00F4064F" w:rsidRPr="008E4B64">
          <w:rPr>
            <w:rStyle w:val="Hyperlink"/>
            <w:noProof/>
          </w:rPr>
          <w:t>Worship Team Procedures</w:t>
        </w:r>
        <w:r w:rsidR="00F4064F">
          <w:rPr>
            <w:noProof/>
            <w:webHidden/>
          </w:rPr>
          <w:tab/>
        </w:r>
        <w:r w:rsidR="00F4064F">
          <w:rPr>
            <w:noProof/>
            <w:webHidden/>
          </w:rPr>
          <w:fldChar w:fldCharType="begin"/>
        </w:r>
        <w:r w:rsidR="00F4064F">
          <w:rPr>
            <w:noProof/>
            <w:webHidden/>
          </w:rPr>
          <w:instrText xml:space="preserve"> PAGEREF _Toc98593892 \h </w:instrText>
        </w:r>
        <w:r w:rsidR="00F4064F">
          <w:rPr>
            <w:noProof/>
            <w:webHidden/>
          </w:rPr>
        </w:r>
        <w:r w:rsidR="00F4064F">
          <w:rPr>
            <w:noProof/>
            <w:webHidden/>
          </w:rPr>
          <w:fldChar w:fldCharType="separate"/>
        </w:r>
        <w:r w:rsidR="001D55FA">
          <w:rPr>
            <w:noProof/>
            <w:webHidden/>
          </w:rPr>
          <w:t>68</w:t>
        </w:r>
        <w:r w:rsidR="00F4064F">
          <w:rPr>
            <w:noProof/>
            <w:webHidden/>
          </w:rPr>
          <w:fldChar w:fldCharType="end"/>
        </w:r>
      </w:hyperlink>
    </w:p>
    <w:p w14:paraId="645D3BCE" w14:textId="01E083F1" w:rsidR="00F4064F" w:rsidRDefault="00000000">
      <w:pPr>
        <w:pStyle w:val="TOC1"/>
        <w:tabs>
          <w:tab w:val="right" w:leader="dot" w:pos="9350"/>
        </w:tabs>
        <w:rPr>
          <w:rFonts w:eastAsiaTheme="minorEastAsia" w:cstheme="minorBidi"/>
          <w:b w:val="0"/>
          <w:bCs w:val="0"/>
          <w:caps w:val="0"/>
          <w:noProof/>
          <w:sz w:val="24"/>
          <w:szCs w:val="24"/>
        </w:rPr>
      </w:pPr>
      <w:hyperlink w:anchor="_Toc98593893" w:history="1">
        <w:r w:rsidR="00F4064F" w:rsidRPr="008E4B64">
          <w:rPr>
            <w:rStyle w:val="Hyperlink"/>
            <w:noProof/>
          </w:rPr>
          <w:t>NON-COUNCIL TEAMS</w:t>
        </w:r>
        <w:r w:rsidR="00F4064F">
          <w:rPr>
            <w:noProof/>
            <w:webHidden/>
          </w:rPr>
          <w:tab/>
        </w:r>
        <w:r w:rsidR="00F4064F">
          <w:rPr>
            <w:noProof/>
            <w:webHidden/>
          </w:rPr>
          <w:fldChar w:fldCharType="begin"/>
        </w:r>
        <w:r w:rsidR="00F4064F">
          <w:rPr>
            <w:noProof/>
            <w:webHidden/>
          </w:rPr>
          <w:instrText xml:space="preserve"> PAGEREF _Toc98593893 \h </w:instrText>
        </w:r>
        <w:r w:rsidR="00F4064F">
          <w:rPr>
            <w:noProof/>
            <w:webHidden/>
          </w:rPr>
        </w:r>
        <w:r w:rsidR="00F4064F">
          <w:rPr>
            <w:noProof/>
            <w:webHidden/>
          </w:rPr>
          <w:fldChar w:fldCharType="separate"/>
        </w:r>
        <w:r w:rsidR="001D55FA">
          <w:rPr>
            <w:noProof/>
            <w:webHidden/>
          </w:rPr>
          <w:t>71</w:t>
        </w:r>
        <w:r w:rsidR="00F4064F">
          <w:rPr>
            <w:noProof/>
            <w:webHidden/>
          </w:rPr>
          <w:fldChar w:fldCharType="end"/>
        </w:r>
      </w:hyperlink>
    </w:p>
    <w:p w14:paraId="67CC3AB4" w14:textId="3171AA5B" w:rsidR="00F4064F" w:rsidRDefault="00000000">
      <w:pPr>
        <w:pStyle w:val="TOC2"/>
        <w:tabs>
          <w:tab w:val="right" w:leader="dot" w:pos="9350"/>
        </w:tabs>
        <w:rPr>
          <w:rFonts w:eastAsiaTheme="minorEastAsia" w:cstheme="minorBidi"/>
          <w:smallCaps w:val="0"/>
          <w:noProof/>
          <w:sz w:val="24"/>
          <w:szCs w:val="24"/>
        </w:rPr>
      </w:pPr>
      <w:hyperlink w:anchor="_Toc98593894" w:history="1">
        <w:r w:rsidR="00F4064F" w:rsidRPr="008E4B64">
          <w:rPr>
            <w:rStyle w:val="Hyperlink"/>
            <w:noProof/>
          </w:rPr>
          <w:t>Investment Team Charter</w:t>
        </w:r>
        <w:r w:rsidR="00F4064F">
          <w:rPr>
            <w:noProof/>
            <w:webHidden/>
          </w:rPr>
          <w:tab/>
        </w:r>
        <w:r w:rsidR="00F4064F">
          <w:rPr>
            <w:noProof/>
            <w:webHidden/>
          </w:rPr>
          <w:fldChar w:fldCharType="begin"/>
        </w:r>
        <w:r w:rsidR="00F4064F">
          <w:rPr>
            <w:noProof/>
            <w:webHidden/>
          </w:rPr>
          <w:instrText xml:space="preserve"> PAGEREF _Toc98593894 \h </w:instrText>
        </w:r>
        <w:r w:rsidR="00F4064F">
          <w:rPr>
            <w:noProof/>
            <w:webHidden/>
          </w:rPr>
        </w:r>
        <w:r w:rsidR="00F4064F">
          <w:rPr>
            <w:noProof/>
            <w:webHidden/>
          </w:rPr>
          <w:fldChar w:fldCharType="separate"/>
        </w:r>
        <w:r w:rsidR="001D55FA">
          <w:rPr>
            <w:noProof/>
            <w:webHidden/>
          </w:rPr>
          <w:t>71</w:t>
        </w:r>
        <w:r w:rsidR="00F4064F">
          <w:rPr>
            <w:noProof/>
            <w:webHidden/>
          </w:rPr>
          <w:fldChar w:fldCharType="end"/>
        </w:r>
      </w:hyperlink>
    </w:p>
    <w:p w14:paraId="20F508AC" w14:textId="751C2D8B" w:rsidR="00F4064F" w:rsidRDefault="00000000">
      <w:pPr>
        <w:pStyle w:val="TOC2"/>
        <w:tabs>
          <w:tab w:val="right" w:leader="dot" w:pos="9350"/>
        </w:tabs>
        <w:rPr>
          <w:rFonts w:eastAsiaTheme="minorEastAsia" w:cstheme="minorBidi"/>
          <w:smallCaps w:val="0"/>
          <w:noProof/>
          <w:sz w:val="24"/>
          <w:szCs w:val="24"/>
        </w:rPr>
      </w:pPr>
      <w:hyperlink w:anchor="_Toc98593895" w:history="1">
        <w:r w:rsidR="00F4064F" w:rsidRPr="008E4B64">
          <w:rPr>
            <w:rStyle w:val="Hyperlink"/>
            <w:noProof/>
          </w:rPr>
          <w:t>Planned Giving Team Charter</w:t>
        </w:r>
        <w:r w:rsidR="00F4064F">
          <w:rPr>
            <w:noProof/>
            <w:webHidden/>
          </w:rPr>
          <w:tab/>
        </w:r>
        <w:r w:rsidR="00F4064F">
          <w:rPr>
            <w:noProof/>
            <w:webHidden/>
          </w:rPr>
          <w:fldChar w:fldCharType="begin"/>
        </w:r>
        <w:r w:rsidR="00F4064F">
          <w:rPr>
            <w:noProof/>
            <w:webHidden/>
          </w:rPr>
          <w:instrText xml:space="preserve"> PAGEREF _Toc98593895 \h </w:instrText>
        </w:r>
        <w:r w:rsidR="00F4064F">
          <w:rPr>
            <w:noProof/>
            <w:webHidden/>
          </w:rPr>
        </w:r>
        <w:r w:rsidR="00F4064F">
          <w:rPr>
            <w:noProof/>
            <w:webHidden/>
          </w:rPr>
          <w:fldChar w:fldCharType="separate"/>
        </w:r>
        <w:r w:rsidR="001D55FA">
          <w:rPr>
            <w:noProof/>
            <w:webHidden/>
          </w:rPr>
          <w:t>72</w:t>
        </w:r>
        <w:r w:rsidR="00F4064F">
          <w:rPr>
            <w:noProof/>
            <w:webHidden/>
          </w:rPr>
          <w:fldChar w:fldCharType="end"/>
        </w:r>
      </w:hyperlink>
    </w:p>
    <w:p w14:paraId="735A7CEE" w14:textId="4CEC18AC" w:rsidR="00F4064F" w:rsidRDefault="00000000">
      <w:pPr>
        <w:pStyle w:val="TOC2"/>
        <w:tabs>
          <w:tab w:val="right" w:leader="dot" w:pos="9350"/>
        </w:tabs>
        <w:rPr>
          <w:rFonts w:eastAsiaTheme="minorEastAsia" w:cstheme="minorBidi"/>
          <w:smallCaps w:val="0"/>
          <w:noProof/>
          <w:sz w:val="24"/>
          <w:szCs w:val="24"/>
        </w:rPr>
      </w:pPr>
      <w:hyperlink w:anchor="_Toc98593896" w:history="1">
        <w:r w:rsidR="00F4064F" w:rsidRPr="008E4B64">
          <w:rPr>
            <w:rStyle w:val="Hyperlink"/>
            <w:noProof/>
          </w:rPr>
          <w:t>Legacy Society Charter</w:t>
        </w:r>
        <w:r w:rsidR="00F4064F">
          <w:rPr>
            <w:noProof/>
            <w:webHidden/>
          </w:rPr>
          <w:tab/>
        </w:r>
        <w:r w:rsidR="00F4064F">
          <w:rPr>
            <w:noProof/>
            <w:webHidden/>
          </w:rPr>
          <w:fldChar w:fldCharType="begin"/>
        </w:r>
        <w:r w:rsidR="00F4064F">
          <w:rPr>
            <w:noProof/>
            <w:webHidden/>
          </w:rPr>
          <w:instrText xml:space="preserve"> PAGEREF _Toc98593896 \h </w:instrText>
        </w:r>
        <w:r w:rsidR="00F4064F">
          <w:rPr>
            <w:noProof/>
            <w:webHidden/>
          </w:rPr>
        </w:r>
        <w:r w:rsidR="00F4064F">
          <w:rPr>
            <w:noProof/>
            <w:webHidden/>
          </w:rPr>
          <w:fldChar w:fldCharType="separate"/>
        </w:r>
        <w:r w:rsidR="001D55FA">
          <w:rPr>
            <w:noProof/>
            <w:webHidden/>
          </w:rPr>
          <w:t>73</w:t>
        </w:r>
        <w:r w:rsidR="00F4064F">
          <w:rPr>
            <w:noProof/>
            <w:webHidden/>
          </w:rPr>
          <w:fldChar w:fldCharType="end"/>
        </w:r>
      </w:hyperlink>
    </w:p>
    <w:p w14:paraId="7177BD7B" w14:textId="51EC37D0" w:rsidR="00F4064F" w:rsidRDefault="00000000">
      <w:pPr>
        <w:pStyle w:val="TOC1"/>
        <w:tabs>
          <w:tab w:val="right" w:leader="dot" w:pos="9350"/>
        </w:tabs>
        <w:rPr>
          <w:rFonts w:eastAsiaTheme="minorEastAsia" w:cstheme="minorBidi"/>
          <w:b w:val="0"/>
          <w:bCs w:val="0"/>
          <w:caps w:val="0"/>
          <w:noProof/>
          <w:sz w:val="24"/>
          <w:szCs w:val="24"/>
        </w:rPr>
      </w:pPr>
      <w:hyperlink w:anchor="_Toc98593897" w:history="1">
        <w:r w:rsidR="00F4064F" w:rsidRPr="008E4B64">
          <w:rPr>
            <w:rStyle w:val="Hyperlink"/>
            <w:noProof/>
          </w:rPr>
          <w:t>GENERAL POLICIES</w:t>
        </w:r>
        <w:r w:rsidR="00F4064F">
          <w:rPr>
            <w:noProof/>
            <w:webHidden/>
          </w:rPr>
          <w:tab/>
        </w:r>
        <w:r w:rsidR="00F4064F">
          <w:rPr>
            <w:noProof/>
            <w:webHidden/>
          </w:rPr>
          <w:fldChar w:fldCharType="begin"/>
        </w:r>
        <w:r w:rsidR="00F4064F">
          <w:rPr>
            <w:noProof/>
            <w:webHidden/>
          </w:rPr>
          <w:instrText xml:space="preserve"> PAGEREF _Toc98593897 \h </w:instrText>
        </w:r>
        <w:r w:rsidR="00F4064F">
          <w:rPr>
            <w:noProof/>
            <w:webHidden/>
          </w:rPr>
        </w:r>
        <w:r w:rsidR="00F4064F">
          <w:rPr>
            <w:noProof/>
            <w:webHidden/>
          </w:rPr>
          <w:fldChar w:fldCharType="separate"/>
        </w:r>
        <w:r w:rsidR="001D55FA">
          <w:rPr>
            <w:noProof/>
            <w:webHidden/>
          </w:rPr>
          <w:t>74</w:t>
        </w:r>
        <w:r w:rsidR="00F4064F">
          <w:rPr>
            <w:noProof/>
            <w:webHidden/>
          </w:rPr>
          <w:fldChar w:fldCharType="end"/>
        </w:r>
      </w:hyperlink>
    </w:p>
    <w:p w14:paraId="19ACFDD0" w14:textId="4166328D" w:rsidR="00F4064F" w:rsidRDefault="00000000">
      <w:pPr>
        <w:pStyle w:val="TOC2"/>
        <w:tabs>
          <w:tab w:val="right" w:leader="dot" w:pos="9350"/>
        </w:tabs>
        <w:rPr>
          <w:rFonts w:eastAsiaTheme="minorEastAsia" w:cstheme="minorBidi"/>
          <w:smallCaps w:val="0"/>
          <w:noProof/>
          <w:sz w:val="24"/>
          <w:szCs w:val="24"/>
        </w:rPr>
      </w:pPr>
      <w:hyperlink w:anchor="_Toc98593898" w:history="1">
        <w:r w:rsidR="00F4064F" w:rsidRPr="008E4B64">
          <w:rPr>
            <w:rStyle w:val="Hyperlink"/>
            <w:noProof/>
          </w:rPr>
          <w:t>Activity Policy</w:t>
        </w:r>
        <w:r w:rsidR="00F4064F">
          <w:rPr>
            <w:noProof/>
            <w:webHidden/>
          </w:rPr>
          <w:tab/>
        </w:r>
        <w:r w:rsidR="00F4064F">
          <w:rPr>
            <w:noProof/>
            <w:webHidden/>
          </w:rPr>
          <w:fldChar w:fldCharType="begin"/>
        </w:r>
        <w:r w:rsidR="00F4064F">
          <w:rPr>
            <w:noProof/>
            <w:webHidden/>
          </w:rPr>
          <w:instrText xml:space="preserve"> PAGEREF _Toc98593898 \h </w:instrText>
        </w:r>
        <w:r w:rsidR="00F4064F">
          <w:rPr>
            <w:noProof/>
            <w:webHidden/>
          </w:rPr>
        </w:r>
        <w:r w:rsidR="00F4064F">
          <w:rPr>
            <w:noProof/>
            <w:webHidden/>
          </w:rPr>
          <w:fldChar w:fldCharType="separate"/>
        </w:r>
        <w:r w:rsidR="001D55FA">
          <w:rPr>
            <w:noProof/>
            <w:webHidden/>
          </w:rPr>
          <w:t>74</w:t>
        </w:r>
        <w:r w:rsidR="00F4064F">
          <w:rPr>
            <w:noProof/>
            <w:webHidden/>
          </w:rPr>
          <w:fldChar w:fldCharType="end"/>
        </w:r>
      </w:hyperlink>
    </w:p>
    <w:p w14:paraId="1C91DE38" w14:textId="18E54A1D" w:rsidR="00F4064F" w:rsidRDefault="00000000">
      <w:pPr>
        <w:pStyle w:val="TOC2"/>
        <w:tabs>
          <w:tab w:val="right" w:leader="dot" w:pos="9350"/>
        </w:tabs>
        <w:rPr>
          <w:rFonts w:eastAsiaTheme="minorEastAsia" w:cstheme="minorBidi"/>
          <w:smallCaps w:val="0"/>
          <w:noProof/>
          <w:sz w:val="24"/>
          <w:szCs w:val="24"/>
        </w:rPr>
      </w:pPr>
      <w:hyperlink w:anchor="_Toc98593899" w:history="1">
        <w:r w:rsidR="00F4064F" w:rsidRPr="008E4B64">
          <w:rPr>
            <w:rStyle w:val="Hyperlink"/>
            <w:noProof/>
          </w:rPr>
          <w:t>Alcoholic Beverages</w:t>
        </w:r>
        <w:r w:rsidR="00F4064F">
          <w:rPr>
            <w:noProof/>
            <w:webHidden/>
          </w:rPr>
          <w:tab/>
        </w:r>
        <w:r w:rsidR="00F4064F">
          <w:rPr>
            <w:noProof/>
            <w:webHidden/>
          </w:rPr>
          <w:fldChar w:fldCharType="begin"/>
        </w:r>
        <w:r w:rsidR="00F4064F">
          <w:rPr>
            <w:noProof/>
            <w:webHidden/>
          </w:rPr>
          <w:instrText xml:space="preserve"> PAGEREF _Toc98593899 \h </w:instrText>
        </w:r>
        <w:r w:rsidR="00F4064F">
          <w:rPr>
            <w:noProof/>
            <w:webHidden/>
          </w:rPr>
        </w:r>
        <w:r w:rsidR="00F4064F">
          <w:rPr>
            <w:noProof/>
            <w:webHidden/>
          </w:rPr>
          <w:fldChar w:fldCharType="separate"/>
        </w:r>
        <w:r w:rsidR="001D55FA">
          <w:rPr>
            <w:noProof/>
            <w:webHidden/>
          </w:rPr>
          <w:t>74</w:t>
        </w:r>
        <w:r w:rsidR="00F4064F">
          <w:rPr>
            <w:noProof/>
            <w:webHidden/>
          </w:rPr>
          <w:fldChar w:fldCharType="end"/>
        </w:r>
      </w:hyperlink>
    </w:p>
    <w:p w14:paraId="2306D307" w14:textId="01370033" w:rsidR="00F4064F" w:rsidRDefault="00000000">
      <w:pPr>
        <w:pStyle w:val="TOC2"/>
        <w:tabs>
          <w:tab w:val="right" w:leader="dot" w:pos="9350"/>
        </w:tabs>
        <w:rPr>
          <w:rFonts w:eastAsiaTheme="minorEastAsia" w:cstheme="minorBidi"/>
          <w:smallCaps w:val="0"/>
          <w:noProof/>
          <w:sz w:val="24"/>
          <w:szCs w:val="24"/>
        </w:rPr>
      </w:pPr>
      <w:hyperlink w:anchor="_Toc98593900" w:history="1">
        <w:r w:rsidR="00F4064F" w:rsidRPr="008E4B64">
          <w:rPr>
            <w:rStyle w:val="Hyperlink"/>
            <w:noProof/>
          </w:rPr>
          <w:t>Audit</w:t>
        </w:r>
        <w:r w:rsidR="00F4064F">
          <w:rPr>
            <w:noProof/>
            <w:webHidden/>
          </w:rPr>
          <w:tab/>
        </w:r>
        <w:r w:rsidR="00F4064F">
          <w:rPr>
            <w:noProof/>
            <w:webHidden/>
          </w:rPr>
          <w:fldChar w:fldCharType="begin"/>
        </w:r>
        <w:r w:rsidR="00F4064F">
          <w:rPr>
            <w:noProof/>
            <w:webHidden/>
          </w:rPr>
          <w:instrText xml:space="preserve"> PAGEREF _Toc98593900 \h </w:instrText>
        </w:r>
        <w:r w:rsidR="00F4064F">
          <w:rPr>
            <w:noProof/>
            <w:webHidden/>
          </w:rPr>
        </w:r>
        <w:r w:rsidR="00F4064F">
          <w:rPr>
            <w:noProof/>
            <w:webHidden/>
          </w:rPr>
          <w:fldChar w:fldCharType="separate"/>
        </w:r>
        <w:r w:rsidR="001D55FA">
          <w:rPr>
            <w:noProof/>
            <w:webHidden/>
          </w:rPr>
          <w:t>74</w:t>
        </w:r>
        <w:r w:rsidR="00F4064F">
          <w:rPr>
            <w:noProof/>
            <w:webHidden/>
          </w:rPr>
          <w:fldChar w:fldCharType="end"/>
        </w:r>
      </w:hyperlink>
    </w:p>
    <w:p w14:paraId="57DA6E5C" w14:textId="02D01126" w:rsidR="00F4064F" w:rsidRDefault="00000000">
      <w:pPr>
        <w:pStyle w:val="TOC2"/>
        <w:tabs>
          <w:tab w:val="right" w:leader="dot" w:pos="9350"/>
        </w:tabs>
        <w:rPr>
          <w:rFonts w:eastAsiaTheme="minorEastAsia" w:cstheme="minorBidi"/>
          <w:smallCaps w:val="0"/>
          <w:noProof/>
          <w:sz w:val="24"/>
          <w:szCs w:val="24"/>
        </w:rPr>
      </w:pPr>
      <w:hyperlink w:anchor="_Toc98593901" w:history="1">
        <w:r w:rsidR="00F4064F" w:rsidRPr="008E4B64">
          <w:rPr>
            <w:rStyle w:val="Hyperlink"/>
            <w:noProof/>
          </w:rPr>
          <w:t>Budget Limitations</w:t>
        </w:r>
        <w:r w:rsidR="00F4064F">
          <w:rPr>
            <w:noProof/>
            <w:webHidden/>
          </w:rPr>
          <w:tab/>
        </w:r>
        <w:r w:rsidR="00F4064F">
          <w:rPr>
            <w:noProof/>
            <w:webHidden/>
          </w:rPr>
          <w:fldChar w:fldCharType="begin"/>
        </w:r>
        <w:r w:rsidR="00F4064F">
          <w:rPr>
            <w:noProof/>
            <w:webHidden/>
          </w:rPr>
          <w:instrText xml:space="preserve"> PAGEREF _Toc98593901 \h </w:instrText>
        </w:r>
        <w:r w:rsidR="00F4064F">
          <w:rPr>
            <w:noProof/>
            <w:webHidden/>
          </w:rPr>
        </w:r>
        <w:r w:rsidR="00F4064F">
          <w:rPr>
            <w:noProof/>
            <w:webHidden/>
          </w:rPr>
          <w:fldChar w:fldCharType="separate"/>
        </w:r>
        <w:r w:rsidR="001D55FA">
          <w:rPr>
            <w:noProof/>
            <w:webHidden/>
          </w:rPr>
          <w:t>75</w:t>
        </w:r>
        <w:r w:rsidR="00F4064F">
          <w:rPr>
            <w:noProof/>
            <w:webHidden/>
          </w:rPr>
          <w:fldChar w:fldCharType="end"/>
        </w:r>
      </w:hyperlink>
    </w:p>
    <w:p w14:paraId="71C8AFD0" w14:textId="2B7553EE" w:rsidR="00F4064F" w:rsidRDefault="00000000">
      <w:pPr>
        <w:pStyle w:val="TOC2"/>
        <w:tabs>
          <w:tab w:val="right" w:leader="dot" w:pos="9350"/>
        </w:tabs>
        <w:rPr>
          <w:rFonts w:eastAsiaTheme="minorEastAsia" w:cstheme="minorBidi"/>
          <w:smallCaps w:val="0"/>
          <w:noProof/>
          <w:sz w:val="24"/>
          <w:szCs w:val="24"/>
        </w:rPr>
      </w:pPr>
      <w:hyperlink w:anchor="_Toc98593902" w:history="1">
        <w:r w:rsidR="00F4064F" w:rsidRPr="008E4B64">
          <w:rPr>
            <w:rStyle w:val="Hyperlink"/>
            <w:noProof/>
          </w:rPr>
          <w:t>Building Keys</w:t>
        </w:r>
        <w:r w:rsidR="00F4064F">
          <w:rPr>
            <w:noProof/>
            <w:webHidden/>
          </w:rPr>
          <w:tab/>
        </w:r>
        <w:r w:rsidR="00F4064F">
          <w:rPr>
            <w:noProof/>
            <w:webHidden/>
          </w:rPr>
          <w:fldChar w:fldCharType="begin"/>
        </w:r>
        <w:r w:rsidR="00F4064F">
          <w:rPr>
            <w:noProof/>
            <w:webHidden/>
          </w:rPr>
          <w:instrText xml:space="preserve"> PAGEREF _Toc98593902 \h </w:instrText>
        </w:r>
        <w:r w:rsidR="00F4064F">
          <w:rPr>
            <w:noProof/>
            <w:webHidden/>
          </w:rPr>
        </w:r>
        <w:r w:rsidR="00F4064F">
          <w:rPr>
            <w:noProof/>
            <w:webHidden/>
          </w:rPr>
          <w:fldChar w:fldCharType="separate"/>
        </w:r>
        <w:r w:rsidR="001D55FA">
          <w:rPr>
            <w:noProof/>
            <w:webHidden/>
          </w:rPr>
          <w:t>75</w:t>
        </w:r>
        <w:r w:rsidR="00F4064F">
          <w:rPr>
            <w:noProof/>
            <w:webHidden/>
          </w:rPr>
          <w:fldChar w:fldCharType="end"/>
        </w:r>
      </w:hyperlink>
    </w:p>
    <w:p w14:paraId="3B0DAA16" w14:textId="55AA7B32" w:rsidR="00F4064F" w:rsidRDefault="00000000">
      <w:pPr>
        <w:pStyle w:val="TOC2"/>
        <w:tabs>
          <w:tab w:val="right" w:leader="dot" w:pos="9350"/>
        </w:tabs>
        <w:rPr>
          <w:rFonts w:eastAsiaTheme="minorEastAsia" w:cstheme="minorBidi"/>
          <w:smallCaps w:val="0"/>
          <w:noProof/>
          <w:sz w:val="24"/>
          <w:szCs w:val="24"/>
        </w:rPr>
      </w:pPr>
      <w:hyperlink w:anchor="_Toc98593903" w:history="1">
        <w:r w:rsidR="00F4064F" w:rsidRPr="008E4B64">
          <w:rPr>
            <w:rStyle w:val="Hyperlink"/>
            <w:noProof/>
          </w:rPr>
          <w:t>Building Rental and Use</w:t>
        </w:r>
        <w:r w:rsidR="00F4064F">
          <w:rPr>
            <w:noProof/>
            <w:webHidden/>
          </w:rPr>
          <w:tab/>
        </w:r>
        <w:r w:rsidR="00F4064F">
          <w:rPr>
            <w:noProof/>
            <w:webHidden/>
          </w:rPr>
          <w:fldChar w:fldCharType="begin"/>
        </w:r>
        <w:r w:rsidR="00F4064F">
          <w:rPr>
            <w:noProof/>
            <w:webHidden/>
          </w:rPr>
          <w:instrText xml:space="preserve"> PAGEREF _Toc98593903 \h </w:instrText>
        </w:r>
        <w:r w:rsidR="00F4064F">
          <w:rPr>
            <w:noProof/>
            <w:webHidden/>
          </w:rPr>
        </w:r>
        <w:r w:rsidR="00F4064F">
          <w:rPr>
            <w:noProof/>
            <w:webHidden/>
          </w:rPr>
          <w:fldChar w:fldCharType="separate"/>
        </w:r>
        <w:r w:rsidR="001D55FA">
          <w:rPr>
            <w:noProof/>
            <w:webHidden/>
          </w:rPr>
          <w:t>76</w:t>
        </w:r>
        <w:r w:rsidR="00F4064F">
          <w:rPr>
            <w:noProof/>
            <w:webHidden/>
          </w:rPr>
          <w:fldChar w:fldCharType="end"/>
        </w:r>
      </w:hyperlink>
    </w:p>
    <w:p w14:paraId="1642DAA6" w14:textId="5BEDFA3D" w:rsidR="00F4064F" w:rsidRDefault="00000000">
      <w:pPr>
        <w:pStyle w:val="TOC2"/>
        <w:tabs>
          <w:tab w:val="right" w:leader="dot" w:pos="9350"/>
        </w:tabs>
        <w:rPr>
          <w:rFonts w:eastAsiaTheme="minorEastAsia" w:cstheme="minorBidi"/>
          <w:smallCaps w:val="0"/>
          <w:noProof/>
          <w:sz w:val="24"/>
          <w:szCs w:val="24"/>
        </w:rPr>
      </w:pPr>
      <w:hyperlink w:anchor="_Toc98593904" w:history="1">
        <w:r w:rsidR="00F4064F" w:rsidRPr="008E4B64">
          <w:rPr>
            <w:rStyle w:val="Hyperlink"/>
            <w:noProof/>
          </w:rPr>
          <w:t>Rules for Use of Building</w:t>
        </w:r>
        <w:r w:rsidR="00F4064F">
          <w:rPr>
            <w:noProof/>
            <w:webHidden/>
          </w:rPr>
          <w:tab/>
        </w:r>
        <w:r w:rsidR="00F4064F">
          <w:rPr>
            <w:noProof/>
            <w:webHidden/>
          </w:rPr>
          <w:fldChar w:fldCharType="begin"/>
        </w:r>
        <w:r w:rsidR="00F4064F">
          <w:rPr>
            <w:noProof/>
            <w:webHidden/>
          </w:rPr>
          <w:instrText xml:space="preserve"> PAGEREF _Toc98593904 \h </w:instrText>
        </w:r>
        <w:r w:rsidR="00F4064F">
          <w:rPr>
            <w:noProof/>
            <w:webHidden/>
          </w:rPr>
        </w:r>
        <w:r w:rsidR="00F4064F">
          <w:rPr>
            <w:noProof/>
            <w:webHidden/>
          </w:rPr>
          <w:fldChar w:fldCharType="separate"/>
        </w:r>
        <w:r w:rsidR="001D55FA">
          <w:rPr>
            <w:noProof/>
            <w:webHidden/>
          </w:rPr>
          <w:t>77</w:t>
        </w:r>
        <w:r w:rsidR="00F4064F">
          <w:rPr>
            <w:noProof/>
            <w:webHidden/>
          </w:rPr>
          <w:fldChar w:fldCharType="end"/>
        </w:r>
      </w:hyperlink>
    </w:p>
    <w:p w14:paraId="1DCABED1" w14:textId="1F177469" w:rsidR="00F4064F" w:rsidRDefault="00000000">
      <w:pPr>
        <w:pStyle w:val="TOC2"/>
        <w:tabs>
          <w:tab w:val="right" w:leader="dot" w:pos="9350"/>
        </w:tabs>
        <w:rPr>
          <w:rFonts w:eastAsiaTheme="minorEastAsia" w:cstheme="minorBidi"/>
          <w:smallCaps w:val="0"/>
          <w:noProof/>
          <w:sz w:val="24"/>
          <w:szCs w:val="24"/>
        </w:rPr>
      </w:pPr>
      <w:hyperlink w:anchor="_Toc98593905" w:history="1">
        <w:r w:rsidR="00F4064F" w:rsidRPr="008E4B64">
          <w:rPr>
            <w:rStyle w:val="Hyperlink"/>
            <w:noProof/>
          </w:rPr>
          <w:t>Building Use Agreement</w:t>
        </w:r>
        <w:r w:rsidR="00F4064F">
          <w:rPr>
            <w:noProof/>
            <w:webHidden/>
          </w:rPr>
          <w:tab/>
        </w:r>
        <w:r w:rsidR="00F4064F">
          <w:rPr>
            <w:noProof/>
            <w:webHidden/>
          </w:rPr>
          <w:fldChar w:fldCharType="begin"/>
        </w:r>
        <w:r w:rsidR="00F4064F">
          <w:rPr>
            <w:noProof/>
            <w:webHidden/>
          </w:rPr>
          <w:instrText xml:space="preserve"> PAGEREF _Toc98593905 \h </w:instrText>
        </w:r>
        <w:r w:rsidR="00F4064F">
          <w:rPr>
            <w:noProof/>
            <w:webHidden/>
          </w:rPr>
        </w:r>
        <w:r w:rsidR="00F4064F">
          <w:rPr>
            <w:noProof/>
            <w:webHidden/>
          </w:rPr>
          <w:fldChar w:fldCharType="separate"/>
        </w:r>
        <w:r w:rsidR="001D55FA">
          <w:rPr>
            <w:noProof/>
            <w:webHidden/>
          </w:rPr>
          <w:t>78</w:t>
        </w:r>
        <w:r w:rsidR="00F4064F">
          <w:rPr>
            <w:noProof/>
            <w:webHidden/>
          </w:rPr>
          <w:fldChar w:fldCharType="end"/>
        </w:r>
      </w:hyperlink>
    </w:p>
    <w:p w14:paraId="0607075C" w14:textId="753FF291" w:rsidR="00F4064F" w:rsidRDefault="00000000">
      <w:pPr>
        <w:pStyle w:val="TOC2"/>
        <w:tabs>
          <w:tab w:val="right" w:leader="dot" w:pos="9350"/>
        </w:tabs>
        <w:rPr>
          <w:rFonts w:eastAsiaTheme="minorEastAsia" w:cstheme="minorBidi"/>
          <w:smallCaps w:val="0"/>
          <w:noProof/>
          <w:sz w:val="24"/>
          <w:szCs w:val="24"/>
        </w:rPr>
      </w:pPr>
      <w:hyperlink w:anchor="_Toc98593906" w:history="1">
        <w:r w:rsidR="00F4064F" w:rsidRPr="008E4B64">
          <w:rPr>
            <w:rStyle w:val="Hyperlink"/>
            <w:noProof/>
          </w:rPr>
          <w:t>Clubs and Special Events</w:t>
        </w:r>
        <w:r w:rsidR="00F4064F">
          <w:rPr>
            <w:noProof/>
            <w:webHidden/>
          </w:rPr>
          <w:tab/>
        </w:r>
        <w:r w:rsidR="00F4064F">
          <w:rPr>
            <w:noProof/>
            <w:webHidden/>
          </w:rPr>
          <w:fldChar w:fldCharType="begin"/>
        </w:r>
        <w:r w:rsidR="00F4064F">
          <w:rPr>
            <w:noProof/>
            <w:webHidden/>
          </w:rPr>
          <w:instrText xml:space="preserve"> PAGEREF _Toc98593906 \h </w:instrText>
        </w:r>
        <w:r w:rsidR="00F4064F">
          <w:rPr>
            <w:noProof/>
            <w:webHidden/>
          </w:rPr>
        </w:r>
        <w:r w:rsidR="00F4064F">
          <w:rPr>
            <w:noProof/>
            <w:webHidden/>
          </w:rPr>
          <w:fldChar w:fldCharType="separate"/>
        </w:r>
        <w:r w:rsidR="001D55FA">
          <w:rPr>
            <w:noProof/>
            <w:webHidden/>
          </w:rPr>
          <w:t>79</w:t>
        </w:r>
        <w:r w:rsidR="00F4064F">
          <w:rPr>
            <w:noProof/>
            <w:webHidden/>
          </w:rPr>
          <w:fldChar w:fldCharType="end"/>
        </w:r>
      </w:hyperlink>
    </w:p>
    <w:p w14:paraId="56B20713" w14:textId="6E6CFE55" w:rsidR="00F4064F" w:rsidRDefault="00000000">
      <w:pPr>
        <w:pStyle w:val="TOC2"/>
        <w:tabs>
          <w:tab w:val="right" w:leader="dot" w:pos="9350"/>
        </w:tabs>
        <w:rPr>
          <w:rFonts w:eastAsiaTheme="minorEastAsia" w:cstheme="minorBidi"/>
          <w:smallCaps w:val="0"/>
          <w:noProof/>
          <w:sz w:val="24"/>
          <w:szCs w:val="24"/>
        </w:rPr>
      </w:pPr>
      <w:hyperlink w:anchor="_Toc98593907" w:history="1">
        <w:r w:rsidR="00F4064F" w:rsidRPr="008E4B64">
          <w:rPr>
            <w:rStyle w:val="Hyperlink"/>
            <w:noProof/>
          </w:rPr>
          <w:t>Application for starting a club</w:t>
        </w:r>
        <w:r w:rsidR="00F4064F">
          <w:rPr>
            <w:noProof/>
            <w:webHidden/>
          </w:rPr>
          <w:tab/>
        </w:r>
        <w:r w:rsidR="00F4064F">
          <w:rPr>
            <w:noProof/>
            <w:webHidden/>
          </w:rPr>
          <w:fldChar w:fldCharType="begin"/>
        </w:r>
        <w:r w:rsidR="00F4064F">
          <w:rPr>
            <w:noProof/>
            <w:webHidden/>
          </w:rPr>
          <w:instrText xml:space="preserve"> PAGEREF _Toc98593907 \h </w:instrText>
        </w:r>
        <w:r w:rsidR="00F4064F">
          <w:rPr>
            <w:noProof/>
            <w:webHidden/>
          </w:rPr>
        </w:r>
        <w:r w:rsidR="00F4064F">
          <w:rPr>
            <w:noProof/>
            <w:webHidden/>
          </w:rPr>
          <w:fldChar w:fldCharType="separate"/>
        </w:r>
        <w:r w:rsidR="001D55FA">
          <w:rPr>
            <w:noProof/>
            <w:webHidden/>
          </w:rPr>
          <w:t>80</w:t>
        </w:r>
        <w:r w:rsidR="00F4064F">
          <w:rPr>
            <w:noProof/>
            <w:webHidden/>
          </w:rPr>
          <w:fldChar w:fldCharType="end"/>
        </w:r>
      </w:hyperlink>
    </w:p>
    <w:p w14:paraId="06C635A7" w14:textId="6F6F1261" w:rsidR="00F4064F" w:rsidRDefault="00000000">
      <w:pPr>
        <w:pStyle w:val="TOC2"/>
        <w:tabs>
          <w:tab w:val="right" w:leader="dot" w:pos="9350"/>
        </w:tabs>
        <w:rPr>
          <w:rFonts w:eastAsiaTheme="minorEastAsia" w:cstheme="minorBidi"/>
          <w:smallCaps w:val="0"/>
          <w:noProof/>
          <w:sz w:val="24"/>
          <w:szCs w:val="24"/>
        </w:rPr>
      </w:pPr>
      <w:hyperlink w:anchor="_Toc98593908" w:history="1">
        <w:r w:rsidR="00F4064F" w:rsidRPr="008E4B64">
          <w:rPr>
            <w:rStyle w:val="Hyperlink"/>
            <w:noProof/>
          </w:rPr>
          <w:t>Disruptive Behavior</w:t>
        </w:r>
        <w:r w:rsidR="00F4064F">
          <w:rPr>
            <w:noProof/>
            <w:webHidden/>
          </w:rPr>
          <w:tab/>
        </w:r>
        <w:r w:rsidR="00F4064F">
          <w:rPr>
            <w:noProof/>
            <w:webHidden/>
          </w:rPr>
          <w:fldChar w:fldCharType="begin"/>
        </w:r>
        <w:r w:rsidR="00F4064F">
          <w:rPr>
            <w:noProof/>
            <w:webHidden/>
          </w:rPr>
          <w:instrText xml:space="preserve"> PAGEREF _Toc98593908 \h </w:instrText>
        </w:r>
        <w:r w:rsidR="00F4064F">
          <w:rPr>
            <w:noProof/>
            <w:webHidden/>
          </w:rPr>
        </w:r>
        <w:r w:rsidR="00F4064F">
          <w:rPr>
            <w:noProof/>
            <w:webHidden/>
          </w:rPr>
          <w:fldChar w:fldCharType="separate"/>
        </w:r>
        <w:r w:rsidR="001D55FA">
          <w:rPr>
            <w:noProof/>
            <w:webHidden/>
          </w:rPr>
          <w:t>81</w:t>
        </w:r>
        <w:r w:rsidR="00F4064F">
          <w:rPr>
            <w:noProof/>
            <w:webHidden/>
          </w:rPr>
          <w:fldChar w:fldCharType="end"/>
        </w:r>
      </w:hyperlink>
    </w:p>
    <w:p w14:paraId="7D0501A9" w14:textId="76B74A96" w:rsidR="00F4064F" w:rsidRDefault="00000000">
      <w:pPr>
        <w:pStyle w:val="TOC2"/>
        <w:tabs>
          <w:tab w:val="right" w:leader="dot" w:pos="9350"/>
        </w:tabs>
        <w:rPr>
          <w:rFonts w:eastAsiaTheme="minorEastAsia" w:cstheme="minorBidi"/>
          <w:smallCaps w:val="0"/>
          <w:noProof/>
          <w:sz w:val="24"/>
          <w:szCs w:val="24"/>
        </w:rPr>
      </w:pPr>
      <w:hyperlink w:anchor="_Toc98593909" w:history="1">
        <w:r w:rsidR="00F4064F" w:rsidRPr="008E4B64">
          <w:rPr>
            <w:rStyle w:val="Hyperlink"/>
            <w:noProof/>
          </w:rPr>
          <w:t>Electronic Fund Transfers</w:t>
        </w:r>
        <w:r w:rsidR="00F4064F">
          <w:rPr>
            <w:noProof/>
            <w:webHidden/>
          </w:rPr>
          <w:tab/>
        </w:r>
        <w:r w:rsidR="00F4064F">
          <w:rPr>
            <w:noProof/>
            <w:webHidden/>
          </w:rPr>
          <w:fldChar w:fldCharType="begin"/>
        </w:r>
        <w:r w:rsidR="00F4064F">
          <w:rPr>
            <w:noProof/>
            <w:webHidden/>
          </w:rPr>
          <w:instrText xml:space="preserve"> PAGEREF _Toc98593909 \h </w:instrText>
        </w:r>
        <w:r w:rsidR="00F4064F">
          <w:rPr>
            <w:noProof/>
            <w:webHidden/>
          </w:rPr>
        </w:r>
        <w:r w:rsidR="00F4064F">
          <w:rPr>
            <w:noProof/>
            <w:webHidden/>
          </w:rPr>
          <w:fldChar w:fldCharType="separate"/>
        </w:r>
        <w:r w:rsidR="001D55FA">
          <w:rPr>
            <w:noProof/>
            <w:webHidden/>
          </w:rPr>
          <w:t>83</w:t>
        </w:r>
        <w:r w:rsidR="00F4064F">
          <w:rPr>
            <w:noProof/>
            <w:webHidden/>
          </w:rPr>
          <w:fldChar w:fldCharType="end"/>
        </w:r>
      </w:hyperlink>
    </w:p>
    <w:p w14:paraId="441DA0DD" w14:textId="7670247A" w:rsidR="00F4064F" w:rsidRDefault="00000000">
      <w:pPr>
        <w:pStyle w:val="TOC2"/>
        <w:tabs>
          <w:tab w:val="right" w:leader="dot" w:pos="9350"/>
        </w:tabs>
        <w:rPr>
          <w:rFonts w:eastAsiaTheme="minorEastAsia" w:cstheme="minorBidi"/>
          <w:smallCaps w:val="0"/>
          <w:noProof/>
          <w:sz w:val="24"/>
          <w:szCs w:val="24"/>
        </w:rPr>
      </w:pPr>
      <w:hyperlink w:anchor="_Toc98593910" w:history="1">
        <w:r w:rsidR="00F4064F" w:rsidRPr="008E4B64">
          <w:rPr>
            <w:rStyle w:val="Hyperlink"/>
            <w:noProof/>
          </w:rPr>
          <w:t>Employees Policy</w:t>
        </w:r>
        <w:r w:rsidR="00F4064F">
          <w:rPr>
            <w:noProof/>
            <w:webHidden/>
          </w:rPr>
          <w:tab/>
        </w:r>
        <w:r w:rsidR="00F4064F">
          <w:rPr>
            <w:noProof/>
            <w:webHidden/>
          </w:rPr>
          <w:fldChar w:fldCharType="begin"/>
        </w:r>
        <w:r w:rsidR="00F4064F">
          <w:rPr>
            <w:noProof/>
            <w:webHidden/>
          </w:rPr>
          <w:instrText xml:space="preserve"> PAGEREF _Toc98593910 \h </w:instrText>
        </w:r>
        <w:r w:rsidR="00F4064F">
          <w:rPr>
            <w:noProof/>
            <w:webHidden/>
          </w:rPr>
        </w:r>
        <w:r w:rsidR="00F4064F">
          <w:rPr>
            <w:noProof/>
            <w:webHidden/>
          </w:rPr>
          <w:fldChar w:fldCharType="separate"/>
        </w:r>
        <w:r w:rsidR="001D55FA">
          <w:rPr>
            <w:noProof/>
            <w:webHidden/>
          </w:rPr>
          <w:t>83</w:t>
        </w:r>
        <w:r w:rsidR="00F4064F">
          <w:rPr>
            <w:noProof/>
            <w:webHidden/>
          </w:rPr>
          <w:fldChar w:fldCharType="end"/>
        </w:r>
      </w:hyperlink>
    </w:p>
    <w:p w14:paraId="3FB10A7D" w14:textId="3E7DD60C" w:rsidR="00F4064F" w:rsidRDefault="00000000">
      <w:pPr>
        <w:pStyle w:val="TOC2"/>
        <w:tabs>
          <w:tab w:val="right" w:leader="dot" w:pos="9350"/>
        </w:tabs>
        <w:rPr>
          <w:rFonts w:eastAsiaTheme="minorEastAsia" w:cstheme="minorBidi"/>
          <w:smallCaps w:val="0"/>
          <w:noProof/>
          <w:sz w:val="24"/>
          <w:szCs w:val="24"/>
        </w:rPr>
      </w:pPr>
      <w:hyperlink w:anchor="_Toc98593911" w:history="1">
        <w:r w:rsidR="00F4064F" w:rsidRPr="008E4B64">
          <w:rPr>
            <w:rStyle w:val="Hyperlink"/>
            <w:noProof/>
          </w:rPr>
          <w:t>Fifth Sunday Policy</w:t>
        </w:r>
        <w:r w:rsidR="00F4064F">
          <w:rPr>
            <w:noProof/>
            <w:webHidden/>
          </w:rPr>
          <w:tab/>
        </w:r>
        <w:r w:rsidR="00F4064F">
          <w:rPr>
            <w:noProof/>
            <w:webHidden/>
          </w:rPr>
          <w:fldChar w:fldCharType="begin"/>
        </w:r>
        <w:r w:rsidR="00F4064F">
          <w:rPr>
            <w:noProof/>
            <w:webHidden/>
          </w:rPr>
          <w:instrText xml:space="preserve"> PAGEREF _Toc98593911 \h </w:instrText>
        </w:r>
        <w:r w:rsidR="00F4064F">
          <w:rPr>
            <w:noProof/>
            <w:webHidden/>
          </w:rPr>
        </w:r>
        <w:r w:rsidR="00F4064F">
          <w:rPr>
            <w:noProof/>
            <w:webHidden/>
          </w:rPr>
          <w:fldChar w:fldCharType="separate"/>
        </w:r>
        <w:r w:rsidR="001D55FA">
          <w:rPr>
            <w:noProof/>
            <w:webHidden/>
          </w:rPr>
          <w:t>84</w:t>
        </w:r>
        <w:r w:rsidR="00F4064F">
          <w:rPr>
            <w:noProof/>
            <w:webHidden/>
          </w:rPr>
          <w:fldChar w:fldCharType="end"/>
        </w:r>
      </w:hyperlink>
    </w:p>
    <w:p w14:paraId="05EC2CD7" w14:textId="3EDB5E6E" w:rsidR="00F4064F" w:rsidRDefault="00000000">
      <w:pPr>
        <w:pStyle w:val="TOC2"/>
        <w:tabs>
          <w:tab w:val="right" w:leader="dot" w:pos="9350"/>
        </w:tabs>
        <w:rPr>
          <w:rFonts w:eastAsiaTheme="minorEastAsia" w:cstheme="minorBidi"/>
          <w:smallCaps w:val="0"/>
          <w:noProof/>
          <w:sz w:val="24"/>
          <w:szCs w:val="24"/>
        </w:rPr>
      </w:pPr>
      <w:hyperlink w:anchor="_Toc98593912" w:history="1">
        <w:r w:rsidR="00F4064F" w:rsidRPr="008E4B64">
          <w:rPr>
            <w:rStyle w:val="Hyperlink"/>
            <w:noProof/>
          </w:rPr>
          <w:t>Financial Policies</w:t>
        </w:r>
        <w:r w:rsidR="00F4064F">
          <w:rPr>
            <w:noProof/>
            <w:webHidden/>
          </w:rPr>
          <w:tab/>
        </w:r>
        <w:r w:rsidR="00F4064F">
          <w:rPr>
            <w:noProof/>
            <w:webHidden/>
          </w:rPr>
          <w:fldChar w:fldCharType="begin"/>
        </w:r>
        <w:r w:rsidR="00F4064F">
          <w:rPr>
            <w:noProof/>
            <w:webHidden/>
          </w:rPr>
          <w:instrText xml:space="preserve"> PAGEREF _Toc98593912 \h </w:instrText>
        </w:r>
        <w:r w:rsidR="00F4064F">
          <w:rPr>
            <w:noProof/>
            <w:webHidden/>
          </w:rPr>
        </w:r>
        <w:r w:rsidR="00F4064F">
          <w:rPr>
            <w:noProof/>
            <w:webHidden/>
          </w:rPr>
          <w:fldChar w:fldCharType="separate"/>
        </w:r>
        <w:r w:rsidR="001D55FA">
          <w:rPr>
            <w:noProof/>
            <w:webHidden/>
          </w:rPr>
          <w:t>84</w:t>
        </w:r>
        <w:r w:rsidR="00F4064F">
          <w:rPr>
            <w:noProof/>
            <w:webHidden/>
          </w:rPr>
          <w:fldChar w:fldCharType="end"/>
        </w:r>
      </w:hyperlink>
    </w:p>
    <w:p w14:paraId="5080D5E6" w14:textId="41506AEB" w:rsidR="00F4064F" w:rsidRDefault="00000000">
      <w:pPr>
        <w:pStyle w:val="TOC2"/>
        <w:tabs>
          <w:tab w:val="right" w:leader="dot" w:pos="9350"/>
        </w:tabs>
        <w:rPr>
          <w:rFonts w:eastAsiaTheme="minorEastAsia" w:cstheme="minorBidi"/>
          <w:smallCaps w:val="0"/>
          <w:noProof/>
          <w:sz w:val="24"/>
          <w:szCs w:val="24"/>
        </w:rPr>
      </w:pPr>
      <w:hyperlink w:anchor="_Toc98593913" w:history="1">
        <w:r w:rsidR="00F4064F" w:rsidRPr="008E4B64">
          <w:rPr>
            <w:rStyle w:val="Hyperlink"/>
            <w:noProof/>
          </w:rPr>
          <w:t>Fund Raising Activities</w:t>
        </w:r>
        <w:r w:rsidR="00F4064F">
          <w:rPr>
            <w:noProof/>
            <w:webHidden/>
          </w:rPr>
          <w:tab/>
        </w:r>
        <w:r w:rsidR="00F4064F">
          <w:rPr>
            <w:noProof/>
            <w:webHidden/>
          </w:rPr>
          <w:fldChar w:fldCharType="begin"/>
        </w:r>
        <w:r w:rsidR="00F4064F">
          <w:rPr>
            <w:noProof/>
            <w:webHidden/>
          </w:rPr>
          <w:instrText xml:space="preserve"> PAGEREF _Toc98593913 \h </w:instrText>
        </w:r>
        <w:r w:rsidR="00F4064F">
          <w:rPr>
            <w:noProof/>
            <w:webHidden/>
          </w:rPr>
        </w:r>
        <w:r w:rsidR="00F4064F">
          <w:rPr>
            <w:noProof/>
            <w:webHidden/>
          </w:rPr>
          <w:fldChar w:fldCharType="separate"/>
        </w:r>
        <w:r w:rsidR="001D55FA">
          <w:rPr>
            <w:noProof/>
            <w:webHidden/>
          </w:rPr>
          <w:t>86</w:t>
        </w:r>
        <w:r w:rsidR="00F4064F">
          <w:rPr>
            <w:noProof/>
            <w:webHidden/>
          </w:rPr>
          <w:fldChar w:fldCharType="end"/>
        </w:r>
      </w:hyperlink>
    </w:p>
    <w:p w14:paraId="799AAF52" w14:textId="5B73505F" w:rsidR="00F4064F" w:rsidRDefault="00000000">
      <w:pPr>
        <w:pStyle w:val="TOC2"/>
        <w:tabs>
          <w:tab w:val="right" w:leader="dot" w:pos="9350"/>
        </w:tabs>
        <w:rPr>
          <w:rFonts w:eastAsiaTheme="minorEastAsia" w:cstheme="minorBidi"/>
          <w:smallCaps w:val="0"/>
          <w:noProof/>
          <w:sz w:val="24"/>
          <w:szCs w:val="24"/>
        </w:rPr>
      </w:pPr>
      <w:hyperlink w:anchor="_Toc98593914" w:history="1">
        <w:r w:rsidR="00F4064F" w:rsidRPr="008E4B64">
          <w:rPr>
            <w:rStyle w:val="Hyperlink"/>
            <w:noProof/>
          </w:rPr>
          <w:t>Gift Policy</w:t>
        </w:r>
        <w:r w:rsidR="00F4064F">
          <w:rPr>
            <w:noProof/>
            <w:webHidden/>
          </w:rPr>
          <w:tab/>
        </w:r>
        <w:r w:rsidR="00F4064F">
          <w:rPr>
            <w:noProof/>
            <w:webHidden/>
          </w:rPr>
          <w:fldChar w:fldCharType="begin"/>
        </w:r>
        <w:r w:rsidR="00F4064F">
          <w:rPr>
            <w:noProof/>
            <w:webHidden/>
          </w:rPr>
          <w:instrText xml:space="preserve"> PAGEREF _Toc98593914 \h </w:instrText>
        </w:r>
        <w:r w:rsidR="00F4064F">
          <w:rPr>
            <w:noProof/>
            <w:webHidden/>
          </w:rPr>
        </w:r>
        <w:r w:rsidR="00F4064F">
          <w:rPr>
            <w:noProof/>
            <w:webHidden/>
          </w:rPr>
          <w:fldChar w:fldCharType="separate"/>
        </w:r>
        <w:r w:rsidR="001D55FA">
          <w:rPr>
            <w:noProof/>
            <w:webHidden/>
          </w:rPr>
          <w:t>86</w:t>
        </w:r>
        <w:r w:rsidR="00F4064F">
          <w:rPr>
            <w:noProof/>
            <w:webHidden/>
          </w:rPr>
          <w:fldChar w:fldCharType="end"/>
        </w:r>
      </w:hyperlink>
    </w:p>
    <w:p w14:paraId="3E44C3AB" w14:textId="1AAF26C6" w:rsidR="00F4064F" w:rsidRDefault="00000000">
      <w:pPr>
        <w:pStyle w:val="TOC2"/>
        <w:tabs>
          <w:tab w:val="right" w:leader="dot" w:pos="9350"/>
        </w:tabs>
        <w:rPr>
          <w:rFonts w:eastAsiaTheme="minorEastAsia" w:cstheme="minorBidi"/>
          <w:smallCaps w:val="0"/>
          <w:noProof/>
          <w:sz w:val="24"/>
          <w:szCs w:val="24"/>
        </w:rPr>
      </w:pPr>
      <w:hyperlink w:anchor="_Toc98593915" w:history="1">
        <w:r w:rsidR="00F4064F" w:rsidRPr="008E4B64">
          <w:rPr>
            <w:rStyle w:val="Hyperlink"/>
            <w:noProof/>
          </w:rPr>
          <w:t>Photo and Video Policy</w:t>
        </w:r>
        <w:r w:rsidR="00F4064F">
          <w:rPr>
            <w:noProof/>
            <w:webHidden/>
          </w:rPr>
          <w:tab/>
        </w:r>
        <w:r w:rsidR="00F4064F">
          <w:rPr>
            <w:noProof/>
            <w:webHidden/>
          </w:rPr>
          <w:fldChar w:fldCharType="begin"/>
        </w:r>
        <w:r w:rsidR="00F4064F">
          <w:rPr>
            <w:noProof/>
            <w:webHidden/>
          </w:rPr>
          <w:instrText xml:space="preserve"> PAGEREF _Toc98593915 \h </w:instrText>
        </w:r>
        <w:r w:rsidR="00F4064F">
          <w:rPr>
            <w:noProof/>
            <w:webHidden/>
          </w:rPr>
        </w:r>
        <w:r w:rsidR="00F4064F">
          <w:rPr>
            <w:noProof/>
            <w:webHidden/>
          </w:rPr>
          <w:fldChar w:fldCharType="separate"/>
        </w:r>
        <w:r w:rsidR="001D55FA">
          <w:rPr>
            <w:noProof/>
            <w:webHidden/>
          </w:rPr>
          <w:t>88</w:t>
        </w:r>
        <w:r w:rsidR="00F4064F">
          <w:rPr>
            <w:noProof/>
            <w:webHidden/>
          </w:rPr>
          <w:fldChar w:fldCharType="end"/>
        </w:r>
      </w:hyperlink>
    </w:p>
    <w:p w14:paraId="6F1339BB" w14:textId="60787D17" w:rsidR="00F4064F" w:rsidRDefault="00000000">
      <w:pPr>
        <w:pStyle w:val="TOC2"/>
        <w:tabs>
          <w:tab w:val="right" w:leader="dot" w:pos="9350"/>
        </w:tabs>
        <w:rPr>
          <w:rFonts w:eastAsiaTheme="minorEastAsia" w:cstheme="minorBidi"/>
          <w:smallCaps w:val="0"/>
          <w:noProof/>
          <w:sz w:val="24"/>
          <w:szCs w:val="24"/>
        </w:rPr>
      </w:pPr>
      <w:hyperlink w:anchor="_Toc98593916" w:history="1">
        <w:r w:rsidR="00F4064F" w:rsidRPr="008E4B64">
          <w:rPr>
            <w:rStyle w:val="Hyperlink"/>
            <w:noProof/>
          </w:rPr>
          <w:t>Purchase of items to be used at Tri-UU</w:t>
        </w:r>
        <w:r w:rsidR="00F4064F">
          <w:rPr>
            <w:noProof/>
            <w:webHidden/>
          </w:rPr>
          <w:tab/>
        </w:r>
        <w:r w:rsidR="00F4064F">
          <w:rPr>
            <w:noProof/>
            <w:webHidden/>
          </w:rPr>
          <w:fldChar w:fldCharType="begin"/>
        </w:r>
        <w:r w:rsidR="00F4064F">
          <w:rPr>
            <w:noProof/>
            <w:webHidden/>
          </w:rPr>
          <w:instrText xml:space="preserve"> PAGEREF _Toc98593916 \h </w:instrText>
        </w:r>
        <w:r w:rsidR="00F4064F">
          <w:rPr>
            <w:noProof/>
            <w:webHidden/>
          </w:rPr>
        </w:r>
        <w:r w:rsidR="00F4064F">
          <w:rPr>
            <w:noProof/>
            <w:webHidden/>
          </w:rPr>
          <w:fldChar w:fldCharType="separate"/>
        </w:r>
        <w:r w:rsidR="001D55FA">
          <w:rPr>
            <w:noProof/>
            <w:webHidden/>
          </w:rPr>
          <w:t>88</w:t>
        </w:r>
        <w:r w:rsidR="00F4064F">
          <w:rPr>
            <w:noProof/>
            <w:webHidden/>
          </w:rPr>
          <w:fldChar w:fldCharType="end"/>
        </w:r>
      </w:hyperlink>
    </w:p>
    <w:p w14:paraId="4F9AA721" w14:textId="524A83E7" w:rsidR="00F4064F" w:rsidRDefault="00000000">
      <w:pPr>
        <w:pStyle w:val="TOC2"/>
        <w:tabs>
          <w:tab w:val="right" w:leader="dot" w:pos="9350"/>
        </w:tabs>
        <w:rPr>
          <w:rFonts w:eastAsiaTheme="minorEastAsia" w:cstheme="minorBidi"/>
          <w:smallCaps w:val="0"/>
          <w:noProof/>
          <w:sz w:val="24"/>
          <w:szCs w:val="24"/>
        </w:rPr>
      </w:pPr>
      <w:hyperlink w:anchor="_Toc98593917" w:history="1">
        <w:r w:rsidR="00F4064F" w:rsidRPr="008E4B64">
          <w:rPr>
            <w:rStyle w:val="Hyperlink"/>
            <w:noProof/>
          </w:rPr>
          <w:t>Reimbursement</w:t>
        </w:r>
        <w:r w:rsidR="00F4064F">
          <w:rPr>
            <w:noProof/>
            <w:webHidden/>
          </w:rPr>
          <w:tab/>
        </w:r>
        <w:r w:rsidR="00F4064F">
          <w:rPr>
            <w:noProof/>
            <w:webHidden/>
          </w:rPr>
          <w:fldChar w:fldCharType="begin"/>
        </w:r>
        <w:r w:rsidR="00F4064F">
          <w:rPr>
            <w:noProof/>
            <w:webHidden/>
          </w:rPr>
          <w:instrText xml:space="preserve"> PAGEREF _Toc98593917 \h </w:instrText>
        </w:r>
        <w:r w:rsidR="00F4064F">
          <w:rPr>
            <w:noProof/>
            <w:webHidden/>
          </w:rPr>
        </w:r>
        <w:r w:rsidR="00F4064F">
          <w:rPr>
            <w:noProof/>
            <w:webHidden/>
          </w:rPr>
          <w:fldChar w:fldCharType="separate"/>
        </w:r>
        <w:r w:rsidR="001D55FA">
          <w:rPr>
            <w:noProof/>
            <w:webHidden/>
          </w:rPr>
          <w:t>89</w:t>
        </w:r>
        <w:r w:rsidR="00F4064F">
          <w:rPr>
            <w:noProof/>
            <w:webHidden/>
          </w:rPr>
          <w:fldChar w:fldCharType="end"/>
        </w:r>
      </w:hyperlink>
    </w:p>
    <w:p w14:paraId="7B0A81EA" w14:textId="64B429DA" w:rsidR="00F4064F" w:rsidRDefault="00000000">
      <w:pPr>
        <w:pStyle w:val="TOC2"/>
        <w:tabs>
          <w:tab w:val="right" w:leader="dot" w:pos="9350"/>
        </w:tabs>
        <w:rPr>
          <w:rFonts w:eastAsiaTheme="minorEastAsia" w:cstheme="minorBidi"/>
          <w:smallCaps w:val="0"/>
          <w:noProof/>
          <w:sz w:val="24"/>
          <w:szCs w:val="24"/>
        </w:rPr>
      </w:pPr>
      <w:hyperlink w:anchor="_Toc98593918" w:history="1">
        <w:r w:rsidR="00F4064F" w:rsidRPr="008E4B64">
          <w:rPr>
            <w:rStyle w:val="Hyperlink"/>
            <w:noProof/>
          </w:rPr>
          <w:t>Selling Material from the Pulpit policy</w:t>
        </w:r>
        <w:r w:rsidR="00F4064F">
          <w:rPr>
            <w:noProof/>
            <w:webHidden/>
          </w:rPr>
          <w:tab/>
        </w:r>
        <w:r w:rsidR="00F4064F">
          <w:rPr>
            <w:noProof/>
            <w:webHidden/>
          </w:rPr>
          <w:fldChar w:fldCharType="begin"/>
        </w:r>
        <w:r w:rsidR="00F4064F">
          <w:rPr>
            <w:noProof/>
            <w:webHidden/>
          </w:rPr>
          <w:instrText xml:space="preserve"> PAGEREF _Toc98593918 \h </w:instrText>
        </w:r>
        <w:r w:rsidR="00F4064F">
          <w:rPr>
            <w:noProof/>
            <w:webHidden/>
          </w:rPr>
        </w:r>
        <w:r w:rsidR="00F4064F">
          <w:rPr>
            <w:noProof/>
            <w:webHidden/>
          </w:rPr>
          <w:fldChar w:fldCharType="separate"/>
        </w:r>
        <w:r w:rsidR="001D55FA">
          <w:rPr>
            <w:noProof/>
            <w:webHidden/>
          </w:rPr>
          <w:t>90</w:t>
        </w:r>
        <w:r w:rsidR="00F4064F">
          <w:rPr>
            <w:noProof/>
            <w:webHidden/>
          </w:rPr>
          <w:fldChar w:fldCharType="end"/>
        </w:r>
      </w:hyperlink>
    </w:p>
    <w:p w14:paraId="5D26E18C" w14:textId="69A98EF0" w:rsidR="00F4064F" w:rsidRDefault="00000000">
      <w:pPr>
        <w:pStyle w:val="TOC2"/>
        <w:tabs>
          <w:tab w:val="right" w:leader="dot" w:pos="9350"/>
        </w:tabs>
        <w:rPr>
          <w:rFonts w:eastAsiaTheme="minorEastAsia" w:cstheme="minorBidi"/>
          <w:smallCaps w:val="0"/>
          <w:noProof/>
          <w:sz w:val="24"/>
          <w:szCs w:val="24"/>
        </w:rPr>
      </w:pPr>
      <w:hyperlink w:anchor="_Toc98593919" w:history="1">
        <w:r w:rsidR="00F4064F" w:rsidRPr="008E4B64">
          <w:rPr>
            <w:rStyle w:val="Hyperlink"/>
            <w:noProof/>
          </w:rPr>
          <w:t>Sexual Harassment policy</w:t>
        </w:r>
        <w:r w:rsidR="00F4064F">
          <w:rPr>
            <w:noProof/>
            <w:webHidden/>
          </w:rPr>
          <w:tab/>
        </w:r>
        <w:r w:rsidR="00F4064F">
          <w:rPr>
            <w:noProof/>
            <w:webHidden/>
          </w:rPr>
          <w:fldChar w:fldCharType="begin"/>
        </w:r>
        <w:r w:rsidR="00F4064F">
          <w:rPr>
            <w:noProof/>
            <w:webHidden/>
          </w:rPr>
          <w:instrText xml:space="preserve"> PAGEREF _Toc98593919 \h </w:instrText>
        </w:r>
        <w:r w:rsidR="00F4064F">
          <w:rPr>
            <w:noProof/>
            <w:webHidden/>
          </w:rPr>
        </w:r>
        <w:r w:rsidR="00F4064F">
          <w:rPr>
            <w:noProof/>
            <w:webHidden/>
          </w:rPr>
          <w:fldChar w:fldCharType="separate"/>
        </w:r>
        <w:r w:rsidR="001D55FA">
          <w:rPr>
            <w:noProof/>
            <w:webHidden/>
          </w:rPr>
          <w:t>90</w:t>
        </w:r>
        <w:r w:rsidR="00F4064F">
          <w:rPr>
            <w:noProof/>
            <w:webHidden/>
          </w:rPr>
          <w:fldChar w:fldCharType="end"/>
        </w:r>
      </w:hyperlink>
    </w:p>
    <w:p w14:paraId="37A7954C" w14:textId="512DC48F" w:rsidR="00F4064F" w:rsidRDefault="00000000">
      <w:pPr>
        <w:pStyle w:val="TOC2"/>
        <w:tabs>
          <w:tab w:val="right" w:leader="dot" w:pos="9350"/>
        </w:tabs>
        <w:rPr>
          <w:rFonts w:eastAsiaTheme="minorEastAsia" w:cstheme="minorBidi"/>
          <w:smallCaps w:val="0"/>
          <w:noProof/>
          <w:sz w:val="24"/>
          <w:szCs w:val="24"/>
        </w:rPr>
      </w:pPr>
      <w:hyperlink w:anchor="_Toc98593920" w:history="1">
        <w:r w:rsidR="00F4064F" w:rsidRPr="008E4B64">
          <w:rPr>
            <w:rStyle w:val="Hyperlink"/>
            <w:noProof/>
          </w:rPr>
          <w:t>Travel Expenses</w:t>
        </w:r>
        <w:r w:rsidR="00F4064F">
          <w:rPr>
            <w:noProof/>
            <w:webHidden/>
          </w:rPr>
          <w:tab/>
        </w:r>
        <w:r w:rsidR="00F4064F">
          <w:rPr>
            <w:noProof/>
            <w:webHidden/>
          </w:rPr>
          <w:fldChar w:fldCharType="begin"/>
        </w:r>
        <w:r w:rsidR="00F4064F">
          <w:rPr>
            <w:noProof/>
            <w:webHidden/>
          </w:rPr>
          <w:instrText xml:space="preserve"> PAGEREF _Toc98593920 \h </w:instrText>
        </w:r>
        <w:r w:rsidR="00F4064F">
          <w:rPr>
            <w:noProof/>
            <w:webHidden/>
          </w:rPr>
        </w:r>
        <w:r w:rsidR="00F4064F">
          <w:rPr>
            <w:noProof/>
            <w:webHidden/>
          </w:rPr>
          <w:fldChar w:fldCharType="separate"/>
        </w:r>
        <w:r w:rsidR="001D55FA">
          <w:rPr>
            <w:noProof/>
            <w:webHidden/>
          </w:rPr>
          <w:t>91</w:t>
        </w:r>
        <w:r w:rsidR="00F4064F">
          <w:rPr>
            <w:noProof/>
            <w:webHidden/>
          </w:rPr>
          <w:fldChar w:fldCharType="end"/>
        </w:r>
      </w:hyperlink>
    </w:p>
    <w:p w14:paraId="33174B7E" w14:textId="507DFE09" w:rsidR="00F4064F" w:rsidRDefault="00000000">
      <w:pPr>
        <w:pStyle w:val="TOC1"/>
        <w:tabs>
          <w:tab w:val="right" w:leader="dot" w:pos="9350"/>
        </w:tabs>
        <w:rPr>
          <w:rFonts w:eastAsiaTheme="minorEastAsia" w:cstheme="minorBidi"/>
          <w:b w:val="0"/>
          <w:bCs w:val="0"/>
          <w:caps w:val="0"/>
          <w:noProof/>
          <w:sz w:val="24"/>
          <w:szCs w:val="24"/>
        </w:rPr>
      </w:pPr>
      <w:hyperlink w:anchor="_Toc98593921" w:history="1">
        <w:r w:rsidR="00F4064F" w:rsidRPr="008E4B64">
          <w:rPr>
            <w:rStyle w:val="Hyperlink"/>
            <w:noProof/>
          </w:rPr>
          <w:t>Covenant of Right Relationships</w:t>
        </w:r>
        <w:r w:rsidR="00F4064F">
          <w:rPr>
            <w:noProof/>
            <w:webHidden/>
          </w:rPr>
          <w:tab/>
        </w:r>
        <w:r w:rsidR="00F4064F">
          <w:rPr>
            <w:noProof/>
            <w:webHidden/>
          </w:rPr>
          <w:fldChar w:fldCharType="begin"/>
        </w:r>
        <w:r w:rsidR="00F4064F">
          <w:rPr>
            <w:noProof/>
            <w:webHidden/>
          </w:rPr>
          <w:instrText xml:space="preserve"> PAGEREF _Toc98593921 \h </w:instrText>
        </w:r>
        <w:r w:rsidR="00F4064F">
          <w:rPr>
            <w:noProof/>
            <w:webHidden/>
          </w:rPr>
        </w:r>
        <w:r w:rsidR="00F4064F">
          <w:rPr>
            <w:noProof/>
            <w:webHidden/>
          </w:rPr>
          <w:fldChar w:fldCharType="separate"/>
        </w:r>
        <w:r w:rsidR="001D55FA">
          <w:rPr>
            <w:noProof/>
            <w:webHidden/>
          </w:rPr>
          <w:t>92</w:t>
        </w:r>
        <w:r w:rsidR="00F4064F">
          <w:rPr>
            <w:noProof/>
            <w:webHidden/>
          </w:rPr>
          <w:fldChar w:fldCharType="end"/>
        </w:r>
      </w:hyperlink>
    </w:p>
    <w:p w14:paraId="1FB7F42C" w14:textId="4620E31E" w:rsidR="00F4064F" w:rsidRDefault="00000000">
      <w:pPr>
        <w:pStyle w:val="TOC1"/>
        <w:tabs>
          <w:tab w:val="right" w:leader="dot" w:pos="9350"/>
        </w:tabs>
        <w:rPr>
          <w:rFonts w:eastAsiaTheme="minorEastAsia" w:cstheme="minorBidi"/>
          <w:b w:val="0"/>
          <w:bCs w:val="0"/>
          <w:caps w:val="0"/>
          <w:noProof/>
          <w:sz w:val="24"/>
          <w:szCs w:val="24"/>
        </w:rPr>
      </w:pPr>
      <w:hyperlink w:anchor="_Toc98593922" w:history="1">
        <w:r w:rsidR="00F4064F" w:rsidRPr="008E4B64">
          <w:rPr>
            <w:rStyle w:val="Hyperlink"/>
            <w:rFonts w:eastAsia="Cambria"/>
            <w:noProof/>
          </w:rPr>
          <w:t>Team Leader Guide</w:t>
        </w:r>
        <w:r w:rsidR="00F4064F">
          <w:rPr>
            <w:noProof/>
            <w:webHidden/>
          </w:rPr>
          <w:tab/>
        </w:r>
        <w:r w:rsidR="00F4064F">
          <w:rPr>
            <w:noProof/>
            <w:webHidden/>
          </w:rPr>
          <w:fldChar w:fldCharType="begin"/>
        </w:r>
        <w:r w:rsidR="00F4064F">
          <w:rPr>
            <w:noProof/>
            <w:webHidden/>
          </w:rPr>
          <w:instrText xml:space="preserve"> PAGEREF _Toc98593922 \h </w:instrText>
        </w:r>
        <w:r w:rsidR="00F4064F">
          <w:rPr>
            <w:noProof/>
            <w:webHidden/>
          </w:rPr>
        </w:r>
        <w:r w:rsidR="00F4064F">
          <w:rPr>
            <w:noProof/>
            <w:webHidden/>
          </w:rPr>
          <w:fldChar w:fldCharType="separate"/>
        </w:r>
        <w:r w:rsidR="001D55FA">
          <w:rPr>
            <w:noProof/>
            <w:webHidden/>
          </w:rPr>
          <w:t>94</w:t>
        </w:r>
        <w:r w:rsidR="00F4064F">
          <w:rPr>
            <w:noProof/>
            <w:webHidden/>
          </w:rPr>
          <w:fldChar w:fldCharType="end"/>
        </w:r>
      </w:hyperlink>
    </w:p>
    <w:p w14:paraId="6F1EF5D4" w14:textId="37991B36" w:rsidR="00F4064F" w:rsidRDefault="00000000">
      <w:pPr>
        <w:pStyle w:val="TOC2"/>
        <w:tabs>
          <w:tab w:val="right" w:leader="dot" w:pos="9350"/>
        </w:tabs>
        <w:rPr>
          <w:rFonts w:eastAsiaTheme="minorEastAsia" w:cstheme="minorBidi"/>
          <w:smallCaps w:val="0"/>
          <w:noProof/>
          <w:sz w:val="24"/>
          <w:szCs w:val="24"/>
        </w:rPr>
      </w:pPr>
      <w:hyperlink w:anchor="_Toc98593923" w:history="1">
        <w:r w:rsidR="00F4064F" w:rsidRPr="008E4B64">
          <w:rPr>
            <w:rStyle w:val="Hyperlink"/>
            <w:noProof/>
          </w:rPr>
          <w:t>Purchasing Procedures and Annual Budget</w:t>
        </w:r>
        <w:r w:rsidR="00F4064F">
          <w:rPr>
            <w:noProof/>
            <w:webHidden/>
          </w:rPr>
          <w:tab/>
        </w:r>
        <w:r w:rsidR="00F4064F">
          <w:rPr>
            <w:noProof/>
            <w:webHidden/>
          </w:rPr>
          <w:fldChar w:fldCharType="begin"/>
        </w:r>
        <w:r w:rsidR="00F4064F">
          <w:rPr>
            <w:noProof/>
            <w:webHidden/>
          </w:rPr>
          <w:instrText xml:space="preserve"> PAGEREF _Toc98593923 \h </w:instrText>
        </w:r>
        <w:r w:rsidR="00F4064F">
          <w:rPr>
            <w:noProof/>
            <w:webHidden/>
          </w:rPr>
        </w:r>
        <w:r w:rsidR="00F4064F">
          <w:rPr>
            <w:noProof/>
            <w:webHidden/>
          </w:rPr>
          <w:fldChar w:fldCharType="separate"/>
        </w:r>
        <w:r w:rsidR="001D55FA">
          <w:rPr>
            <w:noProof/>
            <w:webHidden/>
          </w:rPr>
          <w:t>95</w:t>
        </w:r>
        <w:r w:rsidR="00F4064F">
          <w:rPr>
            <w:noProof/>
            <w:webHidden/>
          </w:rPr>
          <w:fldChar w:fldCharType="end"/>
        </w:r>
      </w:hyperlink>
    </w:p>
    <w:p w14:paraId="11C9A88D" w14:textId="63DB8C35" w:rsidR="00F4064F" w:rsidRDefault="00000000">
      <w:pPr>
        <w:pStyle w:val="TOC2"/>
        <w:tabs>
          <w:tab w:val="right" w:leader="dot" w:pos="9350"/>
        </w:tabs>
        <w:rPr>
          <w:rFonts w:eastAsiaTheme="minorEastAsia" w:cstheme="minorBidi"/>
          <w:smallCaps w:val="0"/>
          <w:noProof/>
          <w:sz w:val="24"/>
          <w:szCs w:val="24"/>
        </w:rPr>
      </w:pPr>
      <w:hyperlink w:anchor="_Toc98593924" w:history="1">
        <w:r w:rsidR="00F4064F" w:rsidRPr="008E4B64">
          <w:rPr>
            <w:rStyle w:val="Hyperlink"/>
            <w:noProof/>
          </w:rPr>
          <w:t>Explanation of Annual Budget</w:t>
        </w:r>
        <w:r w:rsidR="00F4064F">
          <w:rPr>
            <w:noProof/>
            <w:webHidden/>
          </w:rPr>
          <w:tab/>
        </w:r>
        <w:r w:rsidR="00F4064F">
          <w:rPr>
            <w:noProof/>
            <w:webHidden/>
          </w:rPr>
          <w:fldChar w:fldCharType="begin"/>
        </w:r>
        <w:r w:rsidR="00F4064F">
          <w:rPr>
            <w:noProof/>
            <w:webHidden/>
          </w:rPr>
          <w:instrText xml:space="preserve"> PAGEREF _Toc98593924 \h </w:instrText>
        </w:r>
        <w:r w:rsidR="00F4064F">
          <w:rPr>
            <w:noProof/>
            <w:webHidden/>
          </w:rPr>
        </w:r>
        <w:r w:rsidR="00F4064F">
          <w:rPr>
            <w:noProof/>
            <w:webHidden/>
          </w:rPr>
          <w:fldChar w:fldCharType="separate"/>
        </w:r>
        <w:r w:rsidR="001D55FA">
          <w:rPr>
            <w:noProof/>
            <w:webHidden/>
          </w:rPr>
          <w:t>95</w:t>
        </w:r>
        <w:r w:rsidR="00F4064F">
          <w:rPr>
            <w:noProof/>
            <w:webHidden/>
          </w:rPr>
          <w:fldChar w:fldCharType="end"/>
        </w:r>
      </w:hyperlink>
    </w:p>
    <w:p w14:paraId="0053D74F" w14:textId="7BB63BC8" w:rsidR="00F4064F" w:rsidRDefault="00000000">
      <w:pPr>
        <w:pStyle w:val="TOC2"/>
        <w:tabs>
          <w:tab w:val="right" w:leader="dot" w:pos="9350"/>
        </w:tabs>
        <w:rPr>
          <w:rFonts w:eastAsiaTheme="minorEastAsia" w:cstheme="minorBidi"/>
          <w:smallCaps w:val="0"/>
          <w:noProof/>
          <w:sz w:val="24"/>
          <w:szCs w:val="24"/>
        </w:rPr>
      </w:pPr>
      <w:hyperlink w:anchor="_Toc98593925" w:history="1">
        <w:r w:rsidR="00F4064F" w:rsidRPr="008E4B64">
          <w:rPr>
            <w:rStyle w:val="Hyperlink"/>
            <w:noProof/>
          </w:rPr>
          <w:t>Maintaining Files</w:t>
        </w:r>
        <w:r w:rsidR="00F4064F">
          <w:rPr>
            <w:noProof/>
            <w:webHidden/>
          </w:rPr>
          <w:tab/>
        </w:r>
        <w:r w:rsidR="00F4064F">
          <w:rPr>
            <w:noProof/>
            <w:webHidden/>
          </w:rPr>
          <w:fldChar w:fldCharType="begin"/>
        </w:r>
        <w:r w:rsidR="00F4064F">
          <w:rPr>
            <w:noProof/>
            <w:webHidden/>
          </w:rPr>
          <w:instrText xml:space="preserve"> PAGEREF _Toc98593925 \h </w:instrText>
        </w:r>
        <w:r w:rsidR="00F4064F">
          <w:rPr>
            <w:noProof/>
            <w:webHidden/>
          </w:rPr>
        </w:r>
        <w:r w:rsidR="00F4064F">
          <w:rPr>
            <w:noProof/>
            <w:webHidden/>
          </w:rPr>
          <w:fldChar w:fldCharType="separate"/>
        </w:r>
        <w:r w:rsidR="001D55FA">
          <w:rPr>
            <w:noProof/>
            <w:webHidden/>
          </w:rPr>
          <w:t>96</w:t>
        </w:r>
        <w:r w:rsidR="00F4064F">
          <w:rPr>
            <w:noProof/>
            <w:webHidden/>
          </w:rPr>
          <w:fldChar w:fldCharType="end"/>
        </w:r>
      </w:hyperlink>
    </w:p>
    <w:p w14:paraId="2B779A03" w14:textId="099F474C" w:rsidR="00F4064F" w:rsidRDefault="00000000">
      <w:pPr>
        <w:pStyle w:val="TOC2"/>
        <w:tabs>
          <w:tab w:val="right" w:leader="dot" w:pos="9350"/>
        </w:tabs>
        <w:rPr>
          <w:rFonts w:eastAsiaTheme="minorEastAsia" w:cstheme="minorBidi"/>
          <w:smallCaps w:val="0"/>
          <w:noProof/>
          <w:sz w:val="24"/>
          <w:szCs w:val="24"/>
        </w:rPr>
      </w:pPr>
      <w:hyperlink w:anchor="_Toc98593926" w:history="1">
        <w:r w:rsidR="00F4064F" w:rsidRPr="008E4B64">
          <w:rPr>
            <w:rStyle w:val="Hyperlink"/>
            <w:noProof/>
          </w:rPr>
          <w:t>Recommendations for Records Retention:</w:t>
        </w:r>
        <w:r w:rsidR="00F4064F">
          <w:rPr>
            <w:noProof/>
            <w:webHidden/>
          </w:rPr>
          <w:tab/>
        </w:r>
        <w:r w:rsidR="00F4064F">
          <w:rPr>
            <w:noProof/>
            <w:webHidden/>
          </w:rPr>
          <w:fldChar w:fldCharType="begin"/>
        </w:r>
        <w:r w:rsidR="00F4064F">
          <w:rPr>
            <w:noProof/>
            <w:webHidden/>
          </w:rPr>
          <w:instrText xml:space="preserve"> PAGEREF _Toc98593926 \h </w:instrText>
        </w:r>
        <w:r w:rsidR="00F4064F">
          <w:rPr>
            <w:noProof/>
            <w:webHidden/>
          </w:rPr>
        </w:r>
        <w:r w:rsidR="00F4064F">
          <w:rPr>
            <w:noProof/>
            <w:webHidden/>
          </w:rPr>
          <w:fldChar w:fldCharType="separate"/>
        </w:r>
        <w:r w:rsidR="001D55FA">
          <w:rPr>
            <w:noProof/>
            <w:webHidden/>
          </w:rPr>
          <w:t>96</w:t>
        </w:r>
        <w:r w:rsidR="00F4064F">
          <w:rPr>
            <w:noProof/>
            <w:webHidden/>
          </w:rPr>
          <w:fldChar w:fldCharType="end"/>
        </w:r>
      </w:hyperlink>
    </w:p>
    <w:p w14:paraId="265C344B" w14:textId="22A06F97" w:rsidR="00F4064F" w:rsidRDefault="00000000">
      <w:pPr>
        <w:pStyle w:val="TOC2"/>
        <w:tabs>
          <w:tab w:val="right" w:leader="dot" w:pos="9350"/>
        </w:tabs>
        <w:rPr>
          <w:rFonts w:eastAsiaTheme="minorEastAsia" w:cstheme="minorBidi"/>
          <w:smallCaps w:val="0"/>
          <w:noProof/>
          <w:sz w:val="24"/>
          <w:szCs w:val="24"/>
        </w:rPr>
      </w:pPr>
      <w:hyperlink w:anchor="_Toc98593927" w:history="1">
        <w:r w:rsidR="00F4064F" w:rsidRPr="008E4B64">
          <w:rPr>
            <w:rStyle w:val="Hyperlink"/>
            <w:noProof/>
          </w:rPr>
          <w:t>Recruiting New Members to Team</w:t>
        </w:r>
        <w:r w:rsidR="00F4064F">
          <w:rPr>
            <w:noProof/>
            <w:webHidden/>
          </w:rPr>
          <w:tab/>
        </w:r>
        <w:r w:rsidR="00F4064F">
          <w:rPr>
            <w:noProof/>
            <w:webHidden/>
          </w:rPr>
          <w:fldChar w:fldCharType="begin"/>
        </w:r>
        <w:r w:rsidR="00F4064F">
          <w:rPr>
            <w:noProof/>
            <w:webHidden/>
          </w:rPr>
          <w:instrText xml:space="preserve"> PAGEREF _Toc98593927 \h </w:instrText>
        </w:r>
        <w:r w:rsidR="00F4064F">
          <w:rPr>
            <w:noProof/>
            <w:webHidden/>
          </w:rPr>
        </w:r>
        <w:r w:rsidR="00F4064F">
          <w:rPr>
            <w:noProof/>
            <w:webHidden/>
          </w:rPr>
          <w:fldChar w:fldCharType="separate"/>
        </w:r>
        <w:r w:rsidR="001D55FA">
          <w:rPr>
            <w:noProof/>
            <w:webHidden/>
          </w:rPr>
          <w:t>97</w:t>
        </w:r>
        <w:r w:rsidR="00F4064F">
          <w:rPr>
            <w:noProof/>
            <w:webHidden/>
          </w:rPr>
          <w:fldChar w:fldCharType="end"/>
        </w:r>
      </w:hyperlink>
    </w:p>
    <w:p w14:paraId="3A4EE2E2" w14:textId="2D44E085" w:rsidR="00F4064F" w:rsidRDefault="00000000">
      <w:pPr>
        <w:pStyle w:val="TOC2"/>
        <w:tabs>
          <w:tab w:val="right" w:leader="dot" w:pos="9350"/>
        </w:tabs>
        <w:rPr>
          <w:rFonts w:eastAsiaTheme="minorEastAsia" w:cstheme="minorBidi"/>
          <w:smallCaps w:val="0"/>
          <w:noProof/>
          <w:sz w:val="24"/>
          <w:szCs w:val="24"/>
        </w:rPr>
      </w:pPr>
      <w:hyperlink w:anchor="_Toc98593928" w:history="1">
        <w:r w:rsidR="00F4064F" w:rsidRPr="008E4B64">
          <w:rPr>
            <w:rStyle w:val="Hyperlink"/>
            <w:noProof/>
          </w:rPr>
          <w:t>Choosing and Mentoring Your Successor</w:t>
        </w:r>
        <w:r w:rsidR="00F4064F">
          <w:rPr>
            <w:noProof/>
            <w:webHidden/>
          </w:rPr>
          <w:tab/>
        </w:r>
        <w:r w:rsidR="00F4064F">
          <w:rPr>
            <w:noProof/>
            <w:webHidden/>
          </w:rPr>
          <w:fldChar w:fldCharType="begin"/>
        </w:r>
        <w:r w:rsidR="00F4064F">
          <w:rPr>
            <w:noProof/>
            <w:webHidden/>
          </w:rPr>
          <w:instrText xml:space="preserve"> PAGEREF _Toc98593928 \h </w:instrText>
        </w:r>
        <w:r w:rsidR="00F4064F">
          <w:rPr>
            <w:noProof/>
            <w:webHidden/>
          </w:rPr>
        </w:r>
        <w:r w:rsidR="00F4064F">
          <w:rPr>
            <w:noProof/>
            <w:webHidden/>
          </w:rPr>
          <w:fldChar w:fldCharType="separate"/>
        </w:r>
        <w:r w:rsidR="001D55FA">
          <w:rPr>
            <w:noProof/>
            <w:webHidden/>
          </w:rPr>
          <w:t>98</w:t>
        </w:r>
        <w:r w:rsidR="00F4064F">
          <w:rPr>
            <w:noProof/>
            <w:webHidden/>
          </w:rPr>
          <w:fldChar w:fldCharType="end"/>
        </w:r>
      </w:hyperlink>
    </w:p>
    <w:p w14:paraId="7F62D66F" w14:textId="55EBF18D" w:rsidR="00F4064F" w:rsidRDefault="00000000">
      <w:pPr>
        <w:pStyle w:val="TOC2"/>
        <w:tabs>
          <w:tab w:val="right" w:leader="dot" w:pos="9350"/>
        </w:tabs>
        <w:rPr>
          <w:rFonts w:eastAsiaTheme="minorEastAsia" w:cstheme="minorBidi"/>
          <w:smallCaps w:val="0"/>
          <w:noProof/>
          <w:sz w:val="24"/>
          <w:szCs w:val="24"/>
        </w:rPr>
      </w:pPr>
      <w:hyperlink w:anchor="_Toc98593929" w:history="1">
        <w:r w:rsidR="00F4064F" w:rsidRPr="008E4B64">
          <w:rPr>
            <w:rStyle w:val="Hyperlink"/>
            <w:noProof/>
          </w:rPr>
          <w:t>Team leader’s Responsibility for Preparing a Successor</w:t>
        </w:r>
        <w:r w:rsidR="00F4064F">
          <w:rPr>
            <w:noProof/>
            <w:webHidden/>
          </w:rPr>
          <w:tab/>
        </w:r>
        <w:r w:rsidR="00F4064F">
          <w:rPr>
            <w:noProof/>
            <w:webHidden/>
          </w:rPr>
          <w:fldChar w:fldCharType="begin"/>
        </w:r>
        <w:r w:rsidR="00F4064F">
          <w:rPr>
            <w:noProof/>
            <w:webHidden/>
          </w:rPr>
          <w:instrText xml:space="preserve"> PAGEREF _Toc98593929 \h </w:instrText>
        </w:r>
        <w:r w:rsidR="00F4064F">
          <w:rPr>
            <w:noProof/>
            <w:webHidden/>
          </w:rPr>
        </w:r>
        <w:r w:rsidR="00F4064F">
          <w:rPr>
            <w:noProof/>
            <w:webHidden/>
          </w:rPr>
          <w:fldChar w:fldCharType="separate"/>
        </w:r>
        <w:r w:rsidR="001D55FA">
          <w:rPr>
            <w:noProof/>
            <w:webHidden/>
          </w:rPr>
          <w:t>99</w:t>
        </w:r>
        <w:r w:rsidR="00F4064F">
          <w:rPr>
            <w:noProof/>
            <w:webHidden/>
          </w:rPr>
          <w:fldChar w:fldCharType="end"/>
        </w:r>
      </w:hyperlink>
    </w:p>
    <w:p w14:paraId="0DC95477" w14:textId="7815DCA3" w:rsidR="00F4064F" w:rsidRDefault="00000000">
      <w:pPr>
        <w:pStyle w:val="TOC2"/>
        <w:tabs>
          <w:tab w:val="right" w:leader="dot" w:pos="9350"/>
        </w:tabs>
        <w:rPr>
          <w:rFonts w:eastAsiaTheme="minorEastAsia" w:cstheme="minorBidi"/>
          <w:smallCaps w:val="0"/>
          <w:noProof/>
          <w:sz w:val="24"/>
          <w:szCs w:val="24"/>
        </w:rPr>
      </w:pPr>
      <w:hyperlink w:anchor="_Toc98593930" w:history="1">
        <w:r w:rsidR="00F4064F" w:rsidRPr="008E4B64">
          <w:rPr>
            <w:rStyle w:val="Hyperlink"/>
            <w:noProof/>
          </w:rPr>
          <w:t>Setting Goals</w:t>
        </w:r>
        <w:r w:rsidR="00F4064F">
          <w:rPr>
            <w:noProof/>
            <w:webHidden/>
          </w:rPr>
          <w:tab/>
        </w:r>
        <w:r w:rsidR="00F4064F">
          <w:rPr>
            <w:noProof/>
            <w:webHidden/>
          </w:rPr>
          <w:fldChar w:fldCharType="begin"/>
        </w:r>
        <w:r w:rsidR="00F4064F">
          <w:rPr>
            <w:noProof/>
            <w:webHidden/>
          </w:rPr>
          <w:instrText xml:space="preserve"> PAGEREF _Toc98593930 \h </w:instrText>
        </w:r>
        <w:r w:rsidR="00F4064F">
          <w:rPr>
            <w:noProof/>
            <w:webHidden/>
          </w:rPr>
        </w:r>
        <w:r w:rsidR="00F4064F">
          <w:rPr>
            <w:noProof/>
            <w:webHidden/>
          </w:rPr>
          <w:fldChar w:fldCharType="separate"/>
        </w:r>
        <w:r w:rsidR="001D55FA">
          <w:rPr>
            <w:noProof/>
            <w:webHidden/>
          </w:rPr>
          <w:t>99</w:t>
        </w:r>
        <w:r w:rsidR="00F4064F">
          <w:rPr>
            <w:noProof/>
            <w:webHidden/>
          </w:rPr>
          <w:fldChar w:fldCharType="end"/>
        </w:r>
      </w:hyperlink>
    </w:p>
    <w:p w14:paraId="7FBA21AF" w14:textId="14514874" w:rsidR="00F4064F" w:rsidRDefault="00000000">
      <w:pPr>
        <w:pStyle w:val="TOC2"/>
        <w:tabs>
          <w:tab w:val="right" w:leader="dot" w:pos="9350"/>
        </w:tabs>
        <w:rPr>
          <w:rFonts w:eastAsiaTheme="minorEastAsia" w:cstheme="minorBidi"/>
          <w:smallCaps w:val="0"/>
          <w:noProof/>
          <w:sz w:val="24"/>
          <w:szCs w:val="24"/>
        </w:rPr>
      </w:pPr>
      <w:hyperlink w:anchor="_Toc98593931" w:history="1">
        <w:r w:rsidR="00F4064F" w:rsidRPr="008E4B64">
          <w:rPr>
            <w:rStyle w:val="Hyperlink"/>
            <w:noProof/>
          </w:rPr>
          <w:t>Team Meetings</w:t>
        </w:r>
        <w:r w:rsidR="00F4064F">
          <w:rPr>
            <w:noProof/>
            <w:webHidden/>
          </w:rPr>
          <w:tab/>
        </w:r>
        <w:r w:rsidR="00F4064F">
          <w:rPr>
            <w:noProof/>
            <w:webHidden/>
          </w:rPr>
          <w:fldChar w:fldCharType="begin"/>
        </w:r>
        <w:r w:rsidR="00F4064F">
          <w:rPr>
            <w:noProof/>
            <w:webHidden/>
          </w:rPr>
          <w:instrText xml:space="preserve"> PAGEREF _Toc98593931 \h </w:instrText>
        </w:r>
        <w:r w:rsidR="00F4064F">
          <w:rPr>
            <w:noProof/>
            <w:webHidden/>
          </w:rPr>
        </w:r>
        <w:r w:rsidR="00F4064F">
          <w:rPr>
            <w:noProof/>
            <w:webHidden/>
          </w:rPr>
          <w:fldChar w:fldCharType="separate"/>
        </w:r>
        <w:r w:rsidR="001D55FA">
          <w:rPr>
            <w:noProof/>
            <w:webHidden/>
          </w:rPr>
          <w:t>101</w:t>
        </w:r>
        <w:r w:rsidR="00F4064F">
          <w:rPr>
            <w:noProof/>
            <w:webHidden/>
          </w:rPr>
          <w:fldChar w:fldCharType="end"/>
        </w:r>
      </w:hyperlink>
    </w:p>
    <w:p w14:paraId="22AB2937" w14:textId="18FEB586" w:rsidR="00F4064F" w:rsidRDefault="00000000">
      <w:pPr>
        <w:pStyle w:val="TOC2"/>
        <w:tabs>
          <w:tab w:val="right" w:leader="dot" w:pos="9350"/>
        </w:tabs>
        <w:rPr>
          <w:rFonts w:eastAsiaTheme="minorEastAsia" w:cstheme="minorBidi"/>
          <w:smallCaps w:val="0"/>
          <w:noProof/>
          <w:sz w:val="24"/>
          <w:szCs w:val="24"/>
        </w:rPr>
      </w:pPr>
      <w:hyperlink w:anchor="_Toc98593932" w:history="1">
        <w:r w:rsidR="00F4064F" w:rsidRPr="008E4B64">
          <w:rPr>
            <w:rStyle w:val="Hyperlink"/>
            <w:noProof/>
          </w:rPr>
          <w:t>Covenant</w:t>
        </w:r>
        <w:r w:rsidR="00F4064F">
          <w:rPr>
            <w:noProof/>
            <w:webHidden/>
          </w:rPr>
          <w:tab/>
        </w:r>
        <w:r w:rsidR="00F4064F">
          <w:rPr>
            <w:noProof/>
            <w:webHidden/>
          </w:rPr>
          <w:fldChar w:fldCharType="begin"/>
        </w:r>
        <w:r w:rsidR="00F4064F">
          <w:rPr>
            <w:noProof/>
            <w:webHidden/>
          </w:rPr>
          <w:instrText xml:space="preserve"> PAGEREF _Toc98593932 \h </w:instrText>
        </w:r>
        <w:r w:rsidR="00F4064F">
          <w:rPr>
            <w:noProof/>
            <w:webHidden/>
          </w:rPr>
        </w:r>
        <w:r w:rsidR="00F4064F">
          <w:rPr>
            <w:noProof/>
            <w:webHidden/>
          </w:rPr>
          <w:fldChar w:fldCharType="separate"/>
        </w:r>
        <w:r w:rsidR="001D55FA">
          <w:rPr>
            <w:noProof/>
            <w:webHidden/>
          </w:rPr>
          <w:t>101</w:t>
        </w:r>
        <w:r w:rsidR="00F4064F">
          <w:rPr>
            <w:noProof/>
            <w:webHidden/>
          </w:rPr>
          <w:fldChar w:fldCharType="end"/>
        </w:r>
      </w:hyperlink>
    </w:p>
    <w:p w14:paraId="1B58F986" w14:textId="0B344A9A" w:rsidR="00F4064F" w:rsidRDefault="00000000">
      <w:pPr>
        <w:pStyle w:val="TOC2"/>
        <w:tabs>
          <w:tab w:val="right" w:leader="dot" w:pos="9350"/>
        </w:tabs>
        <w:rPr>
          <w:rFonts w:eastAsiaTheme="minorEastAsia" w:cstheme="minorBidi"/>
          <w:smallCaps w:val="0"/>
          <w:noProof/>
          <w:sz w:val="24"/>
          <w:szCs w:val="24"/>
        </w:rPr>
      </w:pPr>
      <w:hyperlink w:anchor="_Toc98593933" w:history="1">
        <w:r w:rsidR="00F4064F" w:rsidRPr="008E4B64">
          <w:rPr>
            <w:rStyle w:val="Hyperlink"/>
            <w:noProof/>
          </w:rPr>
          <w:t>Agenda Preparation</w:t>
        </w:r>
        <w:r w:rsidR="00F4064F">
          <w:rPr>
            <w:noProof/>
            <w:webHidden/>
          </w:rPr>
          <w:tab/>
        </w:r>
        <w:r w:rsidR="00F4064F">
          <w:rPr>
            <w:noProof/>
            <w:webHidden/>
          </w:rPr>
          <w:fldChar w:fldCharType="begin"/>
        </w:r>
        <w:r w:rsidR="00F4064F">
          <w:rPr>
            <w:noProof/>
            <w:webHidden/>
          </w:rPr>
          <w:instrText xml:space="preserve"> PAGEREF _Toc98593933 \h </w:instrText>
        </w:r>
        <w:r w:rsidR="00F4064F">
          <w:rPr>
            <w:noProof/>
            <w:webHidden/>
          </w:rPr>
        </w:r>
        <w:r w:rsidR="00F4064F">
          <w:rPr>
            <w:noProof/>
            <w:webHidden/>
          </w:rPr>
          <w:fldChar w:fldCharType="separate"/>
        </w:r>
        <w:r w:rsidR="001D55FA">
          <w:rPr>
            <w:noProof/>
            <w:webHidden/>
          </w:rPr>
          <w:t>101</w:t>
        </w:r>
        <w:r w:rsidR="00F4064F">
          <w:rPr>
            <w:noProof/>
            <w:webHidden/>
          </w:rPr>
          <w:fldChar w:fldCharType="end"/>
        </w:r>
      </w:hyperlink>
    </w:p>
    <w:p w14:paraId="3F695BA7" w14:textId="645EDA02" w:rsidR="00F4064F" w:rsidRDefault="00000000">
      <w:pPr>
        <w:pStyle w:val="TOC2"/>
        <w:tabs>
          <w:tab w:val="right" w:leader="dot" w:pos="9350"/>
        </w:tabs>
        <w:rPr>
          <w:rFonts w:eastAsiaTheme="minorEastAsia" w:cstheme="minorBidi"/>
          <w:smallCaps w:val="0"/>
          <w:noProof/>
          <w:sz w:val="24"/>
          <w:szCs w:val="24"/>
        </w:rPr>
      </w:pPr>
      <w:hyperlink w:anchor="_Toc98593934" w:history="1">
        <w:r w:rsidR="00F4064F" w:rsidRPr="008E4B64">
          <w:rPr>
            <w:rStyle w:val="Hyperlink"/>
            <w:rFonts w:eastAsia="Times New Roman"/>
            <w:noProof/>
          </w:rPr>
          <w:t>Simple: Robert’s Rules for Running a Meeting</w:t>
        </w:r>
        <w:r w:rsidR="00F4064F">
          <w:rPr>
            <w:noProof/>
            <w:webHidden/>
          </w:rPr>
          <w:tab/>
        </w:r>
        <w:r w:rsidR="00F4064F">
          <w:rPr>
            <w:noProof/>
            <w:webHidden/>
          </w:rPr>
          <w:fldChar w:fldCharType="begin"/>
        </w:r>
        <w:r w:rsidR="00F4064F">
          <w:rPr>
            <w:noProof/>
            <w:webHidden/>
          </w:rPr>
          <w:instrText xml:space="preserve"> PAGEREF _Toc98593934 \h </w:instrText>
        </w:r>
        <w:r w:rsidR="00F4064F">
          <w:rPr>
            <w:noProof/>
            <w:webHidden/>
          </w:rPr>
        </w:r>
        <w:r w:rsidR="00F4064F">
          <w:rPr>
            <w:noProof/>
            <w:webHidden/>
          </w:rPr>
          <w:fldChar w:fldCharType="separate"/>
        </w:r>
        <w:r w:rsidR="001D55FA">
          <w:rPr>
            <w:noProof/>
            <w:webHidden/>
          </w:rPr>
          <w:t>102</w:t>
        </w:r>
        <w:r w:rsidR="00F4064F">
          <w:rPr>
            <w:noProof/>
            <w:webHidden/>
          </w:rPr>
          <w:fldChar w:fldCharType="end"/>
        </w:r>
      </w:hyperlink>
    </w:p>
    <w:p w14:paraId="47EDE491" w14:textId="5E997D1B" w:rsidR="00F4064F" w:rsidRDefault="00000000">
      <w:pPr>
        <w:pStyle w:val="TOC2"/>
        <w:tabs>
          <w:tab w:val="right" w:leader="dot" w:pos="9350"/>
        </w:tabs>
        <w:rPr>
          <w:rFonts w:eastAsiaTheme="minorEastAsia" w:cstheme="minorBidi"/>
          <w:smallCaps w:val="0"/>
          <w:noProof/>
          <w:sz w:val="24"/>
          <w:szCs w:val="24"/>
        </w:rPr>
      </w:pPr>
      <w:hyperlink w:anchor="_Toc98593935" w:history="1">
        <w:r w:rsidR="00F4064F" w:rsidRPr="008E4B64">
          <w:rPr>
            <w:rStyle w:val="Hyperlink"/>
            <w:rFonts w:eastAsia="Times New Roman"/>
            <w:noProof/>
          </w:rPr>
          <w:t>Team Leader’s Words</w:t>
        </w:r>
        <w:r w:rsidR="00F4064F">
          <w:rPr>
            <w:noProof/>
            <w:webHidden/>
          </w:rPr>
          <w:tab/>
        </w:r>
        <w:r w:rsidR="00F4064F">
          <w:rPr>
            <w:noProof/>
            <w:webHidden/>
          </w:rPr>
          <w:fldChar w:fldCharType="begin"/>
        </w:r>
        <w:r w:rsidR="00F4064F">
          <w:rPr>
            <w:noProof/>
            <w:webHidden/>
          </w:rPr>
          <w:instrText xml:space="preserve"> PAGEREF _Toc98593935 \h </w:instrText>
        </w:r>
        <w:r w:rsidR="00F4064F">
          <w:rPr>
            <w:noProof/>
            <w:webHidden/>
          </w:rPr>
        </w:r>
        <w:r w:rsidR="00F4064F">
          <w:rPr>
            <w:noProof/>
            <w:webHidden/>
          </w:rPr>
          <w:fldChar w:fldCharType="separate"/>
        </w:r>
        <w:r w:rsidR="001D55FA">
          <w:rPr>
            <w:noProof/>
            <w:webHidden/>
          </w:rPr>
          <w:t>102</w:t>
        </w:r>
        <w:r w:rsidR="00F4064F">
          <w:rPr>
            <w:noProof/>
            <w:webHidden/>
          </w:rPr>
          <w:fldChar w:fldCharType="end"/>
        </w:r>
      </w:hyperlink>
    </w:p>
    <w:p w14:paraId="0C6672C9" w14:textId="4CEAC9C9" w:rsidR="00F4064F" w:rsidRDefault="00000000">
      <w:pPr>
        <w:pStyle w:val="TOC2"/>
        <w:tabs>
          <w:tab w:val="right" w:leader="dot" w:pos="9350"/>
        </w:tabs>
        <w:rPr>
          <w:rFonts w:eastAsiaTheme="minorEastAsia" w:cstheme="minorBidi"/>
          <w:smallCaps w:val="0"/>
          <w:noProof/>
          <w:sz w:val="24"/>
          <w:szCs w:val="24"/>
        </w:rPr>
      </w:pPr>
      <w:hyperlink w:anchor="_Toc98593936" w:history="1">
        <w:r w:rsidR="00F4064F" w:rsidRPr="008E4B64">
          <w:rPr>
            <w:rStyle w:val="Hyperlink"/>
            <w:noProof/>
          </w:rPr>
          <w:t>Group Dynamics</w:t>
        </w:r>
        <w:r w:rsidR="00F4064F">
          <w:rPr>
            <w:noProof/>
            <w:webHidden/>
          </w:rPr>
          <w:tab/>
        </w:r>
        <w:r w:rsidR="00F4064F">
          <w:rPr>
            <w:noProof/>
            <w:webHidden/>
          </w:rPr>
          <w:fldChar w:fldCharType="begin"/>
        </w:r>
        <w:r w:rsidR="00F4064F">
          <w:rPr>
            <w:noProof/>
            <w:webHidden/>
          </w:rPr>
          <w:instrText xml:space="preserve"> PAGEREF _Toc98593936 \h </w:instrText>
        </w:r>
        <w:r w:rsidR="00F4064F">
          <w:rPr>
            <w:noProof/>
            <w:webHidden/>
          </w:rPr>
        </w:r>
        <w:r w:rsidR="00F4064F">
          <w:rPr>
            <w:noProof/>
            <w:webHidden/>
          </w:rPr>
          <w:fldChar w:fldCharType="separate"/>
        </w:r>
        <w:r w:rsidR="001D55FA">
          <w:rPr>
            <w:noProof/>
            <w:webHidden/>
          </w:rPr>
          <w:t>103</w:t>
        </w:r>
        <w:r w:rsidR="00F4064F">
          <w:rPr>
            <w:noProof/>
            <w:webHidden/>
          </w:rPr>
          <w:fldChar w:fldCharType="end"/>
        </w:r>
      </w:hyperlink>
    </w:p>
    <w:p w14:paraId="514E2FE8" w14:textId="0F2B1202" w:rsidR="00F4064F" w:rsidRDefault="00000000">
      <w:pPr>
        <w:pStyle w:val="TOC2"/>
        <w:tabs>
          <w:tab w:val="right" w:leader="dot" w:pos="9350"/>
        </w:tabs>
        <w:rPr>
          <w:rFonts w:eastAsiaTheme="minorEastAsia" w:cstheme="minorBidi"/>
          <w:smallCaps w:val="0"/>
          <w:noProof/>
          <w:sz w:val="24"/>
          <w:szCs w:val="24"/>
        </w:rPr>
      </w:pPr>
      <w:hyperlink w:anchor="_Toc98593937" w:history="1">
        <w:r w:rsidR="00F4064F" w:rsidRPr="008E4B64">
          <w:rPr>
            <w:rStyle w:val="Hyperlink"/>
            <w:noProof/>
          </w:rPr>
          <w:t>Time Management</w:t>
        </w:r>
        <w:r w:rsidR="00F4064F">
          <w:rPr>
            <w:noProof/>
            <w:webHidden/>
          </w:rPr>
          <w:tab/>
        </w:r>
        <w:r w:rsidR="00F4064F">
          <w:rPr>
            <w:noProof/>
            <w:webHidden/>
          </w:rPr>
          <w:fldChar w:fldCharType="begin"/>
        </w:r>
        <w:r w:rsidR="00F4064F">
          <w:rPr>
            <w:noProof/>
            <w:webHidden/>
          </w:rPr>
          <w:instrText xml:space="preserve"> PAGEREF _Toc98593937 \h </w:instrText>
        </w:r>
        <w:r w:rsidR="00F4064F">
          <w:rPr>
            <w:noProof/>
            <w:webHidden/>
          </w:rPr>
        </w:r>
        <w:r w:rsidR="00F4064F">
          <w:rPr>
            <w:noProof/>
            <w:webHidden/>
          </w:rPr>
          <w:fldChar w:fldCharType="separate"/>
        </w:r>
        <w:r w:rsidR="001D55FA">
          <w:rPr>
            <w:noProof/>
            <w:webHidden/>
          </w:rPr>
          <w:t>103</w:t>
        </w:r>
        <w:r w:rsidR="00F4064F">
          <w:rPr>
            <w:noProof/>
            <w:webHidden/>
          </w:rPr>
          <w:fldChar w:fldCharType="end"/>
        </w:r>
      </w:hyperlink>
    </w:p>
    <w:p w14:paraId="3F90BB89" w14:textId="7F7003FE" w:rsidR="00F4064F" w:rsidRDefault="00000000">
      <w:pPr>
        <w:pStyle w:val="TOC2"/>
        <w:tabs>
          <w:tab w:val="right" w:leader="dot" w:pos="9350"/>
        </w:tabs>
        <w:rPr>
          <w:rFonts w:eastAsiaTheme="minorEastAsia" w:cstheme="minorBidi"/>
          <w:smallCaps w:val="0"/>
          <w:noProof/>
          <w:sz w:val="24"/>
          <w:szCs w:val="24"/>
        </w:rPr>
      </w:pPr>
      <w:hyperlink w:anchor="_Toc98593938" w:history="1">
        <w:r w:rsidR="00F4064F" w:rsidRPr="008E4B64">
          <w:rPr>
            <w:rStyle w:val="Hyperlink"/>
            <w:noProof/>
          </w:rPr>
          <w:t>Minutes</w:t>
        </w:r>
        <w:r w:rsidR="00F4064F">
          <w:rPr>
            <w:noProof/>
            <w:webHidden/>
          </w:rPr>
          <w:tab/>
        </w:r>
        <w:r w:rsidR="00F4064F">
          <w:rPr>
            <w:noProof/>
            <w:webHidden/>
          </w:rPr>
          <w:fldChar w:fldCharType="begin"/>
        </w:r>
        <w:r w:rsidR="00F4064F">
          <w:rPr>
            <w:noProof/>
            <w:webHidden/>
          </w:rPr>
          <w:instrText xml:space="preserve"> PAGEREF _Toc98593938 \h </w:instrText>
        </w:r>
        <w:r w:rsidR="00F4064F">
          <w:rPr>
            <w:noProof/>
            <w:webHidden/>
          </w:rPr>
        </w:r>
        <w:r w:rsidR="00F4064F">
          <w:rPr>
            <w:noProof/>
            <w:webHidden/>
          </w:rPr>
          <w:fldChar w:fldCharType="separate"/>
        </w:r>
        <w:r w:rsidR="001D55FA">
          <w:rPr>
            <w:noProof/>
            <w:webHidden/>
          </w:rPr>
          <w:t>104</w:t>
        </w:r>
        <w:r w:rsidR="00F4064F">
          <w:rPr>
            <w:noProof/>
            <w:webHidden/>
          </w:rPr>
          <w:fldChar w:fldCharType="end"/>
        </w:r>
      </w:hyperlink>
    </w:p>
    <w:p w14:paraId="2E7751F5" w14:textId="0C557D1B" w:rsidR="00F4064F" w:rsidRDefault="00000000">
      <w:pPr>
        <w:pStyle w:val="TOC2"/>
        <w:tabs>
          <w:tab w:val="right" w:leader="dot" w:pos="9350"/>
        </w:tabs>
        <w:rPr>
          <w:rFonts w:eastAsiaTheme="minorEastAsia" w:cstheme="minorBidi"/>
          <w:smallCaps w:val="0"/>
          <w:noProof/>
          <w:sz w:val="24"/>
          <w:szCs w:val="24"/>
        </w:rPr>
      </w:pPr>
      <w:hyperlink w:anchor="_Toc98593939" w:history="1">
        <w:r w:rsidR="00F4064F" w:rsidRPr="008E4B64">
          <w:rPr>
            <w:rStyle w:val="Hyperlink"/>
            <w:noProof/>
          </w:rPr>
          <w:t>Notification, Coordination and Follow-Up</w:t>
        </w:r>
        <w:r w:rsidR="00F4064F">
          <w:rPr>
            <w:noProof/>
            <w:webHidden/>
          </w:rPr>
          <w:tab/>
        </w:r>
        <w:r w:rsidR="00F4064F">
          <w:rPr>
            <w:noProof/>
            <w:webHidden/>
          </w:rPr>
          <w:fldChar w:fldCharType="begin"/>
        </w:r>
        <w:r w:rsidR="00F4064F">
          <w:rPr>
            <w:noProof/>
            <w:webHidden/>
          </w:rPr>
          <w:instrText xml:space="preserve"> PAGEREF _Toc98593939 \h </w:instrText>
        </w:r>
        <w:r w:rsidR="00F4064F">
          <w:rPr>
            <w:noProof/>
            <w:webHidden/>
          </w:rPr>
        </w:r>
        <w:r w:rsidR="00F4064F">
          <w:rPr>
            <w:noProof/>
            <w:webHidden/>
          </w:rPr>
          <w:fldChar w:fldCharType="separate"/>
        </w:r>
        <w:r w:rsidR="001D55FA">
          <w:rPr>
            <w:noProof/>
            <w:webHidden/>
          </w:rPr>
          <w:t>104</w:t>
        </w:r>
        <w:r w:rsidR="00F4064F">
          <w:rPr>
            <w:noProof/>
            <w:webHidden/>
          </w:rPr>
          <w:fldChar w:fldCharType="end"/>
        </w:r>
      </w:hyperlink>
    </w:p>
    <w:p w14:paraId="32900004" w14:textId="7D621981" w:rsidR="00F4064F" w:rsidRDefault="00000000">
      <w:pPr>
        <w:pStyle w:val="TOC2"/>
        <w:tabs>
          <w:tab w:val="right" w:leader="dot" w:pos="9350"/>
        </w:tabs>
        <w:rPr>
          <w:rFonts w:eastAsiaTheme="minorEastAsia" w:cstheme="minorBidi"/>
          <w:smallCaps w:val="0"/>
          <w:noProof/>
          <w:sz w:val="24"/>
          <w:szCs w:val="24"/>
        </w:rPr>
      </w:pPr>
      <w:hyperlink w:anchor="_Toc98593940" w:history="1">
        <w:r w:rsidR="00F4064F" w:rsidRPr="008E4B64">
          <w:rPr>
            <w:rStyle w:val="Hyperlink"/>
            <w:noProof/>
          </w:rPr>
          <w:t>Goal Planning Worksheet</w:t>
        </w:r>
        <w:r w:rsidR="00F4064F">
          <w:rPr>
            <w:noProof/>
            <w:webHidden/>
          </w:rPr>
          <w:tab/>
        </w:r>
        <w:r w:rsidR="00F4064F">
          <w:rPr>
            <w:noProof/>
            <w:webHidden/>
          </w:rPr>
          <w:fldChar w:fldCharType="begin"/>
        </w:r>
        <w:r w:rsidR="00F4064F">
          <w:rPr>
            <w:noProof/>
            <w:webHidden/>
          </w:rPr>
          <w:instrText xml:space="preserve"> PAGEREF _Toc98593940 \h </w:instrText>
        </w:r>
        <w:r w:rsidR="00F4064F">
          <w:rPr>
            <w:noProof/>
            <w:webHidden/>
          </w:rPr>
        </w:r>
        <w:r w:rsidR="00F4064F">
          <w:rPr>
            <w:noProof/>
            <w:webHidden/>
          </w:rPr>
          <w:fldChar w:fldCharType="separate"/>
        </w:r>
        <w:r w:rsidR="001D55FA">
          <w:rPr>
            <w:noProof/>
            <w:webHidden/>
          </w:rPr>
          <w:t>104</w:t>
        </w:r>
        <w:r w:rsidR="00F4064F">
          <w:rPr>
            <w:noProof/>
            <w:webHidden/>
          </w:rPr>
          <w:fldChar w:fldCharType="end"/>
        </w:r>
      </w:hyperlink>
    </w:p>
    <w:p w14:paraId="595D7564" w14:textId="48A77755" w:rsidR="00F4064F" w:rsidRDefault="00000000">
      <w:pPr>
        <w:pStyle w:val="TOC2"/>
        <w:tabs>
          <w:tab w:val="right" w:leader="dot" w:pos="9350"/>
        </w:tabs>
        <w:rPr>
          <w:rFonts w:eastAsiaTheme="minorEastAsia" w:cstheme="minorBidi"/>
          <w:smallCaps w:val="0"/>
          <w:noProof/>
          <w:sz w:val="24"/>
          <w:szCs w:val="24"/>
        </w:rPr>
      </w:pPr>
      <w:hyperlink w:anchor="_Toc98593941" w:history="1">
        <w:r w:rsidR="00F4064F" w:rsidRPr="008E4B64">
          <w:rPr>
            <w:rStyle w:val="Hyperlink"/>
            <w:noProof/>
          </w:rPr>
          <w:t>Sample Agenda</w:t>
        </w:r>
        <w:r w:rsidR="00F4064F">
          <w:rPr>
            <w:noProof/>
            <w:webHidden/>
          </w:rPr>
          <w:tab/>
        </w:r>
        <w:r w:rsidR="00F4064F">
          <w:rPr>
            <w:noProof/>
            <w:webHidden/>
          </w:rPr>
          <w:fldChar w:fldCharType="begin"/>
        </w:r>
        <w:r w:rsidR="00F4064F">
          <w:rPr>
            <w:noProof/>
            <w:webHidden/>
          </w:rPr>
          <w:instrText xml:space="preserve"> PAGEREF _Toc98593941 \h </w:instrText>
        </w:r>
        <w:r w:rsidR="00F4064F">
          <w:rPr>
            <w:noProof/>
            <w:webHidden/>
          </w:rPr>
        </w:r>
        <w:r w:rsidR="00F4064F">
          <w:rPr>
            <w:noProof/>
            <w:webHidden/>
          </w:rPr>
          <w:fldChar w:fldCharType="separate"/>
        </w:r>
        <w:r w:rsidR="001D55FA">
          <w:rPr>
            <w:noProof/>
            <w:webHidden/>
          </w:rPr>
          <w:t>106</w:t>
        </w:r>
        <w:r w:rsidR="00F4064F">
          <w:rPr>
            <w:noProof/>
            <w:webHidden/>
          </w:rPr>
          <w:fldChar w:fldCharType="end"/>
        </w:r>
      </w:hyperlink>
    </w:p>
    <w:p w14:paraId="716D524B" w14:textId="37F2674D" w:rsidR="00F4064F" w:rsidRDefault="00000000">
      <w:pPr>
        <w:pStyle w:val="TOC1"/>
        <w:tabs>
          <w:tab w:val="right" w:leader="dot" w:pos="9350"/>
        </w:tabs>
        <w:rPr>
          <w:rFonts w:eastAsiaTheme="minorEastAsia" w:cstheme="minorBidi"/>
          <w:b w:val="0"/>
          <w:bCs w:val="0"/>
          <w:caps w:val="0"/>
          <w:noProof/>
          <w:sz w:val="24"/>
          <w:szCs w:val="24"/>
        </w:rPr>
      </w:pPr>
      <w:hyperlink w:anchor="_Toc98593942" w:history="1">
        <w:r w:rsidR="00F4064F" w:rsidRPr="008E4B64">
          <w:rPr>
            <w:rStyle w:val="Hyperlink"/>
            <w:noProof/>
          </w:rPr>
          <w:t>APPENDIX A</w:t>
        </w:r>
        <w:r w:rsidR="00F4064F">
          <w:rPr>
            <w:noProof/>
            <w:webHidden/>
          </w:rPr>
          <w:tab/>
        </w:r>
        <w:r w:rsidR="00F4064F">
          <w:rPr>
            <w:noProof/>
            <w:webHidden/>
          </w:rPr>
          <w:fldChar w:fldCharType="begin"/>
        </w:r>
        <w:r w:rsidR="00F4064F">
          <w:rPr>
            <w:noProof/>
            <w:webHidden/>
          </w:rPr>
          <w:instrText xml:space="preserve"> PAGEREF _Toc98593942 \h </w:instrText>
        </w:r>
        <w:r w:rsidR="00F4064F">
          <w:rPr>
            <w:noProof/>
            <w:webHidden/>
          </w:rPr>
        </w:r>
        <w:r w:rsidR="00F4064F">
          <w:rPr>
            <w:noProof/>
            <w:webHidden/>
          </w:rPr>
          <w:fldChar w:fldCharType="separate"/>
        </w:r>
        <w:r w:rsidR="001D55FA">
          <w:rPr>
            <w:noProof/>
            <w:webHidden/>
          </w:rPr>
          <w:t>107</w:t>
        </w:r>
        <w:r w:rsidR="00F4064F">
          <w:rPr>
            <w:noProof/>
            <w:webHidden/>
          </w:rPr>
          <w:fldChar w:fldCharType="end"/>
        </w:r>
      </w:hyperlink>
    </w:p>
    <w:p w14:paraId="09FB06B4" w14:textId="4B3AD436" w:rsidR="00F4064F" w:rsidRDefault="00000000">
      <w:pPr>
        <w:pStyle w:val="TOC2"/>
        <w:tabs>
          <w:tab w:val="right" w:leader="dot" w:pos="9350"/>
        </w:tabs>
        <w:rPr>
          <w:rFonts w:eastAsiaTheme="minorEastAsia" w:cstheme="minorBidi"/>
          <w:smallCaps w:val="0"/>
          <w:noProof/>
          <w:sz w:val="24"/>
          <w:szCs w:val="24"/>
        </w:rPr>
      </w:pPr>
      <w:hyperlink w:anchor="_Toc98593943" w:history="1">
        <w:r w:rsidR="00F4064F" w:rsidRPr="008E4B64">
          <w:rPr>
            <w:rStyle w:val="Hyperlink"/>
            <w:noProof/>
          </w:rPr>
          <w:t>[Charter Template]</w:t>
        </w:r>
        <w:r w:rsidR="00F4064F">
          <w:rPr>
            <w:noProof/>
            <w:webHidden/>
          </w:rPr>
          <w:tab/>
        </w:r>
        <w:r w:rsidR="00F4064F">
          <w:rPr>
            <w:noProof/>
            <w:webHidden/>
          </w:rPr>
          <w:fldChar w:fldCharType="begin"/>
        </w:r>
        <w:r w:rsidR="00F4064F">
          <w:rPr>
            <w:noProof/>
            <w:webHidden/>
          </w:rPr>
          <w:instrText xml:space="preserve"> PAGEREF _Toc98593943 \h </w:instrText>
        </w:r>
        <w:r w:rsidR="00F4064F">
          <w:rPr>
            <w:noProof/>
            <w:webHidden/>
          </w:rPr>
        </w:r>
        <w:r w:rsidR="00F4064F">
          <w:rPr>
            <w:noProof/>
            <w:webHidden/>
          </w:rPr>
          <w:fldChar w:fldCharType="separate"/>
        </w:r>
        <w:r w:rsidR="001D55FA">
          <w:rPr>
            <w:noProof/>
            <w:webHidden/>
          </w:rPr>
          <w:t>108</w:t>
        </w:r>
        <w:r w:rsidR="00F4064F">
          <w:rPr>
            <w:noProof/>
            <w:webHidden/>
          </w:rPr>
          <w:fldChar w:fldCharType="end"/>
        </w:r>
      </w:hyperlink>
    </w:p>
    <w:p w14:paraId="7E3CD9D0" w14:textId="3B64E1F5" w:rsidR="00F4064F" w:rsidRDefault="00000000">
      <w:pPr>
        <w:pStyle w:val="TOC2"/>
        <w:tabs>
          <w:tab w:val="right" w:leader="dot" w:pos="9350"/>
        </w:tabs>
        <w:rPr>
          <w:rFonts w:eastAsiaTheme="minorEastAsia" w:cstheme="minorBidi"/>
          <w:smallCaps w:val="0"/>
          <w:noProof/>
          <w:sz w:val="24"/>
          <w:szCs w:val="24"/>
        </w:rPr>
      </w:pPr>
      <w:hyperlink w:anchor="_Toc98593944" w:history="1">
        <w:r w:rsidR="00F4064F" w:rsidRPr="008E4B64">
          <w:rPr>
            <w:rStyle w:val="Hyperlink"/>
            <w:rFonts w:eastAsia="Times New Roman"/>
            <w:noProof/>
          </w:rPr>
          <w:t>Policy prototype</w:t>
        </w:r>
        <w:r w:rsidR="00F4064F">
          <w:rPr>
            <w:noProof/>
            <w:webHidden/>
          </w:rPr>
          <w:tab/>
        </w:r>
        <w:r w:rsidR="00F4064F">
          <w:rPr>
            <w:noProof/>
            <w:webHidden/>
          </w:rPr>
          <w:fldChar w:fldCharType="begin"/>
        </w:r>
        <w:r w:rsidR="00F4064F">
          <w:rPr>
            <w:noProof/>
            <w:webHidden/>
          </w:rPr>
          <w:instrText xml:space="preserve"> PAGEREF _Toc98593944 \h </w:instrText>
        </w:r>
        <w:r w:rsidR="00F4064F">
          <w:rPr>
            <w:noProof/>
            <w:webHidden/>
          </w:rPr>
        </w:r>
        <w:r w:rsidR="00F4064F">
          <w:rPr>
            <w:noProof/>
            <w:webHidden/>
          </w:rPr>
          <w:fldChar w:fldCharType="separate"/>
        </w:r>
        <w:r w:rsidR="001D55FA">
          <w:rPr>
            <w:noProof/>
            <w:webHidden/>
          </w:rPr>
          <w:t>109</w:t>
        </w:r>
        <w:r w:rsidR="00F4064F">
          <w:rPr>
            <w:noProof/>
            <w:webHidden/>
          </w:rPr>
          <w:fldChar w:fldCharType="end"/>
        </w:r>
      </w:hyperlink>
    </w:p>
    <w:p w14:paraId="7F7D0A21" w14:textId="531C866D" w:rsidR="00F4064F" w:rsidRDefault="00000000">
      <w:pPr>
        <w:pStyle w:val="TOC1"/>
        <w:tabs>
          <w:tab w:val="right" w:leader="dot" w:pos="9350"/>
        </w:tabs>
        <w:rPr>
          <w:rFonts w:eastAsiaTheme="minorEastAsia" w:cstheme="minorBidi"/>
          <w:b w:val="0"/>
          <w:bCs w:val="0"/>
          <w:caps w:val="0"/>
          <w:noProof/>
          <w:sz w:val="24"/>
          <w:szCs w:val="24"/>
        </w:rPr>
      </w:pPr>
      <w:hyperlink w:anchor="_Toc98593945" w:history="1">
        <w:r w:rsidR="00F4064F" w:rsidRPr="008E4B64">
          <w:rPr>
            <w:rStyle w:val="Hyperlink"/>
            <w:noProof/>
          </w:rPr>
          <w:t>APPENDIX B</w:t>
        </w:r>
        <w:r w:rsidR="00F4064F">
          <w:rPr>
            <w:noProof/>
            <w:webHidden/>
          </w:rPr>
          <w:tab/>
        </w:r>
        <w:r w:rsidR="00F4064F">
          <w:rPr>
            <w:noProof/>
            <w:webHidden/>
          </w:rPr>
          <w:fldChar w:fldCharType="begin"/>
        </w:r>
        <w:r w:rsidR="00F4064F">
          <w:rPr>
            <w:noProof/>
            <w:webHidden/>
          </w:rPr>
          <w:instrText xml:space="preserve"> PAGEREF _Toc98593945 \h </w:instrText>
        </w:r>
        <w:r w:rsidR="00F4064F">
          <w:rPr>
            <w:noProof/>
            <w:webHidden/>
          </w:rPr>
        </w:r>
        <w:r w:rsidR="00F4064F">
          <w:rPr>
            <w:noProof/>
            <w:webHidden/>
          </w:rPr>
          <w:fldChar w:fldCharType="separate"/>
        </w:r>
        <w:r w:rsidR="001D55FA">
          <w:rPr>
            <w:noProof/>
            <w:webHidden/>
          </w:rPr>
          <w:t>110</w:t>
        </w:r>
        <w:r w:rsidR="00F4064F">
          <w:rPr>
            <w:noProof/>
            <w:webHidden/>
          </w:rPr>
          <w:fldChar w:fldCharType="end"/>
        </w:r>
      </w:hyperlink>
    </w:p>
    <w:p w14:paraId="7AFA80B5" w14:textId="127B1515" w:rsidR="00F4064F" w:rsidRDefault="00000000">
      <w:pPr>
        <w:pStyle w:val="TOC1"/>
        <w:tabs>
          <w:tab w:val="right" w:leader="dot" w:pos="9350"/>
        </w:tabs>
        <w:rPr>
          <w:rFonts w:eastAsiaTheme="minorEastAsia" w:cstheme="minorBidi"/>
          <w:b w:val="0"/>
          <w:bCs w:val="0"/>
          <w:caps w:val="0"/>
          <w:noProof/>
          <w:sz w:val="24"/>
          <w:szCs w:val="24"/>
        </w:rPr>
      </w:pPr>
      <w:hyperlink w:anchor="_Toc98593946" w:history="1">
        <w:r w:rsidR="00F4064F" w:rsidRPr="008E4B64">
          <w:rPr>
            <w:rStyle w:val="Hyperlink"/>
            <w:rFonts w:eastAsia="Times New Roman"/>
            <w:noProof/>
          </w:rPr>
          <w:t>Forms</w:t>
        </w:r>
        <w:r w:rsidR="00F4064F">
          <w:rPr>
            <w:noProof/>
            <w:webHidden/>
          </w:rPr>
          <w:tab/>
        </w:r>
        <w:r w:rsidR="00F4064F">
          <w:rPr>
            <w:noProof/>
            <w:webHidden/>
          </w:rPr>
          <w:fldChar w:fldCharType="begin"/>
        </w:r>
        <w:r w:rsidR="00F4064F">
          <w:rPr>
            <w:noProof/>
            <w:webHidden/>
          </w:rPr>
          <w:instrText xml:space="preserve"> PAGEREF _Toc98593946 \h </w:instrText>
        </w:r>
        <w:r w:rsidR="00F4064F">
          <w:rPr>
            <w:noProof/>
            <w:webHidden/>
          </w:rPr>
        </w:r>
        <w:r w:rsidR="00F4064F">
          <w:rPr>
            <w:noProof/>
            <w:webHidden/>
          </w:rPr>
          <w:fldChar w:fldCharType="separate"/>
        </w:r>
        <w:r w:rsidR="001D55FA">
          <w:rPr>
            <w:noProof/>
            <w:webHidden/>
          </w:rPr>
          <w:t>111</w:t>
        </w:r>
        <w:r w:rsidR="00F4064F">
          <w:rPr>
            <w:noProof/>
            <w:webHidden/>
          </w:rPr>
          <w:fldChar w:fldCharType="end"/>
        </w:r>
      </w:hyperlink>
    </w:p>
    <w:p w14:paraId="77288F2B" w14:textId="547B2302" w:rsidR="00F4064F" w:rsidRDefault="00000000">
      <w:pPr>
        <w:pStyle w:val="TOC2"/>
        <w:tabs>
          <w:tab w:val="right" w:leader="dot" w:pos="9350"/>
        </w:tabs>
        <w:rPr>
          <w:rFonts w:eastAsiaTheme="minorEastAsia" w:cstheme="minorBidi"/>
          <w:smallCaps w:val="0"/>
          <w:noProof/>
          <w:sz w:val="24"/>
          <w:szCs w:val="24"/>
        </w:rPr>
      </w:pPr>
      <w:hyperlink w:anchor="_Toc98593947" w:history="1">
        <w:r w:rsidR="00F4064F" w:rsidRPr="008E4B64">
          <w:rPr>
            <w:rStyle w:val="Hyperlink"/>
            <w:rFonts w:eastAsia="Times New Roman"/>
            <w:i/>
            <w:noProof/>
          </w:rPr>
          <w:t>REQUEST FOR SUPPLIES</w:t>
        </w:r>
        <w:r w:rsidR="00F4064F">
          <w:rPr>
            <w:noProof/>
            <w:webHidden/>
          </w:rPr>
          <w:tab/>
        </w:r>
        <w:r w:rsidR="00F4064F">
          <w:rPr>
            <w:noProof/>
            <w:webHidden/>
          </w:rPr>
          <w:fldChar w:fldCharType="begin"/>
        </w:r>
        <w:r w:rsidR="00F4064F">
          <w:rPr>
            <w:noProof/>
            <w:webHidden/>
          </w:rPr>
          <w:instrText xml:space="preserve"> PAGEREF _Toc98593947 \h </w:instrText>
        </w:r>
        <w:r w:rsidR="00F4064F">
          <w:rPr>
            <w:noProof/>
            <w:webHidden/>
          </w:rPr>
        </w:r>
        <w:r w:rsidR="00F4064F">
          <w:rPr>
            <w:noProof/>
            <w:webHidden/>
          </w:rPr>
          <w:fldChar w:fldCharType="separate"/>
        </w:r>
        <w:r w:rsidR="001D55FA">
          <w:rPr>
            <w:noProof/>
            <w:webHidden/>
          </w:rPr>
          <w:t>112</w:t>
        </w:r>
        <w:r w:rsidR="00F4064F">
          <w:rPr>
            <w:noProof/>
            <w:webHidden/>
          </w:rPr>
          <w:fldChar w:fldCharType="end"/>
        </w:r>
      </w:hyperlink>
    </w:p>
    <w:p w14:paraId="6A0968B8" w14:textId="3E466783" w:rsidR="00F4064F" w:rsidRDefault="00000000">
      <w:pPr>
        <w:pStyle w:val="TOC2"/>
        <w:tabs>
          <w:tab w:val="right" w:leader="dot" w:pos="9350"/>
        </w:tabs>
        <w:rPr>
          <w:rFonts w:eastAsiaTheme="minorEastAsia" w:cstheme="minorBidi"/>
          <w:smallCaps w:val="0"/>
          <w:noProof/>
          <w:sz w:val="24"/>
          <w:szCs w:val="24"/>
        </w:rPr>
      </w:pPr>
      <w:hyperlink w:anchor="_Toc98593948" w:history="1">
        <w:r w:rsidR="00F4064F" w:rsidRPr="008E4B64">
          <w:rPr>
            <w:rStyle w:val="Hyperlink"/>
            <w:noProof/>
          </w:rPr>
          <w:t>REIMBURSEMENT FORM</w:t>
        </w:r>
        <w:r w:rsidR="00F4064F">
          <w:rPr>
            <w:noProof/>
            <w:webHidden/>
          </w:rPr>
          <w:tab/>
        </w:r>
        <w:r w:rsidR="00F4064F">
          <w:rPr>
            <w:noProof/>
            <w:webHidden/>
          </w:rPr>
          <w:fldChar w:fldCharType="begin"/>
        </w:r>
        <w:r w:rsidR="00F4064F">
          <w:rPr>
            <w:noProof/>
            <w:webHidden/>
          </w:rPr>
          <w:instrText xml:space="preserve"> PAGEREF _Toc98593948 \h </w:instrText>
        </w:r>
        <w:r w:rsidR="00F4064F">
          <w:rPr>
            <w:noProof/>
            <w:webHidden/>
          </w:rPr>
        </w:r>
        <w:r w:rsidR="00F4064F">
          <w:rPr>
            <w:noProof/>
            <w:webHidden/>
          </w:rPr>
          <w:fldChar w:fldCharType="separate"/>
        </w:r>
        <w:r w:rsidR="001D55FA">
          <w:rPr>
            <w:noProof/>
            <w:webHidden/>
          </w:rPr>
          <w:t>113</w:t>
        </w:r>
        <w:r w:rsidR="00F4064F">
          <w:rPr>
            <w:noProof/>
            <w:webHidden/>
          </w:rPr>
          <w:fldChar w:fldCharType="end"/>
        </w:r>
      </w:hyperlink>
    </w:p>
    <w:p w14:paraId="06033DAE" w14:textId="7D955D20" w:rsidR="00F4064F" w:rsidRDefault="00000000">
      <w:pPr>
        <w:pStyle w:val="TOC2"/>
        <w:tabs>
          <w:tab w:val="right" w:leader="dot" w:pos="9350"/>
        </w:tabs>
        <w:rPr>
          <w:rFonts w:eastAsiaTheme="minorEastAsia" w:cstheme="minorBidi"/>
          <w:smallCaps w:val="0"/>
          <w:noProof/>
          <w:sz w:val="24"/>
          <w:szCs w:val="24"/>
        </w:rPr>
      </w:pPr>
      <w:hyperlink w:anchor="_Toc98593949" w:history="1">
        <w:r w:rsidR="00F4064F" w:rsidRPr="008E4B64">
          <w:rPr>
            <w:rStyle w:val="Hyperlink"/>
            <w:noProof/>
          </w:rPr>
          <w:t>BUILDING USE APPLICATION</w:t>
        </w:r>
        <w:r w:rsidR="00F4064F">
          <w:rPr>
            <w:noProof/>
            <w:webHidden/>
          </w:rPr>
          <w:tab/>
        </w:r>
        <w:r w:rsidR="00F4064F">
          <w:rPr>
            <w:noProof/>
            <w:webHidden/>
          </w:rPr>
          <w:fldChar w:fldCharType="begin"/>
        </w:r>
        <w:r w:rsidR="00F4064F">
          <w:rPr>
            <w:noProof/>
            <w:webHidden/>
          </w:rPr>
          <w:instrText xml:space="preserve"> PAGEREF _Toc98593949 \h </w:instrText>
        </w:r>
        <w:r w:rsidR="00F4064F">
          <w:rPr>
            <w:noProof/>
            <w:webHidden/>
          </w:rPr>
        </w:r>
        <w:r w:rsidR="00F4064F">
          <w:rPr>
            <w:noProof/>
            <w:webHidden/>
          </w:rPr>
          <w:fldChar w:fldCharType="separate"/>
        </w:r>
        <w:r w:rsidR="001D55FA">
          <w:rPr>
            <w:noProof/>
            <w:webHidden/>
          </w:rPr>
          <w:t>114</w:t>
        </w:r>
        <w:r w:rsidR="00F4064F">
          <w:rPr>
            <w:noProof/>
            <w:webHidden/>
          </w:rPr>
          <w:fldChar w:fldCharType="end"/>
        </w:r>
      </w:hyperlink>
    </w:p>
    <w:p w14:paraId="4561DFBA" w14:textId="569D8762" w:rsidR="00F4064F" w:rsidRDefault="00000000">
      <w:pPr>
        <w:pStyle w:val="TOC2"/>
        <w:tabs>
          <w:tab w:val="right" w:leader="dot" w:pos="9350"/>
        </w:tabs>
        <w:rPr>
          <w:rFonts w:eastAsiaTheme="minorEastAsia" w:cstheme="minorBidi"/>
          <w:smallCaps w:val="0"/>
          <w:noProof/>
          <w:sz w:val="24"/>
          <w:szCs w:val="24"/>
        </w:rPr>
      </w:pPr>
      <w:hyperlink w:anchor="_Toc98593950" w:history="1">
        <w:r w:rsidR="00F4064F" w:rsidRPr="008E4B64">
          <w:rPr>
            <w:rStyle w:val="Hyperlink"/>
            <w:i/>
            <w:noProof/>
          </w:rPr>
          <w:t>BUILDING USE AGREEMENT</w:t>
        </w:r>
        <w:r w:rsidR="00F4064F">
          <w:rPr>
            <w:noProof/>
            <w:webHidden/>
          </w:rPr>
          <w:tab/>
        </w:r>
        <w:r w:rsidR="00F4064F">
          <w:rPr>
            <w:noProof/>
            <w:webHidden/>
          </w:rPr>
          <w:fldChar w:fldCharType="begin"/>
        </w:r>
        <w:r w:rsidR="00F4064F">
          <w:rPr>
            <w:noProof/>
            <w:webHidden/>
          </w:rPr>
          <w:instrText xml:space="preserve"> PAGEREF _Toc98593950 \h </w:instrText>
        </w:r>
        <w:r w:rsidR="00F4064F">
          <w:rPr>
            <w:noProof/>
            <w:webHidden/>
          </w:rPr>
        </w:r>
        <w:r w:rsidR="00F4064F">
          <w:rPr>
            <w:noProof/>
            <w:webHidden/>
          </w:rPr>
          <w:fldChar w:fldCharType="separate"/>
        </w:r>
        <w:r w:rsidR="001D55FA">
          <w:rPr>
            <w:noProof/>
            <w:webHidden/>
          </w:rPr>
          <w:t>115</w:t>
        </w:r>
        <w:r w:rsidR="00F4064F">
          <w:rPr>
            <w:noProof/>
            <w:webHidden/>
          </w:rPr>
          <w:fldChar w:fldCharType="end"/>
        </w:r>
      </w:hyperlink>
    </w:p>
    <w:p w14:paraId="56D0C028" w14:textId="107E33DB" w:rsidR="00F4064F" w:rsidRDefault="00000000">
      <w:pPr>
        <w:pStyle w:val="TOC2"/>
        <w:tabs>
          <w:tab w:val="right" w:leader="dot" w:pos="9350"/>
        </w:tabs>
        <w:rPr>
          <w:rFonts w:eastAsiaTheme="minorEastAsia" w:cstheme="minorBidi"/>
          <w:smallCaps w:val="0"/>
          <w:noProof/>
          <w:sz w:val="24"/>
          <w:szCs w:val="24"/>
        </w:rPr>
      </w:pPr>
      <w:hyperlink w:anchor="_Toc98593951" w:history="1">
        <w:r w:rsidR="00F4064F" w:rsidRPr="008E4B64">
          <w:rPr>
            <w:rStyle w:val="Hyperlink"/>
            <w:i/>
            <w:noProof/>
          </w:rPr>
          <w:t>NAME TAG REQUEST FORM</w:t>
        </w:r>
        <w:r w:rsidR="00F4064F">
          <w:rPr>
            <w:noProof/>
            <w:webHidden/>
          </w:rPr>
          <w:tab/>
        </w:r>
        <w:r w:rsidR="00F4064F">
          <w:rPr>
            <w:noProof/>
            <w:webHidden/>
          </w:rPr>
          <w:fldChar w:fldCharType="begin"/>
        </w:r>
        <w:r w:rsidR="00F4064F">
          <w:rPr>
            <w:noProof/>
            <w:webHidden/>
          </w:rPr>
          <w:instrText xml:space="preserve"> PAGEREF _Toc98593951 \h </w:instrText>
        </w:r>
        <w:r w:rsidR="00F4064F">
          <w:rPr>
            <w:noProof/>
            <w:webHidden/>
          </w:rPr>
        </w:r>
        <w:r w:rsidR="00F4064F">
          <w:rPr>
            <w:noProof/>
            <w:webHidden/>
          </w:rPr>
          <w:fldChar w:fldCharType="separate"/>
        </w:r>
        <w:r w:rsidR="001D55FA">
          <w:rPr>
            <w:noProof/>
            <w:webHidden/>
          </w:rPr>
          <w:t>116</w:t>
        </w:r>
        <w:r w:rsidR="00F4064F">
          <w:rPr>
            <w:noProof/>
            <w:webHidden/>
          </w:rPr>
          <w:fldChar w:fldCharType="end"/>
        </w:r>
      </w:hyperlink>
    </w:p>
    <w:p w14:paraId="2168935A" w14:textId="6B48A1F4" w:rsidR="00F4064F" w:rsidRDefault="00000000">
      <w:pPr>
        <w:pStyle w:val="TOC2"/>
        <w:tabs>
          <w:tab w:val="right" w:leader="dot" w:pos="9350"/>
        </w:tabs>
        <w:rPr>
          <w:rFonts w:eastAsiaTheme="minorEastAsia" w:cstheme="minorBidi"/>
          <w:smallCaps w:val="0"/>
          <w:noProof/>
          <w:sz w:val="24"/>
          <w:szCs w:val="24"/>
        </w:rPr>
      </w:pPr>
      <w:hyperlink w:anchor="_Toc98593952" w:history="1">
        <w:r w:rsidR="00F4064F" w:rsidRPr="008E4B64">
          <w:rPr>
            <w:rStyle w:val="Hyperlink"/>
            <w:i/>
            <w:noProof/>
          </w:rPr>
          <w:t>PROCESS OBSERVER CHECKLIST/MEETING REVIEW</w:t>
        </w:r>
        <w:r w:rsidR="00F4064F">
          <w:rPr>
            <w:noProof/>
            <w:webHidden/>
          </w:rPr>
          <w:tab/>
        </w:r>
        <w:r w:rsidR="00F4064F">
          <w:rPr>
            <w:noProof/>
            <w:webHidden/>
          </w:rPr>
          <w:fldChar w:fldCharType="begin"/>
        </w:r>
        <w:r w:rsidR="00F4064F">
          <w:rPr>
            <w:noProof/>
            <w:webHidden/>
          </w:rPr>
          <w:instrText xml:space="preserve"> PAGEREF _Toc98593952 \h </w:instrText>
        </w:r>
        <w:r w:rsidR="00F4064F">
          <w:rPr>
            <w:noProof/>
            <w:webHidden/>
          </w:rPr>
        </w:r>
        <w:r w:rsidR="00F4064F">
          <w:rPr>
            <w:noProof/>
            <w:webHidden/>
          </w:rPr>
          <w:fldChar w:fldCharType="separate"/>
        </w:r>
        <w:r w:rsidR="001D55FA">
          <w:rPr>
            <w:noProof/>
            <w:webHidden/>
          </w:rPr>
          <w:t>117</w:t>
        </w:r>
        <w:r w:rsidR="00F4064F">
          <w:rPr>
            <w:noProof/>
            <w:webHidden/>
          </w:rPr>
          <w:fldChar w:fldCharType="end"/>
        </w:r>
      </w:hyperlink>
    </w:p>
    <w:p w14:paraId="43E9AED9" w14:textId="4D3919D7" w:rsidR="00F4064F" w:rsidRDefault="00000000">
      <w:pPr>
        <w:pStyle w:val="TOC2"/>
        <w:tabs>
          <w:tab w:val="right" w:leader="dot" w:pos="9350"/>
        </w:tabs>
        <w:rPr>
          <w:rFonts w:eastAsiaTheme="minorEastAsia" w:cstheme="minorBidi"/>
          <w:smallCaps w:val="0"/>
          <w:noProof/>
          <w:sz w:val="24"/>
          <w:szCs w:val="24"/>
        </w:rPr>
      </w:pPr>
      <w:hyperlink w:anchor="_Toc98593953" w:history="1">
        <w:r w:rsidR="00F4064F" w:rsidRPr="008E4B64">
          <w:rPr>
            <w:rStyle w:val="Hyperlink"/>
            <w:noProof/>
          </w:rPr>
          <w:t>EMERGENCY CONTACT INFORMATION</w:t>
        </w:r>
        <w:r w:rsidR="00F4064F">
          <w:rPr>
            <w:noProof/>
            <w:webHidden/>
          </w:rPr>
          <w:tab/>
        </w:r>
        <w:r w:rsidR="00F4064F">
          <w:rPr>
            <w:noProof/>
            <w:webHidden/>
          </w:rPr>
          <w:fldChar w:fldCharType="begin"/>
        </w:r>
        <w:r w:rsidR="00F4064F">
          <w:rPr>
            <w:noProof/>
            <w:webHidden/>
          </w:rPr>
          <w:instrText xml:space="preserve"> PAGEREF _Toc98593953 \h </w:instrText>
        </w:r>
        <w:r w:rsidR="00F4064F">
          <w:rPr>
            <w:noProof/>
            <w:webHidden/>
          </w:rPr>
        </w:r>
        <w:r w:rsidR="00F4064F">
          <w:rPr>
            <w:noProof/>
            <w:webHidden/>
          </w:rPr>
          <w:fldChar w:fldCharType="separate"/>
        </w:r>
        <w:r w:rsidR="001D55FA">
          <w:rPr>
            <w:noProof/>
            <w:webHidden/>
          </w:rPr>
          <w:t>118</w:t>
        </w:r>
        <w:r w:rsidR="00F4064F">
          <w:rPr>
            <w:noProof/>
            <w:webHidden/>
          </w:rPr>
          <w:fldChar w:fldCharType="end"/>
        </w:r>
      </w:hyperlink>
    </w:p>
    <w:p w14:paraId="76E59BC9" w14:textId="1E98DE79" w:rsidR="00F4064F" w:rsidRDefault="00000000">
      <w:pPr>
        <w:pStyle w:val="TOC2"/>
        <w:tabs>
          <w:tab w:val="right" w:leader="dot" w:pos="9350"/>
        </w:tabs>
        <w:rPr>
          <w:rFonts w:eastAsiaTheme="minorEastAsia" w:cstheme="minorBidi"/>
          <w:smallCaps w:val="0"/>
          <w:noProof/>
          <w:sz w:val="24"/>
          <w:szCs w:val="24"/>
        </w:rPr>
      </w:pPr>
      <w:hyperlink w:anchor="_Toc98593954" w:history="1">
        <w:r w:rsidR="00F4064F" w:rsidRPr="008E4B64">
          <w:rPr>
            <w:rStyle w:val="Hyperlink"/>
            <w:rFonts w:eastAsia="MS Gothic"/>
            <w:noProof/>
          </w:rPr>
          <w:t>ARRANGEMENTS IN CASE OF DEATH</w:t>
        </w:r>
        <w:r w:rsidR="00F4064F">
          <w:rPr>
            <w:noProof/>
            <w:webHidden/>
          </w:rPr>
          <w:tab/>
        </w:r>
        <w:r w:rsidR="00F4064F">
          <w:rPr>
            <w:noProof/>
            <w:webHidden/>
          </w:rPr>
          <w:fldChar w:fldCharType="begin"/>
        </w:r>
        <w:r w:rsidR="00F4064F">
          <w:rPr>
            <w:noProof/>
            <w:webHidden/>
          </w:rPr>
          <w:instrText xml:space="preserve"> PAGEREF _Toc98593954 \h </w:instrText>
        </w:r>
        <w:r w:rsidR="00F4064F">
          <w:rPr>
            <w:noProof/>
            <w:webHidden/>
          </w:rPr>
        </w:r>
        <w:r w:rsidR="00F4064F">
          <w:rPr>
            <w:noProof/>
            <w:webHidden/>
          </w:rPr>
          <w:fldChar w:fldCharType="separate"/>
        </w:r>
        <w:r w:rsidR="001D55FA">
          <w:rPr>
            <w:noProof/>
            <w:webHidden/>
          </w:rPr>
          <w:t>119</w:t>
        </w:r>
        <w:r w:rsidR="00F4064F">
          <w:rPr>
            <w:noProof/>
            <w:webHidden/>
          </w:rPr>
          <w:fldChar w:fldCharType="end"/>
        </w:r>
      </w:hyperlink>
    </w:p>
    <w:p w14:paraId="0D388797" w14:textId="61966FDE" w:rsidR="00A53A26" w:rsidRDefault="00F4064F" w:rsidP="002E200F">
      <w:pPr>
        <w:pStyle w:val="Style10"/>
      </w:pPr>
      <w:r>
        <w:rPr>
          <w:rFonts w:ascii="Times New Roman" w:hAnsi="Times New Roman" w:cs="Times New Roman"/>
          <w:b/>
          <w:bCs/>
          <w:caps/>
          <w:smallCaps w:val="0"/>
          <w:sz w:val="24"/>
          <w:szCs w:val="24"/>
        </w:rPr>
        <w:fldChar w:fldCharType="end"/>
      </w:r>
    </w:p>
    <w:p w14:paraId="507B6AF3" w14:textId="364D4FCD" w:rsidR="00A53A26" w:rsidRDefault="00A53A26" w:rsidP="00A53A26"/>
    <w:p w14:paraId="4EFB356D" w14:textId="7A9277E6" w:rsidR="00A53A26" w:rsidRDefault="00A53A26" w:rsidP="00A53A26"/>
    <w:p w14:paraId="600EAC50" w14:textId="0C60482D" w:rsidR="00A53A26" w:rsidRDefault="00A53A26" w:rsidP="00A53A26"/>
    <w:p w14:paraId="64BD928E" w14:textId="0F84F76C" w:rsidR="00A53A26" w:rsidRDefault="00A53A26" w:rsidP="00A53A26"/>
    <w:p w14:paraId="7B14AEDE" w14:textId="21BDC847" w:rsidR="00A53A26" w:rsidRDefault="00A53A26" w:rsidP="00A53A26"/>
    <w:p w14:paraId="08B909C3" w14:textId="69E98ADC" w:rsidR="00A53A26" w:rsidRDefault="00A53A26" w:rsidP="00A53A26"/>
    <w:p w14:paraId="3F80FB7B" w14:textId="2D729FC4" w:rsidR="00A53A26" w:rsidRDefault="00A53A26" w:rsidP="00A53A26"/>
    <w:p w14:paraId="21680017" w14:textId="07C47C24" w:rsidR="00A53A26" w:rsidRDefault="00A53A26" w:rsidP="00A53A26"/>
    <w:p w14:paraId="17DB1DAA" w14:textId="43D90913" w:rsidR="00A53A26" w:rsidRDefault="00A53A26" w:rsidP="00A53A26"/>
    <w:p w14:paraId="783DEBE6" w14:textId="10F9D673" w:rsidR="00A53A26" w:rsidRDefault="00A53A26" w:rsidP="00A53A26"/>
    <w:p w14:paraId="5BA4BB7D" w14:textId="231FBE68" w:rsidR="00A53A26" w:rsidRDefault="00A53A26" w:rsidP="00A53A26"/>
    <w:p w14:paraId="1C0FDA59" w14:textId="032EEA91" w:rsidR="00A53A26" w:rsidRDefault="00A53A26" w:rsidP="00A53A26"/>
    <w:p w14:paraId="39E97433" w14:textId="446DB84F" w:rsidR="00A53A26" w:rsidRDefault="00A53A26" w:rsidP="00A53A26"/>
    <w:p w14:paraId="40447AAD" w14:textId="665DFFF3" w:rsidR="00A53A26" w:rsidRDefault="00A53A26" w:rsidP="00A53A26"/>
    <w:p w14:paraId="3F31029E" w14:textId="563E2C1B" w:rsidR="00A53A26" w:rsidRDefault="00A53A26" w:rsidP="00A53A26"/>
    <w:p w14:paraId="5768DE18" w14:textId="3F8ABA47" w:rsidR="00A53A26" w:rsidRPr="00A53A26" w:rsidRDefault="00A53A26" w:rsidP="00A53A26">
      <w:pPr>
        <w:spacing w:after="200" w:line="288" w:lineRule="auto"/>
      </w:pPr>
      <w:r>
        <w:br w:type="page"/>
      </w:r>
    </w:p>
    <w:p w14:paraId="207B1474" w14:textId="77777777" w:rsidR="00E37205" w:rsidRPr="00426576" w:rsidRDefault="00E37205" w:rsidP="00E37205">
      <w:pPr>
        <w:pStyle w:val="Heading1"/>
        <w:rPr>
          <w:rFonts w:ascii="Times New Roman" w:hAnsi="Times New Roman" w:cs="Times New Roman"/>
          <w:szCs w:val="24"/>
        </w:rPr>
      </w:pPr>
      <w:bookmarkStart w:id="8" w:name="_Toc65489227"/>
      <w:bookmarkStart w:id="9" w:name="_Toc85550745"/>
      <w:bookmarkStart w:id="10" w:name="_Toc85652615"/>
      <w:bookmarkStart w:id="11" w:name="_Toc85652969"/>
      <w:bookmarkStart w:id="12" w:name="_Toc85999110"/>
      <w:bookmarkStart w:id="13" w:name="_Toc86225768"/>
      <w:bookmarkStart w:id="14" w:name="_Toc86348101"/>
      <w:bookmarkStart w:id="15" w:name="_Toc86348820"/>
      <w:bookmarkStart w:id="16" w:name="_Toc98593833"/>
      <w:r w:rsidRPr="00C32206">
        <w:rPr>
          <w:rFonts w:ascii="Times New Roman" w:hAnsi="Times New Roman" w:cs="Times New Roman"/>
          <w:szCs w:val="24"/>
        </w:rPr>
        <w:lastRenderedPageBreak/>
        <w:t>BYLAWS</w:t>
      </w:r>
      <w:bookmarkEnd w:id="8"/>
      <w:bookmarkEnd w:id="9"/>
      <w:bookmarkEnd w:id="10"/>
      <w:bookmarkEnd w:id="11"/>
      <w:bookmarkEnd w:id="12"/>
      <w:bookmarkEnd w:id="13"/>
      <w:bookmarkEnd w:id="14"/>
      <w:bookmarkEnd w:id="15"/>
      <w:bookmarkEnd w:id="16"/>
    </w:p>
    <w:p w14:paraId="19B27B7A" w14:textId="75C6285E" w:rsidR="006E01FF" w:rsidRPr="00DE39ED" w:rsidRDefault="006E01FF" w:rsidP="00DE39ED">
      <w:pPr>
        <w:pStyle w:val="Heading2"/>
        <w:rPr>
          <w:rFonts w:ascii="Times New Roman" w:hAnsi="Times New Roman" w:cs="Times New Roman"/>
          <w:szCs w:val="24"/>
        </w:rPr>
      </w:pPr>
      <w:bookmarkStart w:id="17" w:name="_Toc86225769"/>
      <w:bookmarkStart w:id="18" w:name="_Toc86348102"/>
      <w:bookmarkStart w:id="19" w:name="_Toc86348821"/>
      <w:bookmarkStart w:id="20" w:name="_Toc98593834"/>
      <w:r w:rsidRPr="00C32206">
        <w:rPr>
          <w:rFonts w:ascii="Times New Roman" w:hAnsi="Times New Roman" w:cs="Times New Roman"/>
          <w:szCs w:val="24"/>
        </w:rPr>
        <w:t xml:space="preserve">Article I: </w:t>
      </w:r>
      <w:r>
        <w:rPr>
          <w:rFonts w:ascii="Times New Roman" w:hAnsi="Times New Roman" w:cs="Times New Roman"/>
          <w:szCs w:val="24"/>
        </w:rPr>
        <w:t>Name</w:t>
      </w:r>
      <w:bookmarkEnd w:id="17"/>
      <w:bookmarkEnd w:id="18"/>
      <w:bookmarkEnd w:id="19"/>
      <w:bookmarkEnd w:id="20"/>
    </w:p>
    <w:p w14:paraId="395FB400" w14:textId="67B1590F" w:rsidR="00E37205" w:rsidRPr="00C32206" w:rsidRDefault="00E37205" w:rsidP="00E37205">
      <w:pPr>
        <w:widowControl w:val="0"/>
        <w:pBdr>
          <w:top w:val="nil"/>
          <w:left w:val="nil"/>
          <w:bottom w:val="nil"/>
          <w:right w:val="nil"/>
          <w:between w:val="nil"/>
        </w:pBdr>
        <w:ind w:left="115"/>
        <w:rPr>
          <w:rFonts w:ascii="Times New Roman" w:hAnsi="Times New Roman" w:cs="Times New Roman"/>
          <w:color w:val="000000"/>
        </w:rPr>
      </w:pPr>
      <w:r w:rsidRPr="00C32206">
        <w:rPr>
          <w:rFonts w:ascii="Times New Roman" w:hAnsi="Times New Roman" w:cs="Times New Roman"/>
          <w:color w:val="000000"/>
        </w:rPr>
        <w:t xml:space="preserve">The name of this religious society shall be Tri-County Unitarian Universalists, Florida, Inc. </w:t>
      </w:r>
    </w:p>
    <w:p w14:paraId="278924D1" w14:textId="77777777" w:rsidR="00E37205" w:rsidRPr="00C32206" w:rsidRDefault="00E37205" w:rsidP="00E37205">
      <w:pPr>
        <w:pStyle w:val="Heading2"/>
        <w:rPr>
          <w:rFonts w:ascii="Times New Roman" w:hAnsi="Times New Roman" w:cs="Times New Roman"/>
          <w:szCs w:val="24"/>
        </w:rPr>
      </w:pPr>
      <w:bookmarkStart w:id="21" w:name="_Toc65489229"/>
      <w:bookmarkStart w:id="22" w:name="_Toc85550747"/>
      <w:bookmarkStart w:id="23" w:name="_Toc85652617"/>
      <w:bookmarkStart w:id="24" w:name="_Toc85652971"/>
      <w:bookmarkStart w:id="25" w:name="_Toc85999112"/>
      <w:bookmarkStart w:id="26" w:name="_Toc86225770"/>
      <w:bookmarkStart w:id="27" w:name="_Toc86348103"/>
      <w:bookmarkStart w:id="28" w:name="_Toc86348822"/>
      <w:bookmarkStart w:id="29" w:name="_Toc98593835"/>
      <w:r w:rsidRPr="00C32206">
        <w:rPr>
          <w:rFonts w:ascii="Times New Roman" w:hAnsi="Times New Roman" w:cs="Times New Roman"/>
          <w:szCs w:val="24"/>
        </w:rPr>
        <w:t>Article II: Purpose</w:t>
      </w:r>
      <w:bookmarkEnd w:id="21"/>
      <w:bookmarkEnd w:id="22"/>
      <w:bookmarkEnd w:id="23"/>
      <w:bookmarkEnd w:id="24"/>
      <w:bookmarkEnd w:id="25"/>
      <w:bookmarkEnd w:id="26"/>
      <w:bookmarkEnd w:id="27"/>
      <w:bookmarkEnd w:id="28"/>
      <w:bookmarkEnd w:id="29"/>
      <w:r w:rsidRPr="00C32206">
        <w:rPr>
          <w:rFonts w:ascii="Times New Roman" w:hAnsi="Times New Roman" w:cs="Times New Roman"/>
          <w:szCs w:val="24"/>
        </w:rPr>
        <w:t xml:space="preserve"> </w:t>
      </w:r>
    </w:p>
    <w:p w14:paraId="53561DF9" w14:textId="77777777" w:rsidR="00E37205" w:rsidRPr="00C32206" w:rsidRDefault="00E37205" w:rsidP="00E37205">
      <w:pPr>
        <w:widowControl w:val="0"/>
        <w:pBdr>
          <w:top w:val="nil"/>
          <w:left w:val="nil"/>
          <w:bottom w:val="nil"/>
          <w:right w:val="nil"/>
          <w:between w:val="nil"/>
        </w:pBdr>
        <w:ind w:left="115"/>
        <w:rPr>
          <w:rFonts w:ascii="Times New Roman" w:hAnsi="Times New Roman" w:cs="Times New Roman"/>
          <w:color w:val="000000"/>
        </w:rPr>
      </w:pPr>
      <w:r w:rsidRPr="00C32206">
        <w:rPr>
          <w:rFonts w:ascii="Times New Roman" w:hAnsi="Times New Roman" w:cs="Times New Roman"/>
          <w:color w:val="000000"/>
        </w:rPr>
        <w:t>The purpose of this church is to foster liberal religious living through worship, study, service, and fellowship in keeping with Unitarian Universalist heritage. The purpose is exclusively religious, charitable, scientific, and educational within the meaning of section 501 (C) (3) of the Internal Revenue code of 1954 or the corresponding provision of any future United States Internal Revenue Law.</w:t>
      </w:r>
    </w:p>
    <w:p w14:paraId="29C8AE34" w14:textId="77777777" w:rsidR="00E37205" w:rsidRPr="00C32206" w:rsidRDefault="00E37205" w:rsidP="00E37205">
      <w:pPr>
        <w:pStyle w:val="Heading2"/>
        <w:rPr>
          <w:rFonts w:ascii="Times New Roman" w:hAnsi="Times New Roman" w:cs="Times New Roman"/>
          <w:szCs w:val="24"/>
        </w:rPr>
      </w:pPr>
      <w:bookmarkStart w:id="30" w:name="_Toc65489230"/>
      <w:bookmarkStart w:id="31" w:name="_Toc85550748"/>
      <w:bookmarkStart w:id="32" w:name="_Toc85652618"/>
      <w:bookmarkStart w:id="33" w:name="_Toc85652972"/>
      <w:bookmarkStart w:id="34" w:name="_Toc85999113"/>
      <w:bookmarkStart w:id="35" w:name="_Toc86225771"/>
      <w:bookmarkStart w:id="36" w:name="_Toc86348104"/>
      <w:bookmarkStart w:id="37" w:name="_Toc86348823"/>
      <w:bookmarkStart w:id="38" w:name="_Toc98593836"/>
      <w:r w:rsidRPr="00C32206">
        <w:rPr>
          <w:rFonts w:ascii="Times New Roman" w:hAnsi="Times New Roman" w:cs="Times New Roman"/>
          <w:szCs w:val="24"/>
        </w:rPr>
        <w:t>Article III: Denominational Affiliation</w:t>
      </w:r>
      <w:bookmarkEnd w:id="30"/>
      <w:bookmarkEnd w:id="31"/>
      <w:bookmarkEnd w:id="32"/>
      <w:bookmarkEnd w:id="33"/>
      <w:bookmarkEnd w:id="34"/>
      <w:bookmarkEnd w:id="35"/>
      <w:bookmarkEnd w:id="36"/>
      <w:bookmarkEnd w:id="37"/>
      <w:bookmarkEnd w:id="38"/>
      <w:r w:rsidRPr="00C32206">
        <w:rPr>
          <w:rFonts w:ascii="Times New Roman" w:hAnsi="Times New Roman" w:cs="Times New Roman"/>
          <w:szCs w:val="24"/>
        </w:rPr>
        <w:t xml:space="preserve"> </w:t>
      </w:r>
    </w:p>
    <w:p w14:paraId="12CFC514" w14:textId="77777777" w:rsidR="00E37205" w:rsidRPr="00C32206" w:rsidRDefault="00E37205" w:rsidP="00E37205">
      <w:pPr>
        <w:widowControl w:val="0"/>
        <w:pBdr>
          <w:top w:val="nil"/>
          <w:left w:val="nil"/>
          <w:bottom w:val="nil"/>
          <w:right w:val="nil"/>
          <w:between w:val="nil"/>
        </w:pBdr>
        <w:ind w:left="115"/>
        <w:rPr>
          <w:rFonts w:ascii="Times New Roman" w:hAnsi="Times New Roman" w:cs="Times New Roman"/>
          <w:color w:val="000000"/>
        </w:rPr>
      </w:pPr>
      <w:r w:rsidRPr="00C32206">
        <w:rPr>
          <w:rFonts w:ascii="Times New Roman" w:hAnsi="Times New Roman" w:cs="Times New Roman"/>
          <w:color w:val="000000"/>
        </w:rPr>
        <w:t xml:space="preserve">The Congregation shall be a member of the Unitarian Universalist Association of Congregations and of the Unitarian Universalist Southern Region. It is the intention of this society to make annual contributions equal to its full fair share as determined by the Association and the District. </w:t>
      </w:r>
    </w:p>
    <w:p w14:paraId="47C84EFB" w14:textId="77777777" w:rsidR="00E37205" w:rsidRPr="00C32206" w:rsidRDefault="00E37205" w:rsidP="00E37205">
      <w:pPr>
        <w:pStyle w:val="Heading2"/>
        <w:rPr>
          <w:rFonts w:ascii="Times New Roman" w:hAnsi="Times New Roman" w:cs="Times New Roman"/>
          <w:szCs w:val="24"/>
        </w:rPr>
      </w:pPr>
      <w:bookmarkStart w:id="39" w:name="_Toc65489231"/>
      <w:bookmarkStart w:id="40" w:name="_Toc85550749"/>
      <w:bookmarkStart w:id="41" w:name="_Toc85652619"/>
      <w:bookmarkStart w:id="42" w:name="_Toc85652973"/>
      <w:bookmarkStart w:id="43" w:name="_Toc85999114"/>
      <w:bookmarkStart w:id="44" w:name="_Toc86225772"/>
      <w:bookmarkStart w:id="45" w:name="_Toc86348105"/>
      <w:bookmarkStart w:id="46" w:name="_Toc86348824"/>
      <w:bookmarkStart w:id="47" w:name="_Toc98593837"/>
      <w:r w:rsidRPr="00C32206">
        <w:rPr>
          <w:rFonts w:ascii="Times New Roman" w:hAnsi="Times New Roman" w:cs="Times New Roman"/>
          <w:szCs w:val="24"/>
        </w:rPr>
        <w:t>Article IV: Welcoming Congregation</w:t>
      </w:r>
      <w:bookmarkEnd w:id="39"/>
      <w:bookmarkEnd w:id="40"/>
      <w:bookmarkEnd w:id="41"/>
      <w:bookmarkEnd w:id="42"/>
      <w:bookmarkEnd w:id="43"/>
      <w:bookmarkEnd w:id="44"/>
      <w:bookmarkEnd w:id="45"/>
      <w:bookmarkEnd w:id="46"/>
      <w:bookmarkEnd w:id="47"/>
      <w:r w:rsidRPr="00C32206">
        <w:rPr>
          <w:rFonts w:ascii="Times New Roman" w:hAnsi="Times New Roman" w:cs="Times New Roman"/>
          <w:szCs w:val="24"/>
        </w:rPr>
        <w:t xml:space="preserve"> </w:t>
      </w:r>
    </w:p>
    <w:p w14:paraId="6A8ACE4B" w14:textId="450C976C" w:rsidR="00E37205" w:rsidRPr="00C32206" w:rsidRDefault="00E37205" w:rsidP="00E37205">
      <w:pPr>
        <w:widowControl w:val="0"/>
        <w:pBdr>
          <w:top w:val="nil"/>
          <w:left w:val="nil"/>
          <w:bottom w:val="nil"/>
          <w:right w:val="nil"/>
          <w:between w:val="nil"/>
        </w:pBdr>
        <w:ind w:left="115"/>
        <w:rPr>
          <w:rFonts w:ascii="Times New Roman" w:hAnsi="Times New Roman" w:cs="Times New Roman"/>
          <w:color w:val="000000"/>
        </w:rPr>
      </w:pPr>
      <w:r w:rsidRPr="00C32206">
        <w:rPr>
          <w:rFonts w:ascii="Times New Roman" w:hAnsi="Times New Roman" w:cs="Times New Roman"/>
          <w:color w:val="000000"/>
        </w:rPr>
        <w:t xml:space="preserve">We are a Welcoming Congregation. Membership is open to all persons without regard to race, color, sex, gender identity, physical ability, class, economic status, affectional or sexual orientation, or national origin. There is no creedal test for membership. We create and foster community by providing an intentionally welcoming and safe environment where all feel valued and cared for, and where all are given </w:t>
      </w:r>
      <w:proofErr w:type="gramStart"/>
      <w:r w:rsidRPr="00C32206">
        <w:rPr>
          <w:rFonts w:ascii="Times New Roman" w:hAnsi="Times New Roman" w:cs="Times New Roman"/>
          <w:color w:val="000000"/>
        </w:rPr>
        <w:t>opportunity</w:t>
      </w:r>
      <w:proofErr w:type="gramEnd"/>
      <w:r w:rsidRPr="00C32206">
        <w:rPr>
          <w:rFonts w:ascii="Times New Roman" w:hAnsi="Times New Roman" w:cs="Times New Roman"/>
          <w:color w:val="000000"/>
        </w:rPr>
        <w:t xml:space="preserve"> to form meaningful connections with one</w:t>
      </w:r>
      <w:r w:rsidRPr="00C32206">
        <w:rPr>
          <w:rFonts w:ascii="Times New Roman" w:eastAsia="MS Mincho" w:hAnsi="Times New Roman" w:cs="Times New Roman"/>
          <w:color w:val="000000"/>
        </w:rPr>
        <w:t xml:space="preserve"> </w:t>
      </w:r>
      <w:r w:rsidRPr="00C32206">
        <w:rPr>
          <w:rFonts w:ascii="Times New Roman" w:hAnsi="Times New Roman" w:cs="Times New Roman"/>
          <w:color w:val="000000"/>
        </w:rPr>
        <w:t>another. We foster a climate of purposeful inclusion of all. We cherish the diversity of gender, age, race, ethnicity, and national origin, range of abilities, sexual orientation, gender identity, financial means, education</w:t>
      </w:r>
      <w:r w:rsidR="00DE39ED">
        <w:rPr>
          <w:rFonts w:ascii="Times New Roman" w:hAnsi="Times New Roman" w:cs="Times New Roman"/>
          <w:color w:val="000000"/>
        </w:rPr>
        <w:t>,</w:t>
      </w:r>
      <w:r w:rsidRPr="00C32206">
        <w:rPr>
          <w:rFonts w:ascii="Times New Roman" w:hAnsi="Times New Roman" w:cs="Times New Roman"/>
          <w:color w:val="000000"/>
        </w:rPr>
        <w:t xml:space="preserve"> and political perspective. </w:t>
      </w:r>
    </w:p>
    <w:p w14:paraId="6A190EA7" w14:textId="77777777" w:rsidR="00E37205" w:rsidRPr="00C32206" w:rsidRDefault="00E37205" w:rsidP="00E37205">
      <w:pPr>
        <w:pStyle w:val="Heading2"/>
        <w:rPr>
          <w:rFonts w:ascii="Times New Roman" w:eastAsia="Times" w:hAnsi="Times New Roman" w:cs="Times New Roman"/>
          <w:color w:val="000000"/>
          <w:szCs w:val="24"/>
        </w:rPr>
      </w:pPr>
      <w:bookmarkStart w:id="48" w:name="_Toc65489232"/>
      <w:bookmarkStart w:id="49" w:name="_Toc85550750"/>
      <w:bookmarkStart w:id="50" w:name="_Toc85652620"/>
      <w:bookmarkStart w:id="51" w:name="_Toc85652974"/>
      <w:bookmarkStart w:id="52" w:name="_Toc85999115"/>
      <w:bookmarkStart w:id="53" w:name="_Toc86225773"/>
      <w:bookmarkStart w:id="54" w:name="_Toc86348106"/>
      <w:bookmarkStart w:id="55" w:name="_Toc86348825"/>
      <w:bookmarkStart w:id="56" w:name="_Toc98593838"/>
      <w:r w:rsidRPr="00C32206">
        <w:rPr>
          <w:rFonts w:ascii="Times New Roman" w:hAnsi="Times New Roman" w:cs="Times New Roman"/>
          <w:szCs w:val="24"/>
        </w:rPr>
        <w:t>Article V: Membership</w:t>
      </w:r>
      <w:bookmarkEnd w:id="48"/>
      <w:bookmarkEnd w:id="49"/>
      <w:bookmarkEnd w:id="50"/>
      <w:bookmarkEnd w:id="51"/>
      <w:bookmarkEnd w:id="52"/>
      <w:bookmarkEnd w:id="53"/>
      <w:bookmarkEnd w:id="54"/>
      <w:bookmarkEnd w:id="55"/>
      <w:bookmarkEnd w:id="56"/>
    </w:p>
    <w:p w14:paraId="5E53FCB9" w14:textId="7E1449B0" w:rsidR="00E37205" w:rsidRPr="00C32206" w:rsidRDefault="009B375B" w:rsidP="00E37205">
      <w:pPr>
        <w:spacing w:line="0" w:lineRule="atLeast"/>
        <w:rPr>
          <w:rFonts w:ascii="Times New Roman" w:eastAsia="Times New Roman" w:hAnsi="Times New Roman" w:cs="Times New Roman"/>
        </w:rPr>
      </w:pPr>
      <w:r>
        <w:rPr>
          <w:noProof/>
          <w:color w:val="000000"/>
        </w:rPr>
        <mc:AlternateContent>
          <mc:Choice Requires="wps">
            <w:drawing>
              <wp:anchor distT="0" distB="0" distL="114300" distR="114300" simplePos="0" relativeHeight="253862912" behindDoc="0" locked="0" layoutInCell="1" allowOverlap="1" wp14:anchorId="30FD7C4A" wp14:editId="6A808855">
                <wp:simplePos x="0" y="0"/>
                <wp:positionH relativeFrom="column">
                  <wp:posOffset>-499745</wp:posOffset>
                </wp:positionH>
                <wp:positionV relativeFrom="paragraph">
                  <wp:posOffset>236655</wp:posOffset>
                </wp:positionV>
                <wp:extent cx="499745" cy="1183005"/>
                <wp:effectExtent l="12700" t="12700" r="20955" b="10795"/>
                <wp:wrapNone/>
                <wp:docPr id="499" name="Up Arrow 499">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4C4449C" w14:textId="77777777" w:rsidR="009B375B" w:rsidRPr="00260E8E" w:rsidRDefault="009B375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D7C4A" id="Up Arrow 499" o:spid="_x0000_s1029" type="#_x0000_t68" href="#toc1" style="position:absolute;margin-left:-39.35pt;margin-top:18.65pt;width:39.35pt;height:93.15pt;z-index:25386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" o:button="t" adj="4562" fillcolor="#43bae8 [2676]" strokecolor="black [3213]">
                <v:fill color2="#74ccee [1972]" rotate="t" o:detectmouseclick="t" focusposition="1,1" focussize="-1,-1" focus="100%" type="gradientRadial"/>
                <v:textbox>
                  <w:txbxContent>
                    <w:p w14:paraId="04C4449C" w14:textId="77777777" w:rsidR="009B375B" w:rsidRPr="00260E8E" w:rsidRDefault="009B375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E37205" w:rsidRPr="00C32206">
        <w:rPr>
          <w:rFonts w:ascii="Times New Roman" w:eastAsia="Times New Roman" w:hAnsi="Times New Roman" w:cs="Times New Roman"/>
        </w:rPr>
        <w:t>A. Any person who:</w:t>
      </w:r>
    </w:p>
    <w:p w14:paraId="5713402A" w14:textId="77777777" w:rsidR="00E37205" w:rsidRPr="00C32206" w:rsidRDefault="00E37205" w:rsidP="00E37205">
      <w:pPr>
        <w:spacing w:line="3" w:lineRule="exact"/>
        <w:rPr>
          <w:rFonts w:ascii="Times New Roman" w:eastAsia="Times New Roman" w:hAnsi="Times New Roman" w:cs="Times New Roman"/>
        </w:rPr>
      </w:pPr>
    </w:p>
    <w:p w14:paraId="189167DF" w14:textId="77777777" w:rsidR="00E37205" w:rsidRPr="00C32206" w:rsidRDefault="00E37205" w:rsidP="00251B3D">
      <w:pPr>
        <w:numPr>
          <w:ilvl w:val="0"/>
          <w:numId w:val="140"/>
        </w:numPr>
        <w:tabs>
          <w:tab w:val="left" w:pos="1000"/>
        </w:tabs>
        <w:spacing w:line="0" w:lineRule="atLeast"/>
        <w:ind w:left="1000" w:hanging="280"/>
        <w:rPr>
          <w:rFonts w:ascii="Times New Roman" w:eastAsia="Times New Roman" w:hAnsi="Times New Roman" w:cs="Times New Roman"/>
        </w:rPr>
      </w:pPr>
      <w:r w:rsidRPr="00C32206">
        <w:rPr>
          <w:rFonts w:ascii="Times New Roman" w:eastAsia="Times New Roman" w:hAnsi="Times New Roman" w:cs="Times New Roman"/>
        </w:rPr>
        <w:t>Subscribes to Tri-UU’s Covenant of Right Relations</w:t>
      </w:r>
    </w:p>
    <w:p w14:paraId="1D4A9CF9" w14:textId="77777777" w:rsidR="00E37205" w:rsidRPr="00C32206" w:rsidRDefault="00E37205" w:rsidP="00251B3D">
      <w:pPr>
        <w:numPr>
          <w:ilvl w:val="0"/>
          <w:numId w:val="140"/>
        </w:numPr>
        <w:tabs>
          <w:tab w:val="left" w:pos="1000"/>
        </w:tabs>
        <w:spacing w:line="0" w:lineRule="atLeast"/>
        <w:ind w:left="1000" w:hanging="280"/>
        <w:rPr>
          <w:rFonts w:ascii="Times New Roman" w:eastAsia="Times New Roman" w:hAnsi="Times New Roman" w:cs="Times New Roman"/>
        </w:rPr>
      </w:pPr>
      <w:r w:rsidRPr="00C32206">
        <w:rPr>
          <w:rFonts w:ascii="Times New Roman" w:eastAsia="Times New Roman" w:hAnsi="Times New Roman" w:cs="Times New Roman"/>
        </w:rPr>
        <w:t>Affirms and promotes the Unitarian Universalist principles</w:t>
      </w:r>
    </w:p>
    <w:p w14:paraId="5274B075" w14:textId="77777777" w:rsidR="00E37205" w:rsidRPr="00C32206" w:rsidRDefault="00E37205" w:rsidP="00251B3D">
      <w:pPr>
        <w:numPr>
          <w:ilvl w:val="0"/>
          <w:numId w:val="140"/>
        </w:numPr>
        <w:tabs>
          <w:tab w:val="left" w:pos="1000"/>
        </w:tabs>
        <w:spacing w:line="0" w:lineRule="atLeast"/>
        <w:ind w:left="1000" w:hanging="280"/>
        <w:rPr>
          <w:rFonts w:ascii="Times New Roman" w:eastAsia="Times New Roman" w:hAnsi="Times New Roman" w:cs="Times New Roman"/>
        </w:rPr>
      </w:pPr>
      <w:r w:rsidRPr="00C32206">
        <w:rPr>
          <w:rFonts w:ascii="Times New Roman" w:eastAsia="Times New Roman" w:hAnsi="Times New Roman" w:cs="Times New Roman"/>
        </w:rPr>
        <w:t>Is in accord with the Mission, Vision, and Values of this Congregation</w:t>
      </w:r>
    </w:p>
    <w:p w14:paraId="61A25497" w14:textId="77777777" w:rsidR="00E37205" w:rsidRPr="00C32206" w:rsidRDefault="00E37205" w:rsidP="00E37205">
      <w:pPr>
        <w:spacing w:line="254" w:lineRule="exact"/>
        <w:rPr>
          <w:rFonts w:ascii="Times New Roman" w:eastAsia="Times New Roman" w:hAnsi="Times New Roman" w:cs="Times New Roman"/>
        </w:rPr>
      </w:pPr>
    </w:p>
    <w:p w14:paraId="2B9407C3" w14:textId="77777777" w:rsidR="00E37205" w:rsidRPr="00C32206" w:rsidRDefault="00E37205" w:rsidP="00E37205">
      <w:pPr>
        <w:spacing w:line="0" w:lineRule="atLeast"/>
        <w:ind w:firstLine="720"/>
        <w:rPr>
          <w:rFonts w:ascii="Times New Roman" w:eastAsia="Times New Roman" w:hAnsi="Times New Roman" w:cs="Times New Roman"/>
        </w:rPr>
      </w:pPr>
      <w:r w:rsidRPr="00C32206">
        <w:rPr>
          <w:rFonts w:ascii="Times New Roman" w:eastAsia="Times New Roman" w:hAnsi="Times New Roman" w:cs="Times New Roman"/>
        </w:rPr>
        <w:t>May become a Member of Tri-UU when he or she:</w:t>
      </w:r>
    </w:p>
    <w:p w14:paraId="68FA94AF" w14:textId="77777777" w:rsidR="00E37205" w:rsidRPr="00C32206" w:rsidRDefault="00E37205" w:rsidP="00251B3D">
      <w:pPr>
        <w:numPr>
          <w:ilvl w:val="0"/>
          <w:numId w:val="141"/>
        </w:numPr>
        <w:tabs>
          <w:tab w:val="left" w:pos="1000"/>
        </w:tabs>
        <w:spacing w:line="0" w:lineRule="atLeast"/>
        <w:ind w:left="1440" w:hanging="360"/>
        <w:rPr>
          <w:rFonts w:ascii="Times New Roman" w:eastAsia="Times New Roman" w:hAnsi="Times New Roman" w:cs="Times New Roman"/>
        </w:rPr>
      </w:pPr>
      <w:r w:rsidRPr="00C32206">
        <w:rPr>
          <w:rFonts w:ascii="Times New Roman" w:eastAsia="Times New Roman" w:hAnsi="Times New Roman" w:cs="Times New Roman"/>
        </w:rPr>
        <w:t>Is 18 years of age</w:t>
      </w:r>
    </w:p>
    <w:p w14:paraId="7026FD66" w14:textId="77777777" w:rsidR="00E37205" w:rsidRPr="00C32206" w:rsidRDefault="00E37205" w:rsidP="00251B3D">
      <w:pPr>
        <w:numPr>
          <w:ilvl w:val="0"/>
          <w:numId w:val="141"/>
        </w:numPr>
        <w:tabs>
          <w:tab w:val="left" w:pos="1000"/>
        </w:tabs>
        <w:spacing w:line="0" w:lineRule="atLeast"/>
        <w:ind w:left="1440" w:hanging="360"/>
        <w:rPr>
          <w:rFonts w:ascii="Times New Roman" w:eastAsia="Times New Roman" w:hAnsi="Times New Roman" w:cs="Times New Roman"/>
        </w:rPr>
      </w:pPr>
      <w:r w:rsidRPr="00C32206">
        <w:rPr>
          <w:rFonts w:ascii="Times New Roman" w:eastAsia="Times New Roman" w:hAnsi="Times New Roman" w:cs="Times New Roman"/>
        </w:rPr>
        <w:t>Participates in an orientation program</w:t>
      </w:r>
    </w:p>
    <w:p w14:paraId="22D42D9D" w14:textId="77777777" w:rsidR="00E37205" w:rsidRPr="00C32206" w:rsidRDefault="00E37205" w:rsidP="00E37205">
      <w:pPr>
        <w:spacing w:line="10" w:lineRule="exact"/>
        <w:rPr>
          <w:rFonts w:ascii="Times New Roman" w:eastAsia="Times New Roman" w:hAnsi="Times New Roman" w:cs="Times New Roman"/>
        </w:rPr>
      </w:pPr>
    </w:p>
    <w:p w14:paraId="40E6A7BE" w14:textId="41D5B13B" w:rsidR="00E37205" w:rsidRPr="00C32206" w:rsidRDefault="0082097D" w:rsidP="00251B3D">
      <w:pPr>
        <w:numPr>
          <w:ilvl w:val="0"/>
          <w:numId w:val="141"/>
        </w:numPr>
        <w:tabs>
          <w:tab w:val="left" w:pos="992"/>
        </w:tabs>
        <w:spacing w:line="235" w:lineRule="auto"/>
        <w:ind w:left="1440" w:right="380" w:hanging="360"/>
        <w:rPr>
          <w:rFonts w:ascii="Times New Roman" w:eastAsia="Times New Roman" w:hAnsi="Times New Roman" w:cs="Times New Roman"/>
        </w:rPr>
      </w:pPr>
      <w:r>
        <w:rPr>
          <w:noProof/>
        </w:rPr>
        <mc:AlternateContent>
          <mc:Choice Requires="wps">
            <w:drawing>
              <wp:anchor distT="0" distB="0" distL="114300" distR="114300" simplePos="0" relativeHeight="254032896" behindDoc="0" locked="0" layoutInCell="1" allowOverlap="1" wp14:anchorId="3DFCED90" wp14:editId="2B3291F1">
                <wp:simplePos x="0" y="0"/>
                <wp:positionH relativeFrom="column">
                  <wp:posOffset>-501998</wp:posOffset>
                </wp:positionH>
                <wp:positionV relativeFrom="paragraph">
                  <wp:posOffset>297119</wp:posOffset>
                </wp:positionV>
                <wp:extent cx="534035" cy="1221740"/>
                <wp:effectExtent l="12700" t="0" r="24765" b="22860"/>
                <wp:wrapNone/>
                <wp:docPr id="736" name="Down Arrow 736">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E2C49" w14:textId="77777777" w:rsidR="0082097D" w:rsidRPr="0052516C" w:rsidRDefault="0082097D" w:rsidP="009B375B">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CED90" id="Down Arrow 736" o:spid="_x0000_s1030" type="#_x0000_t67" href="#p17" style="position:absolute;left:0;text-align:left;margin-left:-39.55pt;margin-top:23.4pt;width:42.05pt;height:96.2pt;z-index:25403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DXswIAAPA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" o:button="t" adj="16512" fillcolor="#ffc000" strokecolor="#c00000" strokeweight="1.25pt">
                <v:fill o:detectmouseclick="t"/>
                <v:textbox>
                  <w:txbxContent>
                    <w:p w14:paraId="125E2C49" w14:textId="77777777" w:rsidR="0082097D" w:rsidRPr="0052516C" w:rsidRDefault="0082097D" w:rsidP="009B375B">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E37205" w:rsidRPr="00C32206">
        <w:rPr>
          <w:rFonts w:ascii="Times New Roman" w:eastAsia="Times New Roman" w:hAnsi="Times New Roman" w:cs="Times New Roman"/>
        </w:rPr>
        <w:t>Signs the Tri-UU Membership Book in the presence of the Minister, a member of the Membership Team, or a member of the Board of Trustees</w:t>
      </w:r>
    </w:p>
    <w:p w14:paraId="6BBDF757" w14:textId="77777777" w:rsidR="00E37205" w:rsidRPr="00C32206" w:rsidRDefault="00E37205" w:rsidP="00E37205">
      <w:pPr>
        <w:spacing w:line="12" w:lineRule="exact"/>
        <w:rPr>
          <w:rFonts w:ascii="Times New Roman" w:eastAsia="Times New Roman" w:hAnsi="Times New Roman" w:cs="Times New Roman"/>
        </w:rPr>
      </w:pPr>
    </w:p>
    <w:p w14:paraId="01F893D5" w14:textId="0F7C1F2B" w:rsidR="00A53A26" w:rsidRPr="00A53A26" w:rsidRDefault="00E37205" w:rsidP="00A53A26">
      <w:pPr>
        <w:numPr>
          <w:ilvl w:val="0"/>
          <w:numId w:val="141"/>
        </w:numPr>
        <w:tabs>
          <w:tab w:val="left" w:pos="992"/>
        </w:tabs>
        <w:spacing w:line="235" w:lineRule="auto"/>
        <w:ind w:left="1440" w:right="320" w:hanging="360"/>
        <w:rPr>
          <w:rFonts w:ascii="Times New Roman" w:eastAsia="Times New Roman" w:hAnsi="Times New Roman" w:cs="Times New Roman"/>
        </w:rPr>
      </w:pPr>
      <w:r w:rsidRPr="00C32206">
        <w:rPr>
          <w:rFonts w:ascii="Times New Roman" w:eastAsia="Times New Roman" w:hAnsi="Times New Roman" w:cs="Times New Roman"/>
        </w:rPr>
        <w:t>Makes a pledge and a Financial Contribution of Record (FCOR) to the Congregation and continues, when able to do so, to make a pledge and financial contribution on an annual basis. This requirement may be waived by the minister where special consideration is warranted</w:t>
      </w:r>
    </w:p>
    <w:p w14:paraId="71620BFA" w14:textId="77777777" w:rsidR="00E37205" w:rsidRPr="00C32206" w:rsidRDefault="00E37205" w:rsidP="00E37205">
      <w:pPr>
        <w:spacing w:line="4" w:lineRule="exact"/>
        <w:rPr>
          <w:rFonts w:ascii="Times New Roman" w:eastAsia="Times New Roman" w:hAnsi="Times New Roman" w:cs="Times New Roman"/>
        </w:rPr>
      </w:pPr>
    </w:p>
    <w:p w14:paraId="59727738" w14:textId="77777777" w:rsidR="00E37205" w:rsidRPr="00C32206" w:rsidRDefault="00E37205" w:rsidP="00A53A26">
      <w:pPr>
        <w:numPr>
          <w:ilvl w:val="0"/>
          <w:numId w:val="141"/>
        </w:numPr>
        <w:tabs>
          <w:tab w:val="left" w:pos="1060"/>
        </w:tabs>
        <w:spacing w:line="0" w:lineRule="atLeast"/>
        <w:ind w:left="1440" w:hanging="360"/>
        <w:rPr>
          <w:rFonts w:ascii="Times New Roman" w:eastAsia="Times New Roman" w:hAnsi="Times New Roman" w:cs="Times New Roman"/>
        </w:rPr>
      </w:pPr>
      <w:r w:rsidRPr="00C32206">
        <w:rPr>
          <w:rFonts w:ascii="Times New Roman" w:eastAsia="Times New Roman" w:hAnsi="Times New Roman" w:cs="Times New Roman"/>
        </w:rPr>
        <w:t>Participates regularly in worship and other congregational events.</w:t>
      </w:r>
    </w:p>
    <w:p w14:paraId="175493DC" w14:textId="77777777" w:rsidR="00E37205" w:rsidRDefault="00E37205" w:rsidP="00A53A26">
      <w:pPr>
        <w:numPr>
          <w:ilvl w:val="0"/>
          <w:numId w:val="141"/>
        </w:numPr>
        <w:tabs>
          <w:tab w:val="left" w:pos="1060"/>
        </w:tabs>
        <w:spacing w:line="0" w:lineRule="atLeast"/>
        <w:ind w:left="1440" w:hanging="360"/>
        <w:rPr>
          <w:rFonts w:ascii="Times New Roman" w:eastAsia="Times New Roman" w:hAnsi="Times New Roman" w:cs="Times New Roman"/>
        </w:rPr>
      </w:pPr>
      <w:r w:rsidRPr="00C32206">
        <w:rPr>
          <w:rFonts w:ascii="Times New Roman" w:eastAsia="Times New Roman" w:hAnsi="Times New Roman" w:cs="Times New Roman"/>
        </w:rPr>
        <w:t>Contributes time and talent as able.</w:t>
      </w:r>
    </w:p>
    <w:p w14:paraId="755CD9B3" w14:textId="27C46A92" w:rsidR="00A53A26" w:rsidRDefault="00A53A26">
      <w:pPr>
        <w:spacing w:after="200" w:line="288" w:lineRule="auto"/>
        <w:rPr>
          <w:rFonts w:ascii="Times New Roman" w:hAnsi="Times New Roman" w:cs="Times New Roman"/>
          <w:i/>
          <w:color w:val="000000"/>
          <w:sz w:val="22"/>
          <w:szCs w:val="22"/>
        </w:rPr>
      </w:pPr>
      <w:r>
        <w:rPr>
          <w:rFonts w:ascii="Times New Roman" w:hAnsi="Times New Roman" w:cs="Times New Roman"/>
          <w:i/>
          <w:color w:val="000000"/>
          <w:sz w:val="22"/>
          <w:szCs w:val="22"/>
        </w:rPr>
        <w:br w:type="page"/>
      </w:r>
    </w:p>
    <w:p w14:paraId="3539347D" w14:textId="77777777" w:rsidR="00E37205" w:rsidRPr="00BF34AD" w:rsidRDefault="00E37205" w:rsidP="00A53A26">
      <w:pPr>
        <w:widowControl w:val="0"/>
        <w:pBdr>
          <w:top w:val="nil"/>
          <w:left w:val="nil"/>
          <w:bottom w:val="nil"/>
          <w:right w:val="nil"/>
          <w:between w:val="nil"/>
        </w:pBdr>
        <w:rPr>
          <w:rFonts w:ascii="Times New Roman" w:hAnsi="Times New Roman" w:cs="Times New Roman"/>
          <w:i/>
          <w:color w:val="000000"/>
          <w:sz w:val="22"/>
          <w:szCs w:val="22"/>
        </w:rPr>
      </w:pPr>
    </w:p>
    <w:p w14:paraId="0618A66F" w14:textId="77777777" w:rsidR="00E37205" w:rsidRPr="00BF34AD" w:rsidRDefault="00E37205" w:rsidP="00E37205">
      <w:pPr>
        <w:widowControl w:val="0"/>
        <w:pBdr>
          <w:top w:val="nil"/>
          <w:left w:val="nil"/>
          <w:bottom w:val="nil"/>
          <w:right w:val="nil"/>
          <w:between w:val="nil"/>
        </w:pBdr>
        <w:ind w:left="360"/>
        <w:rPr>
          <w:rFonts w:ascii="Times New Roman" w:hAnsi="Times New Roman" w:cs="Times New Roman"/>
          <w:color w:val="000000"/>
          <w:sz w:val="22"/>
          <w:szCs w:val="22"/>
        </w:rPr>
      </w:pPr>
      <w:bookmarkStart w:id="57" w:name="p7"/>
      <w:bookmarkEnd w:id="57"/>
      <w:r w:rsidRPr="00BF34AD">
        <w:rPr>
          <w:rFonts w:ascii="Times New Roman" w:hAnsi="Times New Roman" w:cs="Times New Roman"/>
          <w:color w:val="000000"/>
          <w:sz w:val="22"/>
          <w:szCs w:val="22"/>
        </w:rPr>
        <w:t>B.  Members are eligible to:</w:t>
      </w:r>
    </w:p>
    <w:p w14:paraId="7AB5B448" w14:textId="77777777" w:rsidR="00E37205" w:rsidRPr="00BF34AD" w:rsidRDefault="00E37205" w:rsidP="00251B3D">
      <w:pPr>
        <w:widowControl w:val="0"/>
        <w:numPr>
          <w:ilvl w:val="1"/>
          <w:numId w:val="139"/>
        </w:numPr>
        <w:pBdr>
          <w:top w:val="nil"/>
          <w:left w:val="nil"/>
          <w:bottom w:val="nil"/>
          <w:right w:val="nil"/>
          <w:between w:val="nil"/>
        </w:pBdr>
        <w:ind w:left="1080"/>
        <w:rPr>
          <w:rFonts w:ascii="Times New Roman" w:hAnsi="Times New Roman" w:cs="Times New Roman"/>
          <w:color w:val="000000"/>
          <w:sz w:val="22"/>
          <w:szCs w:val="22"/>
        </w:rPr>
      </w:pPr>
      <w:r w:rsidRPr="00BF34AD">
        <w:rPr>
          <w:rFonts w:ascii="Times New Roman" w:hAnsi="Times New Roman" w:cs="Times New Roman"/>
          <w:color w:val="000000"/>
          <w:sz w:val="22"/>
          <w:szCs w:val="22"/>
        </w:rPr>
        <w:t>Vote on all questions before the congregatio</w:t>
      </w:r>
      <w:r w:rsidRPr="00BF34AD">
        <w:rPr>
          <w:rFonts w:ascii="Times New Roman" w:eastAsia="MS Gothic" w:hAnsi="Times New Roman" w:cs="Times New Roman"/>
          <w:color w:val="000000"/>
          <w:sz w:val="22"/>
          <w:szCs w:val="22"/>
        </w:rPr>
        <w:t>n</w:t>
      </w:r>
    </w:p>
    <w:p w14:paraId="27D224B2" w14:textId="77777777" w:rsidR="00E37205" w:rsidRPr="00BF34AD" w:rsidRDefault="00E37205" w:rsidP="00251B3D">
      <w:pPr>
        <w:widowControl w:val="0"/>
        <w:numPr>
          <w:ilvl w:val="1"/>
          <w:numId w:val="139"/>
        </w:numPr>
        <w:pBdr>
          <w:top w:val="nil"/>
          <w:left w:val="nil"/>
          <w:bottom w:val="nil"/>
          <w:right w:val="nil"/>
          <w:between w:val="nil"/>
        </w:pBdr>
        <w:ind w:left="1080"/>
        <w:rPr>
          <w:rFonts w:ascii="Times New Roman" w:hAnsi="Times New Roman" w:cs="Times New Roman"/>
          <w:sz w:val="22"/>
          <w:szCs w:val="22"/>
        </w:rPr>
      </w:pPr>
      <w:r w:rsidRPr="00BF34AD">
        <w:rPr>
          <w:rFonts w:ascii="Times New Roman" w:hAnsi="Times New Roman" w:cs="Times New Roman"/>
          <w:color w:val="000000"/>
          <w:sz w:val="22"/>
          <w:szCs w:val="22"/>
        </w:rPr>
        <w:t xml:space="preserve">Have access without fee to services such as child dedications, weddings and/or commitment ceremonies, memorial services, and memorial stone dedication ceremonies. </w:t>
      </w:r>
    </w:p>
    <w:p w14:paraId="43D681ED" w14:textId="67DDEDB5" w:rsidR="00E37205" w:rsidRPr="00BF34AD" w:rsidRDefault="00E37205" w:rsidP="00251B3D">
      <w:pPr>
        <w:widowControl w:val="0"/>
        <w:numPr>
          <w:ilvl w:val="1"/>
          <w:numId w:val="139"/>
        </w:numPr>
        <w:pBdr>
          <w:top w:val="nil"/>
          <w:left w:val="nil"/>
          <w:bottom w:val="nil"/>
          <w:right w:val="nil"/>
          <w:between w:val="nil"/>
        </w:pBdr>
        <w:ind w:left="1080"/>
        <w:rPr>
          <w:rFonts w:ascii="Times New Roman" w:hAnsi="Times New Roman" w:cs="Times New Roman"/>
          <w:color w:val="000000"/>
          <w:sz w:val="22"/>
          <w:szCs w:val="22"/>
        </w:rPr>
      </w:pPr>
      <w:r w:rsidRPr="00BF34AD">
        <w:rPr>
          <w:rFonts w:ascii="Times New Roman" w:hAnsi="Times New Roman" w:cs="Times New Roman"/>
          <w:color w:val="000000"/>
          <w:sz w:val="22"/>
          <w:szCs w:val="22"/>
        </w:rPr>
        <w:t xml:space="preserve"> Serve as team leaders or members of team</w:t>
      </w:r>
    </w:p>
    <w:p w14:paraId="174342F5" w14:textId="77777777" w:rsidR="00E37205" w:rsidRPr="00BF34AD" w:rsidRDefault="00E37205" w:rsidP="00E37205">
      <w:pPr>
        <w:widowControl w:val="0"/>
        <w:pBdr>
          <w:top w:val="nil"/>
          <w:left w:val="nil"/>
          <w:bottom w:val="nil"/>
          <w:right w:val="nil"/>
          <w:between w:val="nil"/>
        </w:pBdr>
        <w:ind w:left="1080"/>
        <w:rPr>
          <w:rFonts w:ascii="Times New Roman" w:hAnsi="Times New Roman" w:cs="Times New Roman"/>
          <w:color w:val="000000"/>
          <w:sz w:val="22"/>
          <w:szCs w:val="22"/>
        </w:rPr>
      </w:pPr>
    </w:p>
    <w:p w14:paraId="0A6C6D06" w14:textId="77777777" w:rsidR="00E37205" w:rsidRPr="00BF34AD" w:rsidRDefault="00E37205" w:rsidP="00251B3D">
      <w:pPr>
        <w:pStyle w:val="ListParagraph"/>
        <w:widowControl w:val="0"/>
        <w:numPr>
          <w:ilvl w:val="0"/>
          <w:numId w:val="143"/>
        </w:numPr>
        <w:pBdr>
          <w:top w:val="nil"/>
          <w:left w:val="nil"/>
          <w:bottom w:val="nil"/>
          <w:right w:val="nil"/>
          <w:between w:val="nil"/>
        </w:pBdr>
        <w:rPr>
          <w:rFonts w:ascii="Times New Roman" w:hAnsi="Times New Roman" w:cs="Times New Roman"/>
          <w:color w:val="000000"/>
          <w:sz w:val="22"/>
          <w:szCs w:val="22"/>
        </w:rPr>
      </w:pPr>
      <w:r w:rsidRPr="00BF34AD">
        <w:rPr>
          <w:rFonts w:ascii="Times New Roman" w:hAnsi="Times New Roman" w:cs="Times New Roman"/>
          <w:color w:val="000000"/>
          <w:sz w:val="22"/>
          <w:szCs w:val="22"/>
        </w:rPr>
        <w:t>Associate Member: Anyone who meets the requirements of full membership, as described in Article V.A, who is a member of another Unitarian Universalist congregation and has chosen that group as their primary congregation, may become an Associate Member by so indicating when signing the Membership Book.</w:t>
      </w:r>
    </w:p>
    <w:p w14:paraId="7C9F459C" w14:textId="50B4BC9E" w:rsidR="00E37205" w:rsidRPr="00BF34AD" w:rsidRDefault="00E37205" w:rsidP="00E37205">
      <w:pPr>
        <w:widowControl w:val="0"/>
        <w:pBdr>
          <w:top w:val="nil"/>
          <w:left w:val="nil"/>
          <w:bottom w:val="nil"/>
          <w:right w:val="nil"/>
          <w:between w:val="nil"/>
        </w:pBdr>
        <w:rPr>
          <w:rFonts w:ascii="Times New Roman" w:hAnsi="Times New Roman" w:cs="Times New Roman"/>
          <w:i/>
          <w:color w:val="000000"/>
          <w:sz w:val="22"/>
          <w:szCs w:val="22"/>
        </w:rPr>
      </w:pPr>
      <w:r w:rsidRPr="00BF34AD">
        <w:rPr>
          <w:rFonts w:ascii="Times New Roman" w:hAnsi="Times New Roman" w:cs="Times New Roman"/>
          <w:color w:val="000000"/>
          <w:sz w:val="22"/>
          <w:szCs w:val="22"/>
        </w:rPr>
        <w:t xml:space="preserve">               Associate Members are eligible to:</w:t>
      </w:r>
    </w:p>
    <w:p w14:paraId="053E67FD" w14:textId="53FBA44C" w:rsidR="00E37205" w:rsidRPr="00BF34AD" w:rsidRDefault="00E37205" w:rsidP="00251B3D">
      <w:pPr>
        <w:widowControl w:val="0"/>
        <w:numPr>
          <w:ilvl w:val="1"/>
          <w:numId w:val="143"/>
        </w:numPr>
        <w:pBdr>
          <w:top w:val="nil"/>
          <w:left w:val="nil"/>
          <w:bottom w:val="nil"/>
          <w:right w:val="nil"/>
          <w:between w:val="nil"/>
        </w:pBdr>
        <w:ind w:left="1080"/>
        <w:rPr>
          <w:rFonts w:ascii="Times New Roman" w:hAnsi="Times New Roman" w:cs="Times New Roman"/>
          <w:color w:val="000000"/>
          <w:sz w:val="22"/>
          <w:szCs w:val="22"/>
        </w:rPr>
      </w:pPr>
      <w:r w:rsidRPr="00BF34AD">
        <w:rPr>
          <w:rFonts w:ascii="Times New Roman" w:hAnsi="Times New Roman" w:cs="Times New Roman"/>
          <w:color w:val="000000"/>
          <w:sz w:val="22"/>
          <w:szCs w:val="22"/>
        </w:rPr>
        <w:t>Vote on questions before the congregation when the issue pertains only to Tri-UU</w:t>
      </w:r>
    </w:p>
    <w:p w14:paraId="46280131" w14:textId="77777777" w:rsidR="00E37205" w:rsidRPr="00BF34AD" w:rsidRDefault="00E37205" w:rsidP="00251B3D">
      <w:pPr>
        <w:widowControl w:val="0"/>
        <w:numPr>
          <w:ilvl w:val="1"/>
          <w:numId w:val="143"/>
        </w:numPr>
        <w:pBdr>
          <w:top w:val="nil"/>
          <w:left w:val="nil"/>
          <w:bottom w:val="nil"/>
          <w:right w:val="nil"/>
          <w:between w:val="nil"/>
        </w:pBdr>
        <w:ind w:left="1080"/>
        <w:rPr>
          <w:rFonts w:ascii="Times New Roman" w:hAnsi="Times New Roman" w:cs="Times New Roman"/>
          <w:sz w:val="22"/>
          <w:szCs w:val="22"/>
        </w:rPr>
      </w:pPr>
      <w:r w:rsidRPr="00BF34AD">
        <w:rPr>
          <w:rFonts w:ascii="Times New Roman" w:hAnsi="Times New Roman" w:cs="Times New Roman"/>
          <w:color w:val="000000"/>
          <w:sz w:val="22"/>
          <w:szCs w:val="22"/>
        </w:rPr>
        <w:t xml:space="preserve">Have access without fee to services such as child dedications, weddings and/or commitment ceremonies, memorial services, and memorial stone dedication ceremonies. </w:t>
      </w:r>
    </w:p>
    <w:p w14:paraId="07C29C0E" w14:textId="754FE69D" w:rsidR="00E37205" w:rsidRPr="00BF34AD" w:rsidRDefault="00E37205" w:rsidP="00251B3D">
      <w:pPr>
        <w:widowControl w:val="0"/>
        <w:numPr>
          <w:ilvl w:val="1"/>
          <w:numId w:val="143"/>
        </w:numPr>
        <w:pBdr>
          <w:top w:val="nil"/>
          <w:left w:val="nil"/>
          <w:bottom w:val="nil"/>
          <w:right w:val="nil"/>
          <w:between w:val="nil"/>
        </w:pBdr>
        <w:ind w:left="1080"/>
        <w:rPr>
          <w:rFonts w:ascii="Times New Roman" w:hAnsi="Times New Roman" w:cs="Times New Roman"/>
          <w:sz w:val="22"/>
          <w:szCs w:val="22"/>
        </w:rPr>
      </w:pPr>
      <w:del w:id="58" w:author="Myra Symons" w:date="2024-04-09T13:53:00Z" w16du:dateUtc="2024-04-09T17:53:00Z">
        <w:r w:rsidRPr="00BF34AD" w:rsidDel="008955DD">
          <w:rPr>
            <w:rFonts w:ascii="Times New Roman" w:hAnsi="Times New Roman" w:cs="Times New Roman"/>
            <w:color w:val="000000"/>
            <w:sz w:val="22"/>
            <w:szCs w:val="22"/>
          </w:rPr>
          <w:delText xml:space="preserve"> </w:delText>
        </w:r>
      </w:del>
      <w:r w:rsidRPr="00BF34AD">
        <w:rPr>
          <w:rFonts w:ascii="Times New Roman" w:hAnsi="Times New Roman" w:cs="Times New Roman"/>
          <w:color w:val="000000"/>
          <w:sz w:val="22"/>
          <w:szCs w:val="22"/>
        </w:rPr>
        <w:t xml:space="preserve">Serve as team leaders or members of teams, excepting Associate Members may not serve on the Nominating Team or the Auditing Team </w:t>
      </w:r>
    </w:p>
    <w:p w14:paraId="1164A1B6" w14:textId="77777777" w:rsidR="002C3D21" w:rsidRPr="00BF34AD" w:rsidRDefault="002C3D21" w:rsidP="002C3D21">
      <w:pPr>
        <w:widowControl w:val="0"/>
        <w:pBdr>
          <w:top w:val="nil"/>
          <w:left w:val="nil"/>
          <w:bottom w:val="nil"/>
          <w:right w:val="nil"/>
          <w:between w:val="nil"/>
        </w:pBdr>
        <w:ind w:left="1080"/>
        <w:rPr>
          <w:rFonts w:ascii="Times New Roman" w:hAnsi="Times New Roman" w:cs="Times New Roman"/>
          <w:sz w:val="22"/>
          <w:szCs w:val="22"/>
        </w:rPr>
      </w:pPr>
    </w:p>
    <w:p w14:paraId="4FE9841A" w14:textId="77777777" w:rsidR="00E37205" w:rsidRPr="00BF34AD" w:rsidRDefault="00E37205" w:rsidP="00251B3D">
      <w:pPr>
        <w:widowControl w:val="0"/>
        <w:numPr>
          <w:ilvl w:val="0"/>
          <w:numId w:val="143"/>
        </w:numPr>
        <w:pBdr>
          <w:top w:val="nil"/>
          <w:left w:val="nil"/>
          <w:bottom w:val="nil"/>
          <w:right w:val="nil"/>
          <w:between w:val="nil"/>
        </w:pBdr>
        <w:rPr>
          <w:rFonts w:ascii="Times New Roman" w:hAnsi="Times New Roman" w:cs="Times New Roman"/>
          <w:sz w:val="22"/>
          <w:szCs w:val="22"/>
        </w:rPr>
      </w:pPr>
      <w:r w:rsidRPr="00BF34AD">
        <w:rPr>
          <w:rFonts w:ascii="Times New Roman" w:hAnsi="Times New Roman" w:cs="Times New Roman"/>
          <w:color w:val="000000"/>
          <w:sz w:val="22"/>
          <w:szCs w:val="22"/>
        </w:rPr>
        <w:t>Associate Members will not be included in the count of members for the certification report required by the UUA, Southern Region.</w:t>
      </w:r>
    </w:p>
    <w:p w14:paraId="4C7DAA11" w14:textId="77777777" w:rsidR="00E37205" w:rsidRPr="00BF34AD" w:rsidRDefault="00E37205" w:rsidP="00E37205">
      <w:pPr>
        <w:widowControl w:val="0"/>
        <w:pBdr>
          <w:top w:val="nil"/>
          <w:left w:val="nil"/>
          <w:bottom w:val="nil"/>
          <w:right w:val="nil"/>
          <w:between w:val="nil"/>
        </w:pBdr>
        <w:ind w:left="1080"/>
        <w:rPr>
          <w:rFonts w:ascii="Times New Roman" w:hAnsi="Times New Roman" w:cs="Times New Roman"/>
          <w:color w:val="000000"/>
          <w:sz w:val="22"/>
          <w:szCs w:val="22"/>
        </w:rPr>
      </w:pPr>
    </w:p>
    <w:p w14:paraId="0BF2391A" w14:textId="77777777" w:rsidR="00E37205" w:rsidRPr="00BF34AD" w:rsidRDefault="00E37205" w:rsidP="00251B3D">
      <w:pPr>
        <w:pStyle w:val="ListParagraph"/>
        <w:widowControl w:val="0"/>
        <w:numPr>
          <w:ilvl w:val="0"/>
          <w:numId w:val="142"/>
        </w:numPr>
        <w:pBdr>
          <w:top w:val="nil"/>
          <w:left w:val="nil"/>
          <w:bottom w:val="nil"/>
          <w:right w:val="nil"/>
          <w:between w:val="nil"/>
        </w:pBdr>
        <w:rPr>
          <w:rFonts w:ascii="Times New Roman" w:hAnsi="Times New Roman" w:cs="Times New Roman"/>
          <w:sz w:val="22"/>
          <w:szCs w:val="22"/>
        </w:rPr>
      </w:pPr>
      <w:r w:rsidRPr="00BF34AD">
        <w:rPr>
          <w:rFonts w:ascii="Times New Roman" w:hAnsi="Times New Roman" w:cs="Times New Roman"/>
          <w:color w:val="000000"/>
          <w:sz w:val="22"/>
          <w:szCs w:val="22"/>
        </w:rPr>
        <w:t>There shall be a 30-day waiting period between becoming a Member or Associate Member and having the voting privilege.</w:t>
      </w:r>
    </w:p>
    <w:p w14:paraId="668555A3" w14:textId="77777777" w:rsidR="00E37205" w:rsidRPr="00BF34AD" w:rsidRDefault="00E37205" w:rsidP="00E37205">
      <w:pPr>
        <w:widowControl w:val="0"/>
        <w:pBdr>
          <w:top w:val="nil"/>
          <w:left w:val="nil"/>
          <w:bottom w:val="nil"/>
          <w:right w:val="nil"/>
          <w:between w:val="nil"/>
        </w:pBdr>
        <w:ind w:left="720"/>
        <w:rPr>
          <w:rFonts w:ascii="Times New Roman" w:hAnsi="Times New Roman" w:cs="Times New Roman"/>
          <w:sz w:val="22"/>
          <w:szCs w:val="22"/>
        </w:rPr>
      </w:pPr>
    </w:p>
    <w:p w14:paraId="24333B16" w14:textId="77777777" w:rsidR="00E37205" w:rsidRPr="00BF34AD" w:rsidRDefault="00E37205" w:rsidP="00251B3D">
      <w:pPr>
        <w:widowControl w:val="0"/>
        <w:numPr>
          <w:ilvl w:val="0"/>
          <w:numId w:val="142"/>
        </w:numPr>
        <w:pBdr>
          <w:top w:val="nil"/>
          <w:left w:val="nil"/>
          <w:bottom w:val="nil"/>
          <w:right w:val="nil"/>
          <w:between w:val="nil"/>
        </w:pBdr>
        <w:rPr>
          <w:rFonts w:ascii="Times New Roman" w:hAnsi="Times New Roman" w:cs="Times New Roman"/>
          <w:sz w:val="22"/>
          <w:szCs w:val="22"/>
        </w:rPr>
      </w:pPr>
      <w:r w:rsidRPr="00BF34AD">
        <w:rPr>
          <w:rFonts w:ascii="Times New Roman" w:hAnsi="Times New Roman" w:cs="Times New Roman"/>
          <w:color w:val="000000"/>
          <w:sz w:val="22"/>
          <w:szCs w:val="22"/>
        </w:rPr>
        <w:t>A Member, or Associate Member, may be removed from the membership list by:</w:t>
      </w:r>
    </w:p>
    <w:p w14:paraId="5C6E91E8" w14:textId="005115EC" w:rsidR="00E37205" w:rsidRPr="00BF34AD" w:rsidRDefault="00E37205" w:rsidP="00251B3D">
      <w:pPr>
        <w:widowControl w:val="0"/>
        <w:numPr>
          <w:ilvl w:val="1"/>
          <w:numId w:val="142"/>
        </w:numPr>
        <w:pBdr>
          <w:top w:val="nil"/>
          <w:left w:val="nil"/>
          <w:bottom w:val="nil"/>
          <w:right w:val="nil"/>
          <w:between w:val="nil"/>
        </w:pBdr>
        <w:rPr>
          <w:rFonts w:ascii="Times New Roman" w:hAnsi="Times New Roman" w:cs="Times New Roman"/>
          <w:sz w:val="22"/>
          <w:szCs w:val="22"/>
        </w:rPr>
      </w:pPr>
      <w:r w:rsidRPr="00BF34AD">
        <w:rPr>
          <w:rFonts w:ascii="Times New Roman" w:hAnsi="Times New Roman" w:cs="Times New Roman"/>
          <w:color w:val="000000"/>
          <w:sz w:val="22"/>
          <w:szCs w:val="22"/>
        </w:rPr>
        <w:t>Their request</w:t>
      </w:r>
    </w:p>
    <w:p w14:paraId="18E06619" w14:textId="41C2BA27" w:rsidR="00E37205" w:rsidRPr="00BF34AD" w:rsidRDefault="00457194" w:rsidP="00251B3D">
      <w:pPr>
        <w:widowControl w:val="0"/>
        <w:numPr>
          <w:ilvl w:val="1"/>
          <w:numId w:val="142"/>
        </w:numPr>
        <w:pBdr>
          <w:top w:val="nil"/>
          <w:left w:val="nil"/>
          <w:bottom w:val="nil"/>
          <w:right w:val="nil"/>
          <w:between w:val="nil"/>
        </w:pBdr>
        <w:rPr>
          <w:rFonts w:ascii="Times New Roman" w:hAnsi="Times New Roman" w:cs="Times New Roman"/>
          <w:sz w:val="22"/>
          <w:szCs w:val="22"/>
        </w:rPr>
      </w:pPr>
      <w:r w:rsidRPr="00BF34AD">
        <w:rPr>
          <w:noProof/>
          <w:color w:val="000000"/>
          <w:sz w:val="22"/>
          <w:szCs w:val="22"/>
        </w:rPr>
        <mc:AlternateContent>
          <mc:Choice Requires="wps">
            <w:drawing>
              <wp:anchor distT="0" distB="0" distL="114300" distR="114300" simplePos="0" relativeHeight="253867008" behindDoc="0" locked="0" layoutInCell="1" allowOverlap="1" wp14:anchorId="461F2765" wp14:editId="666C4594">
                <wp:simplePos x="0" y="0"/>
                <wp:positionH relativeFrom="leftMargin">
                  <wp:align>right</wp:align>
                </wp:positionH>
                <wp:positionV relativeFrom="paragraph">
                  <wp:posOffset>184150</wp:posOffset>
                </wp:positionV>
                <wp:extent cx="499745" cy="1183005"/>
                <wp:effectExtent l="19050" t="19050" r="33655" b="17145"/>
                <wp:wrapNone/>
                <wp:docPr id="502" name="Up Arrow 502">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75387B1" w14:textId="77777777" w:rsidR="009B375B" w:rsidRPr="00260E8E" w:rsidRDefault="009B375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F2765" id="Up Arrow 502" o:spid="_x0000_s1031" type="#_x0000_t68" href="#toc1" style="position:absolute;left:0;text-align:left;margin-left:-11.85pt;margin-top:14.5pt;width:39.35pt;height:93.15pt;z-index:25386700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" o:button="t" adj="4562" fillcolor="#43bae8 [2676]" strokecolor="black [3213]">
                <v:fill color2="#74ccee [1972]" rotate="t" o:detectmouseclick="t" focusposition="1,1" focussize="-1,-1" focus="100%" type="gradientRadial"/>
                <v:textbox>
                  <w:txbxContent>
                    <w:p w14:paraId="575387B1" w14:textId="77777777" w:rsidR="009B375B" w:rsidRPr="00260E8E" w:rsidRDefault="009B375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w10:wrap anchorx="margin"/>
              </v:shape>
            </w:pict>
          </mc:Fallback>
        </mc:AlternateContent>
      </w:r>
      <w:r w:rsidR="00E37205" w:rsidRPr="00BF34AD">
        <w:rPr>
          <w:rFonts w:ascii="Times New Roman" w:hAnsi="Times New Roman" w:cs="Times New Roman"/>
          <w:color w:val="000000"/>
          <w:sz w:val="22"/>
          <w:szCs w:val="22"/>
        </w:rPr>
        <w:t>Transfer to another Unitarian Universalist group</w:t>
      </w:r>
    </w:p>
    <w:p w14:paraId="73B98760" w14:textId="77777777" w:rsidR="00E37205" w:rsidRPr="00BF34AD" w:rsidRDefault="00E37205" w:rsidP="00251B3D">
      <w:pPr>
        <w:widowControl w:val="0"/>
        <w:numPr>
          <w:ilvl w:val="1"/>
          <w:numId w:val="142"/>
        </w:numPr>
        <w:pBdr>
          <w:top w:val="nil"/>
          <w:left w:val="nil"/>
          <w:bottom w:val="nil"/>
          <w:right w:val="nil"/>
          <w:between w:val="nil"/>
        </w:pBdr>
        <w:rPr>
          <w:rFonts w:ascii="Times New Roman" w:hAnsi="Times New Roman" w:cs="Times New Roman"/>
          <w:sz w:val="22"/>
          <w:szCs w:val="22"/>
        </w:rPr>
      </w:pPr>
      <w:r w:rsidRPr="00BF34AD">
        <w:rPr>
          <w:rFonts w:ascii="Times New Roman" w:hAnsi="Times New Roman" w:cs="Times New Roman"/>
          <w:color w:val="000000"/>
          <w:sz w:val="22"/>
          <w:szCs w:val="22"/>
        </w:rPr>
        <w:t>The Board of Trustees for cause</w:t>
      </w:r>
      <w:r w:rsidRPr="00BF34AD">
        <w:rPr>
          <w:rFonts w:ascii="Times New Roman" w:hAnsi="Times New Roman" w:cs="Times New Roman"/>
          <w:color w:val="FF0000"/>
          <w:sz w:val="22"/>
          <w:szCs w:val="22"/>
        </w:rPr>
        <w:t>.</w:t>
      </w:r>
    </w:p>
    <w:p w14:paraId="2F8B53DB" w14:textId="77777777" w:rsidR="00E37205" w:rsidRPr="00BF34AD" w:rsidRDefault="00E37205" w:rsidP="00251B3D">
      <w:pPr>
        <w:widowControl w:val="0"/>
        <w:numPr>
          <w:ilvl w:val="1"/>
          <w:numId w:val="142"/>
        </w:numPr>
        <w:pBdr>
          <w:top w:val="nil"/>
          <w:left w:val="nil"/>
          <w:bottom w:val="nil"/>
          <w:right w:val="nil"/>
          <w:between w:val="nil"/>
        </w:pBdr>
        <w:rPr>
          <w:rFonts w:ascii="Times New Roman" w:hAnsi="Times New Roman" w:cs="Times New Roman"/>
          <w:sz w:val="22"/>
          <w:szCs w:val="22"/>
        </w:rPr>
      </w:pPr>
      <w:r w:rsidRPr="00BF34AD">
        <w:rPr>
          <w:rFonts w:ascii="Times New Roman" w:hAnsi="Times New Roman" w:cs="Times New Roman"/>
          <w:color w:val="000000"/>
          <w:sz w:val="22"/>
          <w:szCs w:val="22"/>
        </w:rPr>
        <w:t>Having had no contact with this Congregation for more than one fiscal year, as verified by the Membership team. The team will recommend to the Board of Trustees those members whose names should be purged from the membership list</w:t>
      </w:r>
    </w:p>
    <w:p w14:paraId="0F1CB448" w14:textId="77777777" w:rsidR="00E37205" w:rsidRPr="00BF34AD" w:rsidRDefault="00E37205" w:rsidP="00E37205">
      <w:pPr>
        <w:widowControl w:val="0"/>
        <w:pBdr>
          <w:top w:val="nil"/>
          <w:left w:val="nil"/>
          <w:bottom w:val="nil"/>
          <w:right w:val="nil"/>
          <w:between w:val="nil"/>
        </w:pBdr>
        <w:ind w:left="1080"/>
        <w:rPr>
          <w:rFonts w:ascii="Times New Roman" w:hAnsi="Times New Roman" w:cs="Times New Roman"/>
          <w:sz w:val="22"/>
          <w:szCs w:val="22"/>
        </w:rPr>
      </w:pPr>
    </w:p>
    <w:p w14:paraId="5B3CD8B7" w14:textId="77777777" w:rsidR="00E37205" w:rsidRPr="00BF34AD" w:rsidRDefault="00E37205" w:rsidP="00251B3D">
      <w:pPr>
        <w:widowControl w:val="0"/>
        <w:numPr>
          <w:ilvl w:val="0"/>
          <w:numId w:val="142"/>
        </w:numPr>
        <w:pBdr>
          <w:top w:val="nil"/>
          <w:left w:val="nil"/>
          <w:bottom w:val="nil"/>
          <w:right w:val="nil"/>
          <w:between w:val="nil"/>
        </w:pBdr>
        <w:rPr>
          <w:rFonts w:ascii="Times New Roman" w:hAnsi="Times New Roman" w:cs="Times New Roman"/>
          <w:sz w:val="22"/>
          <w:szCs w:val="22"/>
        </w:rPr>
      </w:pPr>
      <w:r w:rsidRPr="00BF34AD">
        <w:rPr>
          <w:rFonts w:ascii="Times New Roman" w:hAnsi="Times New Roman" w:cs="Times New Roman"/>
          <w:color w:val="000000"/>
          <w:sz w:val="22"/>
          <w:szCs w:val="22"/>
        </w:rPr>
        <w:t>Friends are those who wish to be in a relationship with the Congregation and support it through time, treasure, or talent but have not declared membership. At the invitation of the Membership Team, a visitor may move to Friend status when he or she:</w:t>
      </w:r>
    </w:p>
    <w:p w14:paraId="4852C4EA" w14:textId="7E69F924" w:rsidR="00E37205" w:rsidRPr="00BF34AD" w:rsidRDefault="00E37205" w:rsidP="00E37205">
      <w:pPr>
        <w:widowControl w:val="0"/>
        <w:numPr>
          <w:ilvl w:val="0"/>
          <w:numId w:val="46"/>
        </w:numPr>
        <w:pBdr>
          <w:top w:val="nil"/>
          <w:left w:val="nil"/>
          <w:bottom w:val="nil"/>
          <w:right w:val="nil"/>
          <w:between w:val="nil"/>
        </w:pBdr>
        <w:ind w:left="1440"/>
        <w:rPr>
          <w:rFonts w:ascii="Times New Roman" w:hAnsi="Times New Roman" w:cs="Times New Roman"/>
          <w:sz w:val="22"/>
          <w:szCs w:val="22"/>
        </w:rPr>
      </w:pPr>
      <w:r w:rsidRPr="00BF34AD">
        <w:rPr>
          <w:rFonts w:ascii="Times New Roman" w:hAnsi="Times New Roman" w:cs="Times New Roman"/>
          <w:color w:val="000000"/>
          <w:sz w:val="22"/>
          <w:szCs w:val="22"/>
        </w:rPr>
        <w:t>Subscribes to Tri-UU’s Covenant of Right Relationships</w:t>
      </w:r>
    </w:p>
    <w:p w14:paraId="2A591615" w14:textId="4B8F8011" w:rsidR="00E37205" w:rsidRPr="00BF34AD" w:rsidRDefault="00E37205" w:rsidP="00E37205">
      <w:pPr>
        <w:widowControl w:val="0"/>
        <w:numPr>
          <w:ilvl w:val="0"/>
          <w:numId w:val="46"/>
        </w:numPr>
        <w:pBdr>
          <w:top w:val="nil"/>
          <w:left w:val="nil"/>
          <w:bottom w:val="nil"/>
          <w:right w:val="nil"/>
          <w:between w:val="nil"/>
        </w:pBdr>
        <w:ind w:left="1440"/>
        <w:rPr>
          <w:rFonts w:ascii="Times New Roman" w:hAnsi="Times New Roman" w:cs="Times New Roman"/>
          <w:sz w:val="22"/>
          <w:szCs w:val="22"/>
        </w:rPr>
      </w:pPr>
      <w:r w:rsidRPr="00BF34AD">
        <w:rPr>
          <w:rFonts w:ascii="Times New Roman" w:hAnsi="Times New Roman" w:cs="Times New Roman"/>
          <w:color w:val="000000"/>
          <w:sz w:val="22"/>
          <w:szCs w:val="22"/>
        </w:rPr>
        <w:t xml:space="preserve">Affirms and promotes the Unitarian Universalist Principles </w:t>
      </w:r>
    </w:p>
    <w:p w14:paraId="36B0EBA3" w14:textId="339F506C" w:rsidR="00E37205" w:rsidRPr="00BF34AD" w:rsidRDefault="00E37205" w:rsidP="00E37205">
      <w:pPr>
        <w:widowControl w:val="0"/>
        <w:numPr>
          <w:ilvl w:val="0"/>
          <w:numId w:val="46"/>
        </w:numPr>
        <w:pBdr>
          <w:top w:val="nil"/>
          <w:left w:val="nil"/>
          <w:bottom w:val="nil"/>
          <w:right w:val="nil"/>
          <w:between w:val="nil"/>
        </w:pBdr>
        <w:ind w:left="1440"/>
        <w:rPr>
          <w:rFonts w:ascii="Times New Roman" w:hAnsi="Times New Roman" w:cs="Times New Roman"/>
          <w:sz w:val="22"/>
          <w:szCs w:val="22"/>
        </w:rPr>
      </w:pPr>
      <w:r w:rsidRPr="00BF34AD">
        <w:rPr>
          <w:rFonts w:ascii="Times New Roman" w:hAnsi="Times New Roman" w:cs="Times New Roman"/>
          <w:color w:val="000000"/>
          <w:sz w:val="22"/>
          <w:szCs w:val="22"/>
        </w:rPr>
        <w:t>Is in accord with the Mission, Vision, and Values of this Congregation</w:t>
      </w:r>
    </w:p>
    <w:p w14:paraId="3C4C950C" w14:textId="5EC19E4B" w:rsidR="00E37205" w:rsidRPr="00BF34AD" w:rsidRDefault="00E37205" w:rsidP="00E37205">
      <w:pPr>
        <w:widowControl w:val="0"/>
        <w:numPr>
          <w:ilvl w:val="0"/>
          <w:numId w:val="46"/>
        </w:numPr>
        <w:pBdr>
          <w:top w:val="nil"/>
          <w:left w:val="nil"/>
          <w:bottom w:val="nil"/>
          <w:right w:val="nil"/>
          <w:between w:val="nil"/>
        </w:pBdr>
        <w:ind w:left="1440"/>
        <w:rPr>
          <w:rFonts w:ascii="Times New Roman" w:hAnsi="Times New Roman" w:cs="Times New Roman"/>
          <w:sz w:val="22"/>
          <w:szCs w:val="22"/>
        </w:rPr>
      </w:pPr>
      <w:r w:rsidRPr="00BF34AD">
        <w:rPr>
          <w:rFonts w:ascii="Times New Roman" w:hAnsi="Times New Roman" w:cs="Times New Roman"/>
          <w:color w:val="000000"/>
          <w:sz w:val="22"/>
          <w:szCs w:val="22"/>
        </w:rPr>
        <w:t>Friends will not be included in the count of members required to establish the annual assessment by the UUA and Southern District.</w:t>
      </w:r>
    </w:p>
    <w:p w14:paraId="60FEB61D" w14:textId="4287DA35" w:rsidR="00E37205" w:rsidRPr="00BF34AD" w:rsidRDefault="00457194" w:rsidP="00E37205">
      <w:pPr>
        <w:widowControl w:val="0"/>
        <w:numPr>
          <w:ilvl w:val="0"/>
          <w:numId w:val="46"/>
        </w:numPr>
        <w:pBdr>
          <w:top w:val="nil"/>
          <w:left w:val="nil"/>
          <w:bottom w:val="nil"/>
          <w:right w:val="nil"/>
          <w:between w:val="nil"/>
        </w:pBdr>
        <w:ind w:left="1440"/>
        <w:rPr>
          <w:rFonts w:ascii="Times New Roman" w:hAnsi="Times New Roman" w:cs="Times New Roman"/>
          <w:sz w:val="22"/>
          <w:szCs w:val="22"/>
        </w:rPr>
      </w:pPr>
      <w:r w:rsidRPr="00BF34AD">
        <w:rPr>
          <w:noProof/>
          <w:sz w:val="22"/>
          <w:szCs w:val="22"/>
        </w:rPr>
        <mc:AlternateContent>
          <mc:Choice Requires="wps">
            <w:drawing>
              <wp:anchor distT="0" distB="0" distL="114300" distR="114300" simplePos="0" relativeHeight="253869056" behindDoc="0" locked="0" layoutInCell="1" allowOverlap="1" wp14:anchorId="1CAF553E" wp14:editId="70CAEE1B">
                <wp:simplePos x="0" y="0"/>
                <wp:positionH relativeFrom="leftMargin">
                  <wp:align>right</wp:align>
                </wp:positionH>
                <wp:positionV relativeFrom="paragraph">
                  <wp:posOffset>19685</wp:posOffset>
                </wp:positionV>
                <wp:extent cx="534035" cy="1221740"/>
                <wp:effectExtent l="19050" t="0" r="18415" b="35560"/>
                <wp:wrapNone/>
                <wp:docPr id="503" name="Down Arrow 503">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2BF9D2" w14:textId="77777777" w:rsidR="009B375B" w:rsidRPr="0052516C" w:rsidRDefault="009B375B" w:rsidP="009B375B">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F553E" id="Down Arrow 503" o:spid="_x0000_s1032" type="#_x0000_t67" href="#p17" style="position:absolute;left:0;text-align:left;margin-left:-9.15pt;margin-top:1.55pt;width:42.05pt;height:96.2pt;z-index:2538690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" o:button="t" adj="16512" fillcolor="#ffc000" strokecolor="#c00000" strokeweight="1.25pt">
                <v:fill o:detectmouseclick="t"/>
                <v:textbox>
                  <w:txbxContent>
                    <w:p w14:paraId="612BF9D2" w14:textId="77777777" w:rsidR="009B375B" w:rsidRPr="0052516C" w:rsidRDefault="009B375B" w:rsidP="009B375B">
                      <w:pPr>
                        <w:jc w:val="both"/>
                        <w:rPr>
                          <w:b/>
                          <w:bCs/>
                          <w:color w:val="000000" w:themeColor="text1"/>
                          <w:sz w:val="32"/>
                          <w:szCs w:val="32"/>
                        </w:rPr>
                      </w:pPr>
                      <w:r w:rsidRPr="0052516C">
                        <w:rPr>
                          <w:b/>
                          <w:bCs/>
                          <w:color w:val="000000" w:themeColor="text1"/>
                          <w:sz w:val="32"/>
                          <w:szCs w:val="32"/>
                        </w:rPr>
                        <w:t>NEXT</w:t>
                      </w:r>
                    </w:p>
                  </w:txbxContent>
                </v:textbox>
                <w10:wrap anchorx="margin"/>
              </v:shape>
            </w:pict>
          </mc:Fallback>
        </mc:AlternateContent>
      </w:r>
      <w:r w:rsidR="00E37205" w:rsidRPr="00BF34AD">
        <w:rPr>
          <w:rFonts w:ascii="Times New Roman" w:hAnsi="Times New Roman" w:cs="Times New Roman"/>
          <w:color w:val="000000"/>
          <w:sz w:val="22"/>
          <w:szCs w:val="22"/>
        </w:rPr>
        <w:t xml:space="preserve">Friends are eligible to: </w:t>
      </w:r>
    </w:p>
    <w:p w14:paraId="269D5EB0" w14:textId="77777777" w:rsidR="00E37205" w:rsidRPr="00BF34AD" w:rsidRDefault="00E37205" w:rsidP="00E37205">
      <w:pPr>
        <w:widowControl w:val="0"/>
        <w:pBdr>
          <w:top w:val="nil"/>
          <w:left w:val="nil"/>
          <w:bottom w:val="nil"/>
          <w:right w:val="nil"/>
          <w:between w:val="nil"/>
        </w:pBdr>
        <w:ind w:left="1440"/>
        <w:rPr>
          <w:rFonts w:ascii="Times New Roman" w:eastAsia="MS Gothic" w:hAnsi="Times New Roman" w:cs="Times New Roman"/>
          <w:color w:val="000000"/>
          <w:sz w:val="22"/>
          <w:szCs w:val="22"/>
        </w:rPr>
      </w:pPr>
      <w:r w:rsidRPr="00BF34AD">
        <w:rPr>
          <w:rFonts w:ascii="Times New Roman" w:hAnsi="Times New Roman" w:cs="Times New Roman"/>
          <w:color w:val="000000"/>
          <w:sz w:val="22"/>
          <w:szCs w:val="22"/>
        </w:rPr>
        <w:t>a. Serve on teams and programs, except the Nominating or Auditing Teams</w:t>
      </w:r>
    </w:p>
    <w:p w14:paraId="7E464BD8" w14:textId="063E0AA8" w:rsidR="00E37205" w:rsidRPr="00BF34AD" w:rsidRDefault="00E37205" w:rsidP="00E37205">
      <w:pPr>
        <w:widowControl w:val="0"/>
        <w:pBdr>
          <w:top w:val="nil"/>
          <w:left w:val="nil"/>
          <w:bottom w:val="nil"/>
          <w:right w:val="nil"/>
          <w:between w:val="nil"/>
        </w:pBdr>
        <w:ind w:left="1440"/>
        <w:rPr>
          <w:rFonts w:ascii="Times New Roman" w:hAnsi="Times New Roman" w:cs="Times New Roman"/>
          <w:color w:val="000000"/>
          <w:sz w:val="22"/>
          <w:szCs w:val="22"/>
        </w:rPr>
      </w:pPr>
      <w:r w:rsidRPr="00BF34AD">
        <w:rPr>
          <w:rFonts w:ascii="Times New Roman" w:hAnsi="Times New Roman" w:cs="Times New Roman"/>
          <w:color w:val="000000"/>
          <w:sz w:val="22"/>
          <w:szCs w:val="22"/>
        </w:rPr>
        <w:t>b. Serve as leader of a team, at the Board’s discretion, when there is no member willing and able to serve in that capacity.</w:t>
      </w:r>
    </w:p>
    <w:p w14:paraId="69D8895D" w14:textId="69A119A3" w:rsidR="00E37205" w:rsidRPr="00BF34AD" w:rsidRDefault="00E37205" w:rsidP="00E37205">
      <w:pPr>
        <w:widowControl w:val="0"/>
        <w:pBdr>
          <w:top w:val="nil"/>
          <w:left w:val="nil"/>
          <w:bottom w:val="nil"/>
          <w:right w:val="nil"/>
          <w:between w:val="nil"/>
        </w:pBdr>
        <w:ind w:left="1440"/>
        <w:rPr>
          <w:rFonts w:ascii="Times New Roman" w:hAnsi="Times New Roman" w:cs="Times New Roman"/>
          <w:color w:val="000000"/>
          <w:sz w:val="22"/>
          <w:szCs w:val="22"/>
        </w:rPr>
      </w:pPr>
      <w:r w:rsidRPr="00BF34AD">
        <w:rPr>
          <w:rFonts w:ascii="Times New Roman" w:hAnsi="Times New Roman" w:cs="Times New Roman"/>
          <w:color w:val="000000"/>
          <w:sz w:val="22"/>
          <w:szCs w:val="22"/>
        </w:rPr>
        <w:t>c. Participate in Congregation activities</w:t>
      </w:r>
    </w:p>
    <w:p w14:paraId="64616B30" w14:textId="77777777" w:rsidR="002C3D21" w:rsidRPr="00BF34AD" w:rsidRDefault="002C3D21" w:rsidP="00E37205">
      <w:pPr>
        <w:widowControl w:val="0"/>
        <w:pBdr>
          <w:top w:val="nil"/>
          <w:left w:val="nil"/>
          <w:bottom w:val="nil"/>
          <w:right w:val="nil"/>
          <w:between w:val="nil"/>
        </w:pBdr>
        <w:ind w:left="1440"/>
        <w:rPr>
          <w:rFonts w:ascii="Times New Roman" w:hAnsi="Times New Roman" w:cs="Times New Roman"/>
          <w:color w:val="000000"/>
          <w:sz w:val="22"/>
          <w:szCs w:val="22"/>
        </w:rPr>
      </w:pPr>
    </w:p>
    <w:p w14:paraId="331AA434" w14:textId="77777777" w:rsidR="00E37205" w:rsidRPr="00BF34AD" w:rsidRDefault="00E37205" w:rsidP="00E37205">
      <w:pPr>
        <w:widowControl w:val="0"/>
        <w:pBdr>
          <w:top w:val="nil"/>
          <w:left w:val="nil"/>
          <w:bottom w:val="nil"/>
          <w:right w:val="nil"/>
          <w:between w:val="nil"/>
        </w:pBdr>
        <w:rPr>
          <w:rFonts w:ascii="Times New Roman" w:hAnsi="Times New Roman" w:cs="Times New Roman"/>
          <w:color w:val="000000"/>
          <w:sz w:val="22"/>
          <w:szCs w:val="22"/>
        </w:rPr>
      </w:pPr>
      <w:r w:rsidRPr="00BF34AD">
        <w:rPr>
          <w:rFonts w:ascii="Times New Roman" w:hAnsi="Times New Roman" w:cs="Times New Roman"/>
          <w:color w:val="000000"/>
          <w:sz w:val="22"/>
          <w:szCs w:val="22"/>
        </w:rPr>
        <w:t xml:space="preserve">      F. Any Member who wishes to be reclassified as a Friend shall consult with the </w:t>
      </w:r>
      <w:proofErr w:type="gramStart"/>
      <w:r w:rsidRPr="00BF34AD">
        <w:rPr>
          <w:rFonts w:ascii="Times New Roman" w:hAnsi="Times New Roman" w:cs="Times New Roman"/>
          <w:color w:val="000000"/>
          <w:sz w:val="22"/>
          <w:szCs w:val="22"/>
        </w:rPr>
        <w:t>minster</w:t>
      </w:r>
      <w:proofErr w:type="gramEnd"/>
      <w:r w:rsidRPr="00BF34AD">
        <w:rPr>
          <w:rFonts w:ascii="Times New Roman" w:hAnsi="Times New Roman" w:cs="Times New Roman"/>
          <w:color w:val="000000"/>
          <w:sz w:val="22"/>
          <w:szCs w:val="22"/>
        </w:rPr>
        <w:t>.</w:t>
      </w:r>
    </w:p>
    <w:p w14:paraId="201A3C8E" w14:textId="77777777" w:rsidR="00E37205" w:rsidRPr="00C32206" w:rsidRDefault="00E37205" w:rsidP="00E37205">
      <w:pPr>
        <w:rPr>
          <w:rFonts w:ascii="Times New Roman" w:hAnsi="Times New Roman" w:cs="Times New Roman"/>
        </w:rPr>
      </w:pPr>
    </w:p>
    <w:p w14:paraId="2991C903" w14:textId="77777777" w:rsidR="00E37205" w:rsidRDefault="00E37205" w:rsidP="00E37205">
      <w:pPr>
        <w:rPr>
          <w:rFonts w:ascii="Times New Roman" w:hAnsi="Times New Roman" w:cs="Times New Roman"/>
        </w:rPr>
      </w:pPr>
    </w:p>
    <w:p w14:paraId="73C822C7" w14:textId="5FEB1D5C" w:rsidR="00E37205" w:rsidRDefault="00A53A26" w:rsidP="00A53A26">
      <w:pPr>
        <w:spacing w:after="200" w:line="288" w:lineRule="auto"/>
        <w:rPr>
          <w:rFonts w:ascii="Times New Roman" w:hAnsi="Times New Roman" w:cs="Times New Roman"/>
        </w:rPr>
      </w:pPr>
      <w:bookmarkStart w:id="59" w:name="p8"/>
      <w:bookmarkEnd w:id="59"/>
      <w:r>
        <w:rPr>
          <w:rFonts w:ascii="Times New Roman" w:hAnsi="Times New Roman" w:cs="Times New Roman"/>
        </w:rPr>
        <w:br w:type="page"/>
      </w:r>
    </w:p>
    <w:p w14:paraId="21576999" w14:textId="77777777" w:rsidR="00E37205" w:rsidRPr="00C32206" w:rsidRDefault="00E37205" w:rsidP="00E37205">
      <w:pPr>
        <w:rPr>
          <w:rFonts w:ascii="Times New Roman" w:hAnsi="Times New Roman" w:cs="Times New Roman"/>
        </w:rPr>
      </w:pPr>
    </w:p>
    <w:p w14:paraId="317AC430" w14:textId="77777777" w:rsidR="00E37205" w:rsidRPr="00C32206" w:rsidRDefault="00E37205" w:rsidP="00E37205">
      <w:pPr>
        <w:pStyle w:val="Heading2"/>
        <w:rPr>
          <w:rFonts w:ascii="Times New Roman" w:hAnsi="Times New Roman" w:cs="Times New Roman"/>
          <w:szCs w:val="24"/>
        </w:rPr>
      </w:pPr>
      <w:bookmarkStart w:id="60" w:name="_Toc65489233"/>
      <w:bookmarkStart w:id="61" w:name="_Toc85550751"/>
      <w:bookmarkStart w:id="62" w:name="_Toc85652621"/>
      <w:bookmarkStart w:id="63" w:name="_Toc85652975"/>
      <w:bookmarkStart w:id="64" w:name="_Toc85999116"/>
      <w:bookmarkStart w:id="65" w:name="_Toc86225774"/>
      <w:bookmarkStart w:id="66" w:name="_Toc86348107"/>
      <w:bookmarkStart w:id="67" w:name="_Toc86348826"/>
      <w:bookmarkStart w:id="68" w:name="_Toc98593839"/>
      <w:r w:rsidRPr="00C32206">
        <w:rPr>
          <w:rFonts w:ascii="Times New Roman" w:hAnsi="Times New Roman" w:cs="Times New Roman"/>
          <w:szCs w:val="24"/>
        </w:rPr>
        <w:t>Article VI: Fiscal Year</w:t>
      </w:r>
      <w:bookmarkEnd w:id="60"/>
      <w:bookmarkEnd w:id="61"/>
      <w:bookmarkEnd w:id="62"/>
      <w:bookmarkEnd w:id="63"/>
      <w:bookmarkEnd w:id="64"/>
      <w:bookmarkEnd w:id="65"/>
      <w:bookmarkEnd w:id="66"/>
      <w:bookmarkEnd w:id="67"/>
      <w:bookmarkEnd w:id="68"/>
      <w:r w:rsidRPr="00C32206">
        <w:rPr>
          <w:rFonts w:ascii="Times New Roman" w:hAnsi="Times New Roman" w:cs="Times New Roman"/>
          <w:szCs w:val="24"/>
        </w:rPr>
        <w:t xml:space="preserve"> </w:t>
      </w:r>
    </w:p>
    <w:p w14:paraId="4DC5225B" w14:textId="77777777" w:rsidR="00E37205" w:rsidRPr="00C32206" w:rsidRDefault="00E37205" w:rsidP="00E37205">
      <w:pPr>
        <w:rPr>
          <w:rFonts w:ascii="Times New Roman" w:hAnsi="Times New Roman" w:cs="Times New Roman"/>
          <w:color w:val="000000"/>
        </w:rPr>
      </w:pPr>
      <w:r w:rsidRPr="00C32206">
        <w:rPr>
          <w:rFonts w:ascii="Times New Roman" w:hAnsi="Times New Roman" w:cs="Times New Roman"/>
          <w:color w:val="000000"/>
        </w:rPr>
        <w:t>The fiscal year shall run from April 1st to March 31st.</w:t>
      </w:r>
    </w:p>
    <w:p w14:paraId="1EC3CA63" w14:textId="77777777" w:rsidR="00E37205" w:rsidRPr="00C32206" w:rsidRDefault="00E37205" w:rsidP="00E37205">
      <w:pPr>
        <w:pStyle w:val="Heading2"/>
        <w:rPr>
          <w:rFonts w:ascii="Times New Roman" w:hAnsi="Times New Roman" w:cs="Times New Roman"/>
          <w:szCs w:val="24"/>
        </w:rPr>
      </w:pPr>
      <w:bookmarkStart w:id="69" w:name="_Toc65489234"/>
      <w:bookmarkStart w:id="70" w:name="_Toc85550752"/>
      <w:bookmarkStart w:id="71" w:name="_Toc85652622"/>
      <w:bookmarkStart w:id="72" w:name="_Toc85652976"/>
      <w:bookmarkStart w:id="73" w:name="_Toc85999117"/>
      <w:bookmarkStart w:id="74" w:name="_Toc86225775"/>
      <w:bookmarkStart w:id="75" w:name="_Toc86348108"/>
      <w:bookmarkStart w:id="76" w:name="_Toc86348827"/>
      <w:bookmarkStart w:id="77" w:name="_Toc98593840"/>
      <w:r w:rsidRPr="00C32206">
        <w:rPr>
          <w:rFonts w:ascii="Times New Roman" w:hAnsi="Times New Roman" w:cs="Times New Roman"/>
          <w:szCs w:val="24"/>
        </w:rPr>
        <w:t>Article VII: Meetings</w:t>
      </w:r>
      <w:bookmarkEnd w:id="69"/>
      <w:bookmarkEnd w:id="70"/>
      <w:bookmarkEnd w:id="71"/>
      <w:bookmarkEnd w:id="72"/>
      <w:bookmarkEnd w:id="73"/>
      <w:bookmarkEnd w:id="74"/>
      <w:bookmarkEnd w:id="75"/>
      <w:bookmarkEnd w:id="76"/>
      <w:bookmarkEnd w:id="77"/>
      <w:r w:rsidRPr="00C32206">
        <w:rPr>
          <w:rFonts w:ascii="Times New Roman" w:hAnsi="Times New Roman" w:cs="Times New Roman"/>
          <w:szCs w:val="24"/>
        </w:rPr>
        <w:t xml:space="preserve"> </w:t>
      </w:r>
    </w:p>
    <w:p w14:paraId="5837FCD3" w14:textId="77777777" w:rsidR="00E37205" w:rsidRPr="00C32206" w:rsidRDefault="00E37205" w:rsidP="00E37205">
      <w:pPr>
        <w:widowControl w:val="0"/>
        <w:numPr>
          <w:ilvl w:val="0"/>
          <w:numId w:val="48"/>
        </w:numPr>
        <w:pBdr>
          <w:top w:val="nil"/>
          <w:left w:val="nil"/>
          <w:bottom w:val="nil"/>
          <w:right w:val="nil"/>
          <w:between w:val="nil"/>
        </w:pBdr>
        <w:rPr>
          <w:rFonts w:ascii="Times New Roman" w:hAnsi="Times New Roman" w:cs="Times New Roman"/>
        </w:rPr>
      </w:pPr>
      <w:r w:rsidRPr="00C32206">
        <w:rPr>
          <w:rFonts w:ascii="Times New Roman" w:hAnsi="Times New Roman" w:cs="Times New Roman"/>
          <w:color w:val="000000"/>
        </w:rPr>
        <w:t>Annual Meetings: The annual meeting shall be held each year in the month of March at such time and place as determined by the Board. The agenda shall include the election of officers and trustees, adoption of the budget and other necessary business.</w:t>
      </w:r>
    </w:p>
    <w:p w14:paraId="76EB01B7" w14:textId="77777777" w:rsidR="00E37205" w:rsidRPr="00C32206" w:rsidRDefault="00E37205" w:rsidP="00E37205">
      <w:pPr>
        <w:widowControl w:val="0"/>
        <w:numPr>
          <w:ilvl w:val="0"/>
          <w:numId w:val="48"/>
        </w:numPr>
        <w:pBdr>
          <w:top w:val="nil"/>
          <w:left w:val="nil"/>
          <w:bottom w:val="nil"/>
          <w:right w:val="nil"/>
          <w:between w:val="nil"/>
        </w:pBdr>
        <w:rPr>
          <w:rFonts w:ascii="Times New Roman" w:eastAsia="Times" w:hAnsi="Times New Roman" w:cs="Times New Roman"/>
          <w:color w:val="000000"/>
        </w:rPr>
      </w:pPr>
      <w:r w:rsidRPr="00C32206">
        <w:rPr>
          <w:rFonts w:ascii="Times New Roman" w:hAnsi="Times New Roman" w:cs="Times New Roman"/>
          <w:color w:val="000000"/>
        </w:rPr>
        <w:t xml:space="preserve"> Special Meetings: Special meetings of the Congregation may be called by the President as the Board deems necessary or upon the written petition by 15 percent of the voting members. The written request shall specify the purpose of the meeting and other business to be conducted.</w:t>
      </w:r>
    </w:p>
    <w:p w14:paraId="30ADCC3B" w14:textId="77777777" w:rsidR="00E37205" w:rsidRPr="00C32206" w:rsidRDefault="00E37205" w:rsidP="00E37205">
      <w:pPr>
        <w:widowControl w:val="0"/>
        <w:numPr>
          <w:ilvl w:val="0"/>
          <w:numId w:val="48"/>
        </w:numPr>
        <w:pBdr>
          <w:top w:val="nil"/>
          <w:left w:val="nil"/>
          <w:bottom w:val="nil"/>
          <w:right w:val="nil"/>
          <w:between w:val="nil"/>
        </w:pBdr>
        <w:rPr>
          <w:rFonts w:ascii="Times New Roman" w:eastAsia="Times" w:hAnsi="Times New Roman" w:cs="Times New Roman"/>
          <w:color w:val="000000"/>
        </w:rPr>
      </w:pPr>
      <w:r w:rsidRPr="00C32206">
        <w:rPr>
          <w:rFonts w:ascii="Times New Roman" w:hAnsi="Times New Roman" w:cs="Times New Roman"/>
          <w:color w:val="000000"/>
        </w:rPr>
        <w:t>Quorum: Thirty (30) percent of the membership must be present to constitute a quorum, except in the purchase or sale of real estate or in the removal of a minister, the quorum shall be 40 percent. In the call of a minister, the quorum shall be 50 percent.</w:t>
      </w:r>
    </w:p>
    <w:p w14:paraId="1680CBED" w14:textId="77777777" w:rsidR="00E37205" w:rsidRPr="00C32206" w:rsidRDefault="00E37205" w:rsidP="00E37205">
      <w:pPr>
        <w:widowControl w:val="0"/>
        <w:numPr>
          <w:ilvl w:val="0"/>
          <w:numId w:val="48"/>
        </w:numPr>
        <w:pBdr>
          <w:top w:val="nil"/>
          <w:left w:val="nil"/>
          <w:bottom w:val="nil"/>
          <w:right w:val="nil"/>
          <w:between w:val="nil"/>
        </w:pBdr>
        <w:rPr>
          <w:rFonts w:ascii="Times New Roman" w:eastAsia="Times" w:hAnsi="Times New Roman" w:cs="Times New Roman"/>
          <w:color w:val="000000"/>
        </w:rPr>
      </w:pPr>
      <w:r w:rsidRPr="00C32206">
        <w:rPr>
          <w:rFonts w:ascii="Times New Roman" w:hAnsi="Times New Roman" w:cs="Times New Roman"/>
          <w:color w:val="000000"/>
        </w:rPr>
        <w:t>Notices: The business to be transacted at all meetings shall be set forth in a written notice at least two (2) weeks prior to the meeting. The two-week notice may be waived by the Board in an emergency.</w:t>
      </w:r>
    </w:p>
    <w:p w14:paraId="661C0A6D" w14:textId="3F157F9A" w:rsidR="00E37205" w:rsidRPr="00C32206" w:rsidRDefault="00E37205" w:rsidP="00E37205">
      <w:pPr>
        <w:widowControl w:val="0"/>
        <w:numPr>
          <w:ilvl w:val="0"/>
          <w:numId w:val="48"/>
        </w:numPr>
        <w:pBdr>
          <w:top w:val="nil"/>
          <w:left w:val="nil"/>
          <w:bottom w:val="nil"/>
          <w:right w:val="nil"/>
          <w:between w:val="nil"/>
        </w:pBdr>
        <w:rPr>
          <w:rFonts w:ascii="Times New Roman" w:eastAsia="Times" w:hAnsi="Times New Roman" w:cs="Times New Roman"/>
          <w:color w:val="000000"/>
        </w:rPr>
      </w:pPr>
      <w:r w:rsidRPr="00C32206">
        <w:rPr>
          <w:rFonts w:ascii="Times New Roman" w:hAnsi="Times New Roman" w:cs="Times New Roman"/>
          <w:color w:val="000000"/>
        </w:rPr>
        <w:t xml:space="preserve">Voting: A member must be present to vote. The method of voting shall be by voice or a show of hands except in the case of elections where there is more than one candidate for office, and then the vote shall be by written ballot. A written ballot may be used when a motion is made and a majority of those present vote by show of hands to do so.  </w:t>
      </w:r>
      <w:r w:rsidRPr="00C32206">
        <w:rPr>
          <w:rFonts w:ascii="Times New Roman" w:hAnsi="Times New Roman" w:cs="Times New Roman"/>
        </w:rPr>
        <w:t>In the event that the meeting is conducted electronically (as opposed to in-person, e.g. when we must observe quarantine because of a global pandemic, electronic voting be used.</w:t>
      </w:r>
      <w:r w:rsidR="000D207E">
        <w:rPr>
          <w:rFonts w:ascii="Times New Roman" w:hAnsi="Times New Roman" w:cs="Times New Roman"/>
        </w:rPr>
        <w:t>)</w:t>
      </w:r>
      <w:r w:rsidRPr="00C32206">
        <w:rPr>
          <w:rFonts w:ascii="Times New Roman" w:hAnsi="Times New Roman" w:cs="Times New Roman"/>
        </w:rPr>
        <w:t xml:space="preserve"> </w:t>
      </w:r>
    </w:p>
    <w:p w14:paraId="5CC8F4CD" w14:textId="77777777" w:rsidR="00E37205" w:rsidRPr="00C32206" w:rsidRDefault="00E37205" w:rsidP="00E37205">
      <w:pPr>
        <w:widowControl w:val="0"/>
        <w:numPr>
          <w:ilvl w:val="0"/>
          <w:numId w:val="48"/>
        </w:numPr>
        <w:pBdr>
          <w:top w:val="nil"/>
          <w:left w:val="nil"/>
          <w:bottom w:val="nil"/>
          <w:right w:val="nil"/>
          <w:between w:val="nil"/>
        </w:pBdr>
        <w:rPr>
          <w:rFonts w:ascii="Times New Roman" w:eastAsia="Times" w:hAnsi="Times New Roman" w:cs="Times New Roman"/>
          <w:color w:val="000000"/>
        </w:rPr>
      </w:pPr>
      <w:r w:rsidRPr="00C32206">
        <w:rPr>
          <w:rFonts w:ascii="Times New Roman" w:hAnsi="Times New Roman" w:cs="Times New Roman"/>
          <w:color w:val="000000"/>
        </w:rPr>
        <w:t>Votes Required: Except as provided elsewhere in these Bylaws, a majority of votes cast at a meeting at which a quorum is present shall be sufficient to make decisions.</w:t>
      </w:r>
    </w:p>
    <w:p w14:paraId="24644A52" w14:textId="2F9033E2" w:rsidR="00E37205" w:rsidRPr="00C32206" w:rsidRDefault="00E37205" w:rsidP="00E37205">
      <w:pPr>
        <w:widowControl w:val="0"/>
        <w:numPr>
          <w:ilvl w:val="0"/>
          <w:numId w:val="48"/>
        </w:numPr>
        <w:pBdr>
          <w:top w:val="nil"/>
          <w:left w:val="nil"/>
          <w:bottom w:val="nil"/>
          <w:right w:val="nil"/>
          <w:between w:val="nil"/>
        </w:pBdr>
        <w:rPr>
          <w:rFonts w:ascii="Times New Roman" w:eastAsia="Times" w:hAnsi="Times New Roman" w:cs="Times New Roman"/>
          <w:color w:val="000000"/>
        </w:rPr>
      </w:pPr>
      <w:r w:rsidRPr="00C32206">
        <w:rPr>
          <w:rFonts w:ascii="Times New Roman" w:hAnsi="Times New Roman" w:cs="Times New Roman"/>
          <w:color w:val="000000"/>
        </w:rPr>
        <w:t xml:space="preserve">Parliamentary Procedure: </w:t>
      </w:r>
      <w:proofErr w:type="gramStart"/>
      <w:r w:rsidRPr="00C32206">
        <w:rPr>
          <w:rFonts w:ascii="Times New Roman" w:hAnsi="Times New Roman" w:cs="Times New Roman"/>
          <w:color w:val="000000"/>
        </w:rPr>
        <w:t>The latest edition of Robert’s Rules of Order,</w:t>
      </w:r>
      <w:proofErr w:type="gramEnd"/>
      <w:r w:rsidRPr="00C32206">
        <w:rPr>
          <w:rFonts w:ascii="Times New Roman" w:hAnsi="Times New Roman" w:cs="Times New Roman"/>
          <w:color w:val="000000"/>
        </w:rPr>
        <w:t xml:space="preserve"> shall govern in all cases not covered by these Bylaws or by special rules of order adopted by the membership.</w:t>
      </w:r>
      <w:r w:rsidRPr="00C32206">
        <w:rPr>
          <w:rFonts w:ascii="Times New Roman" w:hAnsi="Times New Roman" w:cs="Times New Roman"/>
          <w:b/>
          <w:color w:val="3F6CAF"/>
        </w:rPr>
        <w:t xml:space="preserve"> </w:t>
      </w:r>
    </w:p>
    <w:p w14:paraId="3683EA35" w14:textId="69C87D2C" w:rsidR="00E37205" w:rsidRPr="00C32206" w:rsidRDefault="009B375B" w:rsidP="00E37205">
      <w:pPr>
        <w:widowControl w:val="0"/>
        <w:pBdr>
          <w:top w:val="nil"/>
          <w:left w:val="nil"/>
          <w:bottom w:val="nil"/>
          <w:right w:val="nil"/>
          <w:between w:val="nil"/>
        </w:pBdr>
        <w:rPr>
          <w:rFonts w:ascii="Times New Roman" w:eastAsia="Times" w:hAnsi="Times New Roman" w:cs="Times New Roman"/>
          <w:color w:val="000000"/>
        </w:rPr>
      </w:pPr>
      <w:r>
        <w:rPr>
          <w:noProof/>
          <w:color w:val="000000"/>
        </w:rPr>
        <mc:AlternateContent>
          <mc:Choice Requires="wps">
            <w:drawing>
              <wp:anchor distT="0" distB="0" distL="114300" distR="114300" simplePos="0" relativeHeight="253871104" behindDoc="0" locked="0" layoutInCell="1" allowOverlap="1" wp14:anchorId="4B76E204" wp14:editId="3D9A0D08">
                <wp:simplePos x="0" y="0"/>
                <wp:positionH relativeFrom="column">
                  <wp:posOffset>-499745</wp:posOffset>
                </wp:positionH>
                <wp:positionV relativeFrom="paragraph">
                  <wp:posOffset>15107</wp:posOffset>
                </wp:positionV>
                <wp:extent cx="499745" cy="1183005"/>
                <wp:effectExtent l="12700" t="12700" r="20955" b="10795"/>
                <wp:wrapNone/>
                <wp:docPr id="504" name="Up Arrow 504">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7B4AFC8" w14:textId="77777777" w:rsidR="009B375B" w:rsidRPr="00260E8E" w:rsidRDefault="009B375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6E204" id="Up Arrow 504" o:spid="_x0000_s1033" type="#_x0000_t68" href="#toc1" style="position:absolute;margin-left:-39.35pt;margin-top:1.2pt;width:39.35pt;height:93.15pt;z-index:25387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0BbAIAAEU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" o:button="t" adj="4562" fillcolor="#43bae8 [2676]" strokecolor="black [3213]">
                <v:fill color2="#74ccee [1972]" rotate="t" o:detectmouseclick="t" focusposition="1,1" focussize="-1,-1" focus="100%" type="gradientRadial"/>
                <v:textbox>
                  <w:txbxContent>
                    <w:p w14:paraId="77B4AFC8" w14:textId="77777777" w:rsidR="009B375B" w:rsidRPr="00260E8E" w:rsidRDefault="009B375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7DBCB27D" w14:textId="77777777" w:rsidR="00E37205" w:rsidRPr="00C32206" w:rsidRDefault="00E37205" w:rsidP="00E37205">
      <w:pPr>
        <w:pStyle w:val="Heading2"/>
        <w:rPr>
          <w:rFonts w:ascii="Times New Roman" w:hAnsi="Times New Roman" w:cs="Times New Roman"/>
          <w:szCs w:val="24"/>
        </w:rPr>
      </w:pPr>
      <w:bookmarkStart w:id="78" w:name="_Toc65489235"/>
      <w:bookmarkStart w:id="79" w:name="_Toc85550753"/>
      <w:bookmarkStart w:id="80" w:name="_Toc85652623"/>
      <w:bookmarkStart w:id="81" w:name="_Toc85652977"/>
      <w:bookmarkStart w:id="82" w:name="_Toc85999118"/>
      <w:bookmarkStart w:id="83" w:name="_Toc86225776"/>
      <w:bookmarkStart w:id="84" w:name="_Toc86348109"/>
      <w:bookmarkStart w:id="85" w:name="_Toc86348828"/>
      <w:bookmarkStart w:id="86" w:name="_Toc98593841"/>
      <w:r w:rsidRPr="00C32206">
        <w:rPr>
          <w:rFonts w:ascii="Times New Roman" w:hAnsi="Times New Roman" w:cs="Times New Roman"/>
          <w:szCs w:val="24"/>
        </w:rPr>
        <w:t>Article VIII: The Board of Trustees</w:t>
      </w:r>
      <w:bookmarkEnd w:id="78"/>
      <w:bookmarkEnd w:id="79"/>
      <w:bookmarkEnd w:id="80"/>
      <w:bookmarkEnd w:id="81"/>
      <w:bookmarkEnd w:id="82"/>
      <w:bookmarkEnd w:id="83"/>
      <w:bookmarkEnd w:id="84"/>
      <w:bookmarkEnd w:id="85"/>
      <w:bookmarkEnd w:id="86"/>
    </w:p>
    <w:p w14:paraId="4B18714D" w14:textId="776BF5F5" w:rsidR="00E37205" w:rsidRPr="00C32206" w:rsidRDefault="003527EB" w:rsidP="00E37205">
      <w:pPr>
        <w:widowControl w:val="0"/>
        <w:numPr>
          <w:ilvl w:val="0"/>
          <w:numId w:val="49"/>
        </w:numPr>
        <w:pBdr>
          <w:top w:val="nil"/>
          <w:left w:val="nil"/>
          <w:bottom w:val="nil"/>
          <w:right w:val="nil"/>
          <w:between w:val="nil"/>
        </w:pBdr>
        <w:rPr>
          <w:rFonts w:ascii="Times New Roman" w:hAnsi="Times New Roman" w:cs="Times New Roman"/>
          <w:color w:val="000000"/>
        </w:rPr>
      </w:pPr>
      <w:r>
        <w:rPr>
          <w:noProof/>
        </w:rPr>
        <mc:AlternateContent>
          <mc:Choice Requires="wps">
            <w:drawing>
              <wp:anchor distT="0" distB="0" distL="114300" distR="114300" simplePos="0" relativeHeight="253873152" behindDoc="0" locked="0" layoutInCell="1" allowOverlap="1" wp14:anchorId="5161F050" wp14:editId="6767B994">
                <wp:simplePos x="0" y="0"/>
                <wp:positionH relativeFrom="column">
                  <wp:posOffset>-534035</wp:posOffset>
                </wp:positionH>
                <wp:positionV relativeFrom="paragraph">
                  <wp:posOffset>1221105</wp:posOffset>
                </wp:positionV>
                <wp:extent cx="534035" cy="1221740"/>
                <wp:effectExtent l="12700" t="0" r="24765" b="22860"/>
                <wp:wrapNone/>
                <wp:docPr id="507" name="Down Arrow 507">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3407D8" w14:textId="77777777" w:rsidR="003527EB" w:rsidRPr="0052516C" w:rsidRDefault="003527EB" w:rsidP="009B375B">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1F050" id="Down Arrow 507" o:spid="_x0000_s1034" type="#_x0000_t67" href="#p17" style="position:absolute;left:0;text-align:left;margin-left:-42.05pt;margin-top:96.15pt;width:42.05pt;height:96.2pt;z-index:25387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" o:button="t" adj="16512" fillcolor="#ffc000" strokecolor="#c00000" strokeweight="1.25pt">
                <v:fill o:detectmouseclick="t"/>
                <v:textbox>
                  <w:txbxContent>
                    <w:p w14:paraId="1F3407D8" w14:textId="77777777" w:rsidR="003527EB" w:rsidRPr="0052516C" w:rsidRDefault="003527EB" w:rsidP="009B375B">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E37205" w:rsidRPr="00C32206">
        <w:rPr>
          <w:rFonts w:ascii="Times New Roman" w:hAnsi="Times New Roman" w:cs="Times New Roman"/>
          <w:color w:val="000000"/>
        </w:rPr>
        <w:t xml:space="preserve">The Board of Trustees shall consist of the officers of the Congregation as described in Article IX and three trustees elected at the annual meeting. The trustees shall serve staggered terms with the president, vice president and two trustees elected for two- year terms in odd numbered years. The secretary, treasurer and one trustee shall be elected for two-year terms in even numbered years. The two-year terms of office will be from April 1st through March 31st of the second year. No officer or trustee shall serve more than two full consecutive terms. If there is no nominee for an officer position, an additional trustee will be elected, and the vacant position will be filled by one of the trustees through appointment by the Board. The Minister shall be an ex-officio member of the Board of Trustees without a vote. </w:t>
      </w:r>
    </w:p>
    <w:p w14:paraId="03BF759C" w14:textId="77777777" w:rsidR="00E37205" w:rsidRPr="00C32206" w:rsidRDefault="00E37205" w:rsidP="00E37205">
      <w:pPr>
        <w:widowControl w:val="0"/>
        <w:pBdr>
          <w:top w:val="nil"/>
          <w:left w:val="nil"/>
          <w:bottom w:val="nil"/>
          <w:right w:val="nil"/>
          <w:between w:val="nil"/>
        </w:pBdr>
        <w:ind w:left="835"/>
        <w:rPr>
          <w:rFonts w:ascii="Times New Roman" w:hAnsi="Times New Roman" w:cs="Times New Roman"/>
          <w:color w:val="000000"/>
        </w:rPr>
      </w:pPr>
    </w:p>
    <w:p w14:paraId="630FA4F5" w14:textId="77777777" w:rsidR="00E37205" w:rsidRPr="00C32206" w:rsidRDefault="00E37205" w:rsidP="00E37205">
      <w:pPr>
        <w:widowControl w:val="0"/>
        <w:numPr>
          <w:ilvl w:val="0"/>
          <w:numId w:val="4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Eligibility: Officers and Trustees of the Congregation must be voting members, full-time residents and may not have extended absences longer than three months.</w:t>
      </w:r>
    </w:p>
    <w:p w14:paraId="6A382930" w14:textId="77777777" w:rsidR="00E37205" w:rsidRPr="00C32206" w:rsidRDefault="00E37205" w:rsidP="00E37205">
      <w:pPr>
        <w:widowControl w:val="0"/>
        <w:pBdr>
          <w:top w:val="nil"/>
          <w:left w:val="nil"/>
          <w:bottom w:val="nil"/>
          <w:right w:val="nil"/>
          <w:between w:val="nil"/>
        </w:pBdr>
        <w:rPr>
          <w:rFonts w:ascii="Times New Roman" w:hAnsi="Times New Roman" w:cs="Times New Roman"/>
          <w:color w:val="000000"/>
        </w:rPr>
      </w:pPr>
    </w:p>
    <w:p w14:paraId="0790FCA5" w14:textId="59D23002" w:rsidR="00A53A26" w:rsidRDefault="00A53A26">
      <w:pPr>
        <w:spacing w:after="200" w:line="288" w:lineRule="auto"/>
        <w:rPr>
          <w:rFonts w:ascii="Times New Roman" w:hAnsi="Times New Roman" w:cs="Times New Roman"/>
          <w:color w:val="000000"/>
        </w:rPr>
      </w:pPr>
      <w:r>
        <w:rPr>
          <w:rFonts w:ascii="Times New Roman" w:hAnsi="Times New Roman" w:cs="Times New Roman"/>
          <w:color w:val="000000"/>
        </w:rPr>
        <w:br w:type="page"/>
      </w:r>
    </w:p>
    <w:p w14:paraId="6F88918B" w14:textId="77777777" w:rsidR="00E37205" w:rsidRPr="00C32206" w:rsidRDefault="00E37205" w:rsidP="00E37205">
      <w:pPr>
        <w:widowControl w:val="0"/>
        <w:pBdr>
          <w:top w:val="nil"/>
          <w:left w:val="nil"/>
          <w:bottom w:val="nil"/>
          <w:right w:val="nil"/>
          <w:between w:val="nil"/>
        </w:pBdr>
        <w:rPr>
          <w:rFonts w:ascii="Times New Roman" w:hAnsi="Times New Roman" w:cs="Times New Roman"/>
          <w:color w:val="000000"/>
        </w:rPr>
      </w:pPr>
    </w:p>
    <w:p w14:paraId="385FD98C" w14:textId="77777777" w:rsidR="00E37205" w:rsidRPr="00C32206" w:rsidRDefault="00E37205" w:rsidP="00E37205">
      <w:pPr>
        <w:rPr>
          <w:rFonts w:ascii="Times New Roman" w:hAnsi="Times New Roman" w:cs="Times New Roman"/>
          <w:color w:val="000000"/>
        </w:rPr>
      </w:pPr>
      <w:bookmarkStart w:id="87" w:name="p9"/>
      <w:bookmarkEnd w:id="87"/>
    </w:p>
    <w:p w14:paraId="5029AA4C" w14:textId="77777777" w:rsidR="00E37205" w:rsidRPr="00C32206" w:rsidRDefault="00E37205" w:rsidP="00E37205">
      <w:pPr>
        <w:widowControl w:val="0"/>
        <w:pBdr>
          <w:top w:val="nil"/>
          <w:left w:val="nil"/>
          <w:bottom w:val="nil"/>
          <w:right w:val="nil"/>
          <w:between w:val="nil"/>
        </w:pBdr>
        <w:rPr>
          <w:rFonts w:ascii="Times New Roman" w:hAnsi="Times New Roman" w:cs="Times New Roman"/>
          <w:color w:val="000000"/>
        </w:rPr>
      </w:pPr>
    </w:p>
    <w:p w14:paraId="697708AA" w14:textId="77777777" w:rsidR="00E37205" w:rsidRPr="00C32206" w:rsidRDefault="00E37205" w:rsidP="00E37205">
      <w:pPr>
        <w:widowControl w:val="0"/>
        <w:numPr>
          <w:ilvl w:val="0"/>
          <w:numId w:val="4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Legal Capacity: The Board shall be the legal representative of the Congregation and have charge of its property, business and administrative affairs including amending the budget and appointing an audit team.</w:t>
      </w:r>
    </w:p>
    <w:p w14:paraId="1694408C" w14:textId="77777777" w:rsidR="00E37205" w:rsidRPr="00C32206" w:rsidRDefault="00E37205" w:rsidP="00E37205">
      <w:pPr>
        <w:widowControl w:val="0"/>
        <w:pBdr>
          <w:top w:val="nil"/>
          <w:left w:val="nil"/>
          <w:bottom w:val="nil"/>
          <w:right w:val="nil"/>
          <w:between w:val="nil"/>
        </w:pBdr>
        <w:ind w:left="835"/>
        <w:rPr>
          <w:rFonts w:ascii="Times New Roman" w:hAnsi="Times New Roman" w:cs="Times New Roman"/>
          <w:color w:val="000000"/>
        </w:rPr>
      </w:pPr>
    </w:p>
    <w:p w14:paraId="507CE5B8" w14:textId="77777777" w:rsidR="00E37205" w:rsidRPr="00C32206" w:rsidRDefault="00E37205" w:rsidP="00E37205">
      <w:pPr>
        <w:widowControl w:val="0"/>
        <w:numPr>
          <w:ilvl w:val="0"/>
          <w:numId w:val="4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Removal from office: Any Officer or Trustee may be removed from the Board for cause by vote of four (4) or more members of the board.</w:t>
      </w:r>
    </w:p>
    <w:p w14:paraId="628599C9" w14:textId="77777777" w:rsidR="00E37205" w:rsidRPr="00C32206" w:rsidRDefault="00E37205" w:rsidP="00E37205">
      <w:pPr>
        <w:widowControl w:val="0"/>
        <w:pBdr>
          <w:top w:val="nil"/>
          <w:left w:val="nil"/>
          <w:bottom w:val="nil"/>
          <w:right w:val="nil"/>
          <w:between w:val="nil"/>
        </w:pBdr>
        <w:rPr>
          <w:rFonts w:ascii="Times New Roman" w:hAnsi="Times New Roman" w:cs="Times New Roman"/>
          <w:color w:val="000000"/>
        </w:rPr>
      </w:pPr>
    </w:p>
    <w:p w14:paraId="3A699AF9" w14:textId="77777777" w:rsidR="00E37205" w:rsidRPr="00C32206" w:rsidRDefault="00E37205" w:rsidP="00E37205">
      <w:pPr>
        <w:widowControl w:val="0"/>
        <w:numPr>
          <w:ilvl w:val="0"/>
          <w:numId w:val="4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Trustees who are absent at two consecutive regularly scheduled board meetings shall forfeit their trusteeship upon majority vote of the Board of Trustees.</w:t>
      </w:r>
    </w:p>
    <w:p w14:paraId="006B0BF7" w14:textId="77777777" w:rsidR="00E37205" w:rsidRPr="00C32206" w:rsidRDefault="00E37205" w:rsidP="00E37205">
      <w:pPr>
        <w:widowControl w:val="0"/>
        <w:pBdr>
          <w:top w:val="nil"/>
          <w:left w:val="nil"/>
          <w:bottom w:val="nil"/>
          <w:right w:val="nil"/>
          <w:between w:val="nil"/>
        </w:pBdr>
        <w:rPr>
          <w:rFonts w:ascii="Times New Roman" w:hAnsi="Times New Roman" w:cs="Times New Roman"/>
          <w:color w:val="000000"/>
        </w:rPr>
      </w:pPr>
    </w:p>
    <w:p w14:paraId="25B6BD7A" w14:textId="77777777" w:rsidR="00E37205" w:rsidRPr="00C32206" w:rsidRDefault="00E37205" w:rsidP="00E37205">
      <w:pPr>
        <w:widowControl w:val="0"/>
        <w:numPr>
          <w:ilvl w:val="0"/>
          <w:numId w:val="4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Monthly Meetings: The Board of Trustees shall meet monthly. These meetings will be conducted in accordance with the latest edition of Robert’s Rules of Order.  Meetings may be suspended at the Board’s option.  Five trustees shall constitute a quorum of the Board to conduct any meeting lawfully</w:t>
      </w:r>
      <w:r w:rsidRPr="00C32206">
        <w:rPr>
          <w:rFonts w:ascii="Times New Roman" w:eastAsia="MS Mincho" w:hAnsi="Times New Roman" w:cs="Times New Roman"/>
          <w:color w:val="000000"/>
        </w:rPr>
        <w:t xml:space="preserve"> </w:t>
      </w:r>
      <w:r w:rsidRPr="00C32206">
        <w:rPr>
          <w:rFonts w:ascii="Times New Roman" w:hAnsi="Times New Roman" w:cs="Times New Roman"/>
          <w:color w:val="000000"/>
        </w:rPr>
        <w:t xml:space="preserve">convened.  Any Member or Friend may attend the monthly meeting of the Board of Trustees to witness the proceedings, except when an executive session is called. </w:t>
      </w:r>
    </w:p>
    <w:p w14:paraId="6E8FB461" w14:textId="77777777" w:rsidR="00E37205" w:rsidRPr="00C32206" w:rsidRDefault="00E37205" w:rsidP="00E37205">
      <w:pPr>
        <w:pBdr>
          <w:top w:val="nil"/>
          <w:left w:val="nil"/>
          <w:bottom w:val="nil"/>
          <w:right w:val="nil"/>
          <w:between w:val="nil"/>
        </w:pBdr>
        <w:ind w:left="720"/>
        <w:rPr>
          <w:rFonts w:ascii="Times New Roman" w:hAnsi="Times New Roman" w:cs="Times New Roman"/>
          <w:color w:val="000000"/>
        </w:rPr>
      </w:pPr>
    </w:p>
    <w:p w14:paraId="1A07E863" w14:textId="77777777" w:rsidR="00E37205" w:rsidRPr="00C32206" w:rsidRDefault="00E37205" w:rsidP="00E37205">
      <w:pPr>
        <w:widowControl w:val="0"/>
        <w:numPr>
          <w:ilvl w:val="0"/>
          <w:numId w:val="4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Special meetings of the Board of Trustees may be called at any time by the President or by written request of any two Board members. Each trustee shall be notified of the time, place and purpose for which the special meeting of the Board of Trustees is called at least 24 hours before such meeting. </w:t>
      </w:r>
    </w:p>
    <w:p w14:paraId="3C6AD27D" w14:textId="77777777" w:rsidR="00E37205" w:rsidRPr="00C32206" w:rsidRDefault="00E37205" w:rsidP="00E37205">
      <w:pPr>
        <w:pBdr>
          <w:top w:val="nil"/>
          <w:left w:val="nil"/>
          <w:bottom w:val="nil"/>
          <w:right w:val="nil"/>
          <w:between w:val="nil"/>
        </w:pBdr>
        <w:ind w:left="720"/>
        <w:rPr>
          <w:rFonts w:ascii="Times New Roman" w:hAnsi="Times New Roman" w:cs="Times New Roman"/>
          <w:color w:val="000000"/>
        </w:rPr>
      </w:pPr>
    </w:p>
    <w:p w14:paraId="6919EBE9" w14:textId="6798A819" w:rsidR="00E37205" w:rsidRPr="00C32206" w:rsidRDefault="00457194" w:rsidP="00E37205">
      <w:pPr>
        <w:widowControl w:val="0"/>
        <w:numPr>
          <w:ilvl w:val="0"/>
          <w:numId w:val="49"/>
        </w:numPr>
        <w:pBdr>
          <w:top w:val="nil"/>
          <w:left w:val="nil"/>
          <w:bottom w:val="nil"/>
          <w:right w:val="nil"/>
          <w:between w:val="nil"/>
        </w:pBdr>
        <w:rPr>
          <w:rFonts w:ascii="Times New Roman" w:hAnsi="Times New Roman" w:cs="Times New Roman"/>
          <w:color w:val="000000"/>
        </w:rPr>
      </w:pPr>
      <w:r>
        <w:rPr>
          <w:noProof/>
          <w:color w:val="000000"/>
        </w:rPr>
        <mc:AlternateContent>
          <mc:Choice Requires="wps">
            <w:drawing>
              <wp:anchor distT="0" distB="0" distL="114300" distR="114300" simplePos="0" relativeHeight="253875200" behindDoc="0" locked="0" layoutInCell="1" allowOverlap="1" wp14:anchorId="60152B41" wp14:editId="3B312CC8">
                <wp:simplePos x="0" y="0"/>
                <wp:positionH relativeFrom="leftMargin">
                  <wp:align>right</wp:align>
                </wp:positionH>
                <wp:positionV relativeFrom="paragraph">
                  <wp:posOffset>696595</wp:posOffset>
                </wp:positionV>
                <wp:extent cx="499745" cy="1183005"/>
                <wp:effectExtent l="19050" t="19050" r="33655" b="17145"/>
                <wp:wrapNone/>
                <wp:docPr id="513" name="Up Arrow 513">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D00E90C" w14:textId="77777777" w:rsidR="003527EB" w:rsidRPr="00260E8E" w:rsidRDefault="003527E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52B41" id="Up Arrow 513" o:spid="_x0000_s1035" type="#_x0000_t68" href="#toc1" style="position:absolute;left:0;text-align:left;margin-left:-11.85pt;margin-top:54.85pt;width:39.35pt;height:93.15pt;z-index:25387520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" o:button="t" adj="4562" fillcolor="#43bae8 [2676]" strokecolor="black [3213]">
                <v:fill color2="#74ccee [1972]" rotate="t" o:detectmouseclick="t" focusposition="1,1" focussize="-1,-1" focus="100%" type="gradientRadial"/>
                <v:textbox>
                  <w:txbxContent>
                    <w:p w14:paraId="1D00E90C" w14:textId="77777777" w:rsidR="003527EB" w:rsidRPr="00260E8E" w:rsidRDefault="003527E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w10:wrap anchorx="margin"/>
              </v:shape>
            </w:pict>
          </mc:Fallback>
        </mc:AlternateContent>
      </w:r>
      <w:r w:rsidR="00E37205" w:rsidRPr="00C32206">
        <w:rPr>
          <w:rFonts w:ascii="Times New Roman" w:hAnsi="Times New Roman" w:cs="Times New Roman"/>
          <w:color w:val="000000"/>
        </w:rPr>
        <w:t xml:space="preserve">In an emergency or for time sensitive matters, any action required or permitted to be taken by the Board may occur without a meeting and with the same force and effect as if by vote of the Board members if a majority of Board members consent in writing, electronically or orally to such action. Such </w:t>
      </w:r>
      <w:proofErr w:type="gramStart"/>
      <w:r w:rsidR="00E37205" w:rsidRPr="00C32206">
        <w:rPr>
          <w:rFonts w:ascii="Times New Roman" w:hAnsi="Times New Roman" w:cs="Times New Roman"/>
          <w:color w:val="000000"/>
        </w:rPr>
        <w:t>action</w:t>
      </w:r>
      <w:proofErr w:type="gramEnd"/>
      <w:r w:rsidR="00E37205" w:rsidRPr="00C32206">
        <w:rPr>
          <w:rFonts w:ascii="Times New Roman" w:hAnsi="Times New Roman" w:cs="Times New Roman"/>
          <w:color w:val="000000"/>
        </w:rPr>
        <w:t xml:space="preserve"> shall be entered into the minutes by the Board at its next meeting.</w:t>
      </w:r>
    </w:p>
    <w:p w14:paraId="227C3611" w14:textId="7AB75DDC" w:rsidR="00E37205" w:rsidRPr="00C32206" w:rsidRDefault="00E37205" w:rsidP="00E37205">
      <w:pPr>
        <w:rPr>
          <w:rFonts w:ascii="Times New Roman" w:hAnsi="Times New Roman" w:cs="Times New Roman"/>
        </w:rPr>
      </w:pPr>
    </w:p>
    <w:p w14:paraId="1232FDA6" w14:textId="77777777" w:rsidR="00E37205" w:rsidRPr="00C32206" w:rsidRDefault="00E37205" w:rsidP="00E37205">
      <w:pPr>
        <w:widowControl w:val="0"/>
        <w:numPr>
          <w:ilvl w:val="0"/>
          <w:numId w:val="4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When vacancies occur during the term of any officer or trustee, the Board shall fill such vacancies through appointment or, at its discretion, refer such vacancies to a vote by the congregation. The person(s) chosen shall hold office for the remainder of the term the person(s) vacating the Board was elected to serve. </w:t>
      </w:r>
    </w:p>
    <w:p w14:paraId="49398A1E" w14:textId="7CA6024F" w:rsidR="00E37205" w:rsidRPr="00C32206" w:rsidRDefault="00E37205" w:rsidP="00E37205">
      <w:pPr>
        <w:pBdr>
          <w:top w:val="nil"/>
          <w:left w:val="nil"/>
          <w:bottom w:val="nil"/>
          <w:right w:val="nil"/>
          <w:between w:val="nil"/>
        </w:pBdr>
        <w:ind w:left="720"/>
        <w:rPr>
          <w:rFonts w:ascii="Times New Roman" w:hAnsi="Times New Roman" w:cs="Times New Roman"/>
          <w:color w:val="000000"/>
        </w:rPr>
      </w:pPr>
    </w:p>
    <w:p w14:paraId="3F747F4F" w14:textId="14C079F0" w:rsidR="00E37205" w:rsidRPr="00C32206" w:rsidRDefault="00457194" w:rsidP="00E37205">
      <w:pPr>
        <w:widowControl w:val="0"/>
        <w:numPr>
          <w:ilvl w:val="0"/>
          <w:numId w:val="49"/>
        </w:numPr>
        <w:pBdr>
          <w:top w:val="nil"/>
          <w:left w:val="nil"/>
          <w:bottom w:val="nil"/>
          <w:right w:val="nil"/>
          <w:between w:val="nil"/>
        </w:pBdr>
        <w:rPr>
          <w:rFonts w:ascii="Times New Roman" w:hAnsi="Times New Roman" w:cs="Times New Roman"/>
          <w:color w:val="000000"/>
        </w:rPr>
      </w:pPr>
      <w:r>
        <w:rPr>
          <w:noProof/>
        </w:rPr>
        <mc:AlternateContent>
          <mc:Choice Requires="wps">
            <w:drawing>
              <wp:anchor distT="0" distB="0" distL="114300" distR="114300" simplePos="0" relativeHeight="253877248" behindDoc="0" locked="0" layoutInCell="1" allowOverlap="1" wp14:anchorId="4E4E8967" wp14:editId="3712A44F">
                <wp:simplePos x="0" y="0"/>
                <wp:positionH relativeFrom="leftMargin">
                  <wp:align>right</wp:align>
                </wp:positionH>
                <wp:positionV relativeFrom="paragraph">
                  <wp:posOffset>236220</wp:posOffset>
                </wp:positionV>
                <wp:extent cx="534035" cy="1221740"/>
                <wp:effectExtent l="19050" t="0" r="18415" b="35560"/>
                <wp:wrapNone/>
                <wp:docPr id="514" name="Down Arrow 514">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33A5EB" w14:textId="77777777" w:rsidR="003527EB" w:rsidRPr="0052516C" w:rsidRDefault="003527EB" w:rsidP="009B375B">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8967" id="Down Arrow 514" o:spid="_x0000_s1036" type="#_x0000_t67" href="#p3" style="position:absolute;left:0;text-align:left;margin-left:-9.15pt;margin-top:18.6pt;width:42.05pt;height:96.2pt;z-index:2538772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hEtAIAAPE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" o:button="t" adj="16512" fillcolor="#ffc000" strokecolor="#c00000" strokeweight="1.25pt">
                <v:fill o:detectmouseclick="t"/>
                <v:textbox>
                  <w:txbxContent>
                    <w:p w14:paraId="7233A5EB" w14:textId="77777777" w:rsidR="003527EB" w:rsidRPr="0052516C" w:rsidRDefault="003527EB" w:rsidP="009B375B">
                      <w:pPr>
                        <w:jc w:val="both"/>
                        <w:rPr>
                          <w:b/>
                          <w:bCs/>
                          <w:color w:val="000000" w:themeColor="text1"/>
                          <w:sz w:val="32"/>
                          <w:szCs w:val="32"/>
                        </w:rPr>
                      </w:pPr>
                      <w:r w:rsidRPr="0052516C">
                        <w:rPr>
                          <w:b/>
                          <w:bCs/>
                          <w:color w:val="000000" w:themeColor="text1"/>
                          <w:sz w:val="32"/>
                          <w:szCs w:val="32"/>
                        </w:rPr>
                        <w:t>NEXT</w:t>
                      </w:r>
                    </w:p>
                  </w:txbxContent>
                </v:textbox>
                <w10:wrap anchorx="margin"/>
              </v:shape>
            </w:pict>
          </mc:Fallback>
        </mc:AlternateContent>
      </w:r>
      <w:r w:rsidR="00E37205" w:rsidRPr="00C32206">
        <w:rPr>
          <w:rFonts w:ascii="Times New Roman" w:hAnsi="Times New Roman" w:cs="Times New Roman"/>
          <w:color w:val="000000"/>
        </w:rPr>
        <w:t xml:space="preserve">No spouses shall serve on the Board simultaneously, nor shall anyone be eligible to serve on the Board when his or her spouse is a paid employee of the Congregation. </w:t>
      </w:r>
    </w:p>
    <w:p w14:paraId="7344CE71" w14:textId="061F46EB" w:rsidR="00E37205" w:rsidRPr="00C32206" w:rsidRDefault="00E37205" w:rsidP="00E37205">
      <w:pPr>
        <w:widowControl w:val="0"/>
        <w:pBdr>
          <w:top w:val="nil"/>
          <w:left w:val="nil"/>
          <w:bottom w:val="nil"/>
          <w:right w:val="nil"/>
          <w:between w:val="nil"/>
        </w:pBdr>
        <w:rPr>
          <w:rFonts w:ascii="Times New Roman" w:hAnsi="Times New Roman" w:cs="Times New Roman"/>
          <w:color w:val="000000"/>
        </w:rPr>
      </w:pPr>
    </w:p>
    <w:p w14:paraId="31B0AF9A" w14:textId="24579C48" w:rsidR="00E37205" w:rsidRPr="00C32206" w:rsidRDefault="00E37205" w:rsidP="00E37205">
      <w:pPr>
        <w:widowControl w:val="0"/>
        <w:pBdr>
          <w:top w:val="nil"/>
          <w:left w:val="nil"/>
          <w:bottom w:val="nil"/>
          <w:right w:val="nil"/>
          <w:between w:val="nil"/>
        </w:pBdr>
        <w:rPr>
          <w:rFonts w:ascii="Times New Roman" w:hAnsi="Times New Roman" w:cs="Times New Roman"/>
          <w:color w:val="000000"/>
        </w:rPr>
      </w:pPr>
    </w:p>
    <w:p w14:paraId="624D65CF" w14:textId="0438DE9A" w:rsidR="00E37205" w:rsidRPr="00C32206" w:rsidRDefault="00E37205" w:rsidP="00E37205">
      <w:pPr>
        <w:widowControl w:val="0"/>
        <w:pBdr>
          <w:top w:val="nil"/>
          <w:left w:val="nil"/>
          <w:bottom w:val="nil"/>
          <w:right w:val="nil"/>
          <w:between w:val="nil"/>
        </w:pBdr>
        <w:rPr>
          <w:rFonts w:ascii="Times New Roman" w:hAnsi="Times New Roman" w:cs="Times New Roman"/>
          <w:color w:val="000000"/>
        </w:rPr>
      </w:pPr>
    </w:p>
    <w:p w14:paraId="4E479F40" w14:textId="77777777" w:rsidR="00E37205" w:rsidRPr="00C32206" w:rsidRDefault="00E37205" w:rsidP="00E37205">
      <w:pPr>
        <w:widowControl w:val="0"/>
        <w:pBdr>
          <w:top w:val="nil"/>
          <w:left w:val="nil"/>
          <w:bottom w:val="nil"/>
          <w:right w:val="nil"/>
          <w:between w:val="nil"/>
        </w:pBdr>
        <w:rPr>
          <w:rFonts w:ascii="Times New Roman" w:hAnsi="Times New Roman" w:cs="Times New Roman"/>
          <w:color w:val="000000"/>
        </w:rPr>
      </w:pPr>
    </w:p>
    <w:p w14:paraId="2CB5270E" w14:textId="77777777" w:rsidR="00E37205" w:rsidRPr="00C32206" w:rsidRDefault="00E37205" w:rsidP="00E37205">
      <w:pPr>
        <w:widowControl w:val="0"/>
        <w:pBdr>
          <w:top w:val="nil"/>
          <w:left w:val="nil"/>
          <w:bottom w:val="nil"/>
          <w:right w:val="nil"/>
          <w:between w:val="nil"/>
        </w:pBdr>
        <w:rPr>
          <w:rFonts w:ascii="Times New Roman" w:hAnsi="Times New Roman" w:cs="Times New Roman"/>
          <w:color w:val="000000"/>
        </w:rPr>
      </w:pPr>
    </w:p>
    <w:p w14:paraId="3CA7FE88" w14:textId="77777777" w:rsidR="00E37205" w:rsidRPr="00C32206" w:rsidRDefault="00E37205" w:rsidP="00E37205">
      <w:pPr>
        <w:widowControl w:val="0"/>
        <w:pBdr>
          <w:top w:val="nil"/>
          <w:left w:val="nil"/>
          <w:bottom w:val="nil"/>
          <w:right w:val="nil"/>
          <w:between w:val="nil"/>
        </w:pBdr>
        <w:rPr>
          <w:rFonts w:ascii="Times New Roman" w:hAnsi="Times New Roman" w:cs="Times New Roman"/>
          <w:color w:val="000000"/>
        </w:rPr>
      </w:pPr>
    </w:p>
    <w:p w14:paraId="45CEBE37" w14:textId="017F0990" w:rsidR="00E37205" w:rsidRPr="00C32206" w:rsidRDefault="00A53A26" w:rsidP="00A53A26">
      <w:pPr>
        <w:spacing w:after="200" w:line="288" w:lineRule="auto"/>
        <w:rPr>
          <w:rFonts w:ascii="Times New Roman" w:hAnsi="Times New Roman" w:cs="Times New Roman"/>
          <w:color w:val="000000"/>
        </w:rPr>
      </w:pPr>
      <w:r>
        <w:rPr>
          <w:rFonts w:ascii="Times New Roman" w:hAnsi="Times New Roman" w:cs="Times New Roman"/>
          <w:color w:val="000000"/>
        </w:rPr>
        <w:br w:type="page"/>
      </w:r>
      <w:bookmarkStart w:id="88" w:name="p10"/>
      <w:bookmarkEnd w:id="88"/>
    </w:p>
    <w:p w14:paraId="276430EE" w14:textId="77777777" w:rsidR="00E37205" w:rsidRPr="00C32206" w:rsidRDefault="00E37205" w:rsidP="00E37205">
      <w:pPr>
        <w:pStyle w:val="Heading2"/>
        <w:rPr>
          <w:rFonts w:ascii="Times New Roman" w:hAnsi="Times New Roman" w:cs="Times New Roman"/>
          <w:szCs w:val="24"/>
        </w:rPr>
      </w:pPr>
      <w:bookmarkStart w:id="89" w:name="_26in1rg" w:colFirst="0" w:colLast="0"/>
      <w:bookmarkStart w:id="90" w:name="_Toc65489236"/>
      <w:bookmarkStart w:id="91" w:name="_Toc85550754"/>
      <w:bookmarkStart w:id="92" w:name="_Toc85652624"/>
      <w:bookmarkStart w:id="93" w:name="_Toc85652978"/>
      <w:bookmarkStart w:id="94" w:name="_Toc85999119"/>
      <w:bookmarkStart w:id="95" w:name="_Toc86225777"/>
      <w:bookmarkStart w:id="96" w:name="_Toc86348110"/>
      <w:bookmarkStart w:id="97" w:name="_Toc86348829"/>
      <w:bookmarkStart w:id="98" w:name="_Toc98593842"/>
      <w:bookmarkEnd w:id="89"/>
      <w:r w:rsidRPr="00C32206">
        <w:rPr>
          <w:rFonts w:ascii="Times New Roman" w:hAnsi="Times New Roman" w:cs="Times New Roman"/>
          <w:szCs w:val="24"/>
        </w:rPr>
        <w:lastRenderedPageBreak/>
        <w:t>Article IX: Officers- Duties and Succession</w:t>
      </w:r>
      <w:bookmarkEnd w:id="90"/>
      <w:bookmarkEnd w:id="91"/>
      <w:bookmarkEnd w:id="92"/>
      <w:bookmarkEnd w:id="93"/>
      <w:bookmarkEnd w:id="94"/>
      <w:bookmarkEnd w:id="95"/>
      <w:bookmarkEnd w:id="96"/>
      <w:bookmarkEnd w:id="97"/>
      <w:bookmarkEnd w:id="98"/>
    </w:p>
    <w:p w14:paraId="49B5D1FC" w14:textId="77777777" w:rsidR="00E37205" w:rsidRPr="00C32206" w:rsidRDefault="00E37205" w:rsidP="00E37205">
      <w:pPr>
        <w:widowControl w:val="0"/>
        <w:numPr>
          <w:ilvl w:val="0"/>
          <w:numId w:val="51"/>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The Officers of the Congregation shall consist of President, Vice President, Secretary and Treasurer. </w:t>
      </w:r>
    </w:p>
    <w:p w14:paraId="5F457AE0" w14:textId="77777777" w:rsidR="00E37205" w:rsidRPr="00C32206" w:rsidRDefault="00E37205" w:rsidP="00E37205">
      <w:pPr>
        <w:widowControl w:val="0"/>
        <w:pBdr>
          <w:top w:val="nil"/>
          <w:left w:val="nil"/>
          <w:bottom w:val="nil"/>
          <w:right w:val="nil"/>
          <w:between w:val="nil"/>
        </w:pBdr>
        <w:ind w:left="835"/>
        <w:rPr>
          <w:rFonts w:ascii="Times New Roman" w:eastAsia="Times" w:hAnsi="Times New Roman" w:cs="Times New Roman"/>
          <w:color w:val="000000"/>
        </w:rPr>
      </w:pPr>
    </w:p>
    <w:p w14:paraId="0787C469" w14:textId="77777777" w:rsidR="00E37205" w:rsidRPr="00C32206" w:rsidRDefault="00E37205" w:rsidP="00E37205">
      <w:pPr>
        <w:widowControl w:val="0"/>
        <w:numPr>
          <w:ilvl w:val="0"/>
          <w:numId w:val="51"/>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The President shall be the executive officer of the Congregation and shall preside at all meetings of the Board and of the congregation. The President shall submit a report of the Board’s activities at the Annual Meeting. The President shall be an ex-officio member of all Teams except the Audit Team and Nominating Team. </w:t>
      </w:r>
    </w:p>
    <w:p w14:paraId="7E86AC3C" w14:textId="77777777" w:rsidR="00E37205" w:rsidRPr="00C32206" w:rsidRDefault="00E37205" w:rsidP="00E37205">
      <w:pPr>
        <w:pBdr>
          <w:top w:val="nil"/>
          <w:left w:val="nil"/>
          <w:bottom w:val="nil"/>
          <w:right w:val="nil"/>
          <w:between w:val="nil"/>
        </w:pBdr>
        <w:ind w:left="720"/>
        <w:rPr>
          <w:rFonts w:ascii="Times New Roman" w:hAnsi="Times New Roman" w:cs="Times New Roman"/>
          <w:color w:val="000000"/>
        </w:rPr>
      </w:pPr>
    </w:p>
    <w:p w14:paraId="0F8A6D90" w14:textId="77777777" w:rsidR="00E37205" w:rsidRPr="00C32206" w:rsidRDefault="00E37205" w:rsidP="00E37205">
      <w:pPr>
        <w:widowControl w:val="0"/>
        <w:numPr>
          <w:ilvl w:val="0"/>
          <w:numId w:val="51"/>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The Vice President shall assist the President whenever possible. In the absence or disability of the President, the Vice President shall perform the duties of the President. If the term of the President is not completed when they leave office, the Vice President shall serve for the balance of the term. The Vice President is the presiding officer of the Program Council and convenes monthly meetings of the Council.</w:t>
      </w:r>
    </w:p>
    <w:p w14:paraId="4C99F937" w14:textId="77777777" w:rsidR="00E37205" w:rsidRPr="00C32206" w:rsidRDefault="00E37205" w:rsidP="00E37205">
      <w:pPr>
        <w:pBdr>
          <w:top w:val="nil"/>
          <w:left w:val="nil"/>
          <w:bottom w:val="nil"/>
          <w:right w:val="nil"/>
          <w:between w:val="nil"/>
        </w:pBdr>
        <w:ind w:left="720"/>
        <w:rPr>
          <w:rFonts w:ascii="Times New Roman" w:hAnsi="Times New Roman" w:cs="Times New Roman"/>
          <w:color w:val="000000"/>
        </w:rPr>
      </w:pPr>
    </w:p>
    <w:p w14:paraId="49FA8CE5" w14:textId="77777777" w:rsidR="00E37205" w:rsidRPr="00C32206" w:rsidRDefault="00E37205" w:rsidP="00E37205">
      <w:pPr>
        <w:widowControl w:val="0"/>
        <w:numPr>
          <w:ilvl w:val="0"/>
          <w:numId w:val="51"/>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The Secretary shall keep a permanent record of the proceedings of all Board and Congregation meetings, have charge of the correspondence of this Congregation, and shall give notice of meetings as specified in Article VII (D). All records shall be turned over to the Board at the end of the Secretary’s term.</w:t>
      </w:r>
    </w:p>
    <w:p w14:paraId="2BFC05D5" w14:textId="77777777" w:rsidR="00E37205" w:rsidRPr="00C32206" w:rsidRDefault="00E37205" w:rsidP="00E37205">
      <w:pPr>
        <w:rPr>
          <w:rFonts w:ascii="Times New Roman" w:hAnsi="Times New Roman" w:cs="Times New Roman"/>
        </w:rPr>
      </w:pPr>
    </w:p>
    <w:p w14:paraId="7E7891A5" w14:textId="77777777" w:rsidR="00E37205" w:rsidRPr="00C32206" w:rsidRDefault="00E37205" w:rsidP="00E37205">
      <w:pPr>
        <w:widowControl w:val="0"/>
        <w:numPr>
          <w:ilvl w:val="0"/>
          <w:numId w:val="51"/>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The Treasurer shall use acceptable accounting and other procedures in receiving and disbursing monies under the direction of the Board. All records shall remain the property of the Congregation and shall be audited before the Annual Meeting. A current financial statement shall be submitted to the Board by the Treasurer at each Board meeting. A statement of a member’s financial contribution pursuant to prior pledge commitment shall be furnished to that member twice yearly. Where there may be a perception of a conflict of interest in financial decisions to be made by the Board, the Treasurer may be recused. </w:t>
      </w:r>
    </w:p>
    <w:p w14:paraId="72785BE7" w14:textId="77777777" w:rsidR="00E37205" w:rsidRPr="00C32206" w:rsidRDefault="00E37205" w:rsidP="00E37205">
      <w:pPr>
        <w:pBdr>
          <w:top w:val="nil"/>
          <w:left w:val="nil"/>
          <w:bottom w:val="nil"/>
          <w:right w:val="nil"/>
          <w:between w:val="nil"/>
        </w:pBdr>
        <w:ind w:left="720"/>
        <w:rPr>
          <w:rFonts w:ascii="Times New Roman" w:hAnsi="Times New Roman" w:cs="Times New Roman"/>
          <w:color w:val="000000"/>
        </w:rPr>
      </w:pPr>
    </w:p>
    <w:p w14:paraId="0E6A9B97" w14:textId="65D3517B" w:rsidR="00E37205" w:rsidRPr="00C32206" w:rsidRDefault="00457194" w:rsidP="00E37205">
      <w:pPr>
        <w:widowControl w:val="0"/>
        <w:numPr>
          <w:ilvl w:val="0"/>
          <w:numId w:val="51"/>
        </w:numPr>
        <w:pBdr>
          <w:top w:val="nil"/>
          <w:left w:val="nil"/>
          <w:bottom w:val="nil"/>
          <w:right w:val="nil"/>
          <w:between w:val="nil"/>
        </w:pBdr>
        <w:rPr>
          <w:rFonts w:ascii="Times New Roman" w:hAnsi="Times New Roman" w:cs="Times New Roman"/>
          <w:color w:val="000000"/>
        </w:rPr>
      </w:pPr>
      <w:r>
        <w:rPr>
          <w:noProof/>
          <w:color w:val="000000"/>
        </w:rPr>
        <mc:AlternateContent>
          <mc:Choice Requires="wps">
            <w:drawing>
              <wp:anchor distT="0" distB="0" distL="114300" distR="114300" simplePos="0" relativeHeight="253879296" behindDoc="0" locked="0" layoutInCell="1" allowOverlap="1" wp14:anchorId="6ED9F4C9" wp14:editId="394BF24D">
                <wp:simplePos x="0" y="0"/>
                <wp:positionH relativeFrom="column">
                  <wp:posOffset>-509270</wp:posOffset>
                </wp:positionH>
                <wp:positionV relativeFrom="paragraph">
                  <wp:posOffset>165735</wp:posOffset>
                </wp:positionV>
                <wp:extent cx="499745" cy="1183005"/>
                <wp:effectExtent l="12700" t="12700" r="20955" b="10795"/>
                <wp:wrapNone/>
                <wp:docPr id="516" name="Up Arrow 516">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D8B276B" w14:textId="77777777" w:rsidR="003527EB" w:rsidRPr="00260E8E" w:rsidRDefault="003527E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9F4C9" id="Up Arrow 516" o:spid="_x0000_s1037" type="#_x0000_t68" href="#toc1" style="position:absolute;left:0;text-align:left;margin-left:-40.1pt;margin-top:13.05pt;width:39.35pt;height:93.15pt;z-index:25387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" o:button="t" adj="4562" fillcolor="#43bae8 [2676]" strokecolor="black [3213]">
                <v:fill color2="#74ccee [1972]" rotate="t" o:detectmouseclick="t" focusposition="1,1" focussize="-1,-1" focus="100%" type="gradientRadial"/>
                <v:textbox>
                  <w:txbxContent>
                    <w:p w14:paraId="1D8B276B" w14:textId="77777777" w:rsidR="003527EB" w:rsidRPr="00260E8E" w:rsidRDefault="003527E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E37205" w:rsidRPr="00C32206">
        <w:rPr>
          <w:rFonts w:ascii="Times New Roman" w:hAnsi="Times New Roman" w:cs="Times New Roman"/>
          <w:color w:val="000000"/>
        </w:rPr>
        <w:t xml:space="preserve">An audit shall be conducted of the accounts and records kept by the Treasurer to verify the correctness of those </w:t>
      </w:r>
      <w:proofErr w:type="gramStart"/>
      <w:r w:rsidR="00E37205" w:rsidRPr="00C32206">
        <w:rPr>
          <w:rFonts w:ascii="Times New Roman" w:hAnsi="Times New Roman" w:cs="Times New Roman"/>
          <w:color w:val="000000"/>
        </w:rPr>
        <w:t>accountings</w:t>
      </w:r>
      <w:proofErr w:type="gramEnd"/>
      <w:r w:rsidR="00E37205" w:rsidRPr="00C32206">
        <w:rPr>
          <w:rFonts w:ascii="Times New Roman" w:hAnsi="Times New Roman" w:cs="Times New Roman"/>
          <w:color w:val="000000"/>
        </w:rPr>
        <w:t xml:space="preserve"> for the Annual Meeting. </w:t>
      </w:r>
    </w:p>
    <w:p w14:paraId="2ADFAE46" w14:textId="2FAEF3FF" w:rsidR="00E37205" w:rsidRPr="00C32206" w:rsidRDefault="00E37205" w:rsidP="00E37205">
      <w:pPr>
        <w:pStyle w:val="ListParagraph"/>
        <w:rPr>
          <w:rFonts w:ascii="Times New Roman" w:hAnsi="Times New Roman" w:cs="Times New Roman"/>
          <w:color w:val="000000"/>
        </w:rPr>
      </w:pPr>
    </w:p>
    <w:p w14:paraId="622D72AB" w14:textId="77777777" w:rsidR="00E37205" w:rsidRPr="00C32206" w:rsidRDefault="00E37205" w:rsidP="00E37205">
      <w:pPr>
        <w:pStyle w:val="Heading2"/>
        <w:rPr>
          <w:rFonts w:ascii="Times New Roman" w:hAnsi="Times New Roman" w:cs="Times New Roman"/>
          <w:szCs w:val="24"/>
        </w:rPr>
      </w:pPr>
      <w:bookmarkStart w:id="99" w:name="_Toc65489237"/>
      <w:bookmarkStart w:id="100" w:name="_Toc85550755"/>
      <w:bookmarkStart w:id="101" w:name="_Toc85652625"/>
      <w:bookmarkStart w:id="102" w:name="_Toc85652979"/>
      <w:bookmarkStart w:id="103" w:name="_Toc85999120"/>
      <w:bookmarkStart w:id="104" w:name="_Toc86225778"/>
      <w:bookmarkStart w:id="105" w:name="_Toc86348111"/>
      <w:bookmarkStart w:id="106" w:name="_Toc86348830"/>
      <w:bookmarkStart w:id="107" w:name="_Toc98593843"/>
      <w:r w:rsidRPr="00C32206">
        <w:rPr>
          <w:rFonts w:ascii="Times New Roman" w:hAnsi="Times New Roman" w:cs="Times New Roman"/>
          <w:szCs w:val="24"/>
        </w:rPr>
        <w:t>Article X: Indemnification</w:t>
      </w:r>
      <w:bookmarkEnd w:id="99"/>
      <w:bookmarkEnd w:id="100"/>
      <w:bookmarkEnd w:id="101"/>
      <w:bookmarkEnd w:id="102"/>
      <w:bookmarkEnd w:id="103"/>
      <w:bookmarkEnd w:id="104"/>
      <w:bookmarkEnd w:id="105"/>
      <w:bookmarkEnd w:id="106"/>
      <w:bookmarkEnd w:id="107"/>
      <w:r w:rsidRPr="00C32206">
        <w:rPr>
          <w:rFonts w:ascii="Times New Roman" w:hAnsi="Times New Roman" w:cs="Times New Roman"/>
          <w:szCs w:val="24"/>
        </w:rPr>
        <w:t xml:space="preserve"> </w:t>
      </w:r>
    </w:p>
    <w:p w14:paraId="0494EFA7" w14:textId="77777777" w:rsidR="00E37205" w:rsidRPr="00C32206" w:rsidRDefault="00E37205" w:rsidP="00E37205">
      <w:pPr>
        <w:rPr>
          <w:rFonts w:ascii="Times New Roman" w:hAnsi="Times New Roman" w:cs="Times New Roman"/>
        </w:rPr>
      </w:pPr>
    </w:p>
    <w:p w14:paraId="7F3DB7C7" w14:textId="4AFB777B" w:rsidR="002C3D21" w:rsidRDefault="003527EB" w:rsidP="00BF34AD">
      <w:pPr>
        <w:widowControl w:val="0"/>
        <w:pBdr>
          <w:top w:val="nil"/>
          <w:left w:val="nil"/>
          <w:bottom w:val="nil"/>
          <w:right w:val="nil"/>
          <w:between w:val="nil"/>
        </w:pBdr>
        <w:ind w:left="115"/>
        <w:rPr>
          <w:rFonts w:ascii="Times New Roman" w:hAnsi="Times New Roman" w:cs="Times New Roman"/>
          <w:color w:val="000000"/>
        </w:rPr>
      </w:pPr>
      <w:r>
        <w:rPr>
          <w:noProof/>
        </w:rPr>
        <mc:AlternateContent>
          <mc:Choice Requires="wps">
            <w:drawing>
              <wp:anchor distT="0" distB="0" distL="114300" distR="114300" simplePos="0" relativeHeight="253881344" behindDoc="0" locked="0" layoutInCell="1" allowOverlap="1" wp14:anchorId="3AC6DBFF" wp14:editId="2E950310">
                <wp:simplePos x="0" y="0"/>
                <wp:positionH relativeFrom="column">
                  <wp:posOffset>-506730</wp:posOffset>
                </wp:positionH>
                <wp:positionV relativeFrom="paragraph">
                  <wp:posOffset>700405</wp:posOffset>
                </wp:positionV>
                <wp:extent cx="534035" cy="1221740"/>
                <wp:effectExtent l="12700" t="0" r="24765" b="22860"/>
                <wp:wrapNone/>
                <wp:docPr id="518" name="Down Arrow 518">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E27E91" w14:textId="77777777" w:rsidR="003527EB" w:rsidRPr="0052516C" w:rsidRDefault="003527EB" w:rsidP="00561377">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6DBFF" id="Down Arrow 518" o:spid="_x0000_s1038" type="#_x0000_t67" href="#p17" style="position:absolute;left:0;text-align:left;margin-left:-39.9pt;margin-top:55.15pt;width:42.05pt;height:96.2pt;z-index:25388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fmEswIAAPE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" o:button="t" adj="16512" fillcolor="#ffc000" strokecolor="#c00000" strokeweight="1.25pt">
                <v:fill o:detectmouseclick="t"/>
                <v:textbox>
                  <w:txbxContent>
                    <w:p w14:paraId="13E27E91" w14:textId="77777777" w:rsidR="003527EB" w:rsidRPr="0052516C" w:rsidRDefault="003527EB" w:rsidP="00561377">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E37205" w:rsidRPr="00C32206">
        <w:rPr>
          <w:rFonts w:ascii="Times New Roman" w:hAnsi="Times New Roman" w:cs="Times New Roman"/>
          <w:color w:val="000000"/>
        </w:rPr>
        <w:t>The Congregation shall provide insurance to indemnify Officers, Directors, Clergy, and duly elected, or constituted team members assigned governing duties of the Congregation while acting within the scope of their duties and while acting in good faith against any claim of liability, made against them for acts or omissions, neglect or breach of duty, misleading statements, errors, or misstatements for which they may become legally obligated to pay and for which the law allows for indemnification. No person shall be indemnified under this provision of the Bylaws for dishonest, criminal, fraudulent acts or for intentional,</w:t>
      </w:r>
      <w:r w:rsidR="00E37205">
        <w:rPr>
          <w:rFonts w:ascii="Times New Roman" w:hAnsi="Times New Roman" w:cs="Times New Roman"/>
          <w:color w:val="000000"/>
        </w:rPr>
        <w:t xml:space="preserve"> </w:t>
      </w:r>
      <w:r w:rsidR="00E37205" w:rsidRPr="00C32206">
        <w:rPr>
          <w:rFonts w:ascii="Times New Roman" w:hAnsi="Times New Roman" w:cs="Times New Roman"/>
          <w:color w:val="000000"/>
        </w:rPr>
        <w:t>willful</w:t>
      </w:r>
      <w:r w:rsidR="00E37205">
        <w:rPr>
          <w:rFonts w:ascii="Times New Roman" w:hAnsi="Times New Roman" w:cs="Times New Roman"/>
          <w:color w:val="000000"/>
        </w:rPr>
        <w:t>,</w:t>
      </w:r>
      <w:r w:rsidR="00E37205" w:rsidRPr="00C32206">
        <w:rPr>
          <w:rFonts w:ascii="Times New Roman" w:hAnsi="Times New Roman" w:cs="Times New Roman"/>
          <w:color w:val="000000"/>
        </w:rPr>
        <w:t xml:space="preserve"> and wanton conduct or for acts of reckless disregard. </w:t>
      </w:r>
    </w:p>
    <w:p w14:paraId="2C2373F0" w14:textId="18FA3B49" w:rsidR="00B22884" w:rsidRDefault="00B22884" w:rsidP="00BF34AD">
      <w:pPr>
        <w:widowControl w:val="0"/>
        <w:pBdr>
          <w:top w:val="nil"/>
          <w:left w:val="nil"/>
          <w:bottom w:val="nil"/>
          <w:right w:val="nil"/>
          <w:between w:val="nil"/>
        </w:pBdr>
        <w:ind w:left="115"/>
        <w:rPr>
          <w:rFonts w:ascii="Times New Roman" w:hAnsi="Times New Roman" w:cs="Times New Roman"/>
          <w:color w:val="000000"/>
        </w:rPr>
      </w:pPr>
    </w:p>
    <w:p w14:paraId="2DBB8E2A" w14:textId="41DF17A4" w:rsidR="00B22884" w:rsidRPr="00C32206" w:rsidRDefault="00B22884" w:rsidP="00B22884">
      <w:pPr>
        <w:spacing w:after="200" w:line="288" w:lineRule="auto"/>
        <w:rPr>
          <w:rFonts w:ascii="Times New Roman" w:hAnsi="Times New Roman" w:cs="Times New Roman"/>
          <w:color w:val="000000"/>
        </w:rPr>
      </w:pPr>
      <w:r>
        <w:rPr>
          <w:rFonts w:ascii="Times New Roman" w:hAnsi="Times New Roman" w:cs="Times New Roman"/>
          <w:color w:val="000000"/>
        </w:rPr>
        <w:br w:type="page"/>
      </w:r>
    </w:p>
    <w:p w14:paraId="78206D26" w14:textId="77777777" w:rsidR="00E37205" w:rsidRPr="00C32206" w:rsidRDefault="00E37205" w:rsidP="00E37205">
      <w:pPr>
        <w:pStyle w:val="Heading2"/>
        <w:rPr>
          <w:rFonts w:ascii="Times New Roman" w:hAnsi="Times New Roman" w:cs="Times New Roman"/>
          <w:szCs w:val="24"/>
        </w:rPr>
      </w:pPr>
      <w:bookmarkStart w:id="108" w:name="_Toc65489238"/>
      <w:bookmarkStart w:id="109" w:name="_Toc85550756"/>
      <w:bookmarkStart w:id="110" w:name="_Toc85652626"/>
      <w:bookmarkStart w:id="111" w:name="_Toc85652980"/>
      <w:bookmarkStart w:id="112" w:name="_Toc85999121"/>
      <w:bookmarkStart w:id="113" w:name="_Toc86225779"/>
      <w:bookmarkStart w:id="114" w:name="_Toc86348112"/>
      <w:bookmarkStart w:id="115" w:name="_Toc86348831"/>
      <w:bookmarkStart w:id="116" w:name="_Toc98593844"/>
      <w:r w:rsidRPr="00C32206">
        <w:rPr>
          <w:rFonts w:ascii="Times New Roman" w:hAnsi="Times New Roman" w:cs="Times New Roman"/>
          <w:szCs w:val="24"/>
        </w:rPr>
        <w:lastRenderedPageBreak/>
        <w:t>Article XI: Use of the Congregation Name</w:t>
      </w:r>
      <w:bookmarkEnd w:id="108"/>
      <w:bookmarkEnd w:id="109"/>
      <w:bookmarkEnd w:id="110"/>
      <w:bookmarkEnd w:id="111"/>
      <w:bookmarkEnd w:id="112"/>
      <w:bookmarkEnd w:id="113"/>
      <w:bookmarkEnd w:id="114"/>
      <w:bookmarkEnd w:id="115"/>
      <w:bookmarkEnd w:id="116"/>
    </w:p>
    <w:p w14:paraId="0F08435E" w14:textId="77777777" w:rsidR="00E37205" w:rsidRPr="00C32206" w:rsidRDefault="00E37205" w:rsidP="00E37205">
      <w:pPr>
        <w:widowControl w:val="0"/>
        <w:numPr>
          <w:ilvl w:val="0"/>
          <w:numId w:val="53"/>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Use of the Congregation name as a sponsor of an outside event shall require approval by the Board of Trustees. </w:t>
      </w:r>
    </w:p>
    <w:p w14:paraId="4B0D2AAA" w14:textId="77777777" w:rsidR="00E37205" w:rsidRPr="00C32206" w:rsidRDefault="00E37205" w:rsidP="00E37205">
      <w:pPr>
        <w:widowControl w:val="0"/>
        <w:numPr>
          <w:ilvl w:val="0"/>
          <w:numId w:val="53"/>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The Board may actively support UUA approved Actions of Immediate Witness. </w:t>
      </w:r>
    </w:p>
    <w:p w14:paraId="532A9A77" w14:textId="77777777" w:rsidR="00E37205" w:rsidRPr="00C32206" w:rsidRDefault="00E37205" w:rsidP="00E37205">
      <w:pPr>
        <w:widowControl w:val="0"/>
        <w:numPr>
          <w:ilvl w:val="0"/>
          <w:numId w:val="53"/>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Any other use of the Congregation name in support of a statement of conscience or belief, or any statement which suggests it is the view of the Congregation as a whole, shall require approval by the affirmative vote of two thirds of the members present and voting at a duly called meeting of the Congregation. </w:t>
      </w:r>
    </w:p>
    <w:p w14:paraId="2474B7DA" w14:textId="77777777" w:rsidR="00E37205" w:rsidRPr="00C32206" w:rsidRDefault="00E37205" w:rsidP="00E37205">
      <w:pPr>
        <w:widowControl w:val="0"/>
        <w:numPr>
          <w:ilvl w:val="0"/>
          <w:numId w:val="53"/>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When making public statements of their personal beliefs or opinions, ordained ministers may use the Congregation name to identify themselves. </w:t>
      </w:r>
    </w:p>
    <w:p w14:paraId="2CBDD9E6" w14:textId="77777777" w:rsidR="00E37205" w:rsidRPr="00C32206" w:rsidRDefault="00E37205" w:rsidP="00E37205">
      <w:pPr>
        <w:pStyle w:val="Heading2"/>
        <w:rPr>
          <w:rFonts w:ascii="Times New Roman" w:hAnsi="Times New Roman" w:cs="Times New Roman"/>
          <w:szCs w:val="24"/>
        </w:rPr>
      </w:pPr>
      <w:bookmarkStart w:id="117" w:name="_Toc65489239"/>
      <w:bookmarkStart w:id="118" w:name="_Toc85550757"/>
      <w:bookmarkStart w:id="119" w:name="_Toc85652627"/>
      <w:bookmarkStart w:id="120" w:name="_Toc85652981"/>
      <w:bookmarkStart w:id="121" w:name="_Toc85999122"/>
      <w:bookmarkStart w:id="122" w:name="_Toc86225780"/>
      <w:bookmarkStart w:id="123" w:name="_Toc86348113"/>
      <w:bookmarkStart w:id="124" w:name="_Toc86348832"/>
      <w:bookmarkStart w:id="125" w:name="_Toc98593845"/>
      <w:r w:rsidRPr="00C32206">
        <w:rPr>
          <w:rFonts w:ascii="Times New Roman" w:hAnsi="Times New Roman" w:cs="Times New Roman"/>
          <w:szCs w:val="24"/>
        </w:rPr>
        <w:t>Article XII: Teams</w:t>
      </w:r>
      <w:bookmarkEnd w:id="117"/>
      <w:bookmarkEnd w:id="118"/>
      <w:bookmarkEnd w:id="119"/>
      <w:bookmarkEnd w:id="120"/>
      <w:bookmarkEnd w:id="121"/>
      <w:bookmarkEnd w:id="122"/>
      <w:bookmarkEnd w:id="123"/>
      <w:bookmarkEnd w:id="124"/>
      <w:bookmarkEnd w:id="125"/>
      <w:r w:rsidRPr="00C32206">
        <w:rPr>
          <w:rFonts w:ascii="Times New Roman" w:hAnsi="Times New Roman" w:cs="Times New Roman"/>
          <w:szCs w:val="24"/>
        </w:rPr>
        <w:t xml:space="preserve"> </w:t>
      </w:r>
    </w:p>
    <w:p w14:paraId="0A5D0CC6" w14:textId="399B795A" w:rsidR="00E37205" w:rsidRPr="00C32206" w:rsidRDefault="00E37205" w:rsidP="00E37205">
      <w:pPr>
        <w:numPr>
          <w:ilvl w:val="0"/>
          <w:numId w:val="24"/>
        </w:numPr>
        <w:pBdr>
          <w:top w:val="nil"/>
          <w:left w:val="nil"/>
          <w:bottom w:val="nil"/>
          <w:right w:val="nil"/>
          <w:between w:val="nil"/>
        </w:pBdr>
        <w:rPr>
          <w:rFonts w:ascii="Times New Roman" w:hAnsi="Times New Roman" w:cs="Times New Roman"/>
        </w:rPr>
      </w:pPr>
      <w:r w:rsidRPr="00C32206">
        <w:rPr>
          <w:rFonts w:ascii="Times New Roman" w:hAnsi="Times New Roman" w:cs="Times New Roman"/>
          <w:color w:val="000000"/>
        </w:rPr>
        <w:t xml:space="preserve"> Executive Team: There shall be an Executive Team comprised of the President, Vice President, Secretary, and the Treasurer. In emergencies, the Executive Team shall have, and may exercise between meetings of the Board, any and</w:t>
      </w:r>
      <w:r w:rsidR="000D207E">
        <w:rPr>
          <w:rFonts w:ascii="Times New Roman" w:hAnsi="Times New Roman" w:cs="Times New Roman"/>
          <w:color w:val="000000"/>
        </w:rPr>
        <w:t>/or</w:t>
      </w:r>
      <w:r w:rsidRPr="00C32206">
        <w:rPr>
          <w:rFonts w:ascii="Times New Roman" w:hAnsi="Times New Roman" w:cs="Times New Roman"/>
          <w:color w:val="000000"/>
        </w:rPr>
        <w:t xml:space="preserve"> all</w:t>
      </w:r>
      <w:r>
        <w:rPr>
          <w:rFonts w:ascii="Times New Roman" w:hAnsi="Times New Roman" w:cs="Times New Roman"/>
          <w:color w:val="000000"/>
        </w:rPr>
        <w:t>,</w:t>
      </w:r>
      <w:r w:rsidRPr="00C32206">
        <w:rPr>
          <w:rFonts w:ascii="Times New Roman" w:hAnsi="Times New Roman" w:cs="Times New Roman"/>
          <w:color w:val="000000"/>
        </w:rPr>
        <w:t xml:space="preserve"> </w:t>
      </w:r>
      <w:r>
        <w:rPr>
          <w:rFonts w:ascii="Times New Roman" w:hAnsi="Times New Roman" w:cs="Times New Roman"/>
          <w:color w:val="000000"/>
        </w:rPr>
        <w:t xml:space="preserve">of </w:t>
      </w:r>
      <w:r w:rsidRPr="00C32206">
        <w:rPr>
          <w:rFonts w:ascii="Times New Roman" w:hAnsi="Times New Roman" w:cs="Times New Roman"/>
          <w:color w:val="000000"/>
        </w:rPr>
        <w:t xml:space="preserve">the powers of the Board. A quorum shall be comprised of three members of the Executive Team. Any action taken between Board meetings on an emergency </w:t>
      </w:r>
      <w:proofErr w:type="gramStart"/>
      <w:r w:rsidRPr="00C32206">
        <w:rPr>
          <w:rFonts w:ascii="Times New Roman" w:hAnsi="Times New Roman" w:cs="Times New Roman"/>
          <w:color w:val="000000"/>
        </w:rPr>
        <w:t>basis,</w:t>
      </w:r>
      <w:proofErr w:type="gramEnd"/>
      <w:r w:rsidRPr="00C32206">
        <w:rPr>
          <w:rFonts w:ascii="Times New Roman" w:hAnsi="Times New Roman" w:cs="Times New Roman"/>
          <w:color w:val="000000"/>
        </w:rPr>
        <w:t xml:space="preserve"> shall be reported to the Board at the next meeting. </w:t>
      </w:r>
    </w:p>
    <w:p w14:paraId="2EBFAE98" w14:textId="77777777" w:rsidR="00E37205" w:rsidRPr="00C32206" w:rsidRDefault="00E37205" w:rsidP="00E37205">
      <w:pPr>
        <w:pBdr>
          <w:top w:val="nil"/>
          <w:left w:val="nil"/>
          <w:bottom w:val="nil"/>
          <w:right w:val="nil"/>
          <w:between w:val="nil"/>
        </w:pBdr>
        <w:ind w:left="720"/>
        <w:rPr>
          <w:rFonts w:ascii="Times New Roman" w:hAnsi="Times New Roman" w:cs="Times New Roman"/>
          <w:color w:val="000000"/>
        </w:rPr>
      </w:pPr>
    </w:p>
    <w:p w14:paraId="0A99CC92" w14:textId="77777777" w:rsidR="00E37205" w:rsidRPr="00C32206" w:rsidRDefault="00E37205" w:rsidP="00E37205">
      <w:pPr>
        <w:numPr>
          <w:ilvl w:val="0"/>
          <w:numId w:val="24"/>
        </w:numPr>
        <w:pBdr>
          <w:top w:val="nil"/>
          <w:left w:val="nil"/>
          <w:bottom w:val="nil"/>
          <w:right w:val="nil"/>
          <w:between w:val="nil"/>
        </w:pBdr>
        <w:rPr>
          <w:rFonts w:ascii="Times New Roman" w:hAnsi="Times New Roman" w:cs="Times New Roman"/>
        </w:rPr>
      </w:pPr>
      <w:r w:rsidRPr="00C32206">
        <w:rPr>
          <w:rFonts w:ascii="Times New Roman" w:hAnsi="Times New Roman" w:cs="Times New Roman"/>
          <w:color w:val="000000"/>
        </w:rPr>
        <w:t xml:space="preserve">Standing Teams: Each Standing Team implements program plans under the general directions of the Board. Team minutes, records and materials are the property of the Congregation and are to be turned over at the expiration of the Team Leader’s term to the new Team Leader. Each team shall recognize and make a good faith effort to meet time schedules and requests required for the conduct of the Congregation business. Such requests shall be consistent with the objectives described in the Policies Manual. </w:t>
      </w:r>
    </w:p>
    <w:p w14:paraId="4949BE3A" w14:textId="77777777" w:rsidR="00E37205" w:rsidRPr="00C32206" w:rsidRDefault="00E37205" w:rsidP="00E37205">
      <w:pPr>
        <w:pBdr>
          <w:top w:val="nil"/>
          <w:left w:val="nil"/>
          <w:bottom w:val="nil"/>
          <w:right w:val="nil"/>
          <w:between w:val="nil"/>
        </w:pBdr>
        <w:ind w:left="720"/>
        <w:rPr>
          <w:rFonts w:ascii="Times New Roman" w:hAnsi="Times New Roman" w:cs="Times New Roman"/>
          <w:color w:val="000000"/>
        </w:rPr>
      </w:pPr>
    </w:p>
    <w:p w14:paraId="2D1391F6" w14:textId="77777777" w:rsidR="00E37205" w:rsidRPr="00C32206" w:rsidRDefault="00E37205" w:rsidP="00E37205">
      <w:pPr>
        <w:numPr>
          <w:ilvl w:val="0"/>
          <w:numId w:val="24"/>
        </w:numPr>
        <w:pBdr>
          <w:top w:val="nil"/>
          <w:left w:val="nil"/>
          <w:bottom w:val="nil"/>
          <w:right w:val="nil"/>
          <w:between w:val="nil"/>
        </w:pBdr>
        <w:rPr>
          <w:rFonts w:ascii="Times New Roman" w:hAnsi="Times New Roman" w:cs="Times New Roman"/>
        </w:rPr>
      </w:pPr>
      <w:r w:rsidRPr="00C32206">
        <w:rPr>
          <w:rFonts w:ascii="Times New Roman" w:hAnsi="Times New Roman" w:cs="Times New Roman"/>
          <w:color w:val="000000"/>
        </w:rPr>
        <w:t xml:space="preserve">Ad Hoc Teams: Special teams may be established by the Board of Trustees as deemed advisable. The team leaders of such ad hoc teams shall be discharged on completion of their assigned responsibilities. </w:t>
      </w:r>
    </w:p>
    <w:p w14:paraId="62D34A81" w14:textId="7289BF62" w:rsidR="00E37205" w:rsidRPr="00C32206" w:rsidRDefault="00457194" w:rsidP="00E37205">
      <w:pPr>
        <w:pBdr>
          <w:top w:val="nil"/>
          <w:left w:val="nil"/>
          <w:bottom w:val="nil"/>
          <w:right w:val="nil"/>
          <w:between w:val="nil"/>
        </w:pBdr>
        <w:ind w:left="720"/>
        <w:rPr>
          <w:rFonts w:ascii="Times New Roman" w:hAnsi="Times New Roman" w:cs="Times New Roman"/>
          <w:color w:val="000000"/>
        </w:rPr>
      </w:pPr>
      <w:r>
        <w:rPr>
          <w:noProof/>
          <w:color w:val="000000"/>
        </w:rPr>
        <mc:AlternateContent>
          <mc:Choice Requires="wps">
            <w:drawing>
              <wp:anchor distT="0" distB="0" distL="114300" distR="114300" simplePos="0" relativeHeight="253883392" behindDoc="0" locked="0" layoutInCell="1" allowOverlap="1" wp14:anchorId="6CC5E55E" wp14:editId="4858A8CB">
                <wp:simplePos x="0" y="0"/>
                <wp:positionH relativeFrom="column">
                  <wp:posOffset>-499745</wp:posOffset>
                </wp:positionH>
                <wp:positionV relativeFrom="paragraph">
                  <wp:posOffset>202565</wp:posOffset>
                </wp:positionV>
                <wp:extent cx="499745" cy="1183005"/>
                <wp:effectExtent l="12700" t="12700" r="20955" b="10795"/>
                <wp:wrapNone/>
                <wp:docPr id="520" name="Up Arrow 520">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CF203F1" w14:textId="77777777" w:rsidR="003527EB" w:rsidRPr="00260E8E" w:rsidRDefault="003527E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5E55E" id="Up Arrow 520" o:spid="_x0000_s1039" type="#_x0000_t68" href="#toc1" style="position:absolute;left:0;text-align:left;margin-left:-39.35pt;margin-top:15.95pt;width:39.35pt;height:93.15pt;z-index:25388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" o:button="t" adj="4562" fillcolor="#43bae8 [2676]" strokecolor="black [3213]">
                <v:fill color2="#74ccee [1972]" rotate="t" o:detectmouseclick="t" focusposition="1,1" focussize="-1,-1" focus="100%" type="gradientRadial"/>
                <v:textbox>
                  <w:txbxContent>
                    <w:p w14:paraId="1CF203F1" w14:textId="77777777" w:rsidR="003527EB" w:rsidRPr="00260E8E" w:rsidRDefault="003527E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5EDE2348" w14:textId="14894E33" w:rsidR="00E37205" w:rsidRPr="00C32206" w:rsidRDefault="00E37205" w:rsidP="00E37205">
      <w:pPr>
        <w:numPr>
          <w:ilvl w:val="0"/>
          <w:numId w:val="24"/>
        </w:numPr>
        <w:pBdr>
          <w:top w:val="nil"/>
          <w:left w:val="nil"/>
          <w:bottom w:val="nil"/>
          <w:right w:val="nil"/>
          <w:between w:val="nil"/>
        </w:pBdr>
        <w:rPr>
          <w:rFonts w:ascii="Times New Roman" w:hAnsi="Times New Roman" w:cs="Times New Roman"/>
        </w:rPr>
      </w:pPr>
      <w:r w:rsidRPr="00C32206">
        <w:rPr>
          <w:rFonts w:ascii="Times New Roman" w:hAnsi="Times New Roman" w:cs="Times New Roman"/>
          <w:color w:val="000000"/>
        </w:rPr>
        <w:t xml:space="preserve">Team leaders shall be affirmed by the Board of Trustees. Team leaders shall have authority to select members on their teams except as otherwise shown in the Policy Manual. </w:t>
      </w:r>
    </w:p>
    <w:p w14:paraId="0AFC7AFE" w14:textId="21A58285" w:rsidR="00E37205" w:rsidRPr="00C32206" w:rsidRDefault="00E37205" w:rsidP="00E37205">
      <w:pPr>
        <w:pBdr>
          <w:top w:val="nil"/>
          <w:left w:val="nil"/>
          <w:bottom w:val="nil"/>
          <w:right w:val="nil"/>
          <w:between w:val="nil"/>
        </w:pBdr>
        <w:ind w:left="720"/>
        <w:rPr>
          <w:rFonts w:ascii="Times New Roman" w:hAnsi="Times New Roman" w:cs="Times New Roman"/>
          <w:color w:val="000000"/>
        </w:rPr>
      </w:pPr>
    </w:p>
    <w:p w14:paraId="13072317" w14:textId="31AACB55" w:rsidR="00E37205" w:rsidRPr="00C32206" w:rsidRDefault="00E37205" w:rsidP="00E37205">
      <w:pPr>
        <w:numPr>
          <w:ilvl w:val="0"/>
          <w:numId w:val="24"/>
        </w:numPr>
        <w:pBdr>
          <w:top w:val="nil"/>
          <w:left w:val="nil"/>
          <w:bottom w:val="nil"/>
          <w:right w:val="nil"/>
          <w:between w:val="nil"/>
        </w:pBdr>
        <w:rPr>
          <w:rFonts w:ascii="Times New Roman" w:hAnsi="Times New Roman" w:cs="Times New Roman"/>
        </w:rPr>
      </w:pPr>
      <w:r w:rsidRPr="00C32206">
        <w:rPr>
          <w:rFonts w:ascii="Times New Roman" w:hAnsi="Times New Roman" w:cs="Times New Roman"/>
          <w:color w:val="000000"/>
        </w:rPr>
        <w:t>Team leaders must be Members, or Friends, if approved by the Board of Trustees, and accessible by</w:t>
      </w:r>
      <w:r w:rsidR="002C3D21">
        <w:rPr>
          <w:rFonts w:ascii="Times New Roman" w:hAnsi="Times New Roman" w:cs="Times New Roman"/>
          <w:color w:val="000000"/>
        </w:rPr>
        <w:t xml:space="preserve"> </w:t>
      </w:r>
      <w:r w:rsidRPr="00C32206">
        <w:rPr>
          <w:rFonts w:ascii="Times New Roman" w:hAnsi="Times New Roman" w:cs="Times New Roman"/>
          <w:color w:val="000000"/>
        </w:rPr>
        <w:t>email.</w:t>
      </w:r>
    </w:p>
    <w:p w14:paraId="13D9E168" w14:textId="77777777" w:rsidR="00E37205" w:rsidRPr="00C32206" w:rsidRDefault="00E37205" w:rsidP="00E37205">
      <w:pPr>
        <w:pBdr>
          <w:top w:val="nil"/>
          <w:left w:val="nil"/>
          <w:bottom w:val="nil"/>
          <w:right w:val="nil"/>
          <w:between w:val="nil"/>
        </w:pBdr>
        <w:rPr>
          <w:rFonts w:ascii="Times New Roman" w:hAnsi="Times New Roman" w:cs="Times New Roman"/>
          <w:color w:val="000000"/>
        </w:rPr>
      </w:pPr>
    </w:p>
    <w:p w14:paraId="28A9012A" w14:textId="263DBE10" w:rsidR="00B22884" w:rsidRDefault="003527EB" w:rsidP="00E37205">
      <w:pPr>
        <w:numPr>
          <w:ilvl w:val="0"/>
          <w:numId w:val="24"/>
        </w:numPr>
        <w:pBdr>
          <w:top w:val="nil"/>
          <w:left w:val="nil"/>
          <w:bottom w:val="nil"/>
          <w:right w:val="nil"/>
          <w:between w:val="nil"/>
        </w:pBdr>
        <w:rPr>
          <w:rFonts w:ascii="Times New Roman" w:hAnsi="Times New Roman" w:cs="Times New Roman"/>
          <w:color w:val="000000"/>
        </w:rPr>
      </w:pPr>
      <w:r>
        <w:rPr>
          <w:noProof/>
        </w:rPr>
        <mc:AlternateContent>
          <mc:Choice Requires="wps">
            <w:drawing>
              <wp:anchor distT="0" distB="0" distL="114300" distR="114300" simplePos="0" relativeHeight="253889536" behindDoc="0" locked="0" layoutInCell="1" allowOverlap="1" wp14:anchorId="3F8F00DF" wp14:editId="033AA8EB">
                <wp:simplePos x="0" y="0"/>
                <wp:positionH relativeFrom="column">
                  <wp:posOffset>-497205</wp:posOffset>
                </wp:positionH>
                <wp:positionV relativeFrom="paragraph">
                  <wp:posOffset>386715</wp:posOffset>
                </wp:positionV>
                <wp:extent cx="534035" cy="1221740"/>
                <wp:effectExtent l="12700" t="0" r="24765" b="22860"/>
                <wp:wrapNone/>
                <wp:docPr id="525" name="Down Arrow 525">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0821C" w14:textId="77777777" w:rsidR="003527EB" w:rsidRPr="0052516C" w:rsidRDefault="003527EB" w:rsidP="00561377">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F00DF" id="Down Arrow 525" o:spid="_x0000_s1040" type="#_x0000_t67" href="#p17" style="position:absolute;left:0;text-align:left;margin-left:-39.15pt;margin-top:30.45pt;width:42.05pt;height:96.2pt;z-index:25388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6oetAIAAPE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" o:button="t" adj="16512" fillcolor="#ffc000" strokecolor="#c00000" strokeweight="1.25pt">
                <v:fill o:detectmouseclick="t"/>
                <v:textbox>
                  <w:txbxContent>
                    <w:p w14:paraId="6170821C" w14:textId="77777777" w:rsidR="003527EB" w:rsidRPr="0052516C" w:rsidRDefault="003527EB" w:rsidP="00561377">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E37205" w:rsidRPr="00C32206">
        <w:rPr>
          <w:rFonts w:ascii="Times New Roman" w:hAnsi="Times New Roman" w:cs="Times New Roman"/>
          <w:color w:val="000000"/>
        </w:rPr>
        <w:t xml:space="preserve">Nominating: The Nominating Team shall be elected by the congregation at the annual meeting to serve for the following fiscal year. Vacancies occurring in the Nominating Team prior to the annual meeting will be filled by the appointment of the Board of Trustees. The team shall consist of three (3) Members including one Board member, other than the President, and two non-Board members. The Nominating Team shall inform the membership of its recommendations for the Officers, Trustees of the Board, and Nominating Team members for the following fiscal year not less than two weeks before the Annual Meeting. </w:t>
      </w:r>
    </w:p>
    <w:p w14:paraId="44680D14" w14:textId="1B4FF1E3" w:rsidR="006E1494" w:rsidRPr="00BF34AD" w:rsidRDefault="00B22884" w:rsidP="00B22884">
      <w:pPr>
        <w:spacing w:after="200" w:line="288" w:lineRule="auto"/>
        <w:rPr>
          <w:rFonts w:ascii="Times New Roman" w:hAnsi="Times New Roman" w:cs="Times New Roman"/>
          <w:color w:val="000000"/>
        </w:rPr>
      </w:pPr>
      <w:r>
        <w:rPr>
          <w:rFonts w:ascii="Times New Roman" w:hAnsi="Times New Roman" w:cs="Times New Roman"/>
          <w:color w:val="000000"/>
        </w:rPr>
        <w:br w:type="page"/>
      </w:r>
      <w:bookmarkStart w:id="126" w:name="p12"/>
      <w:bookmarkEnd w:id="126"/>
    </w:p>
    <w:p w14:paraId="36B31021" w14:textId="77777777" w:rsidR="00E37205" w:rsidRPr="00C32206" w:rsidRDefault="00E37205" w:rsidP="00E37205">
      <w:pPr>
        <w:numPr>
          <w:ilvl w:val="0"/>
          <w:numId w:val="24"/>
        </w:numPr>
        <w:pBdr>
          <w:top w:val="nil"/>
          <w:left w:val="nil"/>
          <w:bottom w:val="nil"/>
          <w:right w:val="nil"/>
          <w:between w:val="nil"/>
        </w:pBdr>
        <w:rPr>
          <w:rFonts w:ascii="Times New Roman" w:hAnsi="Times New Roman" w:cs="Times New Roman"/>
        </w:rPr>
      </w:pPr>
      <w:r w:rsidRPr="00C32206">
        <w:rPr>
          <w:rFonts w:ascii="Times New Roman" w:hAnsi="Times New Roman" w:cs="Times New Roman"/>
          <w:color w:val="000000"/>
        </w:rPr>
        <w:lastRenderedPageBreak/>
        <w:t>Nominations of members who agree to serve may be made from the floor at the Annual Meeting. The Nominating Team shall also recommend Members to serve on a Search Team when the Congregation has need to Call a new minister.</w:t>
      </w:r>
    </w:p>
    <w:p w14:paraId="0E7E9D2E" w14:textId="77777777" w:rsidR="00E37205" w:rsidRPr="00C32206" w:rsidRDefault="00E37205" w:rsidP="00E37205">
      <w:pPr>
        <w:pBdr>
          <w:top w:val="nil"/>
          <w:left w:val="nil"/>
          <w:bottom w:val="nil"/>
          <w:right w:val="nil"/>
          <w:between w:val="nil"/>
        </w:pBdr>
        <w:ind w:left="720"/>
        <w:rPr>
          <w:rFonts w:ascii="Times New Roman" w:hAnsi="Times New Roman" w:cs="Times New Roman"/>
          <w:color w:val="000000"/>
        </w:rPr>
      </w:pPr>
    </w:p>
    <w:p w14:paraId="2A60A35C" w14:textId="71273207" w:rsidR="00E37205" w:rsidRPr="002C3D21" w:rsidRDefault="00E37205" w:rsidP="00E37205">
      <w:pPr>
        <w:numPr>
          <w:ilvl w:val="0"/>
          <w:numId w:val="24"/>
        </w:numPr>
        <w:pBdr>
          <w:top w:val="nil"/>
          <w:left w:val="nil"/>
          <w:bottom w:val="nil"/>
          <w:right w:val="nil"/>
          <w:between w:val="nil"/>
        </w:pBdr>
        <w:rPr>
          <w:rFonts w:ascii="Times New Roman" w:hAnsi="Times New Roman" w:cs="Times New Roman"/>
        </w:rPr>
      </w:pPr>
      <w:r w:rsidRPr="00C32206">
        <w:rPr>
          <w:rFonts w:ascii="Times New Roman" w:hAnsi="Times New Roman" w:cs="Times New Roman"/>
          <w:color w:val="000000"/>
        </w:rPr>
        <w:t xml:space="preserve"> If a member of the Nominating Team is asked and wishes to be a candidate for the Board </w:t>
      </w:r>
      <w:r w:rsidR="000D207E">
        <w:rPr>
          <w:rFonts w:ascii="Times New Roman" w:hAnsi="Times New Roman" w:cs="Times New Roman"/>
          <w:color w:val="000000"/>
        </w:rPr>
        <w:t xml:space="preserve">of </w:t>
      </w:r>
      <w:proofErr w:type="gramStart"/>
      <w:r w:rsidR="000D207E">
        <w:rPr>
          <w:rFonts w:ascii="Times New Roman" w:hAnsi="Times New Roman" w:cs="Times New Roman"/>
          <w:color w:val="000000"/>
        </w:rPr>
        <w:t>Trustees</w:t>
      </w:r>
      <w:proofErr w:type="gramEnd"/>
      <w:r w:rsidR="000D207E">
        <w:rPr>
          <w:rFonts w:ascii="Times New Roman" w:hAnsi="Times New Roman" w:cs="Times New Roman"/>
          <w:color w:val="000000"/>
        </w:rPr>
        <w:t xml:space="preserve"> </w:t>
      </w:r>
      <w:r w:rsidRPr="00C32206">
        <w:rPr>
          <w:rFonts w:ascii="Times New Roman" w:hAnsi="Times New Roman" w:cs="Times New Roman"/>
          <w:color w:val="000000"/>
        </w:rPr>
        <w:t xml:space="preserve">they must first resign from the Nominating Team. </w:t>
      </w:r>
    </w:p>
    <w:p w14:paraId="4A575509" w14:textId="77777777" w:rsidR="002C3D21" w:rsidRPr="00426576" w:rsidRDefault="002C3D21" w:rsidP="002C3D21">
      <w:pPr>
        <w:pBdr>
          <w:top w:val="nil"/>
          <w:left w:val="nil"/>
          <w:bottom w:val="nil"/>
          <w:right w:val="nil"/>
          <w:between w:val="nil"/>
        </w:pBdr>
        <w:rPr>
          <w:rFonts w:ascii="Times New Roman" w:hAnsi="Times New Roman" w:cs="Times New Roman"/>
        </w:rPr>
      </w:pPr>
    </w:p>
    <w:p w14:paraId="5867DC5C" w14:textId="77777777" w:rsidR="00E37205" w:rsidRPr="00C32206" w:rsidRDefault="00E37205" w:rsidP="00E37205">
      <w:pPr>
        <w:pStyle w:val="Heading2"/>
        <w:rPr>
          <w:rFonts w:ascii="Times New Roman" w:hAnsi="Times New Roman" w:cs="Times New Roman"/>
          <w:szCs w:val="24"/>
        </w:rPr>
      </w:pPr>
      <w:bookmarkStart w:id="127" w:name="_Toc65489240"/>
      <w:bookmarkStart w:id="128" w:name="_Toc85550758"/>
      <w:bookmarkStart w:id="129" w:name="_Toc85652628"/>
      <w:bookmarkStart w:id="130" w:name="_Toc85652982"/>
      <w:bookmarkStart w:id="131" w:name="_Toc85999123"/>
      <w:bookmarkStart w:id="132" w:name="_Toc86225781"/>
      <w:bookmarkStart w:id="133" w:name="_Toc86348114"/>
      <w:bookmarkStart w:id="134" w:name="_Toc86348833"/>
      <w:bookmarkStart w:id="135" w:name="_Toc98593846"/>
      <w:r w:rsidRPr="00C32206">
        <w:rPr>
          <w:rFonts w:ascii="Times New Roman" w:hAnsi="Times New Roman" w:cs="Times New Roman"/>
          <w:szCs w:val="24"/>
        </w:rPr>
        <w:t>Article XIII: Minister</w:t>
      </w:r>
      <w:bookmarkEnd w:id="127"/>
      <w:bookmarkEnd w:id="128"/>
      <w:bookmarkEnd w:id="129"/>
      <w:bookmarkEnd w:id="130"/>
      <w:bookmarkEnd w:id="131"/>
      <w:bookmarkEnd w:id="132"/>
      <w:bookmarkEnd w:id="133"/>
      <w:bookmarkEnd w:id="134"/>
      <w:bookmarkEnd w:id="135"/>
      <w:r w:rsidRPr="00C32206">
        <w:rPr>
          <w:rFonts w:ascii="Times New Roman" w:hAnsi="Times New Roman" w:cs="Times New Roman"/>
          <w:szCs w:val="24"/>
        </w:rPr>
        <w:t xml:space="preserve"> </w:t>
      </w:r>
    </w:p>
    <w:p w14:paraId="237D8A65" w14:textId="77777777" w:rsidR="00E37205" w:rsidRPr="00C32206" w:rsidRDefault="00E37205" w:rsidP="00E37205">
      <w:pPr>
        <w:widowControl w:val="0"/>
        <w:pBdr>
          <w:top w:val="nil"/>
          <w:left w:val="nil"/>
          <w:bottom w:val="nil"/>
          <w:right w:val="nil"/>
          <w:between w:val="nil"/>
        </w:pBdr>
        <w:ind w:left="115"/>
        <w:rPr>
          <w:rFonts w:ascii="Times New Roman" w:eastAsia="Times" w:hAnsi="Times New Roman" w:cs="Times New Roman"/>
          <w:color w:val="000000"/>
        </w:rPr>
      </w:pPr>
      <w:r w:rsidRPr="00C32206">
        <w:rPr>
          <w:rFonts w:ascii="Times New Roman" w:hAnsi="Times New Roman" w:cs="Times New Roman"/>
          <w:color w:val="000000"/>
        </w:rPr>
        <w:t xml:space="preserve">        When calling a minister, or upon the termination of a minister, the following procedures are applicable: </w:t>
      </w:r>
    </w:p>
    <w:p w14:paraId="2232F76C" w14:textId="77777777" w:rsidR="00E37205" w:rsidRPr="00C32206" w:rsidRDefault="00E37205" w:rsidP="00E37205">
      <w:pPr>
        <w:widowControl w:val="0"/>
        <w:numPr>
          <w:ilvl w:val="0"/>
          <w:numId w:val="26"/>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A Ministerial Search Team will be formed when required. </w:t>
      </w:r>
      <w:r w:rsidRPr="00C32206">
        <w:rPr>
          <w:rFonts w:ascii="Times New Roman" w:eastAsia="Times" w:hAnsi="Times New Roman" w:cs="Times New Roman"/>
          <w:color w:val="000000"/>
        </w:rPr>
        <w:t xml:space="preserve"> </w:t>
      </w:r>
      <w:r w:rsidRPr="00C32206">
        <w:rPr>
          <w:rFonts w:ascii="Times New Roman" w:hAnsi="Times New Roman" w:cs="Times New Roman"/>
          <w:color w:val="000000"/>
        </w:rPr>
        <w:t>The Ministerial Search Team will consist of no fewer than five Members of the congregation and will recommend the Call to the Congregation.</w:t>
      </w:r>
      <w:r w:rsidRPr="00C32206">
        <w:rPr>
          <w:rFonts w:ascii="Times New Roman" w:eastAsia="Times" w:hAnsi="Times New Roman" w:cs="Times New Roman"/>
          <w:color w:val="000000"/>
        </w:rPr>
        <w:t xml:space="preserve"> </w:t>
      </w:r>
    </w:p>
    <w:p w14:paraId="184A9C97" w14:textId="77777777" w:rsidR="00E37205" w:rsidRPr="00C32206" w:rsidRDefault="00E37205" w:rsidP="00E37205">
      <w:pPr>
        <w:widowControl w:val="0"/>
        <w:pBdr>
          <w:top w:val="nil"/>
          <w:left w:val="nil"/>
          <w:bottom w:val="nil"/>
          <w:right w:val="nil"/>
          <w:between w:val="nil"/>
        </w:pBdr>
        <w:ind w:left="893"/>
        <w:rPr>
          <w:rFonts w:ascii="Times New Roman" w:eastAsia="Times" w:hAnsi="Times New Roman" w:cs="Times New Roman"/>
          <w:color w:val="000000"/>
        </w:rPr>
      </w:pPr>
    </w:p>
    <w:p w14:paraId="016602BC" w14:textId="33D89C90" w:rsidR="00E37205" w:rsidRPr="00C32206" w:rsidRDefault="00E37205" w:rsidP="00E37205">
      <w:pPr>
        <w:widowControl w:val="0"/>
        <w:numPr>
          <w:ilvl w:val="0"/>
          <w:numId w:val="26"/>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The Congregation, then, makes the Call.</w:t>
      </w:r>
      <w:r w:rsidRPr="00C32206">
        <w:rPr>
          <w:rFonts w:ascii="Times New Roman" w:hAnsi="Times New Roman" w:cs="Times New Roman"/>
          <w:color w:val="FB0007"/>
        </w:rPr>
        <w:t xml:space="preserve"> </w:t>
      </w:r>
      <w:r w:rsidR="00823DF8">
        <w:rPr>
          <w:rFonts w:ascii="Times New Roman" w:hAnsi="Times New Roman" w:cs="Times New Roman"/>
          <w:color w:val="000000"/>
        </w:rPr>
        <w:t>A</w:t>
      </w:r>
      <w:r w:rsidRPr="00C32206">
        <w:rPr>
          <w:rFonts w:ascii="Times New Roman" w:hAnsi="Times New Roman" w:cs="Times New Roman"/>
          <w:color w:val="000000"/>
        </w:rPr>
        <w:t xml:space="preserve">n affirmative vote of ninety (90) percent of the members </w:t>
      </w:r>
      <w:r w:rsidR="00823DF8">
        <w:rPr>
          <w:rFonts w:ascii="Times New Roman" w:hAnsi="Times New Roman" w:cs="Times New Roman"/>
          <w:color w:val="000000"/>
        </w:rPr>
        <w:t xml:space="preserve">who are </w:t>
      </w:r>
      <w:r w:rsidRPr="00C32206">
        <w:rPr>
          <w:rFonts w:ascii="Times New Roman" w:hAnsi="Times New Roman" w:cs="Times New Roman"/>
          <w:color w:val="000000"/>
        </w:rPr>
        <w:t>present and voting at a Special Meeting shall be necessary to Call a minister. If the candidate is an inside Call</w:t>
      </w:r>
      <w:r w:rsidR="00823DF8">
        <w:rPr>
          <w:rFonts w:ascii="Times New Roman" w:hAnsi="Times New Roman" w:cs="Times New Roman"/>
          <w:color w:val="000000"/>
        </w:rPr>
        <w:t>, i.e</w:t>
      </w:r>
      <w:r w:rsidR="00C27326">
        <w:rPr>
          <w:rFonts w:ascii="Times New Roman" w:hAnsi="Times New Roman" w:cs="Times New Roman"/>
          <w:color w:val="000000"/>
        </w:rPr>
        <w:t>.</w:t>
      </w:r>
      <w:r w:rsidR="00823DF8">
        <w:rPr>
          <w:rFonts w:ascii="Times New Roman" w:hAnsi="Times New Roman" w:cs="Times New Roman"/>
          <w:color w:val="000000"/>
        </w:rPr>
        <w:t>, already engaged with the congregation in some way,</w:t>
      </w:r>
      <w:r w:rsidRPr="00C32206">
        <w:rPr>
          <w:rFonts w:ascii="Times New Roman" w:hAnsi="Times New Roman" w:cs="Times New Roman"/>
          <w:color w:val="000000"/>
        </w:rPr>
        <w:t xml:space="preserve"> then the required affirmative vote is eighty-five (85%).</w:t>
      </w:r>
    </w:p>
    <w:p w14:paraId="41838A6A" w14:textId="77777777" w:rsidR="00E37205" w:rsidRPr="00C32206" w:rsidRDefault="00E37205" w:rsidP="00E37205">
      <w:pPr>
        <w:widowControl w:val="0"/>
        <w:pBdr>
          <w:top w:val="nil"/>
          <w:left w:val="nil"/>
          <w:bottom w:val="nil"/>
          <w:right w:val="nil"/>
          <w:between w:val="nil"/>
        </w:pBdr>
        <w:ind w:left="893"/>
        <w:rPr>
          <w:rFonts w:ascii="Times New Roman" w:eastAsia="Times" w:hAnsi="Times New Roman" w:cs="Times New Roman"/>
          <w:color w:val="000000"/>
        </w:rPr>
      </w:pPr>
    </w:p>
    <w:p w14:paraId="6E61CD1D" w14:textId="77777777" w:rsidR="00E37205" w:rsidRPr="00C32206" w:rsidRDefault="00E37205" w:rsidP="00E37205">
      <w:pPr>
        <w:widowControl w:val="0"/>
        <w:numPr>
          <w:ilvl w:val="0"/>
          <w:numId w:val="26"/>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A vote of fifty (50) percent is required for the removal of a minister. </w:t>
      </w:r>
    </w:p>
    <w:p w14:paraId="3906B737" w14:textId="77777777" w:rsidR="00E37205" w:rsidRPr="00C32206" w:rsidRDefault="00E37205" w:rsidP="00E37205">
      <w:pPr>
        <w:pBdr>
          <w:top w:val="nil"/>
          <w:left w:val="nil"/>
          <w:bottom w:val="nil"/>
          <w:right w:val="nil"/>
          <w:between w:val="nil"/>
        </w:pBdr>
        <w:tabs>
          <w:tab w:val="left" w:pos="2903"/>
        </w:tabs>
        <w:ind w:left="720"/>
        <w:rPr>
          <w:rFonts w:ascii="Times New Roman" w:hAnsi="Times New Roman" w:cs="Times New Roman"/>
          <w:color w:val="000000"/>
        </w:rPr>
      </w:pPr>
      <w:r w:rsidRPr="00C32206">
        <w:rPr>
          <w:rFonts w:ascii="Times New Roman" w:hAnsi="Times New Roman" w:cs="Times New Roman"/>
          <w:color w:val="000000"/>
        </w:rPr>
        <w:tab/>
      </w:r>
    </w:p>
    <w:p w14:paraId="51AF7F30" w14:textId="77777777" w:rsidR="00E37205" w:rsidRPr="00C32206" w:rsidRDefault="00E37205" w:rsidP="00E37205">
      <w:pPr>
        <w:widowControl w:val="0"/>
        <w:numPr>
          <w:ilvl w:val="0"/>
          <w:numId w:val="26"/>
        </w:numPr>
        <w:pBdr>
          <w:top w:val="nil"/>
          <w:left w:val="nil"/>
          <w:bottom w:val="nil"/>
          <w:right w:val="nil"/>
          <w:between w:val="nil"/>
        </w:pBdr>
        <w:rPr>
          <w:rFonts w:ascii="Times New Roman" w:hAnsi="Times New Roman" w:cs="Times New Roman"/>
          <w:color w:val="000000"/>
        </w:rPr>
      </w:pPr>
      <w:bookmarkStart w:id="136" w:name="_z337ya" w:colFirst="0" w:colLast="0"/>
      <w:bookmarkEnd w:id="136"/>
      <w:r w:rsidRPr="00C32206">
        <w:rPr>
          <w:rFonts w:ascii="Times New Roman" w:hAnsi="Times New Roman" w:cs="Times New Roman"/>
          <w:color w:val="000000"/>
        </w:rPr>
        <w:t xml:space="preserve">The duties of the minister shall be established by a Written Covenantal agreement of the Board and the minister that is approved by the Membership. In general, the minister shall provide overall religious leadership and guidance in accordance with the established purpose of this Congregation and shall be guaranteed freedom of the pulpit. The minister shall be a non-voting, or ex-Officio, member of the Board.   </w:t>
      </w:r>
    </w:p>
    <w:p w14:paraId="54AF35D8" w14:textId="77777777" w:rsidR="00E37205" w:rsidRPr="00C32206" w:rsidRDefault="00E37205" w:rsidP="00E37205">
      <w:pPr>
        <w:pStyle w:val="Heading2"/>
        <w:rPr>
          <w:rFonts w:ascii="Times New Roman" w:hAnsi="Times New Roman" w:cs="Times New Roman"/>
          <w:szCs w:val="24"/>
        </w:rPr>
      </w:pPr>
      <w:bookmarkStart w:id="137" w:name="_Toc65489241"/>
      <w:bookmarkStart w:id="138" w:name="_Toc85550759"/>
      <w:bookmarkStart w:id="139" w:name="_Toc85652629"/>
      <w:bookmarkStart w:id="140" w:name="_Toc85652983"/>
      <w:bookmarkStart w:id="141" w:name="_Toc85999124"/>
      <w:bookmarkStart w:id="142" w:name="_Toc86225782"/>
      <w:bookmarkStart w:id="143" w:name="_Toc86348115"/>
      <w:bookmarkStart w:id="144" w:name="_Toc86348834"/>
      <w:bookmarkStart w:id="145" w:name="_Toc98593847"/>
      <w:r w:rsidRPr="00C32206">
        <w:rPr>
          <w:rFonts w:ascii="Times New Roman" w:hAnsi="Times New Roman" w:cs="Times New Roman"/>
          <w:szCs w:val="24"/>
        </w:rPr>
        <w:t>Article XIV: Amendments</w:t>
      </w:r>
      <w:bookmarkEnd w:id="137"/>
      <w:bookmarkEnd w:id="138"/>
      <w:bookmarkEnd w:id="139"/>
      <w:bookmarkEnd w:id="140"/>
      <w:bookmarkEnd w:id="141"/>
      <w:bookmarkEnd w:id="142"/>
      <w:bookmarkEnd w:id="143"/>
      <w:bookmarkEnd w:id="144"/>
      <w:bookmarkEnd w:id="145"/>
      <w:r w:rsidRPr="00C32206">
        <w:rPr>
          <w:rFonts w:ascii="Times New Roman" w:hAnsi="Times New Roman" w:cs="Times New Roman"/>
          <w:szCs w:val="24"/>
        </w:rPr>
        <w:t xml:space="preserve"> </w:t>
      </w:r>
    </w:p>
    <w:p w14:paraId="60B17E67" w14:textId="77777777" w:rsidR="00E37205" w:rsidRPr="00BF34AD" w:rsidRDefault="00E37205" w:rsidP="00E37205">
      <w:pPr>
        <w:widowControl w:val="0"/>
        <w:numPr>
          <w:ilvl w:val="0"/>
          <w:numId w:val="28"/>
        </w:numPr>
        <w:pBdr>
          <w:top w:val="nil"/>
          <w:left w:val="nil"/>
          <w:bottom w:val="nil"/>
          <w:right w:val="nil"/>
          <w:between w:val="nil"/>
        </w:pBdr>
        <w:rPr>
          <w:rFonts w:ascii="Times New Roman" w:hAnsi="Times New Roman" w:cs="Times New Roman"/>
          <w:sz w:val="22"/>
          <w:szCs w:val="22"/>
        </w:rPr>
      </w:pPr>
      <w:r w:rsidRPr="00BF34AD">
        <w:rPr>
          <w:rFonts w:ascii="Times New Roman" w:hAnsi="Times New Roman" w:cs="Times New Roman"/>
          <w:color w:val="000000"/>
          <w:sz w:val="22"/>
          <w:szCs w:val="22"/>
        </w:rPr>
        <w:t>These Bylaws may be amended at any legal meeting of the membership by a majority vote with a quorum of the membership present.</w:t>
      </w:r>
    </w:p>
    <w:p w14:paraId="144B1494" w14:textId="033B8FC8" w:rsidR="00E37205" w:rsidRPr="00BF34AD" w:rsidRDefault="00457194" w:rsidP="00E37205">
      <w:pPr>
        <w:widowControl w:val="0"/>
        <w:pBdr>
          <w:top w:val="nil"/>
          <w:left w:val="nil"/>
          <w:bottom w:val="nil"/>
          <w:right w:val="nil"/>
          <w:between w:val="nil"/>
        </w:pBdr>
        <w:ind w:left="835"/>
        <w:rPr>
          <w:rFonts w:ascii="Times New Roman" w:hAnsi="Times New Roman" w:cs="Times New Roman"/>
          <w:color w:val="000000"/>
          <w:sz w:val="22"/>
          <w:szCs w:val="22"/>
        </w:rPr>
      </w:pPr>
      <w:r w:rsidRPr="00BF34AD">
        <w:rPr>
          <w:noProof/>
          <w:color w:val="000000"/>
          <w:sz w:val="22"/>
          <w:szCs w:val="22"/>
        </w:rPr>
        <mc:AlternateContent>
          <mc:Choice Requires="wps">
            <w:drawing>
              <wp:anchor distT="0" distB="0" distL="114300" distR="114300" simplePos="0" relativeHeight="253885440" behindDoc="0" locked="0" layoutInCell="1" allowOverlap="1" wp14:anchorId="6BF9162D" wp14:editId="5A9C8136">
                <wp:simplePos x="0" y="0"/>
                <wp:positionH relativeFrom="column">
                  <wp:posOffset>-499745</wp:posOffset>
                </wp:positionH>
                <wp:positionV relativeFrom="paragraph">
                  <wp:posOffset>187960</wp:posOffset>
                </wp:positionV>
                <wp:extent cx="499745" cy="1183005"/>
                <wp:effectExtent l="12700" t="12700" r="20955" b="10795"/>
                <wp:wrapNone/>
                <wp:docPr id="522" name="Up Arrow 522">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B2AF231" w14:textId="77777777" w:rsidR="003527EB" w:rsidRPr="00260E8E" w:rsidRDefault="003527E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9162D" id="Up Arrow 522" o:spid="_x0000_s1041" type="#_x0000_t68" href="#toc1" style="position:absolute;left:0;text-align:left;margin-left:-39.35pt;margin-top:14.8pt;width:39.35pt;height:93.15pt;z-index:2538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" o:button="t" adj="4562" fillcolor="#43bae8 [2676]" strokecolor="black [3213]">
                <v:fill color2="#74ccee [1972]" rotate="t" o:detectmouseclick="t" focusposition="1,1" focussize="-1,-1" focus="100%" type="gradientRadial"/>
                <v:textbox>
                  <w:txbxContent>
                    <w:p w14:paraId="7B2AF231" w14:textId="77777777" w:rsidR="003527EB" w:rsidRPr="00260E8E" w:rsidRDefault="003527E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1F613F78" w14:textId="6B750487" w:rsidR="00E37205" w:rsidRPr="00BF34AD" w:rsidRDefault="00E37205" w:rsidP="00E37205">
      <w:pPr>
        <w:widowControl w:val="0"/>
        <w:numPr>
          <w:ilvl w:val="0"/>
          <w:numId w:val="28"/>
        </w:numPr>
        <w:pBdr>
          <w:top w:val="nil"/>
          <w:left w:val="nil"/>
          <w:bottom w:val="nil"/>
          <w:right w:val="nil"/>
          <w:between w:val="nil"/>
        </w:pBdr>
        <w:rPr>
          <w:rFonts w:ascii="Times New Roman" w:hAnsi="Times New Roman" w:cs="Times New Roman"/>
          <w:sz w:val="22"/>
          <w:szCs w:val="22"/>
        </w:rPr>
      </w:pPr>
      <w:r w:rsidRPr="00BF34AD">
        <w:rPr>
          <w:rFonts w:ascii="Times New Roman" w:eastAsia="Times" w:hAnsi="Times New Roman" w:cs="Times New Roman"/>
          <w:color w:val="000000"/>
          <w:sz w:val="22"/>
          <w:szCs w:val="22"/>
        </w:rPr>
        <w:t>A</w:t>
      </w:r>
      <w:r w:rsidRPr="00BF34AD">
        <w:rPr>
          <w:rFonts w:ascii="Times New Roman" w:hAnsi="Times New Roman" w:cs="Times New Roman"/>
          <w:color w:val="000000"/>
          <w:sz w:val="22"/>
          <w:szCs w:val="22"/>
        </w:rPr>
        <w:t xml:space="preserve">ny member may present a proposed amendment to the Bylaws in </w:t>
      </w:r>
      <w:proofErr w:type="gramStart"/>
      <w:r w:rsidRPr="00BF34AD">
        <w:rPr>
          <w:rFonts w:ascii="Times New Roman" w:hAnsi="Times New Roman" w:cs="Times New Roman"/>
          <w:color w:val="000000"/>
          <w:sz w:val="22"/>
          <w:szCs w:val="22"/>
        </w:rPr>
        <w:t>writing,</w:t>
      </w:r>
      <w:proofErr w:type="gramEnd"/>
      <w:r w:rsidRPr="00BF34AD">
        <w:rPr>
          <w:rFonts w:ascii="Times New Roman" w:hAnsi="Times New Roman" w:cs="Times New Roman"/>
          <w:color w:val="000000"/>
          <w:sz w:val="22"/>
          <w:szCs w:val="22"/>
        </w:rPr>
        <w:t xml:space="preserve"> to the Bylaws Team. Proposed amendments must be limited to a single subject and will be evaluated by the Bylaws Team as to the substantive or stylistic effect of the revision. The Bylaws Team shall present proposed amendments to the Board and the Board will present them to the membership at any legal meeting on a timely basis.</w:t>
      </w:r>
    </w:p>
    <w:p w14:paraId="70CC9FEE" w14:textId="77777777" w:rsidR="00E37205" w:rsidRPr="00BF34AD" w:rsidRDefault="00E37205" w:rsidP="00E37205">
      <w:pPr>
        <w:pBdr>
          <w:top w:val="nil"/>
          <w:left w:val="nil"/>
          <w:bottom w:val="nil"/>
          <w:right w:val="nil"/>
          <w:between w:val="nil"/>
        </w:pBdr>
        <w:ind w:left="720"/>
        <w:rPr>
          <w:rFonts w:ascii="Times New Roman" w:hAnsi="Times New Roman" w:cs="Times New Roman"/>
          <w:color w:val="000000"/>
          <w:sz w:val="22"/>
          <w:szCs w:val="22"/>
        </w:rPr>
      </w:pPr>
    </w:p>
    <w:p w14:paraId="75205648" w14:textId="77777777" w:rsidR="00E37205" w:rsidRPr="00BF34AD" w:rsidRDefault="00E37205" w:rsidP="00E37205">
      <w:pPr>
        <w:widowControl w:val="0"/>
        <w:numPr>
          <w:ilvl w:val="0"/>
          <w:numId w:val="28"/>
        </w:numPr>
        <w:pBdr>
          <w:top w:val="nil"/>
          <w:left w:val="nil"/>
          <w:bottom w:val="nil"/>
          <w:right w:val="nil"/>
          <w:between w:val="nil"/>
        </w:pBdr>
        <w:rPr>
          <w:rFonts w:ascii="Times New Roman" w:hAnsi="Times New Roman" w:cs="Times New Roman"/>
          <w:sz w:val="22"/>
          <w:szCs w:val="22"/>
        </w:rPr>
      </w:pPr>
      <w:r w:rsidRPr="00BF34AD">
        <w:rPr>
          <w:rFonts w:ascii="Times New Roman" w:hAnsi="Times New Roman" w:cs="Times New Roman"/>
          <w:color w:val="000000"/>
          <w:sz w:val="22"/>
          <w:szCs w:val="22"/>
        </w:rPr>
        <w:t>Notice of a meeting to consider a proposed amendment, along with a written copy of the proposal, shall be given at least two weeks prior to the meeting of the membership at which the proposal is to be considered.</w:t>
      </w:r>
    </w:p>
    <w:p w14:paraId="749B0CDA" w14:textId="3D75DE8A" w:rsidR="00E37205" w:rsidRPr="00BF34AD" w:rsidRDefault="003527EB" w:rsidP="00E37205">
      <w:pPr>
        <w:pBdr>
          <w:top w:val="nil"/>
          <w:left w:val="nil"/>
          <w:bottom w:val="nil"/>
          <w:right w:val="nil"/>
          <w:between w:val="nil"/>
        </w:pBdr>
        <w:ind w:left="720"/>
        <w:rPr>
          <w:rFonts w:ascii="Times New Roman" w:hAnsi="Times New Roman" w:cs="Times New Roman"/>
          <w:color w:val="000000"/>
          <w:sz w:val="22"/>
          <w:szCs w:val="22"/>
        </w:rPr>
      </w:pPr>
      <w:r w:rsidRPr="00BF34AD">
        <w:rPr>
          <w:noProof/>
          <w:sz w:val="22"/>
          <w:szCs w:val="22"/>
        </w:rPr>
        <mc:AlternateContent>
          <mc:Choice Requires="wps">
            <w:drawing>
              <wp:anchor distT="0" distB="0" distL="114300" distR="114300" simplePos="0" relativeHeight="253887488" behindDoc="0" locked="0" layoutInCell="1" allowOverlap="1" wp14:anchorId="79C7A1B0" wp14:editId="705AADC3">
                <wp:simplePos x="0" y="0"/>
                <wp:positionH relativeFrom="column">
                  <wp:posOffset>-516255</wp:posOffset>
                </wp:positionH>
                <wp:positionV relativeFrom="paragraph">
                  <wp:posOffset>10160</wp:posOffset>
                </wp:positionV>
                <wp:extent cx="534035" cy="1221740"/>
                <wp:effectExtent l="12700" t="0" r="24765" b="22860"/>
                <wp:wrapNone/>
                <wp:docPr id="523" name="Down Arrow 523">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5B85B0" w14:textId="77777777" w:rsidR="003527EB" w:rsidRPr="0052516C" w:rsidRDefault="003527EB" w:rsidP="00561377">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7A1B0" id="Down Arrow 523" o:spid="_x0000_s1042" type="#_x0000_t67" href="#p17" style="position:absolute;left:0;text-align:left;margin-left:-40.65pt;margin-top:.8pt;width:42.05pt;height:96.2pt;z-index:25388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" o:button="t" adj="16512" fillcolor="#ffc000" strokecolor="#c00000" strokeweight="1.25pt">
                <v:fill o:detectmouseclick="t"/>
                <v:textbox>
                  <w:txbxContent>
                    <w:p w14:paraId="725B85B0" w14:textId="77777777" w:rsidR="003527EB" w:rsidRPr="0052516C" w:rsidRDefault="003527EB" w:rsidP="00561377">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7B48FB68" w14:textId="77777777" w:rsidR="00E37205" w:rsidRPr="00BF34AD" w:rsidRDefault="00E37205" w:rsidP="00E37205">
      <w:pPr>
        <w:widowControl w:val="0"/>
        <w:numPr>
          <w:ilvl w:val="0"/>
          <w:numId w:val="28"/>
        </w:numPr>
        <w:pBdr>
          <w:top w:val="nil"/>
          <w:left w:val="nil"/>
          <w:bottom w:val="nil"/>
          <w:right w:val="nil"/>
          <w:between w:val="nil"/>
        </w:pBdr>
        <w:rPr>
          <w:rFonts w:ascii="Times New Roman" w:hAnsi="Times New Roman" w:cs="Times New Roman"/>
          <w:sz w:val="22"/>
          <w:szCs w:val="22"/>
        </w:rPr>
      </w:pPr>
      <w:r w:rsidRPr="00BF34AD">
        <w:rPr>
          <w:rFonts w:ascii="Times New Roman" w:hAnsi="Times New Roman" w:cs="Times New Roman"/>
          <w:color w:val="000000"/>
          <w:sz w:val="22"/>
          <w:szCs w:val="22"/>
        </w:rPr>
        <w:t>A current copy of the Bylaws and Policy Manual shall be available on the Congregation’s internet site and shall be provided to any voting member of this Congregation upon request.</w:t>
      </w:r>
    </w:p>
    <w:p w14:paraId="39E1BA7F" w14:textId="77777777" w:rsidR="00E37205" w:rsidRPr="00BF34AD" w:rsidRDefault="00E37205" w:rsidP="00E37205">
      <w:pPr>
        <w:pBdr>
          <w:top w:val="nil"/>
          <w:left w:val="nil"/>
          <w:bottom w:val="nil"/>
          <w:right w:val="nil"/>
          <w:between w:val="nil"/>
        </w:pBdr>
        <w:ind w:left="720"/>
        <w:rPr>
          <w:rFonts w:ascii="Times New Roman" w:hAnsi="Times New Roman" w:cs="Times New Roman"/>
          <w:color w:val="000000"/>
          <w:sz w:val="22"/>
          <w:szCs w:val="22"/>
        </w:rPr>
      </w:pPr>
    </w:p>
    <w:p w14:paraId="58BE0CF9" w14:textId="0C0C008D" w:rsidR="00E37205" w:rsidRPr="00B22884" w:rsidRDefault="00E37205" w:rsidP="00E37205">
      <w:pPr>
        <w:widowControl w:val="0"/>
        <w:numPr>
          <w:ilvl w:val="0"/>
          <w:numId w:val="28"/>
        </w:numPr>
        <w:pBdr>
          <w:top w:val="nil"/>
          <w:left w:val="nil"/>
          <w:bottom w:val="nil"/>
          <w:right w:val="nil"/>
          <w:between w:val="nil"/>
        </w:pBdr>
        <w:rPr>
          <w:rFonts w:ascii="Times New Roman" w:hAnsi="Times New Roman" w:cs="Times New Roman"/>
          <w:color w:val="000000"/>
          <w:sz w:val="22"/>
          <w:szCs w:val="22"/>
        </w:rPr>
      </w:pPr>
      <w:bookmarkStart w:id="146" w:name="_3j2qqm3" w:colFirst="0" w:colLast="0"/>
      <w:bookmarkEnd w:id="146"/>
      <w:proofErr w:type="gramStart"/>
      <w:r w:rsidRPr="00BF34AD">
        <w:rPr>
          <w:rFonts w:ascii="Times New Roman" w:hAnsi="Times New Roman" w:cs="Times New Roman"/>
          <w:color w:val="000000"/>
          <w:sz w:val="22"/>
          <w:szCs w:val="22"/>
        </w:rPr>
        <w:t>Additional</w:t>
      </w:r>
      <w:proofErr w:type="gramEnd"/>
      <w:r w:rsidRPr="00BF34AD">
        <w:rPr>
          <w:rFonts w:ascii="Times New Roman" w:hAnsi="Times New Roman" w:cs="Times New Roman"/>
          <w:color w:val="000000"/>
          <w:sz w:val="22"/>
          <w:szCs w:val="22"/>
        </w:rPr>
        <w:t xml:space="preserve"> description of the policies not specifically set out in these Bylaws will be found in this Manual</w:t>
      </w:r>
      <w:bookmarkStart w:id="147" w:name="p13"/>
      <w:bookmarkEnd w:id="147"/>
      <w:r w:rsidRPr="00BF34AD">
        <w:rPr>
          <w:rFonts w:ascii="Times New Roman" w:hAnsi="Times New Roman" w:cs="Times New Roman"/>
          <w:color w:val="000000"/>
          <w:sz w:val="22"/>
          <w:szCs w:val="22"/>
        </w:rPr>
        <w:t>.</w:t>
      </w:r>
      <w:r w:rsidR="00B22884">
        <w:rPr>
          <w:rFonts w:ascii="Times New Roman" w:hAnsi="Times New Roman" w:cs="Times New Roman"/>
          <w:color w:val="000000"/>
          <w:sz w:val="22"/>
          <w:szCs w:val="22"/>
        </w:rPr>
        <w:t xml:space="preserve">    </w:t>
      </w:r>
    </w:p>
    <w:p w14:paraId="0E04A2C6" w14:textId="77777777" w:rsidR="00E37205" w:rsidRPr="00C32206" w:rsidRDefault="00E37205" w:rsidP="00E37205">
      <w:pPr>
        <w:pStyle w:val="Heading2"/>
        <w:rPr>
          <w:rFonts w:ascii="Times New Roman" w:hAnsi="Times New Roman" w:cs="Times New Roman"/>
          <w:szCs w:val="24"/>
        </w:rPr>
      </w:pPr>
      <w:bookmarkStart w:id="148" w:name="_Toc65489242"/>
      <w:bookmarkStart w:id="149" w:name="_Toc85550760"/>
      <w:bookmarkStart w:id="150" w:name="_Toc85652630"/>
      <w:bookmarkStart w:id="151" w:name="_Toc85652984"/>
      <w:bookmarkStart w:id="152" w:name="_Toc85999125"/>
      <w:bookmarkStart w:id="153" w:name="_Toc86225783"/>
      <w:bookmarkStart w:id="154" w:name="_Toc86348116"/>
      <w:bookmarkStart w:id="155" w:name="_Toc86348835"/>
      <w:bookmarkStart w:id="156" w:name="_Toc98593848"/>
      <w:r w:rsidRPr="00C32206">
        <w:rPr>
          <w:rFonts w:ascii="Times New Roman" w:hAnsi="Times New Roman" w:cs="Times New Roman"/>
          <w:szCs w:val="24"/>
        </w:rPr>
        <w:lastRenderedPageBreak/>
        <w:t>Article XV: Endowment</w:t>
      </w:r>
      <w:bookmarkEnd w:id="148"/>
      <w:bookmarkEnd w:id="149"/>
      <w:bookmarkEnd w:id="150"/>
      <w:bookmarkEnd w:id="151"/>
      <w:bookmarkEnd w:id="152"/>
      <w:bookmarkEnd w:id="153"/>
      <w:bookmarkEnd w:id="154"/>
      <w:bookmarkEnd w:id="155"/>
      <w:bookmarkEnd w:id="156"/>
    </w:p>
    <w:p w14:paraId="62E53223" w14:textId="77777777" w:rsidR="00E37205" w:rsidRPr="00C32206" w:rsidRDefault="00E37205" w:rsidP="00E37205">
      <w:pPr>
        <w:widowControl w:val="0"/>
        <w:numPr>
          <w:ilvl w:val="0"/>
          <w:numId w:val="2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An endowment fund shall be established to assure the long-range financial future of the Congregation. All funds which have been designated “Endowment Fund” by donors or by the Board shall be placed by the Treasurer into this fund.</w:t>
      </w:r>
    </w:p>
    <w:p w14:paraId="0DC14900" w14:textId="77777777" w:rsidR="00E37205" w:rsidRPr="00C32206" w:rsidRDefault="00E37205" w:rsidP="00E37205">
      <w:pPr>
        <w:widowControl w:val="0"/>
        <w:pBdr>
          <w:top w:val="nil"/>
          <w:left w:val="nil"/>
          <w:bottom w:val="nil"/>
          <w:right w:val="nil"/>
          <w:between w:val="nil"/>
        </w:pBdr>
        <w:ind w:left="720"/>
        <w:rPr>
          <w:rFonts w:ascii="Times New Roman" w:eastAsia="Times" w:hAnsi="Times New Roman" w:cs="Times New Roman"/>
          <w:color w:val="000000"/>
        </w:rPr>
      </w:pPr>
    </w:p>
    <w:p w14:paraId="4B1A4823" w14:textId="77777777" w:rsidR="00E37205" w:rsidRPr="00C32206" w:rsidRDefault="00E37205" w:rsidP="00E37205">
      <w:pPr>
        <w:widowControl w:val="0"/>
        <w:numPr>
          <w:ilvl w:val="0"/>
          <w:numId w:val="2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The purpose of any distribution of the funds shall be to further the long term and basic mission of </w:t>
      </w:r>
    </w:p>
    <w:p w14:paraId="4A4E36F6" w14:textId="77777777" w:rsidR="00E37205" w:rsidRPr="00C32206" w:rsidRDefault="00E37205" w:rsidP="00E37205">
      <w:pPr>
        <w:widowControl w:val="0"/>
        <w:pBdr>
          <w:top w:val="nil"/>
          <w:left w:val="nil"/>
          <w:bottom w:val="nil"/>
          <w:right w:val="nil"/>
          <w:between w:val="nil"/>
        </w:pBdr>
        <w:ind w:left="720"/>
        <w:rPr>
          <w:rFonts w:ascii="Times New Roman" w:hAnsi="Times New Roman" w:cs="Times New Roman"/>
          <w:color w:val="000000"/>
        </w:rPr>
      </w:pPr>
      <w:r w:rsidRPr="00C32206">
        <w:rPr>
          <w:rFonts w:ascii="Times New Roman" w:hAnsi="Times New Roman" w:cs="Times New Roman"/>
          <w:color w:val="000000"/>
        </w:rPr>
        <w:t>Tri-UU.</w:t>
      </w:r>
    </w:p>
    <w:p w14:paraId="359F69D0" w14:textId="77777777" w:rsidR="00E37205" w:rsidRPr="00C32206" w:rsidRDefault="00E37205" w:rsidP="00E37205">
      <w:pPr>
        <w:widowControl w:val="0"/>
        <w:pBdr>
          <w:top w:val="nil"/>
          <w:left w:val="nil"/>
          <w:bottom w:val="nil"/>
          <w:right w:val="nil"/>
          <w:between w:val="nil"/>
        </w:pBdr>
        <w:rPr>
          <w:rFonts w:ascii="Times New Roman" w:eastAsia="Times" w:hAnsi="Times New Roman" w:cs="Times New Roman"/>
          <w:color w:val="000000"/>
        </w:rPr>
      </w:pPr>
    </w:p>
    <w:p w14:paraId="3FAB205D" w14:textId="77777777" w:rsidR="00E37205" w:rsidRPr="00C32206" w:rsidRDefault="00E37205" w:rsidP="00E37205">
      <w:pPr>
        <w:widowControl w:val="0"/>
        <w:numPr>
          <w:ilvl w:val="0"/>
          <w:numId w:val="2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The Board shall identify and recommend the use </w:t>
      </w:r>
      <w:proofErr w:type="gramStart"/>
      <w:r w:rsidRPr="00C32206">
        <w:rPr>
          <w:rFonts w:ascii="Times New Roman" w:hAnsi="Times New Roman" w:cs="Times New Roman"/>
          <w:color w:val="000000"/>
        </w:rPr>
        <w:t>for</w:t>
      </w:r>
      <w:proofErr w:type="gramEnd"/>
      <w:r w:rsidRPr="00C32206">
        <w:rPr>
          <w:rFonts w:ascii="Times New Roman" w:hAnsi="Times New Roman" w:cs="Times New Roman"/>
          <w:color w:val="000000"/>
        </w:rPr>
        <w:t xml:space="preserve"> any distributed funds.</w:t>
      </w:r>
    </w:p>
    <w:p w14:paraId="2305546C" w14:textId="77777777" w:rsidR="00E37205" w:rsidRPr="00C32206" w:rsidRDefault="00E37205" w:rsidP="00E37205">
      <w:pPr>
        <w:widowControl w:val="0"/>
        <w:pBdr>
          <w:top w:val="nil"/>
          <w:left w:val="nil"/>
          <w:bottom w:val="nil"/>
          <w:right w:val="nil"/>
          <w:between w:val="nil"/>
        </w:pBdr>
        <w:rPr>
          <w:rFonts w:ascii="Times New Roman" w:eastAsia="Times" w:hAnsi="Times New Roman" w:cs="Times New Roman"/>
          <w:color w:val="000000"/>
        </w:rPr>
      </w:pPr>
    </w:p>
    <w:p w14:paraId="1E847566" w14:textId="77777777" w:rsidR="00E37205" w:rsidRPr="00C32206" w:rsidRDefault="00E37205" w:rsidP="00E37205">
      <w:pPr>
        <w:widowControl w:val="0"/>
        <w:numPr>
          <w:ilvl w:val="0"/>
          <w:numId w:val="2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The Board shall submit a detailed description of the proposed usage to the Congregation at least two weeks prior to a vote.</w:t>
      </w:r>
    </w:p>
    <w:p w14:paraId="5A988C71" w14:textId="77777777" w:rsidR="00E37205" w:rsidRPr="00C32206" w:rsidRDefault="00E37205" w:rsidP="00E37205">
      <w:pPr>
        <w:widowControl w:val="0"/>
        <w:pBdr>
          <w:top w:val="nil"/>
          <w:left w:val="nil"/>
          <w:bottom w:val="nil"/>
          <w:right w:val="nil"/>
          <w:between w:val="nil"/>
        </w:pBdr>
        <w:rPr>
          <w:rFonts w:ascii="Times New Roman" w:eastAsia="Times" w:hAnsi="Times New Roman" w:cs="Times New Roman"/>
          <w:color w:val="000000"/>
        </w:rPr>
      </w:pPr>
    </w:p>
    <w:p w14:paraId="2950A258" w14:textId="77777777" w:rsidR="00E37205" w:rsidRPr="00C32206" w:rsidRDefault="00E37205" w:rsidP="00E37205">
      <w:pPr>
        <w:widowControl w:val="0"/>
        <w:numPr>
          <w:ilvl w:val="0"/>
          <w:numId w:val="2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Distributions from the earnings of the fund shall not be made unless and until the market value of the fund itself is at least two hundred fifty thousand dollars ($250,000) as of December 31 of the previous fiscal year or unless insolvency is unavoidable.</w:t>
      </w:r>
    </w:p>
    <w:p w14:paraId="1570D4E6" w14:textId="77777777" w:rsidR="00E37205" w:rsidRPr="00C32206" w:rsidRDefault="00E37205" w:rsidP="00E37205">
      <w:pPr>
        <w:widowControl w:val="0"/>
        <w:pBdr>
          <w:top w:val="nil"/>
          <w:left w:val="nil"/>
          <w:bottom w:val="nil"/>
          <w:right w:val="nil"/>
          <w:between w:val="nil"/>
        </w:pBdr>
        <w:rPr>
          <w:rFonts w:ascii="Times New Roman" w:eastAsia="Times" w:hAnsi="Times New Roman" w:cs="Times New Roman"/>
          <w:color w:val="000000"/>
        </w:rPr>
      </w:pPr>
    </w:p>
    <w:p w14:paraId="24A4479C" w14:textId="77777777" w:rsidR="00E37205" w:rsidRPr="00C32206" w:rsidRDefault="00E37205" w:rsidP="00E37205">
      <w:pPr>
        <w:widowControl w:val="0"/>
        <w:numPr>
          <w:ilvl w:val="0"/>
          <w:numId w:val="2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Distribution of the earnings of the fund, or any portion thereof</w:t>
      </w:r>
      <w:r w:rsidRPr="00C32206">
        <w:rPr>
          <w:rFonts w:ascii="Times New Roman" w:hAnsi="Times New Roman" w:cs="Times New Roman"/>
          <w:i/>
          <w:color w:val="000000"/>
        </w:rPr>
        <w:t>,</w:t>
      </w:r>
      <w:r w:rsidRPr="00C32206">
        <w:rPr>
          <w:rFonts w:ascii="Times New Roman" w:hAnsi="Times New Roman" w:cs="Times New Roman"/>
          <w:b/>
          <w:i/>
          <w:color w:val="000000"/>
        </w:rPr>
        <w:t xml:space="preserve"> </w:t>
      </w:r>
      <w:r w:rsidRPr="00C32206">
        <w:rPr>
          <w:rFonts w:ascii="Times New Roman" w:hAnsi="Times New Roman" w:cs="Times New Roman"/>
          <w:color w:val="000000"/>
        </w:rPr>
        <w:t xml:space="preserve">in any one fiscal year </w:t>
      </w:r>
    </w:p>
    <w:p w14:paraId="4D5BED29" w14:textId="5A96D280" w:rsidR="00E37205" w:rsidRPr="00C32206" w:rsidRDefault="00E37205" w:rsidP="00E37205">
      <w:pPr>
        <w:widowControl w:val="0"/>
        <w:numPr>
          <w:ilvl w:val="1"/>
          <w:numId w:val="2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Requires a majority affirmative vote of the membership present and voting at an Annual Congregational meeting or at a Special Meeting called for this purpose</w:t>
      </w:r>
    </w:p>
    <w:p w14:paraId="5AA60E4B" w14:textId="49468D30" w:rsidR="00E37205" w:rsidRPr="00C32206" w:rsidRDefault="00E37205" w:rsidP="00E37205">
      <w:pPr>
        <w:widowControl w:val="0"/>
        <w:numPr>
          <w:ilvl w:val="1"/>
          <w:numId w:val="2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 </w:t>
      </w:r>
      <w:r w:rsidRPr="00C32206">
        <w:rPr>
          <w:rFonts w:ascii="Times New Roman" w:eastAsia="MS Mincho" w:hAnsi="Times New Roman" w:cs="Times New Roman"/>
          <w:color w:val="000000"/>
        </w:rPr>
        <w:t>I</w:t>
      </w:r>
      <w:r w:rsidRPr="00C32206">
        <w:rPr>
          <w:rFonts w:ascii="Times New Roman" w:hAnsi="Times New Roman" w:cs="Times New Roman"/>
          <w:color w:val="000000"/>
        </w:rPr>
        <w:t>s limited to five percent (5%) of the market value of the fund as of December 31 of the prior fiscal year</w:t>
      </w:r>
    </w:p>
    <w:p w14:paraId="2F7F2944" w14:textId="54955AA1" w:rsidR="00E37205" w:rsidRPr="00C32206" w:rsidRDefault="00E37205" w:rsidP="00E37205">
      <w:pPr>
        <w:widowControl w:val="0"/>
        <w:numPr>
          <w:ilvl w:val="1"/>
          <w:numId w:val="2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Is derived entirely from the fund’s earnings; </w:t>
      </w:r>
      <w:proofErr w:type="gramStart"/>
      <w:r w:rsidRPr="00C32206">
        <w:rPr>
          <w:rFonts w:ascii="Times New Roman" w:hAnsi="Times New Roman" w:cs="Times New Roman"/>
          <w:color w:val="000000"/>
        </w:rPr>
        <w:t>and,</w:t>
      </w:r>
      <w:proofErr w:type="gramEnd"/>
      <w:r w:rsidRPr="00C32206">
        <w:rPr>
          <w:rFonts w:ascii="Times New Roman" w:hAnsi="Times New Roman" w:cs="Times New Roman"/>
          <w:color w:val="000000"/>
        </w:rPr>
        <w:t xml:space="preserve"> does not touch the principal.</w:t>
      </w:r>
    </w:p>
    <w:p w14:paraId="3C5EDD43" w14:textId="32A354C3" w:rsidR="00E37205" w:rsidRPr="00C32206" w:rsidRDefault="00457194" w:rsidP="00E37205">
      <w:pPr>
        <w:widowControl w:val="0"/>
        <w:pBdr>
          <w:top w:val="nil"/>
          <w:left w:val="nil"/>
          <w:bottom w:val="nil"/>
          <w:right w:val="nil"/>
          <w:between w:val="nil"/>
        </w:pBdr>
        <w:ind w:left="720"/>
        <w:rPr>
          <w:rFonts w:ascii="Times New Roman" w:eastAsia="Times" w:hAnsi="Times New Roman" w:cs="Times New Roman"/>
          <w:color w:val="000000"/>
        </w:rPr>
      </w:pPr>
      <w:r>
        <w:rPr>
          <w:noProof/>
          <w:color w:val="000000"/>
        </w:rPr>
        <mc:AlternateContent>
          <mc:Choice Requires="wps">
            <w:drawing>
              <wp:anchor distT="0" distB="0" distL="114300" distR="114300" simplePos="0" relativeHeight="253891584" behindDoc="0" locked="0" layoutInCell="1" allowOverlap="1" wp14:anchorId="165BABF7" wp14:editId="0D3E4510">
                <wp:simplePos x="0" y="0"/>
                <wp:positionH relativeFrom="column">
                  <wp:posOffset>-550545</wp:posOffset>
                </wp:positionH>
                <wp:positionV relativeFrom="paragraph">
                  <wp:posOffset>241935</wp:posOffset>
                </wp:positionV>
                <wp:extent cx="499745" cy="1183005"/>
                <wp:effectExtent l="12700" t="12700" r="20955" b="10795"/>
                <wp:wrapNone/>
                <wp:docPr id="526" name="Up Arrow 526">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24B7BE7" w14:textId="77777777" w:rsidR="003527EB" w:rsidRPr="00260E8E" w:rsidRDefault="003527E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BABF7" id="Up Arrow 526" o:spid="_x0000_s1043" type="#_x0000_t68" href="#toc1" style="position:absolute;left:0;text-align:left;margin-left:-43.35pt;margin-top:19.05pt;width:39.35pt;height:93.15pt;z-index:25389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6bXbAIAAEY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" o:button="t" adj="4562" fillcolor="#43bae8 [2676]" strokecolor="black [3213]">
                <v:fill color2="#74ccee [1972]" rotate="t" o:detectmouseclick="t" focusposition="1,1" focussize="-1,-1" focus="100%" type="gradientRadial"/>
                <v:textbox>
                  <w:txbxContent>
                    <w:p w14:paraId="124B7BE7" w14:textId="77777777" w:rsidR="003527EB" w:rsidRPr="00260E8E" w:rsidRDefault="003527E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1E5B18BA" w14:textId="77777777" w:rsidR="00E37205" w:rsidRPr="00C32206" w:rsidRDefault="00E37205" w:rsidP="00E37205">
      <w:pPr>
        <w:widowControl w:val="0"/>
        <w:numPr>
          <w:ilvl w:val="0"/>
          <w:numId w:val="2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Distribution of the principal of the fund is to be considered only when the solvency of the Tri-UU is in question. An emergency distribution of this kind requires </w:t>
      </w:r>
    </w:p>
    <w:p w14:paraId="27D052B1" w14:textId="3983A75E" w:rsidR="00E37205" w:rsidRPr="00C32206" w:rsidRDefault="00E37205" w:rsidP="00E37205">
      <w:pPr>
        <w:widowControl w:val="0"/>
        <w:numPr>
          <w:ilvl w:val="1"/>
          <w:numId w:val="2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A ninety percent (90%) affirmative vote of the membership present and voting at an Annual Congregational meeting or at a Special Meeting called for this purpose.  </w:t>
      </w:r>
    </w:p>
    <w:p w14:paraId="7E010FD6" w14:textId="607EF5E0" w:rsidR="00E37205" w:rsidRPr="00C32206" w:rsidRDefault="00E37205" w:rsidP="00E37205">
      <w:pPr>
        <w:widowControl w:val="0"/>
        <w:numPr>
          <w:ilvl w:val="1"/>
          <w:numId w:val="2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A quorum at such a meeting to be fifty percent (50%) of the membership.</w:t>
      </w:r>
    </w:p>
    <w:p w14:paraId="09C98626" w14:textId="77777777" w:rsidR="00E37205" w:rsidRPr="00C32206" w:rsidRDefault="00E37205" w:rsidP="00E37205">
      <w:pPr>
        <w:widowControl w:val="0"/>
        <w:numPr>
          <w:ilvl w:val="1"/>
          <w:numId w:val="29"/>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Money thusly distributed from the Endowment Fund must be returned to the fund as soon as is feasible according to a plan stipulated by the Board of Trustees. </w:t>
      </w:r>
    </w:p>
    <w:p w14:paraId="132C0798" w14:textId="3CD738A8" w:rsidR="00E37205" w:rsidRPr="00C32206" w:rsidRDefault="00E37205" w:rsidP="00E37205">
      <w:pPr>
        <w:widowControl w:val="0"/>
        <w:pBdr>
          <w:top w:val="nil"/>
          <w:left w:val="nil"/>
          <w:bottom w:val="nil"/>
          <w:right w:val="nil"/>
          <w:between w:val="nil"/>
        </w:pBdr>
        <w:rPr>
          <w:rFonts w:ascii="Times New Roman" w:hAnsi="Times New Roman" w:cs="Times New Roman"/>
          <w:color w:val="000000"/>
        </w:rPr>
      </w:pPr>
    </w:p>
    <w:p w14:paraId="1B2C1701" w14:textId="55048839" w:rsidR="00E37205" w:rsidRPr="00C32206" w:rsidRDefault="00E37205" w:rsidP="00E37205">
      <w:pPr>
        <w:pStyle w:val="Heading2"/>
        <w:rPr>
          <w:rFonts w:ascii="Times New Roman" w:hAnsi="Times New Roman" w:cs="Times New Roman"/>
          <w:szCs w:val="24"/>
        </w:rPr>
      </w:pPr>
      <w:bookmarkStart w:id="157" w:name="_Toc65489243"/>
      <w:bookmarkStart w:id="158" w:name="_Toc85550761"/>
      <w:bookmarkStart w:id="159" w:name="_Toc85652631"/>
      <w:bookmarkStart w:id="160" w:name="_Toc85652985"/>
      <w:bookmarkStart w:id="161" w:name="_Toc85999126"/>
      <w:bookmarkStart w:id="162" w:name="_Toc86225784"/>
      <w:bookmarkStart w:id="163" w:name="_Toc86348117"/>
      <w:bookmarkStart w:id="164" w:name="_Toc86348836"/>
      <w:bookmarkStart w:id="165" w:name="_Toc98593849"/>
      <w:r w:rsidRPr="00C32206">
        <w:rPr>
          <w:rFonts w:ascii="Times New Roman" w:hAnsi="Times New Roman" w:cs="Times New Roman"/>
          <w:szCs w:val="24"/>
        </w:rPr>
        <w:t>Article XVI: Legacy Society</w:t>
      </w:r>
      <w:bookmarkEnd w:id="157"/>
      <w:bookmarkEnd w:id="158"/>
      <w:bookmarkEnd w:id="159"/>
      <w:bookmarkEnd w:id="160"/>
      <w:bookmarkEnd w:id="161"/>
      <w:bookmarkEnd w:id="162"/>
      <w:bookmarkEnd w:id="163"/>
      <w:bookmarkEnd w:id="164"/>
      <w:bookmarkEnd w:id="165"/>
      <w:r w:rsidRPr="00C32206">
        <w:rPr>
          <w:rFonts w:ascii="Times New Roman" w:hAnsi="Times New Roman" w:cs="Times New Roman"/>
          <w:szCs w:val="24"/>
        </w:rPr>
        <w:t xml:space="preserve"> </w:t>
      </w:r>
    </w:p>
    <w:p w14:paraId="057B5177" w14:textId="01AB6C5E" w:rsidR="00E37205" w:rsidRPr="00C32206" w:rsidRDefault="00457194" w:rsidP="00251B3D">
      <w:pPr>
        <w:pStyle w:val="ListParagraph"/>
        <w:widowControl w:val="0"/>
        <w:numPr>
          <w:ilvl w:val="0"/>
          <w:numId w:val="144"/>
        </w:numPr>
        <w:pBdr>
          <w:top w:val="nil"/>
          <w:left w:val="nil"/>
          <w:bottom w:val="nil"/>
          <w:right w:val="nil"/>
          <w:between w:val="nil"/>
        </w:pBdr>
        <w:rPr>
          <w:rFonts w:ascii="Times New Roman" w:hAnsi="Times New Roman" w:cs="Times New Roman"/>
          <w:color w:val="000000"/>
        </w:rPr>
      </w:pPr>
      <w:r>
        <w:rPr>
          <w:noProof/>
        </w:rPr>
        <mc:AlternateContent>
          <mc:Choice Requires="wps">
            <w:drawing>
              <wp:anchor distT="0" distB="0" distL="114300" distR="114300" simplePos="0" relativeHeight="253893632" behindDoc="0" locked="0" layoutInCell="1" allowOverlap="1" wp14:anchorId="6222C679" wp14:editId="28690B65">
                <wp:simplePos x="0" y="0"/>
                <wp:positionH relativeFrom="leftMargin">
                  <wp:align>right</wp:align>
                </wp:positionH>
                <wp:positionV relativeFrom="paragraph">
                  <wp:posOffset>323850</wp:posOffset>
                </wp:positionV>
                <wp:extent cx="534035" cy="1221740"/>
                <wp:effectExtent l="19050" t="0" r="18415" b="35560"/>
                <wp:wrapNone/>
                <wp:docPr id="528" name="Down Arrow 528">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731F7F" w14:textId="77777777" w:rsidR="003527EB" w:rsidRPr="0052516C" w:rsidRDefault="003527EB" w:rsidP="00561377">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2C679" id="Down Arrow 528" o:spid="_x0000_s1044" type="#_x0000_t67" href="#p17" style="position:absolute;left:0;text-align:left;margin-left:-9.15pt;margin-top:25.5pt;width:42.05pt;height:96.2pt;z-index:25389363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" o:button="t" adj="16512" fillcolor="#ffc000" strokecolor="#c00000" strokeweight="1.25pt">
                <v:fill o:detectmouseclick="t"/>
                <v:textbox>
                  <w:txbxContent>
                    <w:p w14:paraId="5C731F7F" w14:textId="77777777" w:rsidR="003527EB" w:rsidRPr="0052516C" w:rsidRDefault="003527EB" w:rsidP="00561377">
                      <w:pPr>
                        <w:jc w:val="both"/>
                        <w:rPr>
                          <w:b/>
                          <w:bCs/>
                          <w:color w:val="000000" w:themeColor="text1"/>
                          <w:sz w:val="32"/>
                          <w:szCs w:val="32"/>
                        </w:rPr>
                      </w:pPr>
                      <w:r w:rsidRPr="0052516C">
                        <w:rPr>
                          <w:b/>
                          <w:bCs/>
                          <w:color w:val="000000" w:themeColor="text1"/>
                          <w:sz w:val="32"/>
                          <w:szCs w:val="32"/>
                        </w:rPr>
                        <w:t>NEXT</w:t>
                      </w:r>
                    </w:p>
                  </w:txbxContent>
                </v:textbox>
                <w10:wrap anchorx="margin"/>
              </v:shape>
            </w:pict>
          </mc:Fallback>
        </mc:AlternateContent>
      </w:r>
      <w:r w:rsidR="00E37205" w:rsidRPr="00C32206">
        <w:rPr>
          <w:rFonts w:ascii="Times New Roman" w:hAnsi="Times New Roman" w:cs="Times New Roman"/>
          <w:color w:val="000000"/>
        </w:rPr>
        <w:t xml:space="preserve">The Legacy Society </w:t>
      </w:r>
      <w:proofErr w:type="gramStart"/>
      <w:r w:rsidR="00E37205" w:rsidRPr="00C32206">
        <w:rPr>
          <w:rFonts w:ascii="Times New Roman" w:hAnsi="Times New Roman" w:cs="Times New Roman"/>
          <w:color w:val="000000"/>
        </w:rPr>
        <w:t>is</w:t>
      </w:r>
      <w:proofErr w:type="gramEnd"/>
      <w:r w:rsidR="00E37205" w:rsidRPr="00C32206">
        <w:rPr>
          <w:rFonts w:ascii="Times New Roman" w:hAnsi="Times New Roman" w:cs="Times New Roman"/>
          <w:color w:val="000000"/>
        </w:rPr>
        <w:t xml:space="preserve"> established to recognize those individuals who provide financial support for the future of Tri-UU.</w:t>
      </w:r>
    </w:p>
    <w:p w14:paraId="66F0FC5F" w14:textId="77777777" w:rsidR="00E37205" w:rsidRPr="00C32206" w:rsidRDefault="00E37205" w:rsidP="00251B3D">
      <w:pPr>
        <w:pStyle w:val="ListParagraph"/>
        <w:widowControl w:val="0"/>
        <w:numPr>
          <w:ilvl w:val="0"/>
          <w:numId w:val="144"/>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 The Planned Giving Team and the Board of Trustees will invite individuals and their spouses to membership when an individual: </w:t>
      </w:r>
    </w:p>
    <w:p w14:paraId="460EC6EA" w14:textId="77777777" w:rsidR="00E37205" w:rsidRPr="00C32206" w:rsidRDefault="00E37205" w:rsidP="00251B3D">
      <w:pPr>
        <w:pStyle w:val="ListParagraph"/>
        <w:widowControl w:val="0"/>
        <w:numPr>
          <w:ilvl w:val="1"/>
          <w:numId w:val="145"/>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 xml:space="preserve"> Makes a provision for a planned gift to any Fund of TRI-UU in their Estate Plan and/or, (2) </w:t>
      </w:r>
    </w:p>
    <w:p w14:paraId="3FF1E942" w14:textId="77777777" w:rsidR="00E37205" w:rsidRPr="00C32206" w:rsidRDefault="00E37205" w:rsidP="00251B3D">
      <w:pPr>
        <w:pStyle w:val="ListParagraph"/>
        <w:widowControl w:val="0"/>
        <w:numPr>
          <w:ilvl w:val="1"/>
          <w:numId w:val="145"/>
        </w:numPr>
        <w:pBdr>
          <w:top w:val="nil"/>
          <w:left w:val="nil"/>
          <w:bottom w:val="nil"/>
          <w:right w:val="nil"/>
          <w:between w:val="nil"/>
        </w:pBdr>
        <w:rPr>
          <w:rFonts w:ascii="Times New Roman" w:hAnsi="Times New Roman" w:cs="Times New Roman"/>
          <w:color w:val="000000"/>
        </w:rPr>
      </w:pPr>
      <w:r w:rsidRPr="00C32206">
        <w:rPr>
          <w:rFonts w:ascii="Times New Roman" w:hAnsi="Times New Roman" w:cs="Times New Roman"/>
          <w:color w:val="000000"/>
        </w:rPr>
        <w:t>Makes a gift specifically to the Endowment Fund during their lifetime.</w:t>
      </w:r>
    </w:p>
    <w:p w14:paraId="3E8E522F" w14:textId="77777777" w:rsidR="00E37205" w:rsidRDefault="00E37205" w:rsidP="00E37205">
      <w:pPr>
        <w:widowControl w:val="0"/>
        <w:pBdr>
          <w:top w:val="nil"/>
          <w:left w:val="nil"/>
          <w:bottom w:val="nil"/>
          <w:right w:val="nil"/>
          <w:between w:val="nil"/>
        </w:pBdr>
        <w:ind w:left="115"/>
        <w:rPr>
          <w:rFonts w:ascii="Times New Roman" w:hAnsi="Times New Roman" w:cs="Times New Roman"/>
          <w:color w:val="000000"/>
        </w:rPr>
      </w:pPr>
    </w:p>
    <w:p w14:paraId="74F39A4E" w14:textId="77777777" w:rsidR="00E37205" w:rsidRDefault="00E37205" w:rsidP="00E37205">
      <w:pPr>
        <w:widowControl w:val="0"/>
        <w:pBdr>
          <w:top w:val="nil"/>
          <w:left w:val="nil"/>
          <w:bottom w:val="nil"/>
          <w:right w:val="nil"/>
          <w:between w:val="nil"/>
        </w:pBdr>
        <w:ind w:left="115"/>
        <w:rPr>
          <w:rFonts w:ascii="Times New Roman" w:hAnsi="Times New Roman" w:cs="Times New Roman"/>
          <w:color w:val="000000"/>
        </w:rPr>
      </w:pPr>
    </w:p>
    <w:p w14:paraId="40739C3F" w14:textId="77777777" w:rsidR="00E37205" w:rsidRDefault="00E37205" w:rsidP="00E37205">
      <w:pPr>
        <w:widowControl w:val="0"/>
        <w:pBdr>
          <w:top w:val="nil"/>
          <w:left w:val="nil"/>
          <w:bottom w:val="nil"/>
          <w:right w:val="nil"/>
          <w:between w:val="nil"/>
        </w:pBdr>
        <w:ind w:left="115"/>
        <w:rPr>
          <w:rFonts w:ascii="Times New Roman" w:hAnsi="Times New Roman" w:cs="Times New Roman"/>
          <w:color w:val="000000"/>
        </w:rPr>
      </w:pPr>
    </w:p>
    <w:p w14:paraId="2E3DE4BF" w14:textId="77777777" w:rsidR="00E37205" w:rsidRDefault="00E37205" w:rsidP="00E37205">
      <w:pPr>
        <w:widowControl w:val="0"/>
        <w:pBdr>
          <w:top w:val="nil"/>
          <w:left w:val="nil"/>
          <w:bottom w:val="nil"/>
          <w:right w:val="nil"/>
          <w:between w:val="nil"/>
        </w:pBdr>
        <w:ind w:left="115"/>
        <w:rPr>
          <w:rFonts w:ascii="Times New Roman" w:hAnsi="Times New Roman" w:cs="Times New Roman"/>
          <w:color w:val="000000"/>
        </w:rPr>
      </w:pPr>
      <w:bookmarkStart w:id="166" w:name="p14"/>
      <w:bookmarkEnd w:id="166"/>
    </w:p>
    <w:p w14:paraId="177D2E48" w14:textId="77777777" w:rsidR="00E37205" w:rsidRDefault="00E37205" w:rsidP="00E37205">
      <w:pPr>
        <w:widowControl w:val="0"/>
        <w:pBdr>
          <w:top w:val="nil"/>
          <w:left w:val="nil"/>
          <w:bottom w:val="nil"/>
          <w:right w:val="nil"/>
          <w:between w:val="nil"/>
        </w:pBdr>
        <w:ind w:left="115"/>
        <w:rPr>
          <w:rFonts w:ascii="Times New Roman" w:hAnsi="Times New Roman" w:cs="Times New Roman"/>
          <w:color w:val="000000"/>
        </w:rPr>
      </w:pPr>
    </w:p>
    <w:p w14:paraId="38655128" w14:textId="77777777" w:rsidR="00E37205" w:rsidRPr="00C32206" w:rsidRDefault="00E37205" w:rsidP="00E37205">
      <w:pPr>
        <w:widowControl w:val="0"/>
        <w:pBdr>
          <w:top w:val="nil"/>
          <w:left w:val="nil"/>
          <w:bottom w:val="nil"/>
          <w:right w:val="nil"/>
          <w:between w:val="nil"/>
        </w:pBdr>
        <w:ind w:left="115"/>
        <w:rPr>
          <w:rFonts w:ascii="Times New Roman" w:hAnsi="Times New Roman" w:cs="Times New Roman"/>
          <w:color w:val="000000"/>
        </w:rPr>
      </w:pPr>
    </w:p>
    <w:p w14:paraId="21E72C92" w14:textId="77777777" w:rsidR="00E37205" w:rsidRPr="00C32206" w:rsidRDefault="00E37205" w:rsidP="00E37205">
      <w:pPr>
        <w:pStyle w:val="Heading2"/>
        <w:rPr>
          <w:rFonts w:ascii="Times New Roman" w:hAnsi="Times New Roman" w:cs="Times New Roman"/>
          <w:szCs w:val="24"/>
        </w:rPr>
      </w:pPr>
      <w:bookmarkStart w:id="167" w:name="_Toc65489244"/>
      <w:bookmarkStart w:id="168" w:name="_Toc85550762"/>
      <w:bookmarkStart w:id="169" w:name="_Toc85652632"/>
      <w:bookmarkStart w:id="170" w:name="_Toc85652986"/>
      <w:bookmarkStart w:id="171" w:name="_Toc85999127"/>
      <w:bookmarkStart w:id="172" w:name="_Toc86225785"/>
      <w:bookmarkStart w:id="173" w:name="_Toc86348118"/>
      <w:bookmarkStart w:id="174" w:name="_Toc86348837"/>
      <w:bookmarkStart w:id="175" w:name="_Toc98593850"/>
      <w:r w:rsidRPr="00C32206">
        <w:rPr>
          <w:rFonts w:ascii="Times New Roman" w:hAnsi="Times New Roman" w:cs="Times New Roman"/>
          <w:szCs w:val="24"/>
        </w:rPr>
        <w:t>Article XVII: Dissolution of the Congregation</w:t>
      </w:r>
      <w:bookmarkEnd w:id="167"/>
      <w:bookmarkEnd w:id="168"/>
      <w:bookmarkEnd w:id="169"/>
      <w:bookmarkEnd w:id="170"/>
      <w:bookmarkEnd w:id="171"/>
      <w:bookmarkEnd w:id="172"/>
      <w:bookmarkEnd w:id="173"/>
      <w:bookmarkEnd w:id="174"/>
      <w:bookmarkEnd w:id="175"/>
      <w:r w:rsidRPr="00C32206">
        <w:rPr>
          <w:rFonts w:ascii="Times New Roman" w:hAnsi="Times New Roman" w:cs="Times New Roman"/>
          <w:szCs w:val="24"/>
        </w:rPr>
        <w:t xml:space="preserve"> </w:t>
      </w:r>
    </w:p>
    <w:p w14:paraId="3CA5A9FE" w14:textId="77777777" w:rsidR="00E37205" w:rsidRPr="00C32206" w:rsidRDefault="00E37205" w:rsidP="00E37205">
      <w:pPr>
        <w:widowControl w:val="0"/>
        <w:numPr>
          <w:ilvl w:val="0"/>
          <w:numId w:val="30"/>
        </w:numPr>
        <w:pBdr>
          <w:top w:val="nil"/>
          <w:left w:val="nil"/>
          <w:bottom w:val="nil"/>
          <w:right w:val="nil"/>
          <w:between w:val="nil"/>
        </w:pBdr>
        <w:rPr>
          <w:rFonts w:ascii="Times New Roman" w:hAnsi="Times New Roman" w:cs="Times New Roman"/>
        </w:rPr>
      </w:pPr>
      <w:r w:rsidRPr="00C32206">
        <w:rPr>
          <w:rFonts w:ascii="Times New Roman" w:hAnsi="Times New Roman" w:cs="Times New Roman"/>
          <w:color w:val="000000"/>
        </w:rPr>
        <w:t xml:space="preserve">In the event this Congregation ceases to function and is to be dissolved it shall be pursuant to the applicable law of Florida. </w:t>
      </w:r>
    </w:p>
    <w:p w14:paraId="3A773DA8" w14:textId="77777777" w:rsidR="00E37205" w:rsidRPr="00C32206" w:rsidRDefault="00E37205" w:rsidP="00E37205">
      <w:pPr>
        <w:widowControl w:val="0"/>
        <w:pBdr>
          <w:top w:val="nil"/>
          <w:left w:val="nil"/>
          <w:bottom w:val="nil"/>
          <w:right w:val="nil"/>
          <w:between w:val="nil"/>
        </w:pBdr>
        <w:ind w:left="475"/>
        <w:rPr>
          <w:rFonts w:ascii="Times New Roman" w:eastAsia="Times" w:hAnsi="Times New Roman" w:cs="Times New Roman"/>
          <w:color w:val="000000"/>
        </w:rPr>
      </w:pPr>
    </w:p>
    <w:p w14:paraId="0B851B58" w14:textId="288B70F3" w:rsidR="00E37205" w:rsidRPr="00B15BF2" w:rsidRDefault="00E37205" w:rsidP="00E37205">
      <w:pPr>
        <w:widowControl w:val="0"/>
        <w:numPr>
          <w:ilvl w:val="0"/>
          <w:numId w:val="30"/>
        </w:numPr>
        <w:pBdr>
          <w:top w:val="nil"/>
          <w:left w:val="nil"/>
          <w:bottom w:val="nil"/>
          <w:right w:val="nil"/>
          <w:between w:val="nil"/>
        </w:pBdr>
        <w:rPr>
          <w:rFonts w:ascii="Times New Roman" w:hAnsi="Times New Roman" w:cs="Times New Roman"/>
        </w:rPr>
      </w:pPr>
      <w:r w:rsidRPr="00C32206">
        <w:rPr>
          <w:rFonts w:ascii="Times New Roman" w:hAnsi="Times New Roman" w:cs="Times New Roman"/>
          <w:color w:val="000000"/>
        </w:rPr>
        <w:t xml:space="preserve">Upon being dissolved all assets, real and personal, shall be deeded or otherwise transferred to the Unitarian Universalist Association of Congregations of 24 Farnsworth, Boston, Massachusetts. </w:t>
      </w:r>
    </w:p>
    <w:p w14:paraId="31F113D0" w14:textId="069C8DA3" w:rsidR="002C3D21" w:rsidRDefault="002C3D21" w:rsidP="00B15BF2">
      <w:pPr>
        <w:pStyle w:val="ListParagraph"/>
        <w:rPr>
          <w:rFonts w:ascii="Times New Roman" w:hAnsi="Times New Roman" w:cs="Times New Roman"/>
        </w:rPr>
      </w:pPr>
    </w:p>
    <w:p w14:paraId="1E0FB010" w14:textId="70971CF6" w:rsidR="00B15BF2" w:rsidRDefault="003527EB" w:rsidP="00B15BF2">
      <w:pPr>
        <w:pStyle w:val="ListParagraph"/>
        <w:rPr>
          <w:rFonts w:ascii="Times New Roman" w:hAnsi="Times New Roman" w:cs="Times New Roman"/>
        </w:rPr>
      </w:pPr>
      <w:r>
        <w:rPr>
          <w:noProof/>
          <w:color w:val="000000"/>
        </w:rPr>
        <mc:AlternateContent>
          <mc:Choice Requires="wps">
            <w:drawing>
              <wp:anchor distT="0" distB="0" distL="114300" distR="114300" simplePos="0" relativeHeight="253895680" behindDoc="0" locked="0" layoutInCell="1" allowOverlap="1" wp14:anchorId="5D2EEED0" wp14:editId="5C17DCF7">
                <wp:simplePos x="0" y="0"/>
                <wp:positionH relativeFrom="column">
                  <wp:posOffset>-499745</wp:posOffset>
                </wp:positionH>
                <wp:positionV relativeFrom="paragraph">
                  <wp:posOffset>175986</wp:posOffset>
                </wp:positionV>
                <wp:extent cx="499745" cy="1183005"/>
                <wp:effectExtent l="12700" t="12700" r="20955" b="10795"/>
                <wp:wrapNone/>
                <wp:docPr id="529" name="Up Arrow 529">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C74E306" w14:textId="77777777" w:rsidR="003527EB" w:rsidRPr="00260E8E" w:rsidRDefault="003527E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EEED0" id="Up Arrow 529" o:spid="_x0000_s1045" type="#_x0000_t68" href="#toc1" style="position:absolute;left:0;text-align:left;margin-left:-39.35pt;margin-top:13.85pt;width:39.35pt;height:93.15pt;z-index:25389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" o:button="t" adj="4562" fillcolor="#43bae8 [2676]" strokecolor="black [3213]">
                <v:fill color2="#74ccee [1972]" rotate="t" o:detectmouseclick="t" focusposition="1,1" focussize="-1,-1" focus="100%" type="gradientRadial"/>
                <v:textbox>
                  <w:txbxContent>
                    <w:p w14:paraId="7C74E306" w14:textId="77777777" w:rsidR="003527EB" w:rsidRPr="00260E8E" w:rsidRDefault="003527EB" w:rsidP="00561377">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2C3D21">
        <w:rPr>
          <w:noProof/>
        </w:rPr>
        <mc:AlternateContent>
          <mc:Choice Requires="wps">
            <w:drawing>
              <wp:anchor distT="0" distB="0" distL="114300" distR="114300" simplePos="0" relativeHeight="253735936" behindDoc="0" locked="0" layoutInCell="1" allowOverlap="1" wp14:anchorId="564B435F" wp14:editId="703F0A3E">
                <wp:simplePos x="0" y="0"/>
                <wp:positionH relativeFrom="column">
                  <wp:posOffset>1410335</wp:posOffset>
                </wp:positionH>
                <wp:positionV relativeFrom="paragraph">
                  <wp:posOffset>33655</wp:posOffset>
                </wp:positionV>
                <wp:extent cx="2847340" cy="1541145"/>
                <wp:effectExtent l="0" t="0" r="10160" b="8255"/>
                <wp:wrapSquare wrapText="bothSides"/>
                <wp:docPr id="26" name="Text Box 26"/>
                <wp:cNvGraphicFramePr/>
                <a:graphic xmlns:a="http://schemas.openxmlformats.org/drawingml/2006/main">
                  <a:graphicData uri="http://schemas.microsoft.com/office/word/2010/wordprocessingShape">
                    <wps:wsp>
                      <wps:cNvSpPr txBox="1"/>
                      <wps:spPr>
                        <a:xfrm>
                          <a:off x="0" y="0"/>
                          <a:ext cx="2847340" cy="1541145"/>
                        </a:xfrm>
                        <a:prstGeom prst="rect">
                          <a:avLst/>
                        </a:prstGeom>
                        <a:noFill/>
                        <a:ln w="6350">
                          <a:solidFill>
                            <a:prstClr val="black"/>
                          </a:solidFill>
                        </a:ln>
                      </wps:spPr>
                      <wps:txbx>
                        <w:txbxContent>
                          <w:p w14:paraId="4A81DE00" w14:textId="77777777" w:rsidR="002C3D21" w:rsidRDefault="002C3D21" w:rsidP="002C3D21">
                            <w:pPr>
                              <w:jc w:val="center"/>
                              <w:rPr>
                                <w:color w:val="000000"/>
                              </w:rPr>
                            </w:pPr>
                            <w:r>
                              <w:rPr>
                                <w:color w:val="000000"/>
                              </w:rPr>
                              <w:t>Tri-County Unitarian Universalists, FL, Inc.</w:t>
                            </w:r>
                          </w:p>
                          <w:p w14:paraId="732E7160" w14:textId="77777777" w:rsidR="002C3D21" w:rsidRDefault="002C3D21" w:rsidP="002C3D21">
                            <w:pPr>
                              <w:jc w:val="center"/>
                              <w:rPr>
                                <w:color w:val="000000"/>
                              </w:rPr>
                            </w:pPr>
                            <w:r>
                              <w:rPr>
                                <w:color w:val="000000"/>
                              </w:rPr>
                              <w:t xml:space="preserve">Revised on </w:t>
                            </w:r>
                          </w:p>
                          <w:p w14:paraId="57C065BC" w14:textId="77777777" w:rsidR="002C3D21" w:rsidRDefault="002C3D21" w:rsidP="002C3D21">
                            <w:pPr>
                              <w:jc w:val="center"/>
                              <w:rPr>
                                <w:color w:val="000000"/>
                              </w:rPr>
                            </w:pPr>
                            <w:r>
                              <w:rPr>
                                <w:color w:val="000000"/>
                              </w:rPr>
                              <w:t>April 1, 2017</w:t>
                            </w:r>
                          </w:p>
                          <w:p w14:paraId="0B0BD2DD" w14:textId="77777777" w:rsidR="002C3D21" w:rsidRDefault="002C3D21" w:rsidP="002C3D21">
                            <w:pPr>
                              <w:jc w:val="center"/>
                              <w:rPr>
                                <w:color w:val="000000"/>
                              </w:rPr>
                            </w:pPr>
                            <w:r>
                              <w:rPr>
                                <w:color w:val="000000"/>
                              </w:rPr>
                              <w:t>March 29, 2020</w:t>
                            </w:r>
                          </w:p>
                          <w:p w14:paraId="5FA51B89" w14:textId="77777777" w:rsidR="002C3D21" w:rsidRDefault="002C3D21" w:rsidP="002C3D21">
                            <w:pPr>
                              <w:jc w:val="center"/>
                              <w:rPr>
                                <w:color w:val="000000"/>
                              </w:rPr>
                            </w:pPr>
                            <w:r>
                              <w:rPr>
                                <w:color w:val="000000"/>
                              </w:rPr>
                              <w:t>By the</w:t>
                            </w:r>
                          </w:p>
                          <w:p w14:paraId="5C1E39E6" w14:textId="77777777" w:rsidR="002C3D21" w:rsidRDefault="002C3D21" w:rsidP="002C3D21">
                            <w:pPr>
                              <w:jc w:val="center"/>
                              <w:rPr>
                                <w:color w:val="000000"/>
                              </w:rPr>
                            </w:pPr>
                            <w:r>
                              <w:rPr>
                                <w:color w:val="000000"/>
                              </w:rPr>
                              <w:t>Congregation, duly assembled,</w:t>
                            </w:r>
                          </w:p>
                          <w:p w14:paraId="0EA01250" w14:textId="77777777" w:rsidR="002C3D21" w:rsidRDefault="002C3D21" w:rsidP="002C3D21">
                            <w:pPr>
                              <w:jc w:val="center"/>
                              <w:rPr>
                                <w:color w:val="000000"/>
                              </w:rPr>
                            </w:pPr>
                            <w:r>
                              <w:rPr>
                                <w:color w:val="000000"/>
                              </w:rPr>
                              <w:t>At its annual business meeting</w:t>
                            </w:r>
                          </w:p>
                          <w:p w14:paraId="2F859CD0" w14:textId="77777777" w:rsidR="002C3D21" w:rsidRPr="00A5196D" w:rsidRDefault="002C3D21" w:rsidP="00A5196D">
                            <w:pPr>
                              <w:jc w:val="center"/>
                              <w:rPr>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4B435F" id="_x0000_t202" coordsize="21600,21600" o:spt="202" path="m,l,21600r21600,l21600,xe">
                <v:stroke joinstyle="miter"/>
                <v:path gradientshapeok="t" o:connecttype="rect"/>
              </v:shapetype>
              <v:shape id="Text Box 26" o:spid="_x0000_s1046" type="#_x0000_t202" style="position:absolute;left:0;text-align:left;margin-left:111.05pt;margin-top:2.65pt;width:224.2pt;height:121.35pt;z-index:25373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" filled="f" strokeweight=".5pt">
                <v:textbox>
                  <w:txbxContent>
                    <w:p w14:paraId="4A81DE00" w14:textId="77777777" w:rsidR="002C3D21" w:rsidRDefault="002C3D21" w:rsidP="002C3D21">
                      <w:pPr>
                        <w:jc w:val="center"/>
                        <w:rPr>
                          <w:color w:val="000000"/>
                        </w:rPr>
                      </w:pPr>
                      <w:r>
                        <w:rPr>
                          <w:color w:val="000000"/>
                        </w:rPr>
                        <w:t>Tri-County Unitarian Universalists, FL, Inc.</w:t>
                      </w:r>
                    </w:p>
                    <w:p w14:paraId="732E7160" w14:textId="77777777" w:rsidR="002C3D21" w:rsidRDefault="002C3D21" w:rsidP="002C3D21">
                      <w:pPr>
                        <w:jc w:val="center"/>
                        <w:rPr>
                          <w:color w:val="000000"/>
                        </w:rPr>
                      </w:pPr>
                      <w:r>
                        <w:rPr>
                          <w:color w:val="000000"/>
                        </w:rPr>
                        <w:t xml:space="preserve">Revised on </w:t>
                      </w:r>
                    </w:p>
                    <w:p w14:paraId="57C065BC" w14:textId="77777777" w:rsidR="002C3D21" w:rsidRDefault="002C3D21" w:rsidP="002C3D21">
                      <w:pPr>
                        <w:jc w:val="center"/>
                        <w:rPr>
                          <w:color w:val="000000"/>
                        </w:rPr>
                      </w:pPr>
                      <w:r>
                        <w:rPr>
                          <w:color w:val="000000"/>
                        </w:rPr>
                        <w:t>April 1, 2017</w:t>
                      </w:r>
                    </w:p>
                    <w:p w14:paraId="0B0BD2DD" w14:textId="77777777" w:rsidR="002C3D21" w:rsidRDefault="002C3D21" w:rsidP="002C3D21">
                      <w:pPr>
                        <w:jc w:val="center"/>
                        <w:rPr>
                          <w:color w:val="000000"/>
                        </w:rPr>
                      </w:pPr>
                      <w:r>
                        <w:rPr>
                          <w:color w:val="000000"/>
                        </w:rPr>
                        <w:t>March 29, 2020</w:t>
                      </w:r>
                    </w:p>
                    <w:p w14:paraId="5FA51B89" w14:textId="77777777" w:rsidR="002C3D21" w:rsidRDefault="002C3D21" w:rsidP="002C3D21">
                      <w:pPr>
                        <w:jc w:val="center"/>
                        <w:rPr>
                          <w:color w:val="000000"/>
                        </w:rPr>
                      </w:pPr>
                      <w:r>
                        <w:rPr>
                          <w:color w:val="000000"/>
                        </w:rPr>
                        <w:t>By the</w:t>
                      </w:r>
                    </w:p>
                    <w:p w14:paraId="5C1E39E6" w14:textId="77777777" w:rsidR="002C3D21" w:rsidRDefault="002C3D21" w:rsidP="002C3D21">
                      <w:pPr>
                        <w:jc w:val="center"/>
                        <w:rPr>
                          <w:color w:val="000000"/>
                        </w:rPr>
                      </w:pPr>
                      <w:r>
                        <w:rPr>
                          <w:color w:val="000000"/>
                        </w:rPr>
                        <w:t>Congregation, duly assembled,</w:t>
                      </w:r>
                    </w:p>
                    <w:p w14:paraId="0EA01250" w14:textId="77777777" w:rsidR="002C3D21" w:rsidRDefault="002C3D21" w:rsidP="002C3D21">
                      <w:pPr>
                        <w:jc w:val="center"/>
                        <w:rPr>
                          <w:color w:val="000000"/>
                        </w:rPr>
                      </w:pPr>
                      <w:r>
                        <w:rPr>
                          <w:color w:val="000000"/>
                        </w:rPr>
                        <w:t>At its annual business meeting</w:t>
                      </w:r>
                    </w:p>
                    <w:p w14:paraId="2F859CD0" w14:textId="77777777" w:rsidR="002C3D21" w:rsidRPr="00A5196D" w:rsidRDefault="002C3D21" w:rsidP="00A5196D">
                      <w:pPr>
                        <w:jc w:val="center"/>
                        <w:rPr>
                          <w:color w:val="000000"/>
                        </w:rPr>
                      </w:pPr>
                    </w:p>
                  </w:txbxContent>
                </v:textbox>
                <w10:wrap type="square"/>
              </v:shape>
            </w:pict>
          </mc:Fallback>
        </mc:AlternateContent>
      </w:r>
    </w:p>
    <w:p w14:paraId="23A240AA" w14:textId="77777777" w:rsidR="00E37205" w:rsidRPr="00C32206" w:rsidRDefault="00E37205" w:rsidP="00E37205">
      <w:pPr>
        <w:rPr>
          <w:rFonts w:ascii="Times New Roman" w:hAnsi="Times New Roman" w:cs="Times New Roman"/>
        </w:rPr>
      </w:pPr>
    </w:p>
    <w:p w14:paraId="22977A46" w14:textId="77777777" w:rsidR="00E37205" w:rsidRDefault="00E37205" w:rsidP="00E37205">
      <w:pP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3A91F8" w14:textId="77777777" w:rsidR="00E37205" w:rsidRDefault="00E37205" w:rsidP="00E37205">
      <w:pP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FE95F5" w14:textId="77777777" w:rsidR="00E37205" w:rsidRDefault="00E37205" w:rsidP="00E37205">
      <w:pP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CBC10D" w14:textId="77777777" w:rsidR="00E37205" w:rsidRDefault="00E37205" w:rsidP="00E37205">
      <w:pP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BA02E3" w14:textId="77777777" w:rsidR="00E37205" w:rsidRDefault="00E37205" w:rsidP="00E37205">
      <w:pP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0D9F46" w14:textId="77777777" w:rsidR="00E37205" w:rsidRDefault="00E37205" w:rsidP="00E37205">
      <w:pP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A40DFB" w14:textId="77777777" w:rsidR="00E37205" w:rsidRDefault="00E37205" w:rsidP="00E37205">
      <w:pP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B92FF3" w14:textId="30077D3D" w:rsidR="00E37205" w:rsidRDefault="003527EB" w:rsidP="00E37205">
      <w:pP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3897728" behindDoc="0" locked="0" layoutInCell="1" allowOverlap="1" wp14:anchorId="2A5C486E" wp14:editId="31537170">
                <wp:simplePos x="0" y="0"/>
                <wp:positionH relativeFrom="column">
                  <wp:posOffset>-534035</wp:posOffset>
                </wp:positionH>
                <wp:positionV relativeFrom="paragraph">
                  <wp:posOffset>310515</wp:posOffset>
                </wp:positionV>
                <wp:extent cx="534035" cy="1221740"/>
                <wp:effectExtent l="12700" t="0" r="24765" b="22860"/>
                <wp:wrapNone/>
                <wp:docPr id="530" name="Down Arrow 530">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4FCA5" w14:textId="77777777" w:rsidR="003527EB" w:rsidRPr="0052516C" w:rsidRDefault="003527EB" w:rsidP="00561377">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C486E" id="Down Arrow 530" o:spid="_x0000_s1047" type="#_x0000_t67" href="#p17" style="position:absolute;margin-left:-42.05pt;margin-top:24.45pt;width:42.05pt;height:96.2pt;z-index:25389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Z4swIAAPE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" o:button="t" adj="16512" fillcolor="#ffc000" strokecolor="#c00000" strokeweight="1.25pt">
                <v:fill o:detectmouseclick="t"/>
                <v:textbox>
                  <w:txbxContent>
                    <w:p w14:paraId="1954FCA5" w14:textId="77777777" w:rsidR="003527EB" w:rsidRPr="0052516C" w:rsidRDefault="003527EB" w:rsidP="00561377">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407147FB" w14:textId="04F73044" w:rsidR="00E37205" w:rsidRDefault="00E37205" w:rsidP="00E37205">
      <w:pP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E345B1" w14:textId="77777777" w:rsidR="00E37205" w:rsidRDefault="00E37205" w:rsidP="00E37205">
      <w:pP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F58B84" w14:textId="77777777" w:rsidR="00E37205" w:rsidRDefault="00E37205" w:rsidP="00E37205">
      <w:pP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08A76E" w14:textId="77777777" w:rsidR="00975302" w:rsidRPr="000F64D1" w:rsidRDefault="00975302" w:rsidP="00975302">
      <w:pPr>
        <w:spacing w:after="240"/>
        <w:rPr>
          <w:rFonts w:ascii="Cambria" w:eastAsia="Cambria" w:hAnsi="Cambria" w:cs="Cambria"/>
          <w:b/>
          <w:color w:val="3F6CAF"/>
          <w:sz w:val="22"/>
          <w:szCs w:val="22"/>
        </w:rPr>
      </w:pPr>
    </w:p>
    <w:p w14:paraId="350BE29B" w14:textId="0A6BECCC" w:rsidR="00975302" w:rsidRPr="000F64D1" w:rsidRDefault="00975302" w:rsidP="00975302">
      <w:pPr>
        <w:rPr>
          <w:rFonts w:ascii="Cambria" w:eastAsia="Cambria" w:hAnsi="Cambria" w:cs="Cambria"/>
          <w:b/>
          <w:color w:val="3F6CAF"/>
          <w:sz w:val="22"/>
          <w:szCs w:val="22"/>
        </w:rPr>
      </w:pPr>
    </w:p>
    <w:p w14:paraId="24011E44" w14:textId="77777777" w:rsidR="00975302" w:rsidRPr="00126905" w:rsidRDefault="00975302" w:rsidP="00975302"/>
    <w:p w14:paraId="1F7C2E05" w14:textId="77777777" w:rsidR="00975302" w:rsidRPr="00126905" w:rsidRDefault="00975302" w:rsidP="00975302"/>
    <w:p w14:paraId="79FE4935" w14:textId="77777777" w:rsidR="00975302" w:rsidRPr="00126905" w:rsidRDefault="00975302" w:rsidP="00975302"/>
    <w:p w14:paraId="2B4B7CD4" w14:textId="77777777" w:rsidR="00975302" w:rsidRPr="00126905" w:rsidRDefault="00975302" w:rsidP="00975302"/>
    <w:p w14:paraId="715B8B38" w14:textId="2F873966" w:rsidR="002C3D21" w:rsidRDefault="00B22884" w:rsidP="00B22884">
      <w:pPr>
        <w:spacing w:after="200" w:line="288" w:lineRule="auto"/>
      </w:pPr>
      <w:r>
        <w:br w:type="page"/>
      </w:r>
      <w:bookmarkStart w:id="176" w:name="p15"/>
      <w:bookmarkEnd w:id="176"/>
    </w:p>
    <w:p w14:paraId="2997BFAA" w14:textId="7BAA77C0" w:rsidR="00BA2A92" w:rsidRPr="00C75049" w:rsidRDefault="00C75049" w:rsidP="00C75049">
      <w:pPr>
        <w:pStyle w:val="Heading1"/>
      </w:pPr>
      <w:bookmarkStart w:id="177" w:name="_Toc85550763"/>
      <w:bookmarkStart w:id="178" w:name="_Toc85652633"/>
      <w:bookmarkStart w:id="179" w:name="_Toc85652987"/>
      <w:bookmarkStart w:id="180" w:name="_Toc85826793"/>
      <w:bookmarkStart w:id="181" w:name="_Toc85827861"/>
      <w:bookmarkStart w:id="182" w:name="_Toc85827986"/>
      <w:bookmarkStart w:id="183" w:name="_Toc85829386"/>
      <w:bookmarkStart w:id="184" w:name="_Toc85829682"/>
      <w:bookmarkStart w:id="185" w:name="_Toc86225787"/>
      <w:bookmarkStart w:id="186" w:name="_Toc86348119"/>
      <w:bookmarkStart w:id="187" w:name="_Toc86348838"/>
      <w:bookmarkStart w:id="188" w:name="_Toc98593851"/>
      <w:r>
        <w:rPr>
          <w:noProof/>
        </w:rPr>
        <w:lastRenderedPageBreak/>
        <mc:AlternateContent>
          <mc:Choice Requires="wps">
            <w:drawing>
              <wp:anchor distT="0" distB="0" distL="114300" distR="114300" simplePos="0" relativeHeight="252220416" behindDoc="0" locked="0" layoutInCell="1" allowOverlap="1" wp14:anchorId="5063EDAD" wp14:editId="7D595432">
                <wp:simplePos x="0" y="0"/>
                <wp:positionH relativeFrom="column">
                  <wp:posOffset>743585</wp:posOffset>
                </wp:positionH>
                <wp:positionV relativeFrom="paragraph">
                  <wp:posOffset>225425</wp:posOffset>
                </wp:positionV>
                <wp:extent cx="3990975" cy="576580"/>
                <wp:effectExtent l="0" t="0" r="9525" b="7620"/>
                <wp:wrapNone/>
                <wp:docPr id="918" name="Rounded Rectangle 918"/>
                <wp:cNvGraphicFramePr/>
                <a:graphic xmlns:a="http://schemas.openxmlformats.org/drawingml/2006/main">
                  <a:graphicData uri="http://schemas.microsoft.com/office/word/2010/wordprocessingShape">
                    <wps:wsp>
                      <wps:cNvSpPr/>
                      <wps:spPr>
                        <a:xfrm>
                          <a:off x="0" y="0"/>
                          <a:ext cx="3990975" cy="576580"/>
                        </a:xfrm>
                        <a:prstGeom prst="round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AA58AA" w14:textId="77777777" w:rsidR="00BA2A92" w:rsidRPr="0009579B" w:rsidRDefault="00BA2A92" w:rsidP="00BA2A92">
                            <w:pPr>
                              <w:jc w:val="center"/>
                              <w:rPr>
                                <w:rFonts w:ascii="Cambria" w:hAnsi="Cambria"/>
                                <w:i/>
                                <w:iCs/>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79B">
                              <w:rPr>
                                <w:rFonts w:ascii="Cambria" w:hAnsi="Cambria"/>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TRI-UU CONGREGATION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63EDAD" id="Rounded Rectangle 918" o:spid="_x0000_s1048" style="position:absolute;margin-left:58.55pt;margin-top:17.75pt;width:314.25pt;height:45.4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" fillcolor="#2683c6 [3205]" strokecolor="black [3213]" strokeweight="1.25pt">
                <v:textbox>
                  <w:txbxContent>
                    <w:p w14:paraId="11AA58AA" w14:textId="77777777" w:rsidR="00BA2A92" w:rsidRPr="0009579B" w:rsidRDefault="00BA2A92" w:rsidP="00BA2A92">
                      <w:pPr>
                        <w:jc w:val="center"/>
                        <w:rPr>
                          <w:rFonts w:ascii="Cambria" w:hAnsi="Cambria"/>
                          <w:i/>
                          <w:iCs/>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79B">
                        <w:rPr>
                          <w:rFonts w:ascii="Cambria" w:hAnsi="Cambria"/>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TRI-UU CONGREGATION</w:t>
                      </w:r>
                    </w:p>
                  </w:txbxContent>
                </v:textbox>
              </v:roundrect>
            </w:pict>
          </mc:Fallback>
        </mc:AlternateContent>
      </w:r>
      <w:r w:rsidR="00BA2A92">
        <w:t>Organizational Chart</w:t>
      </w:r>
      <w:bookmarkEnd w:id="177"/>
      <w:bookmarkEnd w:id="178"/>
      <w:bookmarkEnd w:id="179"/>
      <w:bookmarkEnd w:id="180"/>
      <w:bookmarkEnd w:id="181"/>
      <w:bookmarkEnd w:id="182"/>
      <w:bookmarkEnd w:id="183"/>
      <w:bookmarkEnd w:id="184"/>
      <w:bookmarkEnd w:id="185"/>
      <w:bookmarkEnd w:id="186"/>
      <w:bookmarkEnd w:id="187"/>
      <w:r w:rsidR="00BA2A92">
        <w:rPr>
          <w:rFonts w:ascii="Cambria" w:hAnsi="Cambria"/>
          <w:noProof/>
        </w:rPr>
        <mc:AlternateContent>
          <mc:Choice Requires="wpi">
            <w:drawing>
              <wp:anchor distT="0" distB="0" distL="114300" distR="114300" simplePos="0" relativeHeight="252246016" behindDoc="0" locked="0" layoutInCell="1" allowOverlap="1" wp14:anchorId="43D84258" wp14:editId="65ADC0A6">
                <wp:simplePos x="0" y="0"/>
                <wp:positionH relativeFrom="column">
                  <wp:posOffset>3853246</wp:posOffset>
                </wp:positionH>
                <wp:positionV relativeFrom="paragraph">
                  <wp:posOffset>889145</wp:posOffset>
                </wp:positionV>
                <wp:extent cx="360" cy="360"/>
                <wp:effectExtent l="38100" t="38100" r="38100" b="38100"/>
                <wp:wrapNone/>
                <wp:docPr id="656" name="Ink 65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5F1D9B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56" o:spid="_x0000_s1026" type="#_x0000_t75" style="position:absolute;margin-left:302.7pt;margin-top:69.3pt;width:1.45pt;height:1.45pt;z-index:252246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CLDYJ0wwEAAGQEAAAQAAAAAAAAAAAAAAAAANADAABkcnMv&#10;aW5rL2luazEueG1sUEsBAi0AFAAGAAgAAAAhAKWAC9HjAAAACwEAAA8AAAAAAAAAAAAAAAAAwQUA&#10;AGRycy9kb3ducmV2LnhtbFBLAQItABQABgAIAAAAIQB5GLydvwAAACEBAAAZAAAAAAAAAAAAAAAA&#10;ANEGAABkcnMvX3JlbHMvZTJvRG9jLnhtbC5yZWxzUEsFBgAAAAAGAAYAeAEAAMcHAAAAAA==&#10;">
                <v:imagedata r:id="rId15" o:title=""/>
              </v:shape>
            </w:pict>
          </mc:Fallback>
        </mc:AlternateContent>
      </w:r>
      <w:r w:rsidR="00BA2A92">
        <w:rPr>
          <w:rFonts w:ascii="Cambria" w:hAnsi="Cambria"/>
          <w:noProof/>
        </w:rPr>
        <mc:AlternateContent>
          <mc:Choice Requires="wpi">
            <w:drawing>
              <wp:anchor distT="0" distB="0" distL="114300" distR="114300" simplePos="0" relativeHeight="252244992" behindDoc="0" locked="0" layoutInCell="1" allowOverlap="1" wp14:anchorId="7AEA7FF9" wp14:editId="113C74B6">
                <wp:simplePos x="0" y="0"/>
                <wp:positionH relativeFrom="column">
                  <wp:posOffset>3734446</wp:posOffset>
                </wp:positionH>
                <wp:positionV relativeFrom="paragraph">
                  <wp:posOffset>957545</wp:posOffset>
                </wp:positionV>
                <wp:extent cx="360" cy="360"/>
                <wp:effectExtent l="38100" t="38100" r="38100" b="38100"/>
                <wp:wrapNone/>
                <wp:docPr id="657" name="Ink 657"/>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64F3D6C6" id="Ink 657" o:spid="_x0000_s1026" type="#_x0000_t75" style="position:absolute;margin-left:293.35pt;margin-top:74.7pt;width:1.45pt;height:1.45pt;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64GVhsMBAABkBAAAEAAAAAAAAAAAAAAAAADQAwAAZHJz&#10;L2luay9pbmsxLnhtbFBLAQItABQABgAIAAAAIQCR9f4R5AAAAAsBAAAPAAAAAAAAAAAAAAAAAMEF&#10;AABkcnMvZG93bnJldi54bWxQSwECLQAUAAYACAAAACEAeRi8nb8AAAAhAQAAGQAAAAAAAAAAAAAA&#10;AADSBgAAZHJzL19yZWxzL2Uyb0RvYy54bWwucmVsc1BLBQYAAAAABgAGAHgBAADIBwAAAAA=&#10;">
                <v:imagedata r:id="rId15" o:title=""/>
              </v:shape>
            </w:pict>
          </mc:Fallback>
        </mc:AlternateContent>
      </w:r>
      <w:r w:rsidR="00BA2A92">
        <w:rPr>
          <w:noProof/>
        </w:rPr>
        <mc:AlternateContent>
          <mc:Choice Requires="wpi">
            <w:drawing>
              <wp:anchor distT="0" distB="0" distL="114300" distR="114300" simplePos="0" relativeHeight="252221440" behindDoc="0" locked="0" layoutInCell="1" allowOverlap="1" wp14:anchorId="2C3CF080" wp14:editId="64B41D12">
                <wp:simplePos x="0" y="0"/>
                <wp:positionH relativeFrom="column">
                  <wp:posOffset>2735446</wp:posOffset>
                </wp:positionH>
                <wp:positionV relativeFrom="paragraph">
                  <wp:posOffset>1062305</wp:posOffset>
                </wp:positionV>
                <wp:extent cx="360" cy="360"/>
                <wp:effectExtent l="38100" t="38100" r="38100" b="38100"/>
                <wp:wrapNone/>
                <wp:docPr id="66" name="Ink 66"/>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555E8177" id="Ink 66" o:spid="_x0000_s1026" type="#_x0000_t75" style="position:absolute;margin-left:214.7pt;margin-top:82.95pt;width:1.45pt;height:1.45pt;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B/U3jNwwEAAGQEAAAQAAAAAAAAAAAAAAAAANADAABkcnMv&#10;aW5rL2luazEueG1sUEsBAi0AFAAGAAgAAAAhADGf6dDjAAAACwEAAA8AAAAAAAAAAAAAAAAAwQUA&#10;AGRycy9kb3ducmV2LnhtbFBLAQItABQABgAIAAAAIQB5GLydvwAAACEBAAAZAAAAAAAAAAAAAAAA&#10;ANEGAABkcnMvX3JlbHMvZTJvRG9jLnhtbC5yZWxzUEsFBgAAAAAGAAYAeAEAAMcHAAAAAA==&#10;">
                <v:imagedata r:id="rId15" o:title=""/>
              </v:shape>
            </w:pict>
          </mc:Fallback>
        </mc:AlternateContent>
      </w:r>
      <w:bookmarkEnd w:id="188"/>
    </w:p>
    <w:p w14:paraId="2642B505" w14:textId="3CEBF034" w:rsidR="00BB39ED" w:rsidRPr="00BA2A92" w:rsidRDefault="00457194" w:rsidP="00BA2A92">
      <w:pPr>
        <w:spacing w:after="200" w:line="288" w:lineRule="auto"/>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4022656" behindDoc="0" locked="0" layoutInCell="1" allowOverlap="1" wp14:anchorId="4FEA58BA" wp14:editId="677FC0E7">
                <wp:simplePos x="0" y="0"/>
                <wp:positionH relativeFrom="column">
                  <wp:posOffset>-549910</wp:posOffset>
                </wp:positionH>
                <wp:positionV relativeFrom="paragraph">
                  <wp:posOffset>6444615</wp:posOffset>
                </wp:positionV>
                <wp:extent cx="534035" cy="1221740"/>
                <wp:effectExtent l="12700" t="0" r="24765" b="22860"/>
                <wp:wrapNone/>
                <wp:docPr id="716" name="Down Arrow 716">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9692E0" w14:textId="77777777" w:rsidR="006E1494" w:rsidRPr="0052516C" w:rsidRDefault="006E1494"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A58BA" id="Down Arrow 716" o:spid="_x0000_s1049" type="#_x0000_t67" href="#p16" style="position:absolute;margin-left:-43.3pt;margin-top:507.45pt;width:42.05pt;height:96.2pt;z-index:25402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" o:button="t" adj="16512" fillcolor="#ffc000" strokecolor="#c00000" strokeweight="1.25pt">
                <v:fill o:detectmouseclick="t"/>
                <v:textbox>
                  <w:txbxContent>
                    <w:p w14:paraId="599692E0" w14:textId="77777777" w:rsidR="006E1494" w:rsidRPr="0052516C" w:rsidRDefault="006E1494" w:rsidP="0097100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Pr>
          <w:noProof/>
          <w:color w:val="000000"/>
        </w:rPr>
        <mc:AlternateContent>
          <mc:Choice Requires="wps">
            <w:drawing>
              <wp:anchor distT="0" distB="0" distL="114300" distR="114300" simplePos="0" relativeHeight="254020608" behindDoc="0" locked="0" layoutInCell="1" allowOverlap="1" wp14:anchorId="6B1E12E4" wp14:editId="4E6F3C84">
                <wp:simplePos x="0" y="0"/>
                <wp:positionH relativeFrom="leftMargin">
                  <wp:align>right</wp:align>
                </wp:positionH>
                <wp:positionV relativeFrom="paragraph">
                  <wp:posOffset>4705350</wp:posOffset>
                </wp:positionV>
                <wp:extent cx="499745" cy="1183005"/>
                <wp:effectExtent l="19050" t="19050" r="33655" b="17145"/>
                <wp:wrapNone/>
                <wp:docPr id="713" name="Up Arrow 713">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DFA5C5D" w14:textId="77777777" w:rsidR="006E1494" w:rsidRPr="00260E8E" w:rsidRDefault="006E1494"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E12E4" id="Up Arrow 713" o:spid="_x0000_s1050" type="#_x0000_t68" href="#toc1" style="position:absolute;margin-left:-11.85pt;margin-top:370.5pt;width:39.35pt;height:93.15pt;z-index:25402060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krbQIAAEY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" o:button="t" adj="4562" fillcolor="#43bae8 [2676]" strokecolor="black [3213]">
                <v:fill color2="#74ccee [1972]" rotate="t" o:detectmouseclick="t" focusposition="1,1" focussize="-1,-1" focus="100%" type="gradientRadial"/>
                <v:textbox>
                  <w:txbxContent>
                    <w:p w14:paraId="1DFA5C5D" w14:textId="77777777" w:rsidR="006E1494" w:rsidRPr="00260E8E" w:rsidRDefault="006E1494"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w10:wrap anchorx="margin"/>
              </v:shape>
            </w:pict>
          </mc:Fallback>
        </mc:AlternateContent>
      </w:r>
      <w:r w:rsidR="00616258" w:rsidRPr="0009579B">
        <w:rPr>
          <w:rFonts w:ascii="Cambria" w:hAnsi="Cambria"/>
          <w:noProof/>
        </w:rPr>
        <mc:AlternateContent>
          <mc:Choice Requires="wps">
            <w:drawing>
              <wp:anchor distT="0" distB="0" distL="114300" distR="114300" simplePos="0" relativeHeight="252228608" behindDoc="0" locked="0" layoutInCell="1" allowOverlap="1" wp14:anchorId="2F595AED" wp14:editId="43032040">
                <wp:simplePos x="0" y="0"/>
                <wp:positionH relativeFrom="column">
                  <wp:posOffset>0</wp:posOffset>
                </wp:positionH>
                <wp:positionV relativeFrom="paragraph">
                  <wp:posOffset>3398735</wp:posOffset>
                </wp:positionV>
                <wp:extent cx="1596390" cy="351155"/>
                <wp:effectExtent l="0" t="0" r="16510" b="17145"/>
                <wp:wrapNone/>
                <wp:docPr id="547" name="Rounded Rectangle 547"/>
                <wp:cNvGraphicFramePr/>
                <a:graphic xmlns:a="http://schemas.openxmlformats.org/drawingml/2006/main">
                  <a:graphicData uri="http://schemas.microsoft.com/office/word/2010/wordprocessingShape">
                    <wps:wsp>
                      <wps:cNvSpPr/>
                      <wps:spPr>
                        <a:xfrm>
                          <a:off x="0" y="0"/>
                          <a:ext cx="1596390" cy="351155"/>
                        </a:xfrm>
                        <a:prstGeom prst="round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182CBA" w14:textId="08475399" w:rsidR="00BA2A92" w:rsidRDefault="00B96BF6" w:rsidP="00BA2A92">
                            <w:pPr>
                              <w:jc w:val="center"/>
                              <w:rPr>
                                <w:rFonts w:ascii="Cambria" w:hAnsi="Cambria"/>
                                <w:b/>
                                <w:bCs/>
                                <w:i/>
                                <w:iCs/>
                                <w:color w:val="000000" w:themeColor="text1"/>
                              </w:rPr>
                            </w:pPr>
                            <w:r>
                              <w:rPr>
                                <w:rFonts w:ascii="Cambria" w:hAnsi="Cambria"/>
                                <w:b/>
                                <w:bCs/>
                                <w:color w:val="000000" w:themeColor="text1"/>
                              </w:rPr>
                              <w:t>Nominating Team</w:t>
                            </w:r>
                          </w:p>
                          <w:p w14:paraId="6D78B389" w14:textId="77777777" w:rsidR="00BA2A92" w:rsidRDefault="00BA2A92" w:rsidP="00BA2A92">
                            <w:pPr>
                              <w:jc w:val="center"/>
                              <w:rPr>
                                <w:rFonts w:ascii="Cambria" w:hAnsi="Cambria"/>
                                <w:b/>
                                <w:bCs/>
                                <w:i/>
                                <w:iCs/>
                                <w:color w:val="000000" w:themeColor="text1"/>
                              </w:rPr>
                            </w:pPr>
                          </w:p>
                          <w:p w14:paraId="4A8C720D"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595AED" id="Rounded Rectangle 547" o:spid="_x0000_s1051" style="position:absolute;margin-left:0;margin-top:267.6pt;width:125.7pt;height:27.6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" fillcolor="#76cdee [1940]" strokecolor="#76cdee [1940]" strokeweight="1.25pt">
                <v:textbox>
                  <w:txbxContent>
                    <w:p w14:paraId="4F182CBA" w14:textId="08475399" w:rsidR="00BA2A92" w:rsidRDefault="00B96BF6" w:rsidP="00BA2A92">
                      <w:pPr>
                        <w:jc w:val="center"/>
                        <w:rPr>
                          <w:rFonts w:ascii="Cambria" w:hAnsi="Cambria"/>
                          <w:b/>
                          <w:bCs/>
                          <w:i/>
                          <w:iCs/>
                          <w:color w:val="000000" w:themeColor="text1"/>
                        </w:rPr>
                      </w:pPr>
                      <w:r>
                        <w:rPr>
                          <w:rFonts w:ascii="Cambria" w:hAnsi="Cambria"/>
                          <w:b/>
                          <w:bCs/>
                          <w:color w:val="000000" w:themeColor="text1"/>
                        </w:rPr>
                        <w:t>Nominating Team</w:t>
                      </w:r>
                    </w:p>
                    <w:p w14:paraId="6D78B389" w14:textId="77777777" w:rsidR="00BA2A92" w:rsidRDefault="00BA2A92" w:rsidP="00BA2A92">
                      <w:pPr>
                        <w:jc w:val="center"/>
                        <w:rPr>
                          <w:rFonts w:ascii="Cambria" w:hAnsi="Cambria"/>
                          <w:b/>
                          <w:bCs/>
                          <w:i/>
                          <w:iCs/>
                          <w:color w:val="000000" w:themeColor="text1"/>
                        </w:rPr>
                      </w:pPr>
                    </w:p>
                    <w:p w14:paraId="4A8C720D"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Cu</w:t>
                      </w:r>
                    </w:p>
                  </w:txbxContent>
                </v:textbox>
              </v:roundrect>
            </w:pict>
          </mc:Fallback>
        </mc:AlternateContent>
      </w:r>
      <w:r w:rsidR="00C75049">
        <w:rPr>
          <w:rFonts w:ascii="Cambria" w:hAnsi="Cambria"/>
          <w:noProof/>
        </w:rPr>
        <mc:AlternateContent>
          <mc:Choice Requires="wps">
            <w:drawing>
              <wp:anchor distT="0" distB="0" distL="114300" distR="114300" simplePos="0" relativeHeight="254286848" behindDoc="0" locked="0" layoutInCell="1" allowOverlap="1" wp14:anchorId="1CE2816E" wp14:editId="28C0AE57">
                <wp:simplePos x="0" y="0"/>
                <wp:positionH relativeFrom="column">
                  <wp:posOffset>2856865</wp:posOffset>
                </wp:positionH>
                <wp:positionV relativeFrom="paragraph">
                  <wp:posOffset>3743960</wp:posOffset>
                </wp:positionV>
                <wp:extent cx="0" cy="572135"/>
                <wp:effectExtent l="76200" t="25400" r="50800" b="37465"/>
                <wp:wrapNone/>
                <wp:docPr id="205" name="Straight Arrow Connector 205"/>
                <wp:cNvGraphicFramePr/>
                <a:graphic xmlns:a="http://schemas.openxmlformats.org/drawingml/2006/main">
                  <a:graphicData uri="http://schemas.microsoft.com/office/word/2010/wordprocessingShape">
                    <wps:wsp>
                      <wps:cNvCnPr/>
                      <wps:spPr>
                        <a:xfrm>
                          <a:off x="0" y="0"/>
                          <a:ext cx="0" cy="572135"/>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5759C0" id="_x0000_t32" coordsize="21600,21600" o:spt="32" o:oned="t" path="m,l21600,21600e" filled="f">
                <v:path arrowok="t" fillok="f" o:connecttype="none"/>
                <o:lock v:ext="edit" shapetype="t"/>
              </v:shapetype>
              <v:shape id="Straight Arrow Connector 205" o:spid="_x0000_s1026" type="#_x0000_t32" style="position:absolute;margin-left:224.95pt;margin-top:294.8pt;width:0;height:45.05pt;z-index:2542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" strokecolor="#1cade4 [3204]" strokeweight="3pt">
                <v:stroke startarrow="block" endarrow="block"/>
              </v:shape>
            </w:pict>
          </mc:Fallback>
        </mc:AlternateContent>
      </w:r>
      <w:r w:rsidR="0019629B">
        <w:rPr>
          <w:rFonts w:ascii="Cambria" w:hAnsi="Cambria"/>
          <w:noProof/>
        </w:rPr>
        <mc:AlternateContent>
          <mc:Choice Requires="wps">
            <w:drawing>
              <wp:anchor distT="0" distB="0" distL="114300" distR="114300" simplePos="0" relativeHeight="254282752" behindDoc="0" locked="0" layoutInCell="1" allowOverlap="1" wp14:anchorId="0C77C401" wp14:editId="34F9F204">
                <wp:simplePos x="0" y="0"/>
                <wp:positionH relativeFrom="column">
                  <wp:posOffset>2857500</wp:posOffset>
                </wp:positionH>
                <wp:positionV relativeFrom="paragraph">
                  <wp:posOffset>2854512</wp:posOffset>
                </wp:positionV>
                <wp:extent cx="0" cy="572135"/>
                <wp:effectExtent l="76200" t="25400" r="50800" b="37465"/>
                <wp:wrapNone/>
                <wp:docPr id="200" name="Straight Arrow Connector 200"/>
                <wp:cNvGraphicFramePr/>
                <a:graphic xmlns:a="http://schemas.openxmlformats.org/drawingml/2006/main">
                  <a:graphicData uri="http://schemas.microsoft.com/office/word/2010/wordprocessingShape">
                    <wps:wsp>
                      <wps:cNvCnPr/>
                      <wps:spPr>
                        <a:xfrm>
                          <a:off x="0" y="0"/>
                          <a:ext cx="0" cy="572135"/>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99B23" id="Straight Arrow Connector 200" o:spid="_x0000_s1026" type="#_x0000_t32" style="position:absolute;margin-left:225pt;margin-top:224.75pt;width:0;height:45.05pt;z-index:25428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" strokecolor="#1cade4 [3204]" strokeweight="3pt">
                <v:stroke startarrow="block" endarrow="block"/>
              </v:shape>
            </w:pict>
          </mc:Fallback>
        </mc:AlternateContent>
      </w:r>
      <w:r w:rsidR="0019629B">
        <w:rPr>
          <w:rFonts w:ascii="Cambria" w:hAnsi="Cambria"/>
          <w:noProof/>
        </w:rPr>
        <mc:AlternateContent>
          <mc:Choice Requires="wps">
            <w:drawing>
              <wp:anchor distT="0" distB="0" distL="114300" distR="114300" simplePos="0" relativeHeight="254284800" behindDoc="0" locked="0" layoutInCell="1" allowOverlap="1" wp14:anchorId="171E03CD" wp14:editId="46897C16">
                <wp:simplePos x="0" y="0"/>
                <wp:positionH relativeFrom="column">
                  <wp:posOffset>5138420</wp:posOffset>
                </wp:positionH>
                <wp:positionV relativeFrom="paragraph">
                  <wp:posOffset>2857687</wp:posOffset>
                </wp:positionV>
                <wp:extent cx="0" cy="572500"/>
                <wp:effectExtent l="76200" t="25400" r="50800" b="37465"/>
                <wp:wrapNone/>
                <wp:docPr id="201" name="Straight Arrow Connector 201"/>
                <wp:cNvGraphicFramePr/>
                <a:graphic xmlns:a="http://schemas.openxmlformats.org/drawingml/2006/main">
                  <a:graphicData uri="http://schemas.microsoft.com/office/word/2010/wordprocessingShape">
                    <wps:wsp>
                      <wps:cNvCnPr/>
                      <wps:spPr>
                        <a:xfrm>
                          <a:off x="0" y="0"/>
                          <a:ext cx="0" cy="57250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E45A26" id="Straight Arrow Connector 201" o:spid="_x0000_s1026" type="#_x0000_t32" style="position:absolute;margin-left:404.6pt;margin-top:225pt;width:0;height:45.1pt;z-index:25428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" strokecolor="#1cade4 [3204]" strokeweight="3pt">
                <v:stroke startarrow="block" endarrow="block"/>
              </v:shape>
            </w:pict>
          </mc:Fallback>
        </mc:AlternateContent>
      </w:r>
      <w:r w:rsidR="0019629B">
        <w:rPr>
          <w:rFonts w:ascii="Cambria" w:hAnsi="Cambria"/>
          <w:noProof/>
        </w:rPr>
        <mc:AlternateContent>
          <mc:Choice Requires="wps">
            <w:drawing>
              <wp:anchor distT="0" distB="0" distL="114300" distR="114300" simplePos="0" relativeHeight="254276608" behindDoc="0" locked="0" layoutInCell="1" allowOverlap="1" wp14:anchorId="5C103221" wp14:editId="72E9D8EB">
                <wp:simplePos x="0" y="0"/>
                <wp:positionH relativeFrom="column">
                  <wp:posOffset>681318</wp:posOffset>
                </wp:positionH>
                <wp:positionV relativeFrom="paragraph">
                  <wp:posOffset>2829859</wp:posOffset>
                </wp:positionV>
                <wp:extent cx="0" cy="572500"/>
                <wp:effectExtent l="76200" t="25400" r="50800" b="37465"/>
                <wp:wrapNone/>
                <wp:docPr id="110" name="Straight Arrow Connector 110"/>
                <wp:cNvGraphicFramePr/>
                <a:graphic xmlns:a="http://schemas.openxmlformats.org/drawingml/2006/main">
                  <a:graphicData uri="http://schemas.microsoft.com/office/word/2010/wordprocessingShape">
                    <wps:wsp>
                      <wps:cNvCnPr/>
                      <wps:spPr>
                        <a:xfrm>
                          <a:off x="0" y="0"/>
                          <a:ext cx="0" cy="57250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B2454" id="Straight Arrow Connector 110" o:spid="_x0000_s1026" type="#_x0000_t32" style="position:absolute;margin-left:53.65pt;margin-top:222.8pt;width:0;height:45.1pt;z-index:25427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" strokecolor="#1cade4 [3204]" strokeweight="3pt">
                <v:stroke startarrow="block" endarrow="block"/>
              </v:shape>
            </w:pict>
          </mc:Fallback>
        </mc:AlternateContent>
      </w:r>
      <w:r w:rsidR="007B359A" w:rsidRPr="0009579B">
        <w:rPr>
          <w:rFonts w:ascii="Cambria" w:hAnsi="Cambria"/>
          <w:noProof/>
        </w:rPr>
        <mc:AlternateContent>
          <mc:Choice Requires="wps">
            <w:drawing>
              <wp:anchor distT="0" distB="0" distL="114300" distR="114300" simplePos="0" relativeHeight="252227584" behindDoc="0" locked="0" layoutInCell="1" allowOverlap="1" wp14:anchorId="3959A486" wp14:editId="3F17F7A3">
                <wp:simplePos x="0" y="0"/>
                <wp:positionH relativeFrom="column">
                  <wp:posOffset>340995</wp:posOffset>
                </wp:positionH>
                <wp:positionV relativeFrom="paragraph">
                  <wp:posOffset>1031240</wp:posOffset>
                </wp:positionV>
                <wp:extent cx="1369695" cy="487680"/>
                <wp:effectExtent l="0" t="0" r="14605" b="7620"/>
                <wp:wrapNone/>
                <wp:docPr id="660" name="Rounded Rectangle 660"/>
                <wp:cNvGraphicFramePr/>
                <a:graphic xmlns:a="http://schemas.openxmlformats.org/drawingml/2006/main">
                  <a:graphicData uri="http://schemas.microsoft.com/office/word/2010/wordprocessingShape">
                    <wps:wsp>
                      <wps:cNvSpPr/>
                      <wps:spPr>
                        <a:xfrm>
                          <a:off x="0" y="0"/>
                          <a:ext cx="1369695" cy="48768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0F0A17"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Nominating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59A486" id="Rounded Rectangle 660" o:spid="_x0000_s1052" style="position:absolute;margin-left:26.85pt;margin-top:81.2pt;width:107.85pt;height:38.4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" fillcolor="#76cdee [1940]" strokecolor="#0d5571 [1604]" strokeweight="1.25pt">
                <v:textbox>
                  <w:txbxContent>
                    <w:p w14:paraId="130F0A17"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Nominating Team</w:t>
                      </w:r>
                    </w:p>
                  </w:txbxContent>
                </v:textbox>
              </v:roundrect>
            </w:pict>
          </mc:Fallback>
        </mc:AlternateContent>
      </w:r>
      <w:r w:rsidR="00610579">
        <w:rPr>
          <w:rFonts w:ascii="Cambria" w:hAnsi="Cambria"/>
          <w:noProof/>
        </w:rPr>
        <mc:AlternateContent>
          <mc:Choice Requires="wps">
            <w:drawing>
              <wp:anchor distT="0" distB="0" distL="114300" distR="114300" simplePos="0" relativeHeight="254274560" behindDoc="0" locked="0" layoutInCell="1" allowOverlap="1" wp14:anchorId="098754F4" wp14:editId="4EDE95AA">
                <wp:simplePos x="0" y="0"/>
                <wp:positionH relativeFrom="column">
                  <wp:posOffset>1262380</wp:posOffset>
                </wp:positionH>
                <wp:positionV relativeFrom="paragraph">
                  <wp:posOffset>563469</wp:posOffset>
                </wp:positionV>
                <wp:extent cx="0" cy="464820"/>
                <wp:effectExtent l="76200" t="25400" r="63500" b="30480"/>
                <wp:wrapNone/>
                <wp:docPr id="193" name="Straight Arrow Connector 193"/>
                <wp:cNvGraphicFramePr/>
                <a:graphic xmlns:a="http://schemas.openxmlformats.org/drawingml/2006/main">
                  <a:graphicData uri="http://schemas.microsoft.com/office/word/2010/wordprocessingShape">
                    <wps:wsp>
                      <wps:cNvCnPr/>
                      <wps:spPr>
                        <a:xfrm>
                          <a:off x="0" y="0"/>
                          <a:ext cx="0" cy="464820"/>
                        </a:xfrm>
                        <a:prstGeom prst="straightConnector1">
                          <a:avLst/>
                        </a:prstGeom>
                        <a:ln w="3492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76F327" id="Straight Arrow Connector 193" o:spid="_x0000_s1026" type="#_x0000_t32" style="position:absolute;margin-left:99.4pt;margin-top:44.35pt;width:0;height:36.6pt;z-index:25427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" strokecolor="#1cade4 [3204]" strokeweight="2.75pt">
                <v:stroke startarrow="block" endarrow="block"/>
              </v:shape>
            </w:pict>
          </mc:Fallback>
        </mc:AlternateContent>
      </w:r>
      <w:r w:rsidR="00610579">
        <w:rPr>
          <w:rFonts w:ascii="Cambria" w:hAnsi="Cambria"/>
          <w:noProof/>
        </w:rPr>
        <mc:AlternateContent>
          <mc:Choice Requires="wps">
            <w:drawing>
              <wp:anchor distT="0" distB="0" distL="114300" distR="114300" simplePos="0" relativeHeight="254267392" behindDoc="0" locked="0" layoutInCell="1" allowOverlap="1" wp14:anchorId="5985D1F9" wp14:editId="474B8F9B">
                <wp:simplePos x="0" y="0"/>
                <wp:positionH relativeFrom="column">
                  <wp:posOffset>1939364</wp:posOffset>
                </wp:positionH>
                <wp:positionV relativeFrom="paragraph">
                  <wp:posOffset>596041</wp:posOffset>
                </wp:positionV>
                <wp:extent cx="3735" cy="1923676"/>
                <wp:effectExtent l="76200" t="12700" r="85725" b="32385"/>
                <wp:wrapNone/>
                <wp:docPr id="121" name="Straight Connector 121"/>
                <wp:cNvGraphicFramePr/>
                <a:graphic xmlns:a="http://schemas.openxmlformats.org/drawingml/2006/main">
                  <a:graphicData uri="http://schemas.microsoft.com/office/word/2010/wordprocessingShape">
                    <wps:wsp>
                      <wps:cNvCnPr/>
                      <wps:spPr>
                        <a:xfrm rot="10800000">
                          <a:off x="0" y="0"/>
                          <a:ext cx="3735" cy="1923676"/>
                        </a:xfrm>
                        <a:prstGeom prst="line">
                          <a:avLst/>
                        </a:prstGeom>
                        <a:ln w="41275">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98D7F" id="Straight Connector 121" o:spid="_x0000_s1026" style="position:absolute;rotation:180;z-index:25426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7pt,46.95pt" to="153pt,1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" strokecolor="#1cade4 [3204]" strokeweight="3.25pt">
                <v:stroke startarrow="block"/>
              </v:line>
            </w:pict>
          </mc:Fallback>
        </mc:AlternateContent>
      </w:r>
      <w:r w:rsidR="00610579">
        <w:rPr>
          <w:rFonts w:ascii="Cambria" w:hAnsi="Cambria"/>
          <w:noProof/>
        </w:rPr>
        <mc:AlternateContent>
          <mc:Choice Requires="wps">
            <w:drawing>
              <wp:anchor distT="0" distB="0" distL="114300" distR="114300" simplePos="0" relativeHeight="254272512" behindDoc="0" locked="0" layoutInCell="1" allowOverlap="1" wp14:anchorId="5FC95D62" wp14:editId="72C2D534">
                <wp:simplePos x="0" y="0"/>
                <wp:positionH relativeFrom="column">
                  <wp:posOffset>4568508</wp:posOffset>
                </wp:positionH>
                <wp:positionV relativeFrom="paragraph">
                  <wp:posOffset>1035647</wp:posOffset>
                </wp:positionV>
                <wp:extent cx="0" cy="454025"/>
                <wp:effectExtent l="0" t="74613" r="0" b="90487"/>
                <wp:wrapNone/>
                <wp:docPr id="192" name="Straight Connector 192"/>
                <wp:cNvGraphicFramePr/>
                <a:graphic xmlns:a="http://schemas.openxmlformats.org/drawingml/2006/main">
                  <a:graphicData uri="http://schemas.microsoft.com/office/word/2010/wordprocessingShape">
                    <wps:wsp>
                      <wps:cNvCnPr/>
                      <wps:spPr>
                        <a:xfrm rot="16200000">
                          <a:off x="0" y="0"/>
                          <a:ext cx="0" cy="454025"/>
                        </a:xfrm>
                        <a:prstGeom prst="line">
                          <a:avLst/>
                        </a:prstGeom>
                        <a:ln w="41275">
                          <a:head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D7A844" id="Straight Connector 192" o:spid="_x0000_s1026" style="position:absolute;rotation:-90;z-index:254272512;visibility:visible;mso-wrap-style:square;mso-wrap-distance-left:9pt;mso-wrap-distance-top:0;mso-wrap-distance-right:9pt;mso-wrap-distance-bottom:0;mso-position-horizontal:absolute;mso-position-horizontal-relative:text;mso-position-vertical:absolute;mso-position-vertical-relative:text" from="359.75pt,81.55pt" to="359.75pt,1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" strokecolor="#1cade4 [3204]" strokeweight="3.25pt">
                <v:stroke startarrow="block"/>
              </v:line>
            </w:pict>
          </mc:Fallback>
        </mc:AlternateContent>
      </w:r>
      <w:r w:rsidR="006570A3">
        <w:rPr>
          <w:rFonts w:ascii="Cambria" w:hAnsi="Cambria"/>
          <w:noProof/>
        </w:rPr>
        <mc:AlternateContent>
          <mc:Choice Requires="wps">
            <w:drawing>
              <wp:anchor distT="0" distB="0" distL="114300" distR="114300" simplePos="0" relativeHeight="254270464" behindDoc="0" locked="0" layoutInCell="1" allowOverlap="1" wp14:anchorId="45F56237" wp14:editId="233D0709">
                <wp:simplePos x="0" y="0"/>
                <wp:positionH relativeFrom="column">
                  <wp:posOffset>4796118</wp:posOffset>
                </wp:positionH>
                <wp:positionV relativeFrom="paragraph">
                  <wp:posOffset>1255357</wp:posOffset>
                </wp:positionV>
                <wp:extent cx="0" cy="454025"/>
                <wp:effectExtent l="76200" t="12700" r="63500" b="41275"/>
                <wp:wrapNone/>
                <wp:docPr id="126" name="Straight Connector 126"/>
                <wp:cNvGraphicFramePr/>
                <a:graphic xmlns:a="http://schemas.openxmlformats.org/drawingml/2006/main">
                  <a:graphicData uri="http://schemas.microsoft.com/office/word/2010/wordprocessingShape">
                    <wps:wsp>
                      <wps:cNvCnPr/>
                      <wps:spPr>
                        <a:xfrm rot="10800000">
                          <a:off x="0" y="0"/>
                          <a:ext cx="0" cy="454025"/>
                        </a:xfrm>
                        <a:prstGeom prst="line">
                          <a:avLst/>
                        </a:prstGeom>
                        <a:ln w="41275">
                          <a:head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5967CE" id="Straight Connector 126" o:spid="_x0000_s1026" style="position:absolute;rotation:180;z-index:254270464;visibility:visible;mso-wrap-style:square;mso-wrap-distance-left:9pt;mso-wrap-distance-top:0;mso-wrap-distance-right:9pt;mso-wrap-distance-bottom:0;mso-position-horizontal:absolute;mso-position-horizontal-relative:text;mso-position-vertical:absolute;mso-position-vertical-relative:text" from="377.65pt,98.85pt" to="377.65pt,1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" strokecolor="#1cade4 [3204]" strokeweight="3.25pt">
                <v:stroke startarrow="block"/>
              </v:line>
            </w:pict>
          </mc:Fallback>
        </mc:AlternateContent>
      </w:r>
      <w:r w:rsidR="006570A3">
        <w:rPr>
          <w:rFonts w:ascii="Cambria" w:hAnsi="Cambria"/>
          <w:noProof/>
        </w:rPr>
        <mc:AlternateContent>
          <mc:Choice Requires="wps">
            <w:drawing>
              <wp:anchor distT="0" distB="0" distL="114300" distR="114300" simplePos="0" relativeHeight="254268416" behindDoc="0" locked="0" layoutInCell="1" allowOverlap="1" wp14:anchorId="0A70508F" wp14:editId="1E70065A">
                <wp:simplePos x="0" y="0"/>
                <wp:positionH relativeFrom="column">
                  <wp:posOffset>2628900</wp:posOffset>
                </wp:positionH>
                <wp:positionV relativeFrom="paragraph">
                  <wp:posOffset>1260475</wp:posOffset>
                </wp:positionV>
                <wp:extent cx="0" cy="454025"/>
                <wp:effectExtent l="76200" t="12700" r="63500" b="41275"/>
                <wp:wrapNone/>
                <wp:docPr id="124" name="Straight Connector 124"/>
                <wp:cNvGraphicFramePr/>
                <a:graphic xmlns:a="http://schemas.openxmlformats.org/drawingml/2006/main">
                  <a:graphicData uri="http://schemas.microsoft.com/office/word/2010/wordprocessingShape">
                    <wps:wsp>
                      <wps:cNvCnPr/>
                      <wps:spPr>
                        <a:xfrm rot="10800000">
                          <a:off x="0" y="0"/>
                          <a:ext cx="0" cy="454025"/>
                        </a:xfrm>
                        <a:prstGeom prst="line">
                          <a:avLst/>
                        </a:prstGeom>
                        <a:ln w="41275">
                          <a:head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26359" id="Straight Connector 124" o:spid="_x0000_s1026" style="position:absolute;rotation:180;z-index:254268416;visibility:visible;mso-wrap-style:square;mso-wrap-distance-left:9pt;mso-wrap-distance-top:0;mso-wrap-distance-right:9pt;mso-wrap-distance-bottom:0;mso-position-horizontal:absolute;mso-position-horizontal-relative:text;mso-position-vertical:absolute;mso-position-vertical-relative:text" from="207pt,99.25pt" to="20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" strokecolor="#1cade4 [3204]" strokeweight="3.25pt">
                <v:stroke startarrow="block"/>
              </v:line>
            </w:pict>
          </mc:Fallback>
        </mc:AlternateContent>
      </w:r>
      <w:r w:rsidR="006876F4">
        <w:rPr>
          <w:rFonts w:ascii="Cambria" w:hAnsi="Cambria"/>
          <w:noProof/>
        </w:rPr>
        <mc:AlternateContent>
          <mc:Choice Requires="wps">
            <w:drawing>
              <wp:anchor distT="0" distB="0" distL="114300" distR="114300" simplePos="0" relativeHeight="254253056" behindDoc="0" locked="0" layoutInCell="1" allowOverlap="1" wp14:anchorId="5921706C" wp14:editId="6F6DB89A">
                <wp:simplePos x="0" y="0"/>
                <wp:positionH relativeFrom="column">
                  <wp:posOffset>2807465</wp:posOffset>
                </wp:positionH>
                <wp:positionV relativeFrom="paragraph">
                  <wp:posOffset>1064815</wp:posOffset>
                </wp:positionV>
                <wp:extent cx="0" cy="390500"/>
                <wp:effectExtent l="0" t="80645" r="0" b="84455"/>
                <wp:wrapNone/>
                <wp:docPr id="70" name="Straight Connector 70"/>
                <wp:cNvGraphicFramePr/>
                <a:graphic xmlns:a="http://schemas.openxmlformats.org/drawingml/2006/main">
                  <a:graphicData uri="http://schemas.microsoft.com/office/word/2010/wordprocessingShape">
                    <wps:wsp>
                      <wps:cNvCnPr/>
                      <wps:spPr>
                        <a:xfrm rot="5400000" flipH="1">
                          <a:off x="0" y="0"/>
                          <a:ext cx="0" cy="390500"/>
                        </a:xfrm>
                        <a:prstGeom prst="line">
                          <a:avLst/>
                        </a:prstGeom>
                        <a:ln w="41275">
                          <a:head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52A1D" id="Straight Connector 70" o:spid="_x0000_s1026" style="position:absolute;rotation:-90;flip:x;z-index:254253056;visibility:visible;mso-wrap-style:square;mso-wrap-distance-left:9pt;mso-wrap-distance-top:0;mso-wrap-distance-right:9pt;mso-wrap-distance-bottom:0;mso-position-horizontal:absolute;mso-position-horizontal-relative:text;mso-position-vertical:absolute;mso-position-vertical-relative:text" from="221.05pt,83.85pt" to="221.05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" strokecolor="#1cade4 [3204]" strokeweight="3.25pt">
                <v:stroke startarrow="block"/>
              </v:line>
            </w:pict>
          </mc:Fallback>
        </mc:AlternateContent>
      </w:r>
      <w:r w:rsidR="000B7D40">
        <w:rPr>
          <w:rFonts w:ascii="Cambria" w:hAnsi="Cambria"/>
          <w:noProof/>
        </w:rPr>
        <mc:AlternateContent>
          <mc:Choice Requires="wps">
            <w:drawing>
              <wp:anchor distT="0" distB="0" distL="114300" distR="114300" simplePos="0" relativeHeight="254259200" behindDoc="0" locked="0" layoutInCell="1" allowOverlap="1" wp14:anchorId="5F405A89" wp14:editId="38A0E5BF">
                <wp:simplePos x="0" y="0"/>
                <wp:positionH relativeFrom="column">
                  <wp:posOffset>3770875</wp:posOffset>
                </wp:positionH>
                <wp:positionV relativeFrom="paragraph">
                  <wp:posOffset>563880</wp:posOffset>
                </wp:positionV>
                <wp:extent cx="0" cy="464820"/>
                <wp:effectExtent l="76200" t="25400" r="63500" b="30480"/>
                <wp:wrapNone/>
                <wp:docPr id="105" name="Straight Arrow Connector 105"/>
                <wp:cNvGraphicFramePr/>
                <a:graphic xmlns:a="http://schemas.openxmlformats.org/drawingml/2006/main">
                  <a:graphicData uri="http://schemas.microsoft.com/office/word/2010/wordprocessingShape">
                    <wps:wsp>
                      <wps:cNvCnPr/>
                      <wps:spPr>
                        <a:xfrm>
                          <a:off x="0" y="0"/>
                          <a:ext cx="0" cy="464820"/>
                        </a:xfrm>
                        <a:prstGeom prst="straightConnector1">
                          <a:avLst/>
                        </a:prstGeom>
                        <a:ln w="3492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7499C" id="Straight Arrow Connector 105" o:spid="_x0000_s1026" type="#_x0000_t32" style="position:absolute;margin-left:296.9pt;margin-top:44.4pt;width:0;height:36.6pt;z-index:25425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" strokecolor="#1cade4 [3204]" strokeweight="2.75pt">
                <v:stroke startarrow="block" endarrow="block"/>
              </v:shape>
            </w:pict>
          </mc:Fallback>
        </mc:AlternateContent>
      </w:r>
      <w:r w:rsidR="000B7D40" w:rsidRPr="0009579B">
        <w:rPr>
          <w:rFonts w:ascii="Cambria" w:hAnsi="Cambria"/>
          <w:noProof/>
        </w:rPr>
        <mc:AlternateContent>
          <mc:Choice Requires="wps">
            <w:drawing>
              <wp:anchor distT="0" distB="0" distL="114300" distR="114300" simplePos="0" relativeHeight="252224512" behindDoc="0" locked="0" layoutInCell="1" allowOverlap="1" wp14:anchorId="63B43AA6" wp14:editId="49247797">
                <wp:simplePos x="0" y="0"/>
                <wp:positionH relativeFrom="column">
                  <wp:posOffset>4342395</wp:posOffset>
                </wp:positionH>
                <wp:positionV relativeFrom="paragraph">
                  <wp:posOffset>1715770</wp:posOffset>
                </wp:positionV>
                <wp:extent cx="935990" cy="503555"/>
                <wp:effectExtent l="0" t="0" r="16510" b="17145"/>
                <wp:wrapNone/>
                <wp:docPr id="662" name="Rounded Rectangle 662"/>
                <wp:cNvGraphicFramePr/>
                <a:graphic xmlns:a="http://schemas.openxmlformats.org/drawingml/2006/main">
                  <a:graphicData uri="http://schemas.microsoft.com/office/word/2010/wordprocessingShape">
                    <wps:wsp>
                      <wps:cNvSpPr/>
                      <wps:spPr>
                        <a:xfrm>
                          <a:off x="0" y="0"/>
                          <a:ext cx="935990" cy="50355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30D5DA"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Small 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43AA6" id="Rounded Rectangle 662" o:spid="_x0000_s1053" style="position:absolute;margin-left:341.9pt;margin-top:135.1pt;width:73.7pt;height:39.65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" fillcolor="#76cdee [1940]" strokecolor="#0d5571 [1604]" strokeweight="1.25pt">
                <v:textbox>
                  <w:txbxContent>
                    <w:p w14:paraId="0E30D5DA"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Small Groups</w:t>
                      </w:r>
                    </w:p>
                  </w:txbxContent>
                </v:textbox>
              </v:roundrect>
            </w:pict>
          </mc:Fallback>
        </mc:AlternateContent>
      </w:r>
      <w:r w:rsidR="000B7D40" w:rsidRPr="0009579B">
        <w:rPr>
          <w:rFonts w:ascii="Cambria" w:hAnsi="Cambria"/>
          <w:noProof/>
        </w:rPr>
        <mc:AlternateContent>
          <mc:Choice Requires="wps">
            <w:drawing>
              <wp:anchor distT="0" distB="0" distL="114300" distR="114300" simplePos="0" relativeHeight="252225536" behindDoc="0" locked="0" layoutInCell="1" allowOverlap="1" wp14:anchorId="2F65D13A" wp14:editId="2843BE48">
                <wp:simplePos x="0" y="0"/>
                <wp:positionH relativeFrom="column">
                  <wp:posOffset>2181225</wp:posOffset>
                </wp:positionH>
                <wp:positionV relativeFrom="paragraph">
                  <wp:posOffset>1715160</wp:posOffset>
                </wp:positionV>
                <wp:extent cx="1010920" cy="512445"/>
                <wp:effectExtent l="0" t="0" r="17780" b="8255"/>
                <wp:wrapNone/>
                <wp:docPr id="64" name="Rounded Rectangle 64"/>
                <wp:cNvGraphicFramePr/>
                <a:graphic xmlns:a="http://schemas.openxmlformats.org/drawingml/2006/main">
                  <a:graphicData uri="http://schemas.microsoft.com/office/word/2010/wordprocessingShape">
                    <wps:wsp>
                      <wps:cNvSpPr/>
                      <wps:spPr>
                        <a:xfrm>
                          <a:off x="0" y="0"/>
                          <a:ext cx="1010920" cy="512445"/>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88C2AC"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Lay Pastoral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65D13A" id="Rounded Rectangle 64" o:spid="_x0000_s1054" style="position:absolute;margin-left:171.75pt;margin-top:135.05pt;width:79.6pt;height:40.35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" fillcolor="#76cdee [1940]" strokecolor="#1481ab [2404]" strokeweight="1.25pt">
                <v:textbox>
                  <w:txbxContent>
                    <w:p w14:paraId="0288C2AC"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Lay Pastoral Care</w:t>
                      </w:r>
                    </w:p>
                  </w:txbxContent>
                </v:textbox>
              </v:roundrect>
            </w:pict>
          </mc:Fallback>
        </mc:AlternateContent>
      </w:r>
      <w:r w:rsidR="000B7D40" w:rsidRPr="0009579B">
        <w:rPr>
          <w:rFonts w:ascii="Cambria" w:hAnsi="Cambria"/>
          <w:noProof/>
        </w:rPr>
        <mc:AlternateContent>
          <mc:Choice Requires="wps">
            <w:drawing>
              <wp:anchor distT="0" distB="0" distL="114300" distR="114300" simplePos="0" relativeHeight="252222464" behindDoc="0" locked="0" layoutInCell="1" allowOverlap="1" wp14:anchorId="1EDEA238" wp14:editId="380D142B">
                <wp:simplePos x="0" y="0"/>
                <wp:positionH relativeFrom="column">
                  <wp:posOffset>3315335</wp:posOffset>
                </wp:positionH>
                <wp:positionV relativeFrom="paragraph">
                  <wp:posOffset>1715160</wp:posOffset>
                </wp:positionV>
                <wp:extent cx="914400" cy="511175"/>
                <wp:effectExtent l="0" t="0" r="12700" b="9525"/>
                <wp:wrapNone/>
                <wp:docPr id="654" name="Rounded Rectangle 654"/>
                <wp:cNvGraphicFramePr/>
                <a:graphic xmlns:a="http://schemas.openxmlformats.org/drawingml/2006/main">
                  <a:graphicData uri="http://schemas.microsoft.com/office/word/2010/wordprocessingShape">
                    <wps:wsp>
                      <wps:cNvSpPr/>
                      <wps:spPr>
                        <a:xfrm>
                          <a:off x="0" y="0"/>
                          <a:ext cx="914400" cy="511175"/>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7F70AA" w14:textId="77777777" w:rsidR="00A43457" w:rsidRDefault="00956D43" w:rsidP="00BA2A92">
                            <w:pPr>
                              <w:jc w:val="center"/>
                              <w:rPr>
                                <w:rFonts w:ascii="Cambria" w:hAnsi="Cambria"/>
                                <w:b/>
                                <w:bCs/>
                                <w:color w:val="000000" w:themeColor="text1"/>
                              </w:rPr>
                            </w:pPr>
                            <w:r>
                              <w:rPr>
                                <w:rFonts w:ascii="Cambria" w:hAnsi="Cambria"/>
                                <w:b/>
                                <w:bCs/>
                                <w:color w:val="000000" w:themeColor="text1"/>
                              </w:rPr>
                              <w:t xml:space="preserve">Music </w:t>
                            </w:r>
                          </w:p>
                          <w:p w14:paraId="665CD973" w14:textId="46BEBDAD" w:rsidR="00BA2A92" w:rsidRPr="00956D43" w:rsidRDefault="00956D43" w:rsidP="00BA2A92">
                            <w:pPr>
                              <w:jc w:val="center"/>
                              <w:rPr>
                                <w:rFonts w:ascii="Cambria" w:hAnsi="Cambria"/>
                                <w:b/>
                                <w:bCs/>
                                <w:color w:val="000000" w:themeColor="text1"/>
                              </w:rPr>
                            </w:pPr>
                            <w:r>
                              <w:rPr>
                                <w:rFonts w:ascii="Cambria" w:hAnsi="Cambria"/>
                                <w:b/>
                                <w:bCs/>
                                <w:color w:val="000000" w:themeColor="text1"/>
                              </w:rP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DEA238" id="Rounded Rectangle 654" o:spid="_x0000_s1055" style="position:absolute;margin-left:261.05pt;margin-top:135.05pt;width:1in;height:40.25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" fillcolor="#76cdee [1940]" strokecolor="#1481ab [2404]" strokeweight="1.25pt">
                <v:textbox>
                  <w:txbxContent>
                    <w:p w14:paraId="1E7F70AA" w14:textId="77777777" w:rsidR="00A43457" w:rsidRDefault="00956D43" w:rsidP="00BA2A92">
                      <w:pPr>
                        <w:jc w:val="center"/>
                        <w:rPr>
                          <w:rFonts w:ascii="Cambria" w:hAnsi="Cambria"/>
                          <w:b/>
                          <w:bCs/>
                          <w:color w:val="000000" w:themeColor="text1"/>
                        </w:rPr>
                      </w:pPr>
                      <w:r>
                        <w:rPr>
                          <w:rFonts w:ascii="Cambria" w:hAnsi="Cambria"/>
                          <w:b/>
                          <w:bCs/>
                          <w:color w:val="000000" w:themeColor="text1"/>
                        </w:rPr>
                        <w:t xml:space="preserve">Music </w:t>
                      </w:r>
                    </w:p>
                    <w:p w14:paraId="665CD973" w14:textId="46BEBDAD" w:rsidR="00BA2A92" w:rsidRPr="00956D43" w:rsidRDefault="00956D43" w:rsidP="00BA2A92">
                      <w:pPr>
                        <w:jc w:val="center"/>
                        <w:rPr>
                          <w:rFonts w:ascii="Cambria" w:hAnsi="Cambria"/>
                          <w:b/>
                          <w:bCs/>
                          <w:color w:val="000000" w:themeColor="text1"/>
                        </w:rPr>
                      </w:pPr>
                      <w:r>
                        <w:rPr>
                          <w:rFonts w:ascii="Cambria" w:hAnsi="Cambria"/>
                          <w:b/>
                          <w:bCs/>
                          <w:color w:val="000000" w:themeColor="text1"/>
                        </w:rPr>
                        <w:t>Director</w:t>
                      </w:r>
                    </w:p>
                  </w:txbxContent>
                </v:textbox>
              </v:roundrect>
            </w:pict>
          </mc:Fallback>
        </mc:AlternateContent>
      </w:r>
      <w:r w:rsidR="00E51177">
        <w:rPr>
          <w:rFonts w:ascii="Cambria" w:hAnsi="Cambria"/>
          <w:noProof/>
        </w:rPr>
        <mc:AlternateContent>
          <mc:Choice Requires="wps">
            <w:drawing>
              <wp:anchor distT="0" distB="0" distL="114300" distR="114300" simplePos="0" relativeHeight="254260224" behindDoc="0" locked="0" layoutInCell="1" allowOverlap="1" wp14:anchorId="3D0ADE3E" wp14:editId="2B38AADA">
                <wp:simplePos x="0" y="0"/>
                <wp:positionH relativeFrom="column">
                  <wp:posOffset>3773100</wp:posOffset>
                </wp:positionH>
                <wp:positionV relativeFrom="paragraph">
                  <wp:posOffset>1376680</wp:posOffset>
                </wp:positionV>
                <wp:extent cx="3015" cy="340200"/>
                <wp:effectExtent l="76200" t="25400" r="60960" b="41275"/>
                <wp:wrapNone/>
                <wp:docPr id="106" name="Straight Connector 106"/>
                <wp:cNvGraphicFramePr/>
                <a:graphic xmlns:a="http://schemas.openxmlformats.org/drawingml/2006/main">
                  <a:graphicData uri="http://schemas.microsoft.com/office/word/2010/wordprocessingShape">
                    <wps:wsp>
                      <wps:cNvCnPr/>
                      <wps:spPr>
                        <a:xfrm flipH="1">
                          <a:off x="0" y="0"/>
                          <a:ext cx="3015" cy="340200"/>
                        </a:xfrm>
                        <a:prstGeom prst="line">
                          <a:avLst/>
                        </a:prstGeom>
                        <a:ln w="3492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16E8A" id="Straight Connector 106" o:spid="_x0000_s1026" style="position:absolute;flip:x;z-index:25426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1pt,108.4pt" to="297.35pt,1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" strokecolor="#1cade4 [3204]" strokeweight="2.75pt">
                <v:stroke startarrow="block" endarrow="block"/>
              </v:line>
            </w:pict>
          </mc:Fallback>
        </mc:AlternateContent>
      </w:r>
      <w:r w:rsidR="00A43457" w:rsidRPr="0009579B">
        <w:rPr>
          <w:rFonts w:ascii="Cambria" w:hAnsi="Cambria"/>
          <w:noProof/>
        </w:rPr>
        <mc:AlternateContent>
          <mc:Choice Requires="wps">
            <w:drawing>
              <wp:anchor distT="0" distB="0" distL="114300" distR="114300" simplePos="0" relativeHeight="254227456" behindDoc="0" locked="0" layoutInCell="1" allowOverlap="1" wp14:anchorId="61064EA7" wp14:editId="25EB98BD">
                <wp:simplePos x="0" y="0"/>
                <wp:positionH relativeFrom="column">
                  <wp:posOffset>3009290</wp:posOffset>
                </wp:positionH>
                <wp:positionV relativeFrom="paragraph">
                  <wp:posOffset>1033870</wp:posOffset>
                </wp:positionV>
                <wp:extent cx="1369842" cy="351692"/>
                <wp:effectExtent l="0" t="0" r="14605" b="17145"/>
                <wp:wrapNone/>
                <wp:docPr id="5" name="Rounded Rectangle 5"/>
                <wp:cNvGraphicFramePr/>
                <a:graphic xmlns:a="http://schemas.openxmlformats.org/drawingml/2006/main">
                  <a:graphicData uri="http://schemas.microsoft.com/office/word/2010/wordprocessingShape">
                    <wps:wsp>
                      <wps:cNvSpPr/>
                      <wps:spPr>
                        <a:xfrm>
                          <a:off x="0" y="0"/>
                          <a:ext cx="1369842" cy="351692"/>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79E3CC" w14:textId="2809EAAF" w:rsidR="00B76449" w:rsidRPr="004F5CFB" w:rsidRDefault="00956D43" w:rsidP="00B76449">
                            <w:pPr>
                              <w:jc w:val="center"/>
                              <w:rPr>
                                <w:rFonts w:ascii="Cambria" w:hAnsi="Cambria"/>
                                <w:b/>
                                <w:bCs/>
                                <w:i/>
                                <w:iCs/>
                                <w:color w:val="000000" w:themeColor="text1"/>
                              </w:rPr>
                            </w:pPr>
                            <w:r>
                              <w:rPr>
                                <w:rFonts w:ascii="Cambria" w:hAnsi="Cambria"/>
                                <w:b/>
                                <w:bCs/>
                                <w:color w:val="000000" w:themeColor="text1"/>
                              </w:rPr>
                              <w:t>MINISTER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064EA7" id="Rounded Rectangle 5" o:spid="_x0000_s1056" style="position:absolute;margin-left:236.95pt;margin-top:81.4pt;width:107.85pt;height:27.7pt;z-index:25422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" fillcolor="#76cdee [1940]" strokecolor="#0d5571 [1604]" strokeweight="1.25pt">
                <v:textbox>
                  <w:txbxContent>
                    <w:p w14:paraId="1779E3CC" w14:textId="2809EAAF" w:rsidR="00B76449" w:rsidRPr="004F5CFB" w:rsidRDefault="00956D43" w:rsidP="00B76449">
                      <w:pPr>
                        <w:jc w:val="center"/>
                        <w:rPr>
                          <w:rFonts w:ascii="Cambria" w:hAnsi="Cambria"/>
                          <w:b/>
                          <w:bCs/>
                          <w:i/>
                          <w:iCs/>
                          <w:color w:val="000000" w:themeColor="text1"/>
                        </w:rPr>
                      </w:pPr>
                      <w:r>
                        <w:rPr>
                          <w:rFonts w:ascii="Cambria" w:hAnsi="Cambria"/>
                          <w:b/>
                          <w:bCs/>
                          <w:color w:val="000000" w:themeColor="text1"/>
                        </w:rPr>
                        <w:t>MINISTER</w:t>
                      </w:r>
                    </w:p>
                  </w:txbxContent>
                </v:textbox>
              </v:roundrect>
            </w:pict>
          </mc:Fallback>
        </mc:AlternateContent>
      </w:r>
      <w:r w:rsidR="00A37258" w:rsidRPr="0009579B">
        <w:rPr>
          <w:rFonts w:ascii="Cambria" w:hAnsi="Cambria"/>
          <w:noProof/>
        </w:rPr>
        <mc:AlternateContent>
          <mc:Choice Requires="wps">
            <w:drawing>
              <wp:anchor distT="0" distB="0" distL="114300" distR="114300" simplePos="0" relativeHeight="252223488" behindDoc="0" locked="0" layoutInCell="1" allowOverlap="1" wp14:anchorId="67070658" wp14:editId="3A5A732A">
                <wp:simplePos x="0" y="0"/>
                <wp:positionH relativeFrom="column">
                  <wp:posOffset>-23505</wp:posOffset>
                </wp:positionH>
                <wp:positionV relativeFrom="paragraph">
                  <wp:posOffset>2523425</wp:posOffset>
                </wp:positionV>
                <wp:extent cx="5943600" cy="342900"/>
                <wp:effectExtent l="0" t="0" r="12700" b="12700"/>
                <wp:wrapNone/>
                <wp:docPr id="661" name="Rounded Rectangle 661"/>
                <wp:cNvGraphicFramePr/>
                <a:graphic xmlns:a="http://schemas.openxmlformats.org/drawingml/2006/main">
                  <a:graphicData uri="http://schemas.microsoft.com/office/word/2010/wordprocessingShape">
                    <wps:wsp>
                      <wps:cNvSpPr/>
                      <wps:spPr>
                        <a:xfrm>
                          <a:off x="0" y="0"/>
                          <a:ext cx="5943600" cy="34290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02CAC1" w14:textId="77777777" w:rsidR="00BA2A92" w:rsidRPr="003D4BE1" w:rsidRDefault="00BA2A92" w:rsidP="00BA2A92">
                            <w:pPr>
                              <w:jc w:val="center"/>
                              <w:rPr>
                                <w:b/>
                                <w:bCs/>
                                <w:i/>
                                <w:iCs/>
                                <w:color w:val="000000" w:themeColor="text1"/>
                                <w:sz w:val="28"/>
                                <w:szCs w:val="28"/>
                              </w:rPr>
                            </w:pPr>
                            <w:r w:rsidRPr="003D4BE1">
                              <w:rPr>
                                <w:b/>
                                <w:bCs/>
                                <w:color w:val="000000" w:themeColor="text1"/>
                                <w:sz w:val="28"/>
                                <w:szCs w:val="28"/>
                              </w:rPr>
                              <w:t>BOARD OF TRUSTEES</w:t>
                            </w:r>
                          </w:p>
                          <w:p w14:paraId="5D292301" w14:textId="77777777" w:rsidR="00BA2A92" w:rsidRDefault="00BA2A92" w:rsidP="00BA2A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070658" id="Rounded Rectangle 661" o:spid="_x0000_s1057" style="position:absolute;margin-left:-1.85pt;margin-top:198.7pt;width:468pt;height:27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" fillcolor="#76cdee [1940]" strokecolor="#0d5571 [1604]" strokeweight="1.25pt">
                <v:textbox>
                  <w:txbxContent>
                    <w:p w14:paraId="4302CAC1" w14:textId="77777777" w:rsidR="00BA2A92" w:rsidRPr="003D4BE1" w:rsidRDefault="00BA2A92" w:rsidP="00BA2A92">
                      <w:pPr>
                        <w:jc w:val="center"/>
                        <w:rPr>
                          <w:b/>
                          <w:bCs/>
                          <w:i/>
                          <w:iCs/>
                          <w:color w:val="000000" w:themeColor="text1"/>
                          <w:sz w:val="28"/>
                          <w:szCs w:val="28"/>
                        </w:rPr>
                      </w:pPr>
                      <w:r w:rsidRPr="003D4BE1">
                        <w:rPr>
                          <w:b/>
                          <w:bCs/>
                          <w:color w:val="000000" w:themeColor="text1"/>
                          <w:sz w:val="28"/>
                          <w:szCs w:val="28"/>
                        </w:rPr>
                        <w:t>BOARD OF TRUSTEES</w:t>
                      </w:r>
                    </w:p>
                    <w:p w14:paraId="5D292301" w14:textId="77777777" w:rsidR="00BA2A92" w:rsidRDefault="00BA2A92" w:rsidP="00BA2A92"/>
                  </w:txbxContent>
                </v:textbox>
              </v:roundrect>
            </w:pict>
          </mc:Fallback>
        </mc:AlternateContent>
      </w:r>
      <w:r w:rsidR="00D268EB" w:rsidRPr="0009579B">
        <w:rPr>
          <w:rFonts w:ascii="Cambria" w:hAnsi="Cambria"/>
          <w:noProof/>
        </w:rPr>
        <mc:AlternateContent>
          <mc:Choice Requires="wps">
            <w:drawing>
              <wp:anchor distT="0" distB="0" distL="114300" distR="114300" simplePos="0" relativeHeight="252231680" behindDoc="0" locked="0" layoutInCell="1" allowOverlap="1" wp14:anchorId="58450BDE" wp14:editId="6038295F">
                <wp:simplePos x="0" y="0"/>
                <wp:positionH relativeFrom="column">
                  <wp:posOffset>2104390</wp:posOffset>
                </wp:positionH>
                <wp:positionV relativeFrom="paragraph">
                  <wp:posOffset>3428365</wp:posOffset>
                </wp:positionV>
                <wp:extent cx="1418590" cy="351155"/>
                <wp:effectExtent l="0" t="0" r="16510" b="17145"/>
                <wp:wrapNone/>
                <wp:docPr id="917" name="Rounded Rectangle 917"/>
                <wp:cNvGraphicFramePr/>
                <a:graphic xmlns:a="http://schemas.openxmlformats.org/drawingml/2006/main">
                  <a:graphicData uri="http://schemas.microsoft.com/office/word/2010/wordprocessingShape">
                    <wps:wsp>
                      <wps:cNvSpPr/>
                      <wps:spPr>
                        <a:xfrm>
                          <a:off x="0" y="0"/>
                          <a:ext cx="1418590" cy="35115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055C15" w14:textId="77777777" w:rsidR="00BA2A92" w:rsidRPr="008A2BC6" w:rsidRDefault="00BA2A92" w:rsidP="00BA2A92">
                            <w:pPr>
                              <w:jc w:val="center"/>
                              <w:rPr>
                                <w:rFonts w:ascii="Cambria" w:hAnsi="Cambria"/>
                                <w:b/>
                                <w:bCs/>
                                <w:i/>
                                <w:iCs/>
                                <w:color w:val="000000" w:themeColor="text1"/>
                              </w:rPr>
                            </w:pPr>
                            <w:r w:rsidRPr="008A2BC6">
                              <w:rPr>
                                <w:rFonts w:ascii="Cambria" w:hAnsi="Cambria"/>
                                <w:b/>
                                <w:bCs/>
                                <w:color w:val="000000" w:themeColor="text1"/>
                              </w:rPr>
                              <w:t>Program Council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50BDE" id="Rounded Rectangle 917" o:spid="_x0000_s1058" style="position:absolute;margin-left:165.7pt;margin-top:269.95pt;width:111.7pt;height:27.6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" fillcolor="#76cdee [1940]" strokecolor="#0d5571 [1604]" strokeweight="1.25pt">
                <v:textbox>
                  <w:txbxContent>
                    <w:p w14:paraId="3D055C15" w14:textId="77777777" w:rsidR="00BA2A92" w:rsidRPr="008A2BC6" w:rsidRDefault="00BA2A92" w:rsidP="00BA2A92">
                      <w:pPr>
                        <w:jc w:val="center"/>
                        <w:rPr>
                          <w:rFonts w:ascii="Cambria" w:hAnsi="Cambria"/>
                          <w:b/>
                          <w:bCs/>
                          <w:i/>
                          <w:iCs/>
                          <w:color w:val="000000" w:themeColor="text1"/>
                        </w:rPr>
                      </w:pPr>
                      <w:r w:rsidRPr="008A2BC6">
                        <w:rPr>
                          <w:rFonts w:ascii="Cambria" w:hAnsi="Cambria"/>
                          <w:b/>
                          <w:bCs/>
                          <w:color w:val="000000" w:themeColor="text1"/>
                        </w:rPr>
                        <w:t>Program Council</w:t>
                      </w:r>
                    </w:p>
                  </w:txbxContent>
                </v:textbox>
              </v:roundrect>
            </w:pict>
          </mc:Fallback>
        </mc:AlternateContent>
      </w:r>
      <w:r w:rsidR="00D268EB" w:rsidRPr="0009579B">
        <w:rPr>
          <w:rFonts w:ascii="Cambria" w:hAnsi="Cambria"/>
          <w:noProof/>
        </w:rPr>
        <mc:AlternateContent>
          <mc:Choice Requires="wps">
            <w:drawing>
              <wp:anchor distT="0" distB="0" distL="114300" distR="114300" simplePos="0" relativeHeight="252230656" behindDoc="0" locked="0" layoutInCell="1" allowOverlap="1" wp14:anchorId="70FCC075" wp14:editId="773BE5B1">
                <wp:simplePos x="0" y="0"/>
                <wp:positionH relativeFrom="column">
                  <wp:posOffset>4551680</wp:posOffset>
                </wp:positionH>
                <wp:positionV relativeFrom="paragraph">
                  <wp:posOffset>3430270</wp:posOffset>
                </wp:positionV>
                <wp:extent cx="1369695" cy="351155"/>
                <wp:effectExtent l="0" t="0" r="14605" b="17145"/>
                <wp:wrapNone/>
                <wp:docPr id="553" name="Rounded Rectangle 553"/>
                <wp:cNvGraphicFramePr/>
                <a:graphic xmlns:a="http://schemas.openxmlformats.org/drawingml/2006/main">
                  <a:graphicData uri="http://schemas.microsoft.com/office/word/2010/wordprocessingShape">
                    <wps:wsp>
                      <wps:cNvSpPr/>
                      <wps:spPr>
                        <a:xfrm>
                          <a:off x="0" y="0"/>
                          <a:ext cx="1369695" cy="35115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002A21"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 xml:space="preserve">Planned </w:t>
                            </w:r>
                            <w:proofErr w:type="gramStart"/>
                            <w:r>
                              <w:rPr>
                                <w:rFonts w:ascii="Cambria" w:hAnsi="Cambria"/>
                                <w:b/>
                                <w:bCs/>
                                <w:color w:val="000000" w:themeColor="text1"/>
                              </w:rPr>
                              <w:t>Giving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CC075" id="Rounded Rectangle 553" o:spid="_x0000_s1059" style="position:absolute;margin-left:358.4pt;margin-top:270.1pt;width:107.85pt;height:27.65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" fillcolor="#76cdee [1940]" strokecolor="#0d5571 [1604]" strokeweight="1.25pt">
                <v:textbox>
                  <w:txbxContent>
                    <w:p w14:paraId="09002A21"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 xml:space="preserve">Planned </w:t>
                      </w:r>
                      <w:proofErr w:type="gramStart"/>
                      <w:r>
                        <w:rPr>
                          <w:rFonts w:ascii="Cambria" w:hAnsi="Cambria"/>
                          <w:b/>
                          <w:bCs/>
                          <w:color w:val="000000" w:themeColor="text1"/>
                        </w:rPr>
                        <w:t>Giving</w:t>
                      </w:r>
                      <w:proofErr w:type="gramEnd"/>
                    </w:p>
                  </w:txbxContent>
                </v:textbox>
              </v:roundrect>
            </w:pict>
          </mc:Fallback>
        </mc:AlternateContent>
      </w:r>
      <w:r w:rsidR="00BA2A92" w:rsidRPr="0009579B">
        <w:rPr>
          <w:rFonts w:ascii="Cambria" w:hAnsi="Cambria"/>
          <w:noProof/>
        </w:rPr>
        <mc:AlternateContent>
          <mc:Choice Requires="wps">
            <w:drawing>
              <wp:anchor distT="0" distB="0" distL="114300" distR="114300" simplePos="0" relativeHeight="252233728" behindDoc="0" locked="0" layoutInCell="1" allowOverlap="1" wp14:anchorId="7B9425B6" wp14:editId="36021348">
                <wp:simplePos x="0" y="0"/>
                <wp:positionH relativeFrom="column">
                  <wp:posOffset>3999865</wp:posOffset>
                </wp:positionH>
                <wp:positionV relativeFrom="paragraph">
                  <wp:posOffset>6354445</wp:posOffset>
                </wp:positionV>
                <wp:extent cx="1369695" cy="682625"/>
                <wp:effectExtent l="0" t="0" r="14605" b="15875"/>
                <wp:wrapNone/>
                <wp:docPr id="663" name="Rounded Rectangle 663"/>
                <wp:cNvGraphicFramePr/>
                <a:graphic xmlns:a="http://schemas.openxmlformats.org/drawingml/2006/main">
                  <a:graphicData uri="http://schemas.microsoft.com/office/word/2010/wordprocessingShape">
                    <wps:wsp>
                      <wps:cNvSpPr/>
                      <wps:spPr>
                        <a:xfrm>
                          <a:off x="0" y="0"/>
                          <a:ext cx="1369695" cy="68262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09928C"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Social Justice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425B6" id="Rounded Rectangle 663" o:spid="_x0000_s1060" style="position:absolute;margin-left:314.95pt;margin-top:500.35pt;width:107.85pt;height:53.7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" fillcolor="#76cdee [1940]" strokecolor="#0d5571 [1604]" strokeweight="1.25pt">
                <v:textbox>
                  <w:txbxContent>
                    <w:p w14:paraId="6109928C"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Social Justice</w:t>
                      </w:r>
                    </w:p>
                  </w:txbxContent>
                </v:textbox>
              </v:roundrect>
            </w:pict>
          </mc:Fallback>
        </mc:AlternateContent>
      </w:r>
      <w:r w:rsidR="00BA2A92" w:rsidRPr="0009579B">
        <w:rPr>
          <w:rFonts w:ascii="Cambria" w:hAnsi="Cambria"/>
          <w:noProof/>
        </w:rPr>
        <mc:AlternateContent>
          <mc:Choice Requires="wps">
            <w:drawing>
              <wp:anchor distT="0" distB="0" distL="114300" distR="114300" simplePos="0" relativeHeight="252256256" behindDoc="0" locked="0" layoutInCell="1" allowOverlap="1" wp14:anchorId="74141E4B" wp14:editId="7765DFA6">
                <wp:simplePos x="0" y="0"/>
                <wp:positionH relativeFrom="column">
                  <wp:posOffset>4003675</wp:posOffset>
                </wp:positionH>
                <wp:positionV relativeFrom="paragraph">
                  <wp:posOffset>5662295</wp:posOffset>
                </wp:positionV>
                <wp:extent cx="1369695" cy="574040"/>
                <wp:effectExtent l="0" t="0" r="14605" b="10160"/>
                <wp:wrapNone/>
                <wp:docPr id="664" name="Rounded Rectangle 664"/>
                <wp:cNvGraphicFramePr/>
                <a:graphic xmlns:a="http://schemas.openxmlformats.org/drawingml/2006/main">
                  <a:graphicData uri="http://schemas.microsoft.com/office/word/2010/wordprocessingShape">
                    <wps:wsp>
                      <wps:cNvSpPr/>
                      <wps:spPr>
                        <a:xfrm>
                          <a:off x="0" y="0"/>
                          <a:ext cx="1369695" cy="57404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47F913" w14:textId="77777777" w:rsidR="00BA2A92" w:rsidRDefault="00BA2A92" w:rsidP="00BA2A92">
                            <w:pPr>
                              <w:jc w:val="center"/>
                              <w:rPr>
                                <w:rFonts w:ascii="Cambria" w:hAnsi="Cambria"/>
                                <w:b/>
                                <w:bCs/>
                                <w:color w:val="000000" w:themeColor="text1"/>
                              </w:rPr>
                            </w:pPr>
                            <w:r>
                              <w:rPr>
                                <w:rFonts w:ascii="Cambria" w:hAnsi="Cambria"/>
                                <w:b/>
                                <w:bCs/>
                                <w:color w:val="000000" w:themeColor="text1"/>
                              </w:rPr>
                              <w:t>Information</w:t>
                            </w:r>
                          </w:p>
                          <w:p w14:paraId="2F2B1D2E"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41E4B" id="Rounded Rectangle 664" o:spid="_x0000_s1061" style="position:absolute;margin-left:315.25pt;margin-top:445.85pt;width:107.85pt;height:45.2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" fillcolor="#76cdee [1940]" strokecolor="#0d5571 [1604]" strokeweight="1.25pt">
                <v:textbox>
                  <w:txbxContent>
                    <w:p w14:paraId="4747F913" w14:textId="77777777" w:rsidR="00BA2A92" w:rsidRDefault="00BA2A92" w:rsidP="00BA2A92">
                      <w:pPr>
                        <w:jc w:val="center"/>
                        <w:rPr>
                          <w:rFonts w:ascii="Cambria" w:hAnsi="Cambria"/>
                          <w:b/>
                          <w:bCs/>
                          <w:color w:val="000000" w:themeColor="text1"/>
                        </w:rPr>
                      </w:pPr>
                      <w:r>
                        <w:rPr>
                          <w:rFonts w:ascii="Cambria" w:hAnsi="Cambria"/>
                          <w:b/>
                          <w:bCs/>
                          <w:color w:val="000000" w:themeColor="text1"/>
                        </w:rPr>
                        <w:t>Information</w:t>
                      </w:r>
                    </w:p>
                    <w:p w14:paraId="2F2B1D2E"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Technology</w:t>
                      </w:r>
                    </w:p>
                  </w:txbxContent>
                </v:textbox>
              </v:roundrect>
            </w:pict>
          </mc:Fallback>
        </mc:AlternateContent>
      </w:r>
      <w:r w:rsidR="00BA2A92" w:rsidRPr="0009579B">
        <w:rPr>
          <w:rFonts w:ascii="Cambria" w:hAnsi="Cambria"/>
          <w:noProof/>
        </w:rPr>
        <mc:AlternateContent>
          <mc:Choice Requires="wps">
            <w:drawing>
              <wp:anchor distT="0" distB="0" distL="114300" distR="114300" simplePos="0" relativeHeight="252235776" behindDoc="0" locked="0" layoutInCell="1" allowOverlap="1" wp14:anchorId="69B85DDF" wp14:editId="0E9DED1A">
                <wp:simplePos x="0" y="0"/>
                <wp:positionH relativeFrom="column">
                  <wp:posOffset>3199765</wp:posOffset>
                </wp:positionH>
                <wp:positionV relativeFrom="paragraph">
                  <wp:posOffset>7148830</wp:posOffset>
                </wp:positionV>
                <wp:extent cx="1369695" cy="574040"/>
                <wp:effectExtent l="0" t="0" r="14605" b="10160"/>
                <wp:wrapNone/>
                <wp:docPr id="666" name="Rounded Rectangle 666"/>
                <wp:cNvGraphicFramePr/>
                <a:graphic xmlns:a="http://schemas.openxmlformats.org/drawingml/2006/main">
                  <a:graphicData uri="http://schemas.microsoft.com/office/word/2010/wordprocessingShape">
                    <wps:wsp>
                      <wps:cNvSpPr/>
                      <wps:spPr>
                        <a:xfrm>
                          <a:off x="0" y="0"/>
                          <a:ext cx="1369695" cy="57404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0B27EF"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Worship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85DDF" id="Rounded Rectangle 666" o:spid="_x0000_s1062" style="position:absolute;margin-left:251.95pt;margin-top:562.9pt;width:107.85pt;height:45.2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" fillcolor="#76cdee [1940]" strokecolor="#0d5571 [1604]" strokeweight="1.25pt">
                <v:textbox>
                  <w:txbxContent>
                    <w:p w14:paraId="240B27EF"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Worship</w:t>
                      </w:r>
                    </w:p>
                  </w:txbxContent>
                </v:textbox>
              </v:roundrect>
            </w:pict>
          </mc:Fallback>
        </mc:AlternateContent>
      </w:r>
      <w:r w:rsidR="00BA2A92" w:rsidRPr="0009579B">
        <w:rPr>
          <w:rFonts w:ascii="Cambria" w:hAnsi="Cambria"/>
          <w:noProof/>
        </w:rPr>
        <mc:AlternateContent>
          <mc:Choice Requires="wps">
            <w:drawing>
              <wp:anchor distT="0" distB="0" distL="114300" distR="114300" simplePos="0" relativeHeight="252238848" behindDoc="0" locked="0" layoutInCell="1" allowOverlap="1" wp14:anchorId="5BC8C6FE" wp14:editId="2532281D">
                <wp:simplePos x="0" y="0"/>
                <wp:positionH relativeFrom="column">
                  <wp:posOffset>3199765</wp:posOffset>
                </wp:positionH>
                <wp:positionV relativeFrom="paragraph">
                  <wp:posOffset>4982845</wp:posOffset>
                </wp:positionV>
                <wp:extent cx="1480185" cy="568325"/>
                <wp:effectExtent l="0" t="0" r="18415" b="15875"/>
                <wp:wrapNone/>
                <wp:docPr id="668" name="Rounded Rectangle 668"/>
                <wp:cNvGraphicFramePr/>
                <a:graphic xmlns:a="http://schemas.openxmlformats.org/drawingml/2006/main">
                  <a:graphicData uri="http://schemas.microsoft.com/office/word/2010/wordprocessingShape">
                    <wps:wsp>
                      <wps:cNvSpPr/>
                      <wps:spPr>
                        <a:xfrm>
                          <a:off x="0" y="0"/>
                          <a:ext cx="1480185" cy="568325"/>
                        </a:xfrm>
                        <a:prstGeom prst="round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07B478"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Communications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8C6FE" id="Rounded Rectangle 668" o:spid="_x0000_s1063" style="position:absolute;margin-left:251.95pt;margin-top:392.35pt;width:116.55pt;height:44.75p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" fillcolor="#76cdee [1940]" strokecolor="#76cdee [1940]" strokeweight="1.25pt">
                <v:textbox>
                  <w:txbxContent>
                    <w:p w14:paraId="5B07B478"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Communications</w:t>
                      </w:r>
                    </w:p>
                  </w:txbxContent>
                </v:textbox>
              </v:roundrect>
            </w:pict>
          </mc:Fallback>
        </mc:AlternateContent>
      </w:r>
      <w:r w:rsidR="00BA2A92" w:rsidRPr="0009579B">
        <w:rPr>
          <w:rFonts w:ascii="Cambria" w:hAnsi="Cambria"/>
          <w:noProof/>
        </w:rPr>
        <mc:AlternateContent>
          <mc:Choice Requires="wps">
            <w:drawing>
              <wp:anchor distT="0" distB="0" distL="114300" distR="114300" simplePos="0" relativeHeight="252236800" behindDoc="0" locked="0" layoutInCell="1" allowOverlap="1" wp14:anchorId="13C3D82E" wp14:editId="2460F0C9">
                <wp:simplePos x="0" y="0"/>
                <wp:positionH relativeFrom="column">
                  <wp:posOffset>2285365</wp:posOffset>
                </wp:positionH>
                <wp:positionV relativeFrom="paragraph">
                  <wp:posOffset>6354445</wp:posOffset>
                </wp:positionV>
                <wp:extent cx="1369695" cy="682625"/>
                <wp:effectExtent l="0" t="0" r="14605" b="15875"/>
                <wp:wrapNone/>
                <wp:docPr id="669" name="Rounded Rectangle 669"/>
                <wp:cNvGraphicFramePr/>
                <a:graphic xmlns:a="http://schemas.openxmlformats.org/drawingml/2006/main">
                  <a:graphicData uri="http://schemas.microsoft.com/office/word/2010/wordprocessingShape">
                    <wps:wsp>
                      <wps:cNvSpPr/>
                      <wps:spPr>
                        <a:xfrm>
                          <a:off x="0" y="0"/>
                          <a:ext cx="1369695" cy="682625"/>
                        </a:xfrm>
                        <a:prstGeom prst="round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345B8"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Membership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C3D82E" id="Rounded Rectangle 669" o:spid="_x0000_s1064" style="position:absolute;margin-left:179.95pt;margin-top:500.35pt;width:107.85pt;height:53.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" fillcolor="#76cdee [1940]" strokecolor="#76cdee [1940]" strokeweight="1.25pt">
                <v:textbox>
                  <w:txbxContent>
                    <w:p w14:paraId="51A345B8"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Membership</w:t>
                      </w:r>
                    </w:p>
                  </w:txbxContent>
                </v:textbox>
              </v:roundrect>
            </w:pict>
          </mc:Fallback>
        </mc:AlternateContent>
      </w:r>
      <w:r w:rsidR="00BA2A92" w:rsidRPr="0009579B">
        <w:rPr>
          <w:rFonts w:ascii="Cambria" w:hAnsi="Cambria"/>
          <w:noProof/>
        </w:rPr>
        <mc:AlternateContent>
          <mc:Choice Requires="wps">
            <w:drawing>
              <wp:anchor distT="0" distB="0" distL="114300" distR="114300" simplePos="0" relativeHeight="252237824" behindDoc="0" locked="0" layoutInCell="1" allowOverlap="1" wp14:anchorId="1D6EEE11" wp14:editId="023CF3E9">
                <wp:simplePos x="0" y="0"/>
                <wp:positionH relativeFrom="column">
                  <wp:posOffset>2287905</wp:posOffset>
                </wp:positionH>
                <wp:positionV relativeFrom="paragraph">
                  <wp:posOffset>5664835</wp:posOffset>
                </wp:positionV>
                <wp:extent cx="1369695" cy="572135"/>
                <wp:effectExtent l="0" t="0" r="14605" b="12065"/>
                <wp:wrapNone/>
                <wp:docPr id="670" name="Rounded Rectangle 670"/>
                <wp:cNvGraphicFramePr/>
                <a:graphic xmlns:a="http://schemas.openxmlformats.org/drawingml/2006/main">
                  <a:graphicData uri="http://schemas.microsoft.com/office/word/2010/wordprocessingShape">
                    <wps:wsp>
                      <wps:cNvSpPr/>
                      <wps:spPr>
                        <a:xfrm>
                          <a:off x="0" y="0"/>
                          <a:ext cx="1369695" cy="572135"/>
                        </a:xfrm>
                        <a:prstGeom prst="round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B693C8"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6EEE11" id="Rounded Rectangle 670" o:spid="_x0000_s1065" style="position:absolute;margin-left:180.15pt;margin-top:446.05pt;width:107.85pt;height:45.05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" fillcolor="#76cdee [1940]" strokecolor="#76cdee [1940]" strokeweight="1.25pt">
                <v:textbox>
                  <w:txbxContent>
                    <w:p w14:paraId="7FB693C8"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Finance</w:t>
                      </w:r>
                    </w:p>
                  </w:txbxContent>
                </v:textbox>
              </v:roundrect>
            </w:pict>
          </mc:Fallback>
        </mc:AlternateContent>
      </w:r>
      <w:r w:rsidR="00BA2A92">
        <w:rPr>
          <w:rFonts w:ascii="Cambria" w:hAnsi="Cambria"/>
          <w:noProof/>
        </w:rPr>
        <mc:AlternateContent>
          <mc:Choice Requires="wps">
            <w:drawing>
              <wp:anchor distT="0" distB="0" distL="114300" distR="114300" simplePos="0" relativeHeight="252251136" behindDoc="0" locked="0" layoutInCell="1" allowOverlap="1" wp14:anchorId="4B704472" wp14:editId="60000212">
                <wp:simplePos x="0" y="0"/>
                <wp:positionH relativeFrom="column">
                  <wp:posOffset>-50165</wp:posOffset>
                </wp:positionH>
                <wp:positionV relativeFrom="paragraph">
                  <wp:posOffset>4293870</wp:posOffset>
                </wp:positionV>
                <wp:extent cx="6108065" cy="4116998"/>
                <wp:effectExtent l="12700" t="12700" r="13335" b="10795"/>
                <wp:wrapNone/>
                <wp:docPr id="671" name="Frame 671"/>
                <wp:cNvGraphicFramePr/>
                <a:graphic xmlns:a="http://schemas.openxmlformats.org/drawingml/2006/main">
                  <a:graphicData uri="http://schemas.microsoft.com/office/word/2010/wordprocessingShape">
                    <wps:wsp>
                      <wps:cNvSpPr/>
                      <wps:spPr>
                        <a:xfrm>
                          <a:off x="0" y="0"/>
                          <a:ext cx="6108065" cy="4116998"/>
                        </a:xfrm>
                        <a:prstGeom prst="frame">
                          <a:avLst/>
                        </a:prstGeom>
                        <a:pattFill prst="smGrid">
                          <a:fgClr>
                            <a:schemeClr val="accent1">
                              <a:lumMod val="40000"/>
                              <a:lumOff val="60000"/>
                            </a:schemeClr>
                          </a:fgClr>
                          <a:bgClr>
                            <a:schemeClr val="accent1">
                              <a:lumMod val="20000"/>
                              <a:lumOff val="80000"/>
                            </a:schemeClr>
                          </a:bgClr>
                        </a:pattFill>
                        <a:ln w="19050">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ECDE1" id="Frame 671" o:spid="_x0000_s1026" style="position:absolute;margin-left:-3.95pt;margin-top:338.1pt;width:480.95pt;height:324.15pt;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08065,411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" path="m,l6108065,r,4116998l,4116998,,xm514625,514625r,3087748l5593440,3602373r,-3087748l514625,514625xe" fillcolor="#a4ddf4 [1300]" strokecolor="#a4ddf4 [1300]" strokeweight="1.5pt">
                <v:fill r:id="rId19" o:title="" color2="#d1eef9 [660]" type="pattern"/>
                <v:path arrowok="t" o:connecttype="custom" o:connectlocs="0,0;6108065,0;6108065,4116998;0,4116998;0,0;514625,514625;514625,3602373;5593440,3602373;5593440,514625;514625,514625" o:connectangles="0,0,0,0,0,0,0,0,0,0"/>
              </v:shape>
            </w:pict>
          </mc:Fallback>
        </mc:AlternateContent>
      </w:r>
      <w:r w:rsidR="00BA2A92" w:rsidRPr="0009579B">
        <w:rPr>
          <w:rFonts w:ascii="Cambria" w:hAnsi="Cambria"/>
          <w:noProof/>
        </w:rPr>
        <mc:AlternateContent>
          <mc:Choice Requires="wps">
            <w:drawing>
              <wp:anchor distT="0" distB="0" distL="114300" distR="114300" simplePos="0" relativeHeight="252239872" behindDoc="0" locked="0" layoutInCell="1" allowOverlap="1" wp14:anchorId="401762CB" wp14:editId="40EE32A7">
                <wp:simplePos x="0" y="0"/>
                <wp:positionH relativeFrom="column">
                  <wp:posOffset>1244600</wp:posOffset>
                </wp:positionH>
                <wp:positionV relativeFrom="paragraph">
                  <wp:posOffset>4982845</wp:posOffset>
                </wp:positionV>
                <wp:extent cx="1485900" cy="568325"/>
                <wp:effectExtent l="0" t="0" r="12700" b="15875"/>
                <wp:wrapNone/>
                <wp:docPr id="693" name="Rounded Rectangle 693"/>
                <wp:cNvGraphicFramePr/>
                <a:graphic xmlns:a="http://schemas.openxmlformats.org/drawingml/2006/main">
                  <a:graphicData uri="http://schemas.microsoft.com/office/word/2010/wordprocessingShape">
                    <wps:wsp>
                      <wps:cNvSpPr/>
                      <wps:spPr>
                        <a:xfrm>
                          <a:off x="0" y="0"/>
                          <a:ext cx="1485900" cy="568325"/>
                        </a:xfrm>
                        <a:prstGeom prst="round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506E19"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Building &amp; Grounds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762CB" id="Rounded Rectangle 693" o:spid="_x0000_s1066" style="position:absolute;margin-left:98pt;margin-top:392.35pt;width:117pt;height:44.7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" fillcolor="#76cdee [1940]" strokecolor="#76cdee [1940]" strokeweight="1.25pt">
                <v:textbox>
                  <w:txbxContent>
                    <w:p w14:paraId="1A506E19"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Building &amp; Grounds</w:t>
                      </w:r>
                    </w:p>
                  </w:txbxContent>
                </v:textbox>
              </v:roundrect>
            </w:pict>
          </mc:Fallback>
        </mc:AlternateContent>
      </w:r>
      <w:r w:rsidR="00BA2A92" w:rsidRPr="0009579B">
        <w:rPr>
          <w:rFonts w:ascii="Cambria" w:hAnsi="Cambria"/>
          <w:noProof/>
        </w:rPr>
        <mc:AlternateContent>
          <mc:Choice Requires="wps">
            <w:drawing>
              <wp:anchor distT="0" distB="0" distL="114300" distR="114300" simplePos="0" relativeHeight="252229632" behindDoc="0" locked="0" layoutInCell="1" allowOverlap="1" wp14:anchorId="1A50A959" wp14:editId="74B380C8">
                <wp:simplePos x="0" y="0"/>
                <wp:positionH relativeFrom="column">
                  <wp:posOffset>569595</wp:posOffset>
                </wp:positionH>
                <wp:positionV relativeFrom="paragraph">
                  <wp:posOffset>5664835</wp:posOffset>
                </wp:positionV>
                <wp:extent cx="1369695" cy="572135"/>
                <wp:effectExtent l="0" t="0" r="14605" b="12065"/>
                <wp:wrapNone/>
                <wp:docPr id="674" name="Rounded Rectangle 674"/>
                <wp:cNvGraphicFramePr/>
                <a:graphic xmlns:a="http://schemas.openxmlformats.org/drawingml/2006/main">
                  <a:graphicData uri="http://schemas.microsoft.com/office/word/2010/wordprocessingShape">
                    <wps:wsp>
                      <wps:cNvSpPr/>
                      <wps:spPr>
                        <a:xfrm>
                          <a:off x="0" y="0"/>
                          <a:ext cx="1369695" cy="572135"/>
                        </a:xfrm>
                        <a:prstGeom prst="round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9C7419" w14:textId="061334FC"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Fun &amp; F</w:t>
                            </w:r>
                            <w:r w:rsidR="0026144C">
                              <w:rPr>
                                <w:rFonts w:ascii="Cambria" w:hAnsi="Cambria"/>
                                <w:b/>
                                <w:bCs/>
                                <w:color w:val="000000" w:themeColor="text1"/>
                              </w:rPr>
                              <w:t>riendship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50A959" id="Rounded Rectangle 674" o:spid="_x0000_s1067" style="position:absolute;margin-left:44.85pt;margin-top:446.05pt;width:107.85pt;height:45.05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" fillcolor="#76cdee [1940]" strokecolor="#76cdee [1940]" strokeweight="1.25pt">
                <v:textbox>
                  <w:txbxContent>
                    <w:p w14:paraId="1A9C7419" w14:textId="061334FC"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Fun &amp; F</w:t>
                      </w:r>
                      <w:r w:rsidR="0026144C">
                        <w:rPr>
                          <w:rFonts w:ascii="Cambria" w:hAnsi="Cambria"/>
                          <w:b/>
                          <w:bCs/>
                          <w:color w:val="000000" w:themeColor="text1"/>
                        </w:rPr>
                        <w:t>riendship</w:t>
                      </w:r>
                    </w:p>
                  </w:txbxContent>
                </v:textbox>
              </v:roundrect>
            </w:pict>
          </mc:Fallback>
        </mc:AlternateContent>
      </w:r>
      <w:r w:rsidR="00BA2A92" w:rsidRPr="0009579B">
        <w:rPr>
          <w:rFonts w:ascii="Cambria" w:hAnsi="Cambria"/>
          <w:noProof/>
        </w:rPr>
        <mc:AlternateContent>
          <mc:Choice Requires="wps">
            <w:drawing>
              <wp:anchor distT="0" distB="0" distL="114300" distR="114300" simplePos="0" relativeHeight="252232704" behindDoc="0" locked="0" layoutInCell="1" allowOverlap="1" wp14:anchorId="1EF3E2A8" wp14:editId="0FA76882">
                <wp:simplePos x="0" y="0"/>
                <wp:positionH relativeFrom="column">
                  <wp:posOffset>570865</wp:posOffset>
                </wp:positionH>
                <wp:positionV relativeFrom="paragraph">
                  <wp:posOffset>6349365</wp:posOffset>
                </wp:positionV>
                <wp:extent cx="1369695" cy="685165"/>
                <wp:effectExtent l="0" t="0" r="14605" b="13335"/>
                <wp:wrapNone/>
                <wp:docPr id="694" name="Rounded Rectangle 694"/>
                <wp:cNvGraphicFramePr/>
                <a:graphic xmlns:a="http://schemas.openxmlformats.org/drawingml/2006/main">
                  <a:graphicData uri="http://schemas.microsoft.com/office/word/2010/wordprocessingShape">
                    <wps:wsp>
                      <wps:cNvSpPr/>
                      <wps:spPr>
                        <a:xfrm>
                          <a:off x="0" y="0"/>
                          <a:ext cx="1369695" cy="685165"/>
                        </a:xfrm>
                        <a:prstGeom prst="round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E0EB50"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Lifespan 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F3E2A8" id="Rounded Rectangle 694" o:spid="_x0000_s1068" style="position:absolute;margin-left:44.95pt;margin-top:499.95pt;width:107.85pt;height:53.95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" fillcolor="#76cdee [1940]" strokecolor="#76cdee [1940]" strokeweight="1.25pt">
                <v:textbox>
                  <w:txbxContent>
                    <w:p w14:paraId="57E0EB50"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Lifespan Education</w:t>
                      </w:r>
                    </w:p>
                  </w:txbxContent>
                </v:textbox>
              </v:roundrect>
            </w:pict>
          </mc:Fallback>
        </mc:AlternateContent>
      </w:r>
      <w:r w:rsidR="00BA2A92" w:rsidRPr="0009579B">
        <w:rPr>
          <w:rFonts w:ascii="Cambria" w:hAnsi="Cambria"/>
          <w:noProof/>
        </w:rPr>
        <mc:AlternateContent>
          <mc:Choice Requires="wps">
            <w:drawing>
              <wp:anchor distT="0" distB="0" distL="114300" distR="114300" simplePos="0" relativeHeight="252234752" behindDoc="0" locked="0" layoutInCell="1" allowOverlap="1" wp14:anchorId="135BDDAA" wp14:editId="08AA76D8">
                <wp:simplePos x="0" y="0"/>
                <wp:positionH relativeFrom="column">
                  <wp:posOffset>1280160</wp:posOffset>
                </wp:positionH>
                <wp:positionV relativeFrom="paragraph">
                  <wp:posOffset>7148830</wp:posOffset>
                </wp:positionV>
                <wp:extent cx="1463040" cy="574040"/>
                <wp:effectExtent l="0" t="0" r="10160" b="10160"/>
                <wp:wrapNone/>
                <wp:docPr id="695" name="Rounded Rectangle 695"/>
                <wp:cNvGraphicFramePr/>
                <a:graphic xmlns:a="http://schemas.openxmlformats.org/drawingml/2006/main">
                  <a:graphicData uri="http://schemas.microsoft.com/office/word/2010/wordprocessingShape">
                    <wps:wsp>
                      <wps:cNvSpPr/>
                      <wps:spPr>
                        <a:xfrm>
                          <a:off x="0" y="0"/>
                          <a:ext cx="1463040" cy="57404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3BA325"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Stewardship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5BDDAA" id="Rounded Rectangle 695" o:spid="_x0000_s1069" style="position:absolute;margin-left:100.8pt;margin-top:562.9pt;width:115.2pt;height:45.2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" fillcolor="#76cdee [1940]" strokecolor="#0d5571 [1604]" strokeweight="1.25pt">
                <v:textbox>
                  <w:txbxContent>
                    <w:p w14:paraId="063BA325" w14:textId="77777777" w:rsidR="00BA2A92" w:rsidRPr="004F5CFB" w:rsidRDefault="00BA2A92" w:rsidP="00BA2A92">
                      <w:pPr>
                        <w:jc w:val="center"/>
                        <w:rPr>
                          <w:rFonts w:ascii="Cambria" w:hAnsi="Cambria"/>
                          <w:b/>
                          <w:bCs/>
                          <w:i/>
                          <w:iCs/>
                          <w:color w:val="000000" w:themeColor="text1"/>
                        </w:rPr>
                      </w:pPr>
                      <w:r>
                        <w:rPr>
                          <w:rFonts w:ascii="Cambria" w:hAnsi="Cambria"/>
                          <w:b/>
                          <w:bCs/>
                          <w:color w:val="000000" w:themeColor="text1"/>
                        </w:rPr>
                        <w:t>Stewardship</w:t>
                      </w:r>
                    </w:p>
                  </w:txbxContent>
                </v:textbox>
              </v:roundrect>
            </w:pict>
          </mc:Fallback>
        </mc:AlternateContent>
      </w:r>
      <w:r w:rsidR="00BA2A92">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1C4F2C9" w14:textId="77777777" w:rsidR="0068687E" w:rsidRDefault="0068687E" w:rsidP="00975302">
      <w:pPr>
        <w:widowControl w:val="0"/>
        <w:rPr>
          <w:rFonts w:ascii="Times New Roman" w:eastAsia="Times New Roman" w:hAnsi="Times New Roman" w:cs="Times New Roman"/>
          <w:sz w:val="20"/>
          <w:szCs w:val="20"/>
        </w:rPr>
      </w:pPr>
    </w:p>
    <w:bookmarkStart w:id="189" w:name="p16"/>
    <w:p w14:paraId="1AD5530B" w14:textId="10AE822F" w:rsidR="00975302" w:rsidRPr="00F823A4" w:rsidRDefault="00975302" w:rsidP="00975302">
      <w:pPr>
        <w:widowControl w:val="0"/>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60288" behindDoc="0" locked="0" layoutInCell="1" hidden="0" allowOverlap="1" wp14:anchorId="60B662B0" wp14:editId="4FF4D460">
                <wp:simplePos x="0" y="0"/>
                <wp:positionH relativeFrom="column">
                  <wp:posOffset>3949700</wp:posOffset>
                </wp:positionH>
                <wp:positionV relativeFrom="paragraph">
                  <wp:posOffset>965200</wp:posOffset>
                </wp:positionV>
                <wp:extent cx="17638"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5337181" y="3777160"/>
                          <a:ext cx="17638" cy="568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50E5F7AC" id="Straight Arrow Connector 6" o:spid="_x0000_s1026" type="#_x0000_t32" style="position:absolute;margin-left:311pt;margin-top:76pt;width:1.4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" strokecolor="#1cade4 [3204]">
                <v:stroke startarrowwidth="narrow" startarrowlength="short" endarrowwidth="narrow" endarrowlength="short" joinstyle="miter"/>
              </v:shape>
            </w:pict>
          </mc:Fallback>
        </mc:AlternateContent>
      </w:r>
    </w:p>
    <w:p w14:paraId="04DF881E" w14:textId="25F5076D" w:rsidR="00975302" w:rsidRPr="003A6A0E" w:rsidRDefault="00054021" w:rsidP="00975302">
      <w:pPr>
        <w:pStyle w:val="Heading1"/>
      </w:pPr>
      <w:bookmarkStart w:id="190" w:name="_Toc85872892"/>
      <w:bookmarkStart w:id="191" w:name="_Toc85893087"/>
      <w:bookmarkStart w:id="192" w:name="_Toc85895372"/>
      <w:bookmarkStart w:id="193" w:name="_Toc85895534"/>
      <w:bookmarkStart w:id="194" w:name="_Toc85895927"/>
      <w:bookmarkStart w:id="195" w:name="_Toc86225788"/>
      <w:bookmarkStart w:id="196" w:name="_Toc86348120"/>
      <w:bookmarkStart w:id="197" w:name="_Toc86348839"/>
      <w:bookmarkStart w:id="198" w:name="_Toc98593852"/>
      <w:bookmarkEnd w:id="189"/>
      <w:r>
        <w:rPr>
          <w:noProof/>
          <w:color w:val="000000"/>
        </w:rPr>
        <mc:AlternateContent>
          <mc:Choice Requires="wps">
            <w:drawing>
              <wp:anchor distT="0" distB="0" distL="114300" distR="114300" simplePos="0" relativeHeight="253742080" behindDoc="0" locked="0" layoutInCell="1" allowOverlap="1" wp14:anchorId="442A9EDD" wp14:editId="769410E9">
                <wp:simplePos x="0" y="0"/>
                <wp:positionH relativeFrom="column">
                  <wp:posOffset>-606606</wp:posOffset>
                </wp:positionH>
                <wp:positionV relativeFrom="paragraph">
                  <wp:posOffset>526143</wp:posOffset>
                </wp:positionV>
                <wp:extent cx="499745" cy="1183005"/>
                <wp:effectExtent l="12700" t="12700" r="20955" b="10795"/>
                <wp:wrapNone/>
                <wp:docPr id="40" name="Up Arrow 40">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EF55CC6" w14:textId="77777777" w:rsidR="00054021" w:rsidRPr="00260E8E" w:rsidRDefault="00054021"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A9EDD" id="Up Arrow 40" o:spid="_x0000_s1070" type="#_x0000_t68" href="#toc1" style="position:absolute;margin-left:-47.75pt;margin-top:41.45pt;width:39.35pt;height:93.15pt;z-index:25374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" o:button="t" adj="4562" fillcolor="#43bae8 [2676]" strokecolor="black [3213]">
                <v:fill color2="#74ccee [1972]" rotate="t" o:detectmouseclick="t" focusposition="1,1" focussize="-1,-1" focus="100%" type="gradientRadial"/>
                <v:textbox>
                  <w:txbxContent>
                    <w:p w14:paraId="7EF55CC6" w14:textId="77777777" w:rsidR="00054021" w:rsidRPr="00260E8E" w:rsidRDefault="00054021"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3A6A0E">
        <w:t>BOARD OF TRUSTEES</w:t>
      </w:r>
      <w:bookmarkEnd w:id="190"/>
      <w:bookmarkEnd w:id="191"/>
      <w:bookmarkEnd w:id="192"/>
      <w:bookmarkEnd w:id="193"/>
      <w:bookmarkEnd w:id="194"/>
      <w:bookmarkEnd w:id="195"/>
      <w:bookmarkEnd w:id="196"/>
      <w:bookmarkEnd w:id="197"/>
      <w:bookmarkEnd w:id="198"/>
    </w:p>
    <w:p w14:paraId="0E75A671" w14:textId="77777777" w:rsidR="00975302" w:rsidRDefault="00975302" w:rsidP="007D0C7E">
      <w:pPr>
        <w:numPr>
          <w:ilvl w:val="0"/>
          <w:numId w:val="45"/>
        </w:numPr>
        <w:pBdr>
          <w:top w:val="nil"/>
          <w:left w:val="nil"/>
          <w:bottom w:val="nil"/>
          <w:right w:val="nil"/>
          <w:between w:val="nil"/>
        </w:pBdr>
      </w:pPr>
      <w:r>
        <w:rPr>
          <w:color w:val="000000"/>
        </w:rPr>
        <w:t>The Officers of the Congregation shall be the President, Vice President, Secretary and Treasurer.</w:t>
      </w:r>
    </w:p>
    <w:p w14:paraId="527EF1B9" w14:textId="4BA2B4DA" w:rsidR="00975302" w:rsidRDefault="00975302" w:rsidP="007D0C7E">
      <w:pPr>
        <w:numPr>
          <w:ilvl w:val="0"/>
          <w:numId w:val="45"/>
        </w:numPr>
        <w:pBdr>
          <w:top w:val="nil"/>
          <w:left w:val="nil"/>
          <w:bottom w:val="nil"/>
          <w:right w:val="nil"/>
          <w:between w:val="nil"/>
        </w:pBdr>
      </w:pPr>
      <w:r>
        <w:rPr>
          <w:color w:val="000000"/>
        </w:rPr>
        <w:t>Executive Team Members are the President, Vice President, Secretary, and Treasurer</w:t>
      </w:r>
    </w:p>
    <w:p w14:paraId="6B0C3AA5" w14:textId="5BA0D8FD" w:rsidR="00975302" w:rsidRDefault="00975302" w:rsidP="007D0C7E">
      <w:pPr>
        <w:numPr>
          <w:ilvl w:val="0"/>
          <w:numId w:val="45"/>
        </w:numPr>
        <w:pBdr>
          <w:top w:val="nil"/>
          <w:left w:val="nil"/>
          <w:bottom w:val="nil"/>
          <w:right w:val="nil"/>
          <w:between w:val="nil"/>
        </w:pBdr>
      </w:pPr>
      <w:r>
        <w:rPr>
          <w:color w:val="000000"/>
        </w:rPr>
        <w:t>In emergencies, the Executive team shall have, and can exercise</w:t>
      </w:r>
      <w:r w:rsidR="00054021">
        <w:rPr>
          <w:color w:val="000000"/>
        </w:rPr>
        <w:t>,</w:t>
      </w:r>
      <w:r>
        <w:rPr>
          <w:color w:val="000000"/>
        </w:rPr>
        <w:t xml:space="preserve"> between meetings of the Board</w:t>
      </w:r>
      <w:r w:rsidR="00616258">
        <w:rPr>
          <w:color w:val="000000"/>
        </w:rPr>
        <w:t xml:space="preserve"> </w:t>
      </w:r>
      <w:r>
        <w:rPr>
          <w:color w:val="000000"/>
        </w:rPr>
        <w:t>any and</w:t>
      </w:r>
      <w:r w:rsidR="00953B14">
        <w:rPr>
          <w:color w:val="000000"/>
        </w:rPr>
        <w:t>/or</w:t>
      </w:r>
      <w:r>
        <w:rPr>
          <w:color w:val="000000"/>
        </w:rPr>
        <w:t xml:space="preserve"> all powers of the Board. </w:t>
      </w:r>
      <w:r>
        <w:rPr>
          <w:rFonts w:ascii="MS Gothic" w:eastAsia="MS Gothic" w:hAnsi="MS Gothic" w:cs="MS Gothic"/>
          <w:color w:val="000000"/>
        </w:rPr>
        <w:t> </w:t>
      </w:r>
    </w:p>
    <w:p w14:paraId="4F32B01F" w14:textId="57E66121" w:rsidR="00975302" w:rsidRDefault="00975302" w:rsidP="007D0C7E">
      <w:pPr>
        <w:numPr>
          <w:ilvl w:val="0"/>
          <w:numId w:val="45"/>
        </w:numPr>
        <w:pBdr>
          <w:top w:val="nil"/>
          <w:left w:val="nil"/>
          <w:bottom w:val="nil"/>
          <w:right w:val="nil"/>
          <w:between w:val="nil"/>
        </w:pBdr>
      </w:pPr>
      <w:r>
        <w:rPr>
          <w:color w:val="000000"/>
        </w:rPr>
        <w:t xml:space="preserve">A quorum shall be comprised of three or more members of the Executive Team </w:t>
      </w:r>
      <w:r>
        <w:rPr>
          <w:rFonts w:ascii="MS Gothic" w:eastAsia="MS Gothic" w:hAnsi="MS Gothic" w:cs="MS Gothic"/>
          <w:color w:val="000000"/>
        </w:rPr>
        <w:t> </w:t>
      </w:r>
    </w:p>
    <w:p w14:paraId="669B698E" w14:textId="746E43EA" w:rsidR="00975302" w:rsidRDefault="00054021" w:rsidP="007D0C7E">
      <w:pPr>
        <w:widowControl w:val="0"/>
        <w:numPr>
          <w:ilvl w:val="0"/>
          <w:numId w:val="45"/>
        </w:numPr>
        <w:pBdr>
          <w:top w:val="nil"/>
          <w:left w:val="nil"/>
          <w:bottom w:val="nil"/>
          <w:right w:val="nil"/>
          <w:between w:val="nil"/>
        </w:pBdr>
      </w:pPr>
      <w:r>
        <w:rPr>
          <w:noProof/>
        </w:rPr>
        <mc:AlternateContent>
          <mc:Choice Requires="wps">
            <w:drawing>
              <wp:anchor distT="0" distB="0" distL="114300" distR="114300" simplePos="0" relativeHeight="253744128" behindDoc="0" locked="0" layoutInCell="1" allowOverlap="1" wp14:anchorId="453058D0" wp14:editId="6ACBFBE7">
                <wp:simplePos x="0" y="0"/>
                <wp:positionH relativeFrom="column">
                  <wp:posOffset>-608784</wp:posOffset>
                </wp:positionH>
                <wp:positionV relativeFrom="paragraph">
                  <wp:posOffset>233861</wp:posOffset>
                </wp:positionV>
                <wp:extent cx="534035" cy="1221740"/>
                <wp:effectExtent l="12700" t="0" r="24765" b="22860"/>
                <wp:wrapNone/>
                <wp:docPr id="41" name="Down Arrow 41">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12770F" w14:textId="77777777" w:rsidR="00054021" w:rsidRPr="0052516C" w:rsidRDefault="00054021"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058D0" id="Down Arrow 41" o:spid="_x0000_s1071" type="#_x0000_t67" href="#p17" style="position:absolute;left:0;text-align:left;margin-left:-47.95pt;margin-top:18.4pt;width:42.05pt;height:96.2pt;z-index:25374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ibtAIAAPE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" o:button="t" adj="16512" fillcolor="#ffc000" strokecolor="#c00000" strokeweight="1.25pt">
                <v:fill o:detectmouseclick="t"/>
                <v:textbox>
                  <w:txbxContent>
                    <w:p w14:paraId="1912770F" w14:textId="77777777" w:rsidR="00054021" w:rsidRPr="0052516C" w:rsidRDefault="00054021" w:rsidP="0097100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rPr>
        <w:t>Any action taken by the Executive Team between Board meetings on an emergency basis shall be reported to all members of the Board via email and/or phone messages as soon as possible and presented to the entire Board for recording in the minutes of the Board at their next meeting.</w:t>
      </w:r>
    </w:p>
    <w:p w14:paraId="732D53AF" w14:textId="77777777" w:rsidR="00975302" w:rsidRDefault="00975302" w:rsidP="00975302">
      <w:pPr>
        <w:pStyle w:val="Style6"/>
      </w:pPr>
      <w:bookmarkStart w:id="199" w:name="_3whwml4" w:colFirst="0" w:colLast="0"/>
      <w:bookmarkEnd w:id="199"/>
    </w:p>
    <w:p w14:paraId="2CF05E61" w14:textId="01C822F5" w:rsidR="00975302" w:rsidRDefault="00975302" w:rsidP="00975302">
      <w:pPr>
        <w:pStyle w:val="Style6"/>
      </w:pPr>
    </w:p>
    <w:p w14:paraId="1C61882E" w14:textId="77777777" w:rsidR="00975302" w:rsidRDefault="00975302" w:rsidP="00975302">
      <w:pPr>
        <w:pStyle w:val="Style6"/>
      </w:pPr>
    </w:p>
    <w:p w14:paraId="64B2177D" w14:textId="2E130F46" w:rsidR="00975302" w:rsidRDefault="00975302" w:rsidP="00975302">
      <w:pPr>
        <w:pStyle w:val="Style6"/>
      </w:pPr>
    </w:p>
    <w:p w14:paraId="1F3BFAE4" w14:textId="77777777" w:rsidR="00975302" w:rsidRDefault="00975302" w:rsidP="00975302">
      <w:pPr>
        <w:pStyle w:val="Style6"/>
      </w:pPr>
    </w:p>
    <w:p w14:paraId="5B14C68E" w14:textId="77777777" w:rsidR="00975302" w:rsidRDefault="00975302" w:rsidP="00975302">
      <w:pPr>
        <w:pStyle w:val="Style6"/>
      </w:pPr>
    </w:p>
    <w:p w14:paraId="47122B99" w14:textId="06CCEBB8" w:rsidR="00975302" w:rsidRDefault="00975302" w:rsidP="00975302">
      <w:pPr>
        <w:pStyle w:val="Style6"/>
      </w:pPr>
    </w:p>
    <w:p w14:paraId="1F1F69A5" w14:textId="77777777" w:rsidR="00975302" w:rsidRDefault="00975302" w:rsidP="00975302">
      <w:pPr>
        <w:pStyle w:val="Style6"/>
      </w:pPr>
    </w:p>
    <w:p w14:paraId="1324A959" w14:textId="77777777" w:rsidR="00975302" w:rsidRDefault="00975302" w:rsidP="00975302">
      <w:pPr>
        <w:pStyle w:val="Style6"/>
      </w:pPr>
    </w:p>
    <w:p w14:paraId="6BB08DBC" w14:textId="77777777" w:rsidR="00975302" w:rsidRDefault="00975302" w:rsidP="00975302">
      <w:pPr>
        <w:pStyle w:val="Style6"/>
      </w:pPr>
    </w:p>
    <w:p w14:paraId="6F3A5F76" w14:textId="7EF63793" w:rsidR="00975302" w:rsidRDefault="00975302" w:rsidP="00975302">
      <w:pPr>
        <w:pStyle w:val="Style6"/>
      </w:pPr>
    </w:p>
    <w:p w14:paraId="2D6D349E" w14:textId="25D8C2A9" w:rsidR="00975302" w:rsidRDefault="00975302" w:rsidP="00975302"/>
    <w:p w14:paraId="1C0D98AC" w14:textId="1340B86D" w:rsidR="00975302" w:rsidRPr="00B22884" w:rsidRDefault="00B22884" w:rsidP="00B22884">
      <w:pPr>
        <w:spacing w:after="200" w:line="288" w:lineRule="auto"/>
        <w:rPr>
          <w:b/>
          <w:i/>
          <w:iCs/>
        </w:rPr>
      </w:pPr>
      <w:r>
        <w:br w:type="page"/>
      </w:r>
      <w:bookmarkStart w:id="200" w:name="p17"/>
      <w:bookmarkEnd w:id="200"/>
    </w:p>
    <w:p w14:paraId="50A6B841" w14:textId="77777777" w:rsidR="00975302" w:rsidRDefault="00975302" w:rsidP="00975302">
      <w:pPr>
        <w:rPr>
          <w:b/>
        </w:rPr>
      </w:pPr>
    </w:p>
    <w:p w14:paraId="26F7712D" w14:textId="77777777" w:rsidR="00975302" w:rsidRDefault="00975302" w:rsidP="00975302">
      <w:pPr>
        <w:rPr>
          <w:b/>
        </w:rPr>
      </w:pPr>
    </w:p>
    <w:p w14:paraId="7DBDA3D6" w14:textId="6176B046" w:rsidR="00975302" w:rsidRPr="00705936" w:rsidRDefault="00975302" w:rsidP="00975302">
      <w:pPr>
        <w:pStyle w:val="Heading2"/>
      </w:pPr>
      <w:bookmarkStart w:id="201" w:name="_Toc85872893"/>
      <w:bookmarkStart w:id="202" w:name="_Toc85893088"/>
      <w:bookmarkStart w:id="203" w:name="_Toc85895373"/>
      <w:bookmarkStart w:id="204" w:name="_Toc85895535"/>
      <w:bookmarkStart w:id="205" w:name="_Toc85895928"/>
      <w:bookmarkStart w:id="206" w:name="_Toc86225790"/>
      <w:bookmarkStart w:id="207" w:name="_Toc86348121"/>
      <w:bookmarkStart w:id="208" w:name="_Toc86348840"/>
      <w:bookmarkStart w:id="209" w:name="_Toc98593853"/>
      <w:r w:rsidRPr="00705936">
        <w:t>President</w:t>
      </w:r>
      <w:bookmarkEnd w:id="201"/>
      <w:bookmarkEnd w:id="202"/>
      <w:bookmarkEnd w:id="203"/>
      <w:bookmarkEnd w:id="204"/>
      <w:bookmarkEnd w:id="205"/>
      <w:bookmarkEnd w:id="206"/>
      <w:bookmarkEnd w:id="207"/>
      <w:bookmarkEnd w:id="208"/>
      <w:bookmarkEnd w:id="209"/>
      <w:r w:rsidRPr="00705936">
        <w:t xml:space="preserve"> </w:t>
      </w:r>
    </w:p>
    <w:p w14:paraId="6F43366F" w14:textId="77777777" w:rsidR="00975302" w:rsidRDefault="00975302" w:rsidP="00975302">
      <w:pPr>
        <w:rPr>
          <w:b/>
        </w:rPr>
      </w:pPr>
    </w:p>
    <w:p w14:paraId="008C3D89" w14:textId="77777777" w:rsidR="00975302" w:rsidRDefault="00975302" w:rsidP="00975302">
      <w:pPr>
        <w:rPr>
          <w:b/>
        </w:rPr>
      </w:pPr>
    </w:p>
    <w:p w14:paraId="1F2151F7" w14:textId="77777777" w:rsidR="00975302" w:rsidRDefault="00975302" w:rsidP="007D0C7E">
      <w:pPr>
        <w:numPr>
          <w:ilvl w:val="0"/>
          <w:numId w:val="75"/>
        </w:numPr>
        <w:pBdr>
          <w:top w:val="nil"/>
          <w:left w:val="nil"/>
          <w:bottom w:val="nil"/>
          <w:right w:val="nil"/>
          <w:between w:val="nil"/>
        </w:pBdr>
      </w:pPr>
      <w:r>
        <w:rPr>
          <w:color w:val="000000"/>
        </w:rPr>
        <w:t>The President shall be the executive officer of the Congregation and shall preside at all meetings of the Board and of the congregation.</w:t>
      </w:r>
    </w:p>
    <w:p w14:paraId="5C52361D" w14:textId="77777777" w:rsidR="00975302" w:rsidRDefault="00975302" w:rsidP="007D0C7E">
      <w:pPr>
        <w:numPr>
          <w:ilvl w:val="0"/>
          <w:numId w:val="75"/>
        </w:numPr>
        <w:pBdr>
          <w:top w:val="nil"/>
          <w:left w:val="nil"/>
          <w:bottom w:val="nil"/>
          <w:right w:val="nil"/>
          <w:between w:val="nil"/>
        </w:pBdr>
      </w:pPr>
      <w:r>
        <w:rPr>
          <w:color w:val="000000"/>
        </w:rPr>
        <w:t xml:space="preserve">The President shall submit a report of the Board’s activities at the Annual Meeting </w:t>
      </w:r>
    </w:p>
    <w:p w14:paraId="58F2E384" w14:textId="77777777" w:rsidR="00975302" w:rsidRDefault="00975302" w:rsidP="007D0C7E">
      <w:pPr>
        <w:numPr>
          <w:ilvl w:val="0"/>
          <w:numId w:val="75"/>
        </w:numPr>
        <w:pBdr>
          <w:top w:val="nil"/>
          <w:left w:val="nil"/>
          <w:bottom w:val="nil"/>
          <w:right w:val="nil"/>
          <w:between w:val="nil"/>
        </w:pBdr>
      </w:pPr>
      <w:r>
        <w:rPr>
          <w:color w:val="000000"/>
        </w:rPr>
        <w:t>The President shall be an ex-officio member of all teams except the Audit and Nominating Teams.</w:t>
      </w:r>
    </w:p>
    <w:p w14:paraId="790F338A" w14:textId="77777777" w:rsidR="00975302" w:rsidRDefault="00975302" w:rsidP="007D0C7E">
      <w:pPr>
        <w:numPr>
          <w:ilvl w:val="0"/>
          <w:numId w:val="75"/>
        </w:numPr>
        <w:pBdr>
          <w:top w:val="nil"/>
          <w:left w:val="nil"/>
          <w:bottom w:val="nil"/>
          <w:right w:val="nil"/>
          <w:between w:val="nil"/>
        </w:pBdr>
      </w:pPr>
      <w:r>
        <w:rPr>
          <w:color w:val="000000"/>
        </w:rPr>
        <w:t>In addition to these duties the President shall model UU principles, act in accord with the mission, and values of the congregation</w:t>
      </w:r>
    </w:p>
    <w:p w14:paraId="5739273F" w14:textId="77777777" w:rsidR="00975302" w:rsidRDefault="00975302" w:rsidP="007D0C7E">
      <w:pPr>
        <w:numPr>
          <w:ilvl w:val="0"/>
          <w:numId w:val="75"/>
        </w:numPr>
        <w:pBdr>
          <w:top w:val="nil"/>
          <w:left w:val="nil"/>
          <w:bottom w:val="nil"/>
          <w:right w:val="nil"/>
          <w:between w:val="nil"/>
        </w:pBdr>
      </w:pPr>
      <w:r>
        <w:rPr>
          <w:color w:val="000000"/>
        </w:rPr>
        <w:t>Plan a Retreat for each newly constituted Board shortly after the annual meeting in which members are elected</w:t>
      </w:r>
    </w:p>
    <w:p w14:paraId="46A38E4D" w14:textId="77777777" w:rsidR="00975302" w:rsidRDefault="00975302" w:rsidP="007D0C7E">
      <w:pPr>
        <w:numPr>
          <w:ilvl w:val="0"/>
          <w:numId w:val="75"/>
        </w:numPr>
        <w:pBdr>
          <w:top w:val="nil"/>
          <w:left w:val="nil"/>
          <w:bottom w:val="nil"/>
          <w:right w:val="nil"/>
          <w:between w:val="nil"/>
        </w:pBdr>
      </w:pPr>
      <w:r>
        <w:rPr>
          <w:color w:val="000000"/>
        </w:rPr>
        <w:t>Lead the Board in developing a new approach to Board function and its view from the balcony</w:t>
      </w:r>
    </w:p>
    <w:p w14:paraId="0B9707D4" w14:textId="77777777" w:rsidR="00975302" w:rsidRDefault="00975302" w:rsidP="007D0C7E">
      <w:pPr>
        <w:numPr>
          <w:ilvl w:val="0"/>
          <w:numId w:val="75"/>
        </w:numPr>
        <w:pBdr>
          <w:top w:val="nil"/>
          <w:left w:val="nil"/>
          <w:bottom w:val="nil"/>
          <w:right w:val="nil"/>
          <w:between w:val="nil"/>
        </w:pBdr>
      </w:pPr>
      <w:r>
        <w:rPr>
          <w:color w:val="000000"/>
        </w:rPr>
        <w:t>Arrange for a facilitator and a venue for the Annual Board Retreat</w:t>
      </w:r>
    </w:p>
    <w:p w14:paraId="3C13FA0D" w14:textId="54B4B678" w:rsidR="00975302" w:rsidRDefault="00457194" w:rsidP="007D0C7E">
      <w:pPr>
        <w:numPr>
          <w:ilvl w:val="0"/>
          <w:numId w:val="75"/>
        </w:numPr>
        <w:pBdr>
          <w:top w:val="nil"/>
          <w:left w:val="nil"/>
          <w:bottom w:val="nil"/>
          <w:right w:val="nil"/>
          <w:between w:val="nil"/>
        </w:pBdr>
      </w:pPr>
      <w:r>
        <w:rPr>
          <w:noProof/>
          <w:color w:val="000000"/>
        </w:rPr>
        <mc:AlternateContent>
          <mc:Choice Requires="wps">
            <w:drawing>
              <wp:anchor distT="0" distB="0" distL="114300" distR="114300" simplePos="0" relativeHeight="253746176" behindDoc="0" locked="0" layoutInCell="1" allowOverlap="1" wp14:anchorId="22F9EB30" wp14:editId="4BF17488">
                <wp:simplePos x="0" y="0"/>
                <wp:positionH relativeFrom="column">
                  <wp:posOffset>-435610</wp:posOffset>
                </wp:positionH>
                <wp:positionV relativeFrom="paragraph">
                  <wp:posOffset>214630</wp:posOffset>
                </wp:positionV>
                <wp:extent cx="499745" cy="1183005"/>
                <wp:effectExtent l="12700" t="12700" r="20955" b="10795"/>
                <wp:wrapNone/>
                <wp:docPr id="42" name="Up Arrow 42">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EE669B1" w14:textId="77777777" w:rsidR="002F1354" w:rsidRPr="00260E8E" w:rsidRDefault="002F1354"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9EB30" id="Up Arrow 42" o:spid="_x0000_s1072" type="#_x0000_t68" href="#toc1" style="position:absolute;left:0;text-align:left;margin-left:-34.3pt;margin-top:16.9pt;width:39.35pt;height:93.15pt;z-index:25374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" o:button="t" adj="4562" fillcolor="#43bae8 [2676]" strokecolor="black [3213]">
                <v:fill color2="#74ccee [1972]" rotate="t" o:detectmouseclick="t" focusposition="1,1" focussize="-1,-1" focus="100%" type="gradientRadial"/>
                <v:textbox>
                  <w:txbxContent>
                    <w:p w14:paraId="3EE669B1" w14:textId="77777777" w:rsidR="002F1354" w:rsidRPr="00260E8E" w:rsidRDefault="002F1354"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color w:val="000000"/>
        </w:rPr>
        <w:t>Plan meaningful Board meetings that encourage participation</w:t>
      </w:r>
    </w:p>
    <w:p w14:paraId="656C9ABD" w14:textId="316BD576" w:rsidR="00975302" w:rsidRDefault="00975302" w:rsidP="007D0C7E">
      <w:pPr>
        <w:numPr>
          <w:ilvl w:val="0"/>
          <w:numId w:val="75"/>
        </w:numPr>
        <w:pBdr>
          <w:top w:val="nil"/>
          <w:left w:val="nil"/>
          <w:bottom w:val="nil"/>
          <w:right w:val="nil"/>
          <w:between w:val="nil"/>
        </w:pBdr>
      </w:pPr>
      <w:r>
        <w:rPr>
          <w:color w:val="000000"/>
        </w:rPr>
        <w:t>Have regular and meaningful dialog with the minister, other Board members, and Council Team leaders</w:t>
      </w:r>
    </w:p>
    <w:p w14:paraId="12793295" w14:textId="1769E64C" w:rsidR="00975302" w:rsidRDefault="00975302" w:rsidP="007D0C7E">
      <w:pPr>
        <w:numPr>
          <w:ilvl w:val="0"/>
          <w:numId w:val="75"/>
        </w:numPr>
        <w:pBdr>
          <w:top w:val="nil"/>
          <w:left w:val="nil"/>
          <w:bottom w:val="nil"/>
          <w:right w:val="nil"/>
          <w:between w:val="nil"/>
        </w:pBdr>
      </w:pPr>
      <w:r>
        <w:rPr>
          <w:color w:val="000000"/>
        </w:rPr>
        <w:t>Encourage Board members to be fully engaged both inside and outside of Board meetings</w:t>
      </w:r>
    </w:p>
    <w:p w14:paraId="4E964383" w14:textId="77777777" w:rsidR="00975302" w:rsidRDefault="00975302" w:rsidP="007D0C7E">
      <w:pPr>
        <w:numPr>
          <w:ilvl w:val="0"/>
          <w:numId w:val="75"/>
        </w:numPr>
        <w:pBdr>
          <w:top w:val="nil"/>
          <w:left w:val="nil"/>
          <w:bottom w:val="nil"/>
          <w:right w:val="nil"/>
          <w:between w:val="nil"/>
        </w:pBdr>
      </w:pPr>
      <w:r>
        <w:rPr>
          <w:color w:val="000000"/>
        </w:rPr>
        <w:t>Place on the Congregation calendar dates related to Board activities</w:t>
      </w:r>
    </w:p>
    <w:p w14:paraId="75A8DA12" w14:textId="77777777" w:rsidR="00975302" w:rsidRDefault="00975302" w:rsidP="007D0C7E">
      <w:pPr>
        <w:numPr>
          <w:ilvl w:val="0"/>
          <w:numId w:val="75"/>
        </w:numPr>
        <w:pBdr>
          <w:top w:val="nil"/>
          <w:left w:val="nil"/>
          <w:bottom w:val="nil"/>
          <w:right w:val="nil"/>
          <w:between w:val="nil"/>
        </w:pBdr>
      </w:pPr>
      <w:r>
        <w:rPr>
          <w:color w:val="000000"/>
        </w:rPr>
        <w:t>Consider a mid-fiscal year Congregational meeting</w:t>
      </w:r>
    </w:p>
    <w:p w14:paraId="69C2CA70" w14:textId="7BF59356" w:rsidR="00975302" w:rsidRDefault="00457194" w:rsidP="007D0C7E">
      <w:pPr>
        <w:numPr>
          <w:ilvl w:val="0"/>
          <w:numId w:val="75"/>
        </w:numPr>
        <w:pBdr>
          <w:top w:val="nil"/>
          <w:left w:val="nil"/>
          <w:bottom w:val="nil"/>
          <w:right w:val="nil"/>
          <w:between w:val="nil"/>
        </w:pBdr>
      </w:pPr>
      <w:r>
        <w:rPr>
          <w:noProof/>
        </w:rPr>
        <mc:AlternateContent>
          <mc:Choice Requires="wps">
            <w:drawing>
              <wp:anchor distT="0" distB="0" distL="114300" distR="114300" simplePos="0" relativeHeight="253748224" behindDoc="0" locked="0" layoutInCell="1" allowOverlap="1" wp14:anchorId="66379F5D" wp14:editId="2942164E">
                <wp:simplePos x="0" y="0"/>
                <wp:positionH relativeFrom="column">
                  <wp:posOffset>-466090</wp:posOffset>
                </wp:positionH>
                <wp:positionV relativeFrom="paragraph">
                  <wp:posOffset>196850</wp:posOffset>
                </wp:positionV>
                <wp:extent cx="534035" cy="1221740"/>
                <wp:effectExtent l="12700" t="0" r="24765" b="22860"/>
                <wp:wrapNone/>
                <wp:docPr id="43" name="Down Arrow 43">
                  <a:hlinkClick xmlns:a="http://schemas.openxmlformats.org/drawingml/2006/main" r:id="rId20"/>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65AC75" w14:textId="77777777" w:rsidR="002F1354" w:rsidRPr="0052516C" w:rsidRDefault="002F1354"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79F5D" id="Down Arrow 43" o:spid="_x0000_s1073" type="#_x0000_t67" href="#p18" style="position:absolute;left:0;text-align:left;margin-left:-36.7pt;margin-top:15.5pt;width:42.05pt;height:96.2pt;z-index:25374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" o:button="t" adj="16512" fillcolor="#ffc000" strokecolor="#c00000" strokeweight="1.25pt">
                <v:fill o:detectmouseclick="t"/>
                <v:textbox>
                  <w:txbxContent>
                    <w:p w14:paraId="6A65AC75" w14:textId="77777777" w:rsidR="002F1354" w:rsidRPr="0052516C" w:rsidRDefault="002F1354" w:rsidP="0097100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rPr>
        <w:t>Request goal setting by Council Teams</w:t>
      </w:r>
    </w:p>
    <w:p w14:paraId="70DD2C16" w14:textId="43DF7B76" w:rsidR="00975302" w:rsidRDefault="00975302" w:rsidP="007D0C7E">
      <w:pPr>
        <w:numPr>
          <w:ilvl w:val="0"/>
          <w:numId w:val="75"/>
        </w:numPr>
        <w:pBdr>
          <w:top w:val="nil"/>
          <w:left w:val="nil"/>
          <w:bottom w:val="nil"/>
          <w:right w:val="nil"/>
          <w:between w:val="nil"/>
        </w:pBdr>
      </w:pPr>
      <w:r>
        <w:rPr>
          <w:color w:val="000000"/>
        </w:rPr>
        <w:t>Request year end reports of accomplishments from Council Team</w:t>
      </w:r>
    </w:p>
    <w:p w14:paraId="6FF13C6E" w14:textId="77777777" w:rsidR="00975302" w:rsidRDefault="00975302" w:rsidP="007D0C7E">
      <w:pPr>
        <w:numPr>
          <w:ilvl w:val="0"/>
          <w:numId w:val="75"/>
        </w:numPr>
        <w:pBdr>
          <w:top w:val="nil"/>
          <w:left w:val="nil"/>
          <w:bottom w:val="nil"/>
          <w:right w:val="nil"/>
          <w:between w:val="nil"/>
        </w:pBdr>
      </w:pPr>
      <w:r>
        <w:rPr>
          <w:color w:val="000000"/>
        </w:rPr>
        <w:t>Participate in the life of the Congregation and outreach programs</w:t>
      </w:r>
    </w:p>
    <w:p w14:paraId="14A82C4B" w14:textId="20A1D859" w:rsidR="00975302" w:rsidRDefault="00975302" w:rsidP="007D0C7E">
      <w:pPr>
        <w:numPr>
          <w:ilvl w:val="0"/>
          <w:numId w:val="75"/>
        </w:numPr>
        <w:pBdr>
          <w:top w:val="nil"/>
          <w:left w:val="nil"/>
          <w:bottom w:val="nil"/>
          <w:right w:val="nil"/>
          <w:between w:val="nil"/>
        </w:pBdr>
      </w:pPr>
      <w:r>
        <w:rPr>
          <w:color w:val="000000"/>
        </w:rPr>
        <w:t>Keep apprised of current trends in progressive religion</w:t>
      </w:r>
    </w:p>
    <w:p w14:paraId="12B7F51E" w14:textId="77777777" w:rsidR="00975302" w:rsidRDefault="00975302" w:rsidP="007D0C7E">
      <w:pPr>
        <w:numPr>
          <w:ilvl w:val="0"/>
          <w:numId w:val="75"/>
        </w:numPr>
        <w:pBdr>
          <w:top w:val="nil"/>
          <w:left w:val="nil"/>
          <w:bottom w:val="nil"/>
          <w:right w:val="nil"/>
          <w:between w:val="nil"/>
        </w:pBdr>
      </w:pPr>
      <w:r>
        <w:rPr>
          <w:color w:val="000000"/>
        </w:rPr>
        <w:t>Strive to motivate others</w:t>
      </w:r>
    </w:p>
    <w:p w14:paraId="36433865" w14:textId="37DBEB9C" w:rsidR="00975302" w:rsidRDefault="00975302" w:rsidP="007D0C7E">
      <w:pPr>
        <w:numPr>
          <w:ilvl w:val="0"/>
          <w:numId w:val="75"/>
        </w:numPr>
        <w:pBdr>
          <w:top w:val="nil"/>
          <w:left w:val="nil"/>
          <w:bottom w:val="nil"/>
          <w:right w:val="nil"/>
          <w:between w:val="nil"/>
        </w:pBdr>
      </w:pPr>
      <w:r>
        <w:rPr>
          <w:color w:val="000000"/>
        </w:rPr>
        <w:t>Be protective of his/her personal well-being and encourage the same in others</w:t>
      </w:r>
    </w:p>
    <w:p w14:paraId="4BD752E2" w14:textId="71DB8473" w:rsidR="00975302" w:rsidRDefault="00975302" w:rsidP="00975302"/>
    <w:p w14:paraId="1E9379ED" w14:textId="6C9C5549" w:rsidR="00975302" w:rsidRDefault="00975302" w:rsidP="00975302">
      <w:pPr>
        <w:widowControl w:val="0"/>
        <w:spacing w:after="240"/>
        <w:rPr>
          <w:b/>
          <w:color w:val="3F6CAF"/>
          <w:sz w:val="34"/>
          <w:szCs w:val="34"/>
        </w:rPr>
      </w:pPr>
      <w:bookmarkStart w:id="210" w:name="_qsh70q" w:colFirst="0" w:colLast="0"/>
      <w:bookmarkEnd w:id="210"/>
    </w:p>
    <w:p w14:paraId="1AB93A10" w14:textId="3DE02122" w:rsidR="00975302" w:rsidRDefault="00975302" w:rsidP="00975302">
      <w:pPr>
        <w:widowControl w:val="0"/>
        <w:spacing w:after="240"/>
        <w:rPr>
          <w:color w:val="0000FF"/>
          <w:u w:val="single"/>
        </w:rPr>
      </w:pPr>
    </w:p>
    <w:p w14:paraId="1E573855" w14:textId="34EFD6CF" w:rsidR="00975302" w:rsidRDefault="00975302" w:rsidP="00975302">
      <w:pPr>
        <w:widowControl w:val="0"/>
        <w:spacing w:after="240"/>
        <w:rPr>
          <w:color w:val="0000FF"/>
          <w:u w:val="single"/>
        </w:rPr>
      </w:pPr>
    </w:p>
    <w:p w14:paraId="7010994A" w14:textId="47D5A0C5" w:rsidR="00B22884" w:rsidRDefault="00B22884" w:rsidP="00975302">
      <w:pPr>
        <w:widowControl w:val="0"/>
        <w:spacing w:after="240"/>
        <w:rPr>
          <w:color w:val="0000FF"/>
          <w:u w:val="single"/>
        </w:rPr>
      </w:pPr>
    </w:p>
    <w:p w14:paraId="1318CE47" w14:textId="72E39DF0" w:rsidR="00975302" w:rsidRPr="00B22884" w:rsidRDefault="00B22884" w:rsidP="00B22884">
      <w:pPr>
        <w:spacing w:after="200" w:line="288" w:lineRule="auto"/>
        <w:rPr>
          <w:color w:val="0000FF"/>
          <w:u w:val="single"/>
        </w:rPr>
      </w:pPr>
      <w:r>
        <w:rPr>
          <w:color w:val="0000FF"/>
          <w:u w:val="single"/>
        </w:rPr>
        <w:br w:type="page"/>
      </w:r>
    </w:p>
    <w:p w14:paraId="39AE3284" w14:textId="77777777" w:rsidR="00975302" w:rsidRDefault="00975302" w:rsidP="00975302">
      <w:pPr>
        <w:rPr>
          <w:b/>
        </w:rPr>
      </w:pPr>
      <w:bookmarkStart w:id="211" w:name="p18"/>
      <w:bookmarkEnd w:id="211"/>
    </w:p>
    <w:p w14:paraId="6AD4B8AF" w14:textId="76C2D066" w:rsidR="00975302" w:rsidRPr="00023C07" w:rsidRDefault="00975302" w:rsidP="00975302">
      <w:pPr>
        <w:pStyle w:val="Heading2"/>
      </w:pPr>
      <w:bookmarkStart w:id="212" w:name="_Toc85872894"/>
      <w:bookmarkStart w:id="213" w:name="_Toc85893089"/>
      <w:bookmarkStart w:id="214" w:name="_Toc85895374"/>
      <w:bookmarkStart w:id="215" w:name="_Toc85895536"/>
      <w:bookmarkStart w:id="216" w:name="_Toc85895929"/>
      <w:bookmarkStart w:id="217" w:name="_Toc86225791"/>
      <w:bookmarkStart w:id="218" w:name="_Toc86348122"/>
      <w:bookmarkStart w:id="219" w:name="_Toc86348841"/>
      <w:bookmarkStart w:id="220" w:name="_Toc98593854"/>
      <w:r w:rsidRPr="00023C07">
        <w:t>Vice President</w:t>
      </w:r>
      <w:bookmarkEnd w:id="212"/>
      <w:bookmarkEnd w:id="213"/>
      <w:bookmarkEnd w:id="214"/>
      <w:bookmarkEnd w:id="215"/>
      <w:bookmarkEnd w:id="216"/>
      <w:bookmarkEnd w:id="217"/>
      <w:bookmarkEnd w:id="218"/>
      <w:bookmarkEnd w:id="219"/>
      <w:bookmarkEnd w:id="220"/>
      <w:r w:rsidRPr="00023C07">
        <w:t xml:space="preserve"> </w:t>
      </w:r>
    </w:p>
    <w:p w14:paraId="7DBDFD65" w14:textId="77777777" w:rsidR="00975302" w:rsidRDefault="00975302" w:rsidP="00975302">
      <w:pPr>
        <w:rPr>
          <w:b/>
        </w:rPr>
      </w:pPr>
    </w:p>
    <w:p w14:paraId="7CAEF437" w14:textId="77777777" w:rsidR="00975302" w:rsidRDefault="00975302" w:rsidP="00251B3D">
      <w:pPr>
        <w:numPr>
          <w:ilvl w:val="0"/>
          <w:numId w:val="77"/>
        </w:numPr>
        <w:pBdr>
          <w:top w:val="nil"/>
          <w:left w:val="nil"/>
          <w:bottom w:val="nil"/>
          <w:right w:val="nil"/>
          <w:between w:val="nil"/>
        </w:pBdr>
      </w:pPr>
      <w:r>
        <w:rPr>
          <w:color w:val="000000"/>
        </w:rPr>
        <w:t xml:space="preserve">The Vice President shall assist the President whenever possible. </w:t>
      </w:r>
    </w:p>
    <w:p w14:paraId="5EDBCACE" w14:textId="77777777" w:rsidR="00975302" w:rsidRDefault="00975302" w:rsidP="00251B3D">
      <w:pPr>
        <w:numPr>
          <w:ilvl w:val="0"/>
          <w:numId w:val="77"/>
        </w:numPr>
        <w:pBdr>
          <w:top w:val="nil"/>
          <w:left w:val="nil"/>
          <w:bottom w:val="nil"/>
          <w:right w:val="nil"/>
          <w:between w:val="nil"/>
        </w:pBdr>
      </w:pPr>
      <w:r>
        <w:rPr>
          <w:color w:val="000000"/>
        </w:rPr>
        <w:t xml:space="preserve">In the absence or disability of the President, the Vice President shall perform the duties of the President. </w:t>
      </w:r>
    </w:p>
    <w:p w14:paraId="31001F2C" w14:textId="77777777" w:rsidR="00975302" w:rsidRDefault="00975302" w:rsidP="00251B3D">
      <w:pPr>
        <w:numPr>
          <w:ilvl w:val="0"/>
          <w:numId w:val="77"/>
        </w:numPr>
        <w:pBdr>
          <w:top w:val="nil"/>
          <w:left w:val="nil"/>
          <w:bottom w:val="nil"/>
          <w:right w:val="nil"/>
          <w:between w:val="nil"/>
        </w:pBdr>
      </w:pPr>
      <w:r>
        <w:rPr>
          <w:color w:val="000000"/>
        </w:rPr>
        <w:t xml:space="preserve">If the term of the President is not completed when s/he leaves office, the Vice President shall serve for the balance of the term. </w:t>
      </w:r>
    </w:p>
    <w:p w14:paraId="6CB8A8C2" w14:textId="77777777" w:rsidR="00975302" w:rsidRDefault="00975302" w:rsidP="00251B3D">
      <w:pPr>
        <w:numPr>
          <w:ilvl w:val="0"/>
          <w:numId w:val="77"/>
        </w:numPr>
        <w:pBdr>
          <w:top w:val="nil"/>
          <w:left w:val="nil"/>
          <w:bottom w:val="nil"/>
          <w:right w:val="nil"/>
          <w:between w:val="nil"/>
        </w:pBdr>
      </w:pPr>
      <w:r>
        <w:rPr>
          <w:color w:val="000000"/>
        </w:rPr>
        <w:t>In addition, the Vice President will: Plan, convene, and facilitate monthly meetings of the Program Council</w:t>
      </w:r>
    </w:p>
    <w:p w14:paraId="032F0926" w14:textId="77777777" w:rsidR="00975302" w:rsidRDefault="00975302" w:rsidP="00251B3D">
      <w:pPr>
        <w:numPr>
          <w:ilvl w:val="0"/>
          <w:numId w:val="77"/>
        </w:numPr>
        <w:pBdr>
          <w:top w:val="nil"/>
          <w:left w:val="nil"/>
          <w:bottom w:val="nil"/>
          <w:right w:val="nil"/>
          <w:between w:val="nil"/>
        </w:pBdr>
      </w:pPr>
      <w:r>
        <w:rPr>
          <w:color w:val="000000"/>
        </w:rPr>
        <w:t>Encourage interactions of team leaders to maximize efficiency and cooperation between teams when the interests of two or more teams overlap</w:t>
      </w:r>
    </w:p>
    <w:p w14:paraId="3E7EB538" w14:textId="77777777" w:rsidR="00975302" w:rsidRDefault="00975302" w:rsidP="00251B3D">
      <w:pPr>
        <w:numPr>
          <w:ilvl w:val="0"/>
          <w:numId w:val="77"/>
        </w:numPr>
        <w:pBdr>
          <w:top w:val="nil"/>
          <w:left w:val="nil"/>
          <w:bottom w:val="nil"/>
          <w:right w:val="nil"/>
          <w:between w:val="nil"/>
        </w:pBdr>
      </w:pPr>
      <w:r>
        <w:rPr>
          <w:color w:val="000000"/>
        </w:rPr>
        <w:t>Assure that actions of the Program Council are made known to the Board of Trustees</w:t>
      </w:r>
    </w:p>
    <w:p w14:paraId="1DFB0AF4" w14:textId="77777777" w:rsidR="00975302" w:rsidRPr="00D239FA" w:rsidRDefault="00975302" w:rsidP="00251B3D">
      <w:pPr>
        <w:numPr>
          <w:ilvl w:val="0"/>
          <w:numId w:val="77"/>
        </w:numPr>
        <w:pBdr>
          <w:top w:val="nil"/>
          <w:left w:val="nil"/>
          <w:bottom w:val="nil"/>
          <w:right w:val="nil"/>
          <w:between w:val="nil"/>
        </w:pBdr>
      </w:pPr>
      <w:bookmarkStart w:id="221" w:name="_1pxezwc" w:colFirst="0" w:colLast="0"/>
      <w:bookmarkEnd w:id="221"/>
      <w:r>
        <w:rPr>
          <w:color w:val="000000"/>
        </w:rPr>
        <w:t>Make use of the channels of communication to keep the Congregation appropriately informed of actions of the Council.</w:t>
      </w:r>
    </w:p>
    <w:p w14:paraId="42DFE272" w14:textId="77777777" w:rsidR="00975302" w:rsidRDefault="00975302" w:rsidP="00975302">
      <w:pPr>
        <w:pBdr>
          <w:top w:val="nil"/>
          <w:left w:val="nil"/>
          <w:bottom w:val="nil"/>
          <w:right w:val="nil"/>
          <w:between w:val="nil"/>
        </w:pBdr>
        <w:ind w:left="1080"/>
      </w:pPr>
    </w:p>
    <w:p w14:paraId="21FF04E9" w14:textId="0436FB0F" w:rsidR="00975302" w:rsidRPr="00023C07" w:rsidRDefault="00975302" w:rsidP="00975302">
      <w:pPr>
        <w:pStyle w:val="Heading2"/>
      </w:pPr>
      <w:bookmarkStart w:id="222" w:name="_Toc85872895"/>
      <w:bookmarkStart w:id="223" w:name="_Toc85893090"/>
      <w:bookmarkStart w:id="224" w:name="_Toc85895375"/>
      <w:bookmarkStart w:id="225" w:name="_Toc85895537"/>
      <w:bookmarkStart w:id="226" w:name="_Toc85895930"/>
      <w:bookmarkStart w:id="227" w:name="_Toc86225792"/>
      <w:bookmarkStart w:id="228" w:name="_Toc86348123"/>
      <w:bookmarkStart w:id="229" w:name="_Toc86348842"/>
      <w:bookmarkStart w:id="230" w:name="_Toc98593855"/>
      <w:r w:rsidRPr="00023C07">
        <w:t>Secretary</w:t>
      </w:r>
      <w:bookmarkEnd w:id="222"/>
      <w:bookmarkEnd w:id="223"/>
      <w:bookmarkEnd w:id="224"/>
      <w:bookmarkEnd w:id="225"/>
      <w:bookmarkEnd w:id="226"/>
      <w:bookmarkEnd w:id="227"/>
      <w:bookmarkEnd w:id="228"/>
      <w:bookmarkEnd w:id="229"/>
      <w:bookmarkEnd w:id="230"/>
    </w:p>
    <w:p w14:paraId="4F6C1BC9" w14:textId="77777777" w:rsidR="00975302" w:rsidRDefault="00975302" w:rsidP="00975302">
      <w:pPr>
        <w:rPr>
          <w:b/>
        </w:rPr>
      </w:pPr>
    </w:p>
    <w:p w14:paraId="0172D041" w14:textId="77777777" w:rsidR="00975302" w:rsidRDefault="00975302" w:rsidP="00251B3D">
      <w:pPr>
        <w:numPr>
          <w:ilvl w:val="0"/>
          <w:numId w:val="76"/>
        </w:numPr>
        <w:pBdr>
          <w:top w:val="nil"/>
          <w:left w:val="nil"/>
          <w:bottom w:val="nil"/>
          <w:right w:val="nil"/>
          <w:between w:val="nil"/>
        </w:pBdr>
      </w:pPr>
      <w:r>
        <w:rPr>
          <w:color w:val="000000"/>
        </w:rPr>
        <w:t>The Secretary shall keep a permanent record of the proceedings of all Board and Congregation meetings</w:t>
      </w:r>
    </w:p>
    <w:p w14:paraId="2CAC061C" w14:textId="6605E4F4" w:rsidR="00975302" w:rsidRDefault="002F1354" w:rsidP="00251B3D">
      <w:pPr>
        <w:numPr>
          <w:ilvl w:val="0"/>
          <w:numId w:val="76"/>
        </w:numPr>
        <w:pBdr>
          <w:top w:val="nil"/>
          <w:left w:val="nil"/>
          <w:bottom w:val="nil"/>
          <w:right w:val="nil"/>
          <w:between w:val="nil"/>
        </w:pBdr>
      </w:pPr>
      <w:r>
        <w:rPr>
          <w:noProof/>
          <w:color w:val="000000"/>
        </w:rPr>
        <mc:AlternateContent>
          <mc:Choice Requires="wps">
            <w:drawing>
              <wp:anchor distT="0" distB="0" distL="114300" distR="114300" simplePos="0" relativeHeight="253750272" behindDoc="0" locked="0" layoutInCell="1" allowOverlap="1" wp14:anchorId="0B2D4C1F" wp14:editId="7103385B">
                <wp:simplePos x="0" y="0"/>
                <wp:positionH relativeFrom="column">
                  <wp:posOffset>-448129</wp:posOffset>
                </wp:positionH>
                <wp:positionV relativeFrom="paragraph">
                  <wp:posOffset>67310</wp:posOffset>
                </wp:positionV>
                <wp:extent cx="499745" cy="1183005"/>
                <wp:effectExtent l="12700" t="12700" r="20955" b="10795"/>
                <wp:wrapNone/>
                <wp:docPr id="44" name="Up Arrow 44">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3198B67" w14:textId="77777777" w:rsidR="002F1354" w:rsidRPr="00260E8E" w:rsidRDefault="002F1354"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D4C1F" id="Up Arrow 44" o:spid="_x0000_s1074" type="#_x0000_t68" href="#toc1" style="position:absolute;left:0;text-align:left;margin-left:-35.3pt;margin-top:5.3pt;width:39.35pt;height:93.15pt;z-index:25375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" o:button="t" adj="4562" fillcolor="#43bae8 [2676]" strokecolor="black [3213]">
                <v:fill color2="#74ccee [1972]" rotate="t" o:detectmouseclick="t" focusposition="1,1" focussize="-1,-1" focus="100%" type="gradientRadial"/>
                <v:textbox>
                  <w:txbxContent>
                    <w:p w14:paraId="63198B67" w14:textId="77777777" w:rsidR="002F1354" w:rsidRPr="00260E8E" w:rsidRDefault="002F1354"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color w:val="000000"/>
        </w:rPr>
        <w:t xml:space="preserve">Shall have charge of the correspondence of this Congregation, </w:t>
      </w:r>
    </w:p>
    <w:p w14:paraId="5E73385D" w14:textId="77777777" w:rsidR="00975302" w:rsidRDefault="00975302" w:rsidP="00251B3D">
      <w:pPr>
        <w:numPr>
          <w:ilvl w:val="0"/>
          <w:numId w:val="76"/>
        </w:numPr>
        <w:pBdr>
          <w:top w:val="nil"/>
          <w:left w:val="nil"/>
          <w:bottom w:val="nil"/>
          <w:right w:val="nil"/>
          <w:between w:val="nil"/>
        </w:pBdr>
      </w:pPr>
      <w:r>
        <w:rPr>
          <w:color w:val="000000"/>
        </w:rPr>
        <w:t xml:space="preserve">Shall give notice of meetings as specified in Article VII (D). </w:t>
      </w:r>
    </w:p>
    <w:p w14:paraId="0546251D" w14:textId="77777777" w:rsidR="00975302" w:rsidRDefault="00975302" w:rsidP="00251B3D">
      <w:pPr>
        <w:numPr>
          <w:ilvl w:val="0"/>
          <w:numId w:val="76"/>
        </w:numPr>
        <w:pBdr>
          <w:top w:val="nil"/>
          <w:left w:val="nil"/>
          <w:bottom w:val="nil"/>
          <w:right w:val="nil"/>
          <w:between w:val="nil"/>
        </w:pBdr>
      </w:pPr>
      <w:r>
        <w:rPr>
          <w:color w:val="000000"/>
        </w:rPr>
        <w:t>Shall turn over all records to the Board at the end of the Secretary’s term.</w:t>
      </w:r>
    </w:p>
    <w:p w14:paraId="6F0A72BE" w14:textId="77777777" w:rsidR="00975302" w:rsidRDefault="00975302" w:rsidP="00251B3D">
      <w:pPr>
        <w:numPr>
          <w:ilvl w:val="0"/>
          <w:numId w:val="76"/>
        </w:numPr>
        <w:pBdr>
          <w:top w:val="nil"/>
          <w:left w:val="nil"/>
          <w:bottom w:val="nil"/>
          <w:right w:val="nil"/>
          <w:between w:val="nil"/>
        </w:pBdr>
      </w:pPr>
      <w:r>
        <w:rPr>
          <w:color w:val="000000"/>
        </w:rPr>
        <w:t xml:space="preserve">In addition to the duties specified in the Bylaws, the duties of the Secretary are to record minutes of Board meetings, distribute completed minutes to members of BOT for approval, and after approval, send to Communications for distribution to the congregation. </w:t>
      </w:r>
    </w:p>
    <w:p w14:paraId="7EE0DF7A" w14:textId="1DA2EAAC" w:rsidR="00975302" w:rsidRDefault="00975302" w:rsidP="00251B3D">
      <w:pPr>
        <w:numPr>
          <w:ilvl w:val="0"/>
          <w:numId w:val="76"/>
        </w:numPr>
        <w:pBdr>
          <w:top w:val="nil"/>
          <w:left w:val="nil"/>
          <w:bottom w:val="nil"/>
          <w:right w:val="nil"/>
          <w:between w:val="nil"/>
        </w:pBdr>
      </w:pPr>
      <w:r>
        <w:rPr>
          <w:color w:val="000000"/>
        </w:rPr>
        <w:t xml:space="preserve">Record minutes of congregational meetings. </w:t>
      </w:r>
    </w:p>
    <w:p w14:paraId="13EA4049" w14:textId="60FF9980" w:rsidR="00975302" w:rsidRDefault="002F1354" w:rsidP="00251B3D">
      <w:pPr>
        <w:numPr>
          <w:ilvl w:val="0"/>
          <w:numId w:val="76"/>
        </w:numPr>
        <w:pBdr>
          <w:top w:val="nil"/>
          <w:left w:val="nil"/>
          <w:bottom w:val="nil"/>
          <w:right w:val="nil"/>
          <w:between w:val="nil"/>
        </w:pBdr>
      </w:pPr>
      <w:r>
        <w:rPr>
          <w:noProof/>
        </w:rPr>
        <mc:AlternateContent>
          <mc:Choice Requires="wps">
            <w:drawing>
              <wp:anchor distT="0" distB="0" distL="114300" distR="114300" simplePos="0" relativeHeight="253752320" behindDoc="0" locked="0" layoutInCell="1" allowOverlap="1" wp14:anchorId="48B0B52A" wp14:editId="21D4C361">
                <wp:simplePos x="0" y="0"/>
                <wp:positionH relativeFrom="column">
                  <wp:posOffset>-442232</wp:posOffset>
                </wp:positionH>
                <wp:positionV relativeFrom="paragraph">
                  <wp:posOffset>135255</wp:posOffset>
                </wp:positionV>
                <wp:extent cx="534035" cy="1221740"/>
                <wp:effectExtent l="12700" t="0" r="24765" b="22860"/>
                <wp:wrapNone/>
                <wp:docPr id="45" name="Down Arrow 45">
                  <a:hlinkClick xmlns:a="http://schemas.openxmlformats.org/drawingml/2006/main" r:id="rId21"/>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43058" w14:textId="77777777" w:rsidR="002F1354" w:rsidRPr="0052516C" w:rsidRDefault="002F1354"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0B52A" id="Down Arrow 45" o:spid="_x0000_s1075" type="#_x0000_t67" href="#p19" style="position:absolute;left:0;text-align:left;margin-left:-34.8pt;margin-top:10.65pt;width:42.05pt;height:96.2pt;z-index:25375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" o:button="t" adj="16512" fillcolor="#ffc000" strokecolor="#c00000" strokeweight="1.25pt">
                <v:fill o:detectmouseclick="t"/>
                <v:textbox>
                  <w:txbxContent>
                    <w:p w14:paraId="66443058" w14:textId="77777777" w:rsidR="002F1354" w:rsidRPr="0052516C" w:rsidRDefault="002F1354" w:rsidP="0097100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rPr>
        <w:t xml:space="preserve">Distribute completed minutes to members of BOT for approval. </w:t>
      </w:r>
    </w:p>
    <w:p w14:paraId="1CB0F8D4" w14:textId="07156EEE" w:rsidR="00975302" w:rsidRDefault="00975302" w:rsidP="00251B3D">
      <w:pPr>
        <w:numPr>
          <w:ilvl w:val="0"/>
          <w:numId w:val="76"/>
        </w:numPr>
        <w:pBdr>
          <w:top w:val="nil"/>
          <w:left w:val="nil"/>
          <w:bottom w:val="nil"/>
          <w:right w:val="nil"/>
          <w:between w:val="nil"/>
        </w:pBdr>
      </w:pPr>
      <w:r>
        <w:rPr>
          <w:color w:val="000000"/>
        </w:rPr>
        <w:t>Arrange for distribution 2 weeks prior to subsequent congregational meeting.</w:t>
      </w:r>
    </w:p>
    <w:p w14:paraId="4C469B5B" w14:textId="77777777" w:rsidR="00975302" w:rsidRDefault="00975302" w:rsidP="00251B3D">
      <w:pPr>
        <w:numPr>
          <w:ilvl w:val="0"/>
          <w:numId w:val="76"/>
        </w:numPr>
        <w:pBdr>
          <w:top w:val="nil"/>
          <w:left w:val="nil"/>
          <w:bottom w:val="nil"/>
          <w:right w:val="nil"/>
          <w:between w:val="nil"/>
        </w:pBdr>
      </w:pPr>
      <w:r>
        <w:rPr>
          <w:color w:val="000000"/>
        </w:rPr>
        <w:t xml:space="preserve">Assist in preparing agenda for congregational meetings. </w:t>
      </w:r>
    </w:p>
    <w:p w14:paraId="4BC2D0B1" w14:textId="77777777" w:rsidR="00975302" w:rsidRDefault="00975302" w:rsidP="00251B3D">
      <w:pPr>
        <w:numPr>
          <w:ilvl w:val="0"/>
          <w:numId w:val="76"/>
        </w:numPr>
        <w:pBdr>
          <w:top w:val="nil"/>
          <w:left w:val="nil"/>
          <w:bottom w:val="nil"/>
          <w:right w:val="nil"/>
          <w:between w:val="nil"/>
        </w:pBdr>
      </w:pPr>
      <w:r>
        <w:rPr>
          <w:color w:val="000000"/>
        </w:rPr>
        <w:t xml:space="preserve">Arrange for electronic distribution of budget and any other documents relative to the congregational meeting. </w:t>
      </w:r>
    </w:p>
    <w:p w14:paraId="0BCCFFF4" w14:textId="77777777" w:rsidR="00975302" w:rsidRDefault="00975302" w:rsidP="00251B3D">
      <w:pPr>
        <w:numPr>
          <w:ilvl w:val="0"/>
          <w:numId w:val="76"/>
        </w:numPr>
        <w:pBdr>
          <w:top w:val="nil"/>
          <w:left w:val="nil"/>
          <w:bottom w:val="nil"/>
          <w:right w:val="nil"/>
          <w:between w:val="nil"/>
        </w:pBdr>
      </w:pPr>
      <w:r>
        <w:rPr>
          <w:color w:val="000000"/>
        </w:rPr>
        <w:t>Make hard copies of documents available for those without email</w:t>
      </w:r>
    </w:p>
    <w:p w14:paraId="5283EB76" w14:textId="77777777" w:rsidR="00975302" w:rsidRDefault="00975302" w:rsidP="00251B3D">
      <w:pPr>
        <w:numPr>
          <w:ilvl w:val="0"/>
          <w:numId w:val="76"/>
        </w:numPr>
        <w:pBdr>
          <w:top w:val="nil"/>
          <w:left w:val="nil"/>
          <w:bottom w:val="nil"/>
          <w:right w:val="nil"/>
          <w:between w:val="nil"/>
        </w:pBdr>
      </w:pPr>
      <w:r>
        <w:rPr>
          <w:color w:val="000000"/>
        </w:rPr>
        <w:t>Maintain files of Board-related and congregational documents.</w:t>
      </w:r>
    </w:p>
    <w:p w14:paraId="29ECF412" w14:textId="77777777" w:rsidR="00975302" w:rsidRDefault="00975302" w:rsidP="00975302">
      <w:pPr>
        <w:pBdr>
          <w:top w:val="nil"/>
          <w:left w:val="nil"/>
          <w:bottom w:val="nil"/>
          <w:right w:val="nil"/>
          <w:between w:val="nil"/>
        </w:pBdr>
        <w:ind w:left="720"/>
        <w:rPr>
          <w:color w:val="000000"/>
        </w:rPr>
      </w:pPr>
    </w:p>
    <w:p w14:paraId="025C2717" w14:textId="6DD3DC6D" w:rsidR="00975302" w:rsidRDefault="00975302" w:rsidP="00975302">
      <w:pPr>
        <w:pBdr>
          <w:top w:val="nil"/>
          <w:left w:val="nil"/>
          <w:bottom w:val="nil"/>
          <w:right w:val="nil"/>
          <w:between w:val="nil"/>
        </w:pBdr>
        <w:ind w:left="720"/>
        <w:rPr>
          <w:color w:val="000000"/>
        </w:rPr>
      </w:pPr>
    </w:p>
    <w:p w14:paraId="24545AF3" w14:textId="212EF680" w:rsidR="00975302" w:rsidRDefault="00975302" w:rsidP="00975302">
      <w:pPr>
        <w:pBdr>
          <w:top w:val="nil"/>
          <w:left w:val="nil"/>
          <w:bottom w:val="nil"/>
          <w:right w:val="nil"/>
          <w:between w:val="nil"/>
        </w:pBdr>
        <w:ind w:left="720"/>
        <w:rPr>
          <w:color w:val="000000"/>
        </w:rPr>
      </w:pPr>
    </w:p>
    <w:p w14:paraId="21B35F26" w14:textId="7955F5B0" w:rsidR="00B22884" w:rsidRDefault="00B22884" w:rsidP="00975302">
      <w:pPr>
        <w:pBdr>
          <w:top w:val="nil"/>
          <w:left w:val="nil"/>
          <w:bottom w:val="nil"/>
          <w:right w:val="nil"/>
          <w:between w:val="nil"/>
        </w:pBdr>
        <w:ind w:left="720"/>
        <w:rPr>
          <w:color w:val="000000"/>
        </w:rPr>
      </w:pPr>
    </w:p>
    <w:p w14:paraId="71BF6CAD" w14:textId="57B91FE8" w:rsidR="00B22884" w:rsidRDefault="00B22884">
      <w:pPr>
        <w:spacing w:after="200" w:line="288" w:lineRule="auto"/>
        <w:rPr>
          <w:color w:val="000000"/>
        </w:rPr>
      </w:pPr>
      <w:r>
        <w:rPr>
          <w:color w:val="000000"/>
        </w:rPr>
        <w:br w:type="page"/>
      </w:r>
    </w:p>
    <w:p w14:paraId="7409F93F" w14:textId="77777777" w:rsidR="00B22884" w:rsidRDefault="00B22884" w:rsidP="00975302">
      <w:pPr>
        <w:pBdr>
          <w:top w:val="nil"/>
          <w:left w:val="nil"/>
          <w:bottom w:val="nil"/>
          <w:right w:val="nil"/>
          <w:between w:val="nil"/>
        </w:pBdr>
        <w:ind w:left="720"/>
        <w:rPr>
          <w:color w:val="000000"/>
        </w:rPr>
      </w:pPr>
    </w:p>
    <w:p w14:paraId="3BD27490" w14:textId="77777777" w:rsidR="0082097D" w:rsidRDefault="0082097D" w:rsidP="0082097D">
      <w:pPr>
        <w:tabs>
          <w:tab w:val="left" w:pos="3521"/>
        </w:tabs>
      </w:pPr>
      <w:bookmarkStart w:id="231" w:name="_2p2csry" w:colFirst="0" w:colLast="0"/>
      <w:bookmarkEnd w:id="231"/>
    </w:p>
    <w:p w14:paraId="6DE47840" w14:textId="2EFD05C0" w:rsidR="00975302" w:rsidRPr="0082097D" w:rsidRDefault="00975302" w:rsidP="0082097D">
      <w:pPr>
        <w:tabs>
          <w:tab w:val="left" w:pos="3521"/>
        </w:tabs>
      </w:pPr>
      <w:r>
        <w:tab/>
      </w:r>
      <w:bookmarkStart w:id="232" w:name="p19"/>
      <w:bookmarkEnd w:id="232"/>
    </w:p>
    <w:p w14:paraId="70E624F6" w14:textId="4DC788D3" w:rsidR="00975302" w:rsidRPr="00940705" w:rsidRDefault="00975302" w:rsidP="00975302">
      <w:pPr>
        <w:pStyle w:val="Heading2"/>
      </w:pPr>
      <w:bookmarkStart w:id="233" w:name="_Toc85872896"/>
      <w:bookmarkStart w:id="234" w:name="_Toc85893091"/>
      <w:bookmarkStart w:id="235" w:name="_Toc85895376"/>
      <w:bookmarkStart w:id="236" w:name="_Toc85895538"/>
      <w:bookmarkStart w:id="237" w:name="_Toc85895931"/>
      <w:bookmarkStart w:id="238" w:name="_Toc86225793"/>
      <w:bookmarkStart w:id="239" w:name="_Toc86348124"/>
      <w:bookmarkStart w:id="240" w:name="_Toc86348843"/>
      <w:bookmarkStart w:id="241" w:name="_Toc98593856"/>
      <w:r w:rsidRPr="00940705">
        <w:t>Treasurer</w:t>
      </w:r>
      <w:bookmarkEnd w:id="233"/>
      <w:bookmarkEnd w:id="234"/>
      <w:bookmarkEnd w:id="235"/>
      <w:bookmarkEnd w:id="236"/>
      <w:bookmarkEnd w:id="237"/>
      <w:bookmarkEnd w:id="238"/>
      <w:bookmarkEnd w:id="239"/>
      <w:bookmarkEnd w:id="240"/>
      <w:bookmarkEnd w:id="241"/>
      <w:r w:rsidRPr="00940705">
        <w:t xml:space="preserve"> </w:t>
      </w:r>
    </w:p>
    <w:p w14:paraId="4824D8FE" w14:textId="77777777" w:rsidR="00975302" w:rsidRPr="0082097D" w:rsidRDefault="00975302" w:rsidP="00975302">
      <w:pPr>
        <w:rPr>
          <w:b/>
          <w:sz w:val="22"/>
          <w:szCs w:val="22"/>
        </w:rPr>
      </w:pPr>
    </w:p>
    <w:p w14:paraId="48A56A34" w14:textId="77777777"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 xml:space="preserve">The Treasurer shall use acceptable accounting and other procedures in receiving and disbursing monies under the direction of the Board.  </w:t>
      </w:r>
    </w:p>
    <w:p w14:paraId="0CE8363E" w14:textId="77777777"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All records shall remain the property of the Congregation and shall be audited before the Annual Meeting.</w:t>
      </w:r>
    </w:p>
    <w:p w14:paraId="4375AAD6" w14:textId="77777777"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 xml:space="preserve">A current financial statement shall be submitted to the Board by the Treasurer at each Board meeting. </w:t>
      </w:r>
    </w:p>
    <w:p w14:paraId="1427A411" w14:textId="77777777"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 xml:space="preserve">A statement of a member’s financial contribution pursuant to prior pledge commitment shall be furnished to that member twice yearly. </w:t>
      </w:r>
    </w:p>
    <w:p w14:paraId="4FCDEF39" w14:textId="77777777"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 xml:space="preserve">Where there may be a perception of a conflict of interest in financial decisions to be made by the Board, the Treasurer may be recused.  </w:t>
      </w:r>
    </w:p>
    <w:p w14:paraId="2A5F4FC0" w14:textId="77777777"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 xml:space="preserve">An audit shall be conducted of the accounts and records kept by the Treasurer to certify the correctness of those </w:t>
      </w:r>
      <w:proofErr w:type="gramStart"/>
      <w:r w:rsidRPr="0082097D">
        <w:rPr>
          <w:color w:val="000000"/>
          <w:sz w:val="22"/>
          <w:szCs w:val="22"/>
        </w:rPr>
        <w:t>accountings</w:t>
      </w:r>
      <w:proofErr w:type="gramEnd"/>
      <w:r w:rsidRPr="0082097D">
        <w:rPr>
          <w:color w:val="000000"/>
          <w:sz w:val="22"/>
          <w:szCs w:val="22"/>
        </w:rPr>
        <w:t xml:space="preserve"> for the Annual Meeting.</w:t>
      </w:r>
    </w:p>
    <w:p w14:paraId="25833DC3" w14:textId="77777777"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In addition to the duties specified in the Bylaws, the duties of the Treasurer are to:</w:t>
      </w:r>
    </w:p>
    <w:p w14:paraId="36E5207B" w14:textId="77777777"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Establish goals for financial management program.</w:t>
      </w:r>
    </w:p>
    <w:p w14:paraId="0F1BE2D5" w14:textId="77777777"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Plan and preside over the Finance Team meetings</w:t>
      </w:r>
    </w:p>
    <w:p w14:paraId="3BD9B82E" w14:textId="77777777"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Work closely with the Investment Sub-team.</w:t>
      </w:r>
    </w:p>
    <w:p w14:paraId="2A7B9C65" w14:textId="77777777"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Ensure that an audit is performed on an annual basis.</w:t>
      </w:r>
    </w:p>
    <w:p w14:paraId="632BA6CE" w14:textId="77777777"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Institute a risk management plan to correct any finding in audit reports.</w:t>
      </w:r>
    </w:p>
    <w:p w14:paraId="1CAB1E0E" w14:textId="77777777"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Support ICON System Administrator in all financial areas.</w:t>
      </w:r>
    </w:p>
    <w:p w14:paraId="6BACC42B" w14:textId="77777777"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Assist with the Minister’s Developmental Contract documentation and ensure timely payment salary and housing allowance.</w:t>
      </w:r>
    </w:p>
    <w:p w14:paraId="5DEE9197" w14:textId="77777777"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Prepare IRS Form W-2 for proper submission and FICA withholding.</w:t>
      </w:r>
    </w:p>
    <w:p w14:paraId="24544452" w14:textId="77777777"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Review insurance policies periodically to ensure adequate coverage and pricing.</w:t>
      </w:r>
    </w:p>
    <w:p w14:paraId="4FCDB7EF" w14:textId="77777777"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Review funds periodically to make recommendations to the Board of Trustees on investment strategy, such as earning interest on a savings account, Certificate of Deposit, etc.</w:t>
      </w:r>
    </w:p>
    <w:p w14:paraId="221623DE" w14:textId="0B8F4552" w:rsidR="00975302" w:rsidRPr="0082097D" w:rsidRDefault="00457194" w:rsidP="007D0C7E">
      <w:pPr>
        <w:numPr>
          <w:ilvl w:val="0"/>
          <w:numId w:val="61"/>
        </w:numPr>
        <w:pBdr>
          <w:top w:val="nil"/>
          <w:left w:val="nil"/>
          <w:bottom w:val="nil"/>
          <w:right w:val="nil"/>
          <w:between w:val="nil"/>
        </w:pBdr>
        <w:rPr>
          <w:sz w:val="22"/>
          <w:szCs w:val="22"/>
        </w:rPr>
      </w:pPr>
      <w:r w:rsidRPr="0082097D">
        <w:rPr>
          <w:noProof/>
          <w:color w:val="000000"/>
          <w:sz w:val="22"/>
          <w:szCs w:val="22"/>
        </w:rPr>
        <mc:AlternateContent>
          <mc:Choice Requires="wps">
            <w:drawing>
              <wp:anchor distT="0" distB="0" distL="114300" distR="114300" simplePos="0" relativeHeight="253245440" behindDoc="0" locked="0" layoutInCell="1" allowOverlap="1" wp14:anchorId="4FD4FE5D" wp14:editId="495A9799">
                <wp:simplePos x="0" y="0"/>
                <wp:positionH relativeFrom="column">
                  <wp:posOffset>-401320</wp:posOffset>
                </wp:positionH>
                <wp:positionV relativeFrom="paragraph">
                  <wp:posOffset>24765</wp:posOffset>
                </wp:positionV>
                <wp:extent cx="499745" cy="1183005"/>
                <wp:effectExtent l="12700" t="12700" r="20955" b="10795"/>
                <wp:wrapNone/>
                <wp:docPr id="962" name="Up Arrow 962">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97193C7" w14:textId="77777777" w:rsidR="009E16BA" w:rsidRPr="00260E8E" w:rsidRDefault="009E16BA"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4FE5D" id="Up Arrow 962" o:spid="_x0000_s1076" type="#_x0000_t68" href="#toc1" style="position:absolute;left:0;text-align:left;margin-left:-31.6pt;margin-top:1.95pt;width:39.35pt;height:93.15pt;z-index:2532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" o:button="t" adj="4562" fillcolor="#43bae8 [2676]" strokecolor="black [3213]">
                <v:fill color2="#74ccee [1972]" rotate="t" o:detectmouseclick="t" focusposition="1,1" focussize="-1,-1" focus="100%" type="gradientRadial"/>
                <v:textbox>
                  <w:txbxContent>
                    <w:p w14:paraId="797193C7" w14:textId="77777777" w:rsidR="009E16BA" w:rsidRPr="00260E8E" w:rsidRDefault="009E16BA"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82097D">
        <w:rPr>
          <w:color w:val="000000"/>
          <w:sz w:val="22"/>
          <w:szCs w:val="22"/>
        </w:rPr>
        <w:t xml:space="preserve">Maintain file documentation on mortgages for land and building and ensure proper payments </w:t>
      </w:r>
      <w:r w:rsidR="00975302" w:rsidRPr="0082097D">
        <w:rPr>
          <w:rFonts w:ascii="MS Gothic" w:eastAsia="MS Gothic" w:hAnsi="MS Gothic" w:cs="MS Gothic"/>
          <w:color w:val="000000"/>
          <w:sz w:val="22"/>
          <w:szCs w:val="22"/>
        </w:rPr>
        <w:t> </w:t>
      </w:r>
      <w:r w:rsidR="00975302" w:rsidRPr="0082097D">
        <w:rPr>
          <w:color w:val="000000"/>
          <w:sz w:val="22"/>
          <w:szCs w:val="22"/>
        </w:rPr>
        <w:t xml:space="preserve">Ensure timely submission of forms and payment for legal fees, dues and licenses </w:t>
      </w:r>
    </w:p>
    <w:p w14:paraId="466ABF89" w14:textId="3561FF63"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themeColor="text1"/>
          <w:sz w:val="22"/>
          <w:szCs w:val="22"/>
        </w:rPr>
        <w:t xml:space="preserve">Assign </w:t>
      </w:r>
      <w:r w:rsidRPr="0082097D">
        <w:rPr>
          <w:color w:val="000000"/>
          <w:sz w:val="22"/>
          <w:szCs w:val="22"/>
        </w:rPr>
        <w:t xml:space="preserve">different individuals the </w:t>
      </w:r>
      <w:r w:rsidRPr="0082097D">
        <w:rPr>
          <w:color w:val="000000" w:themeColor="text1"/>
          <w:sz w:val="22"/>
          <w:szCs w:val="22"/>
        </w:rPr>
        <w:t xml:space="preserve">tasks </w:t>
      </w:r>
      <w:r w:rsidRPr="0082097D">
        <w:rPr>
          <w:color w:val="000000"/>
          <w:sz w:val="22"/>
          <w:szCs w:val="22"/>
        </w:rPr>
        <w:t>of making and recording</w:t>
      </w:r>
      <w:r w:rsidRPr="0082097D">
        <w:rPr>
          <w:color w:val="FF0000"/>
          <w:sz w:val="22"/>
          <w:szCs w:val="22"/>
        </w:rPr>
        <w:t xml:space="preserve"> </w:t>
      </w:r>
      <w:r w:rsidRPr="0082097D">
        <w:rPr>
          <w:color w:val="000000"/>
          <w:sz w:val="22"/>
          <w:szCs w:val="22"/>
        </w:rPr>
        <w:t xml:space="preserve">deposits, writing </w:t>
      </w:r>
      <w:r w:rsidRPr="0082097D">
        <w:rPr>
          <w:color w:val="000000" w:themeColor="text1"/>
          <w:sz w:val="22"/>
          <w:szCs w:val="22"/>
        </w:rPr>
        <w:t>checks,</w:t>
      </w:r>
      <w:r w:rsidRPr="0082097D">
        <w:rPr>
          <w:color w:val="000000"/>
          <w:sz w:val="22"/>
          <w:szCs w:val="22"/>
        </w:rPr>
        <w:t xml:space="preserve"> and reconciling the bank statements to ensure separation of duties for the Accounts Payable and Accounts Receivable functions.</w:t>
      </w:r>
    </w:p>
    <w:p w14:paraId="0842B3FA" w14:textId="77777777"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 xml:space="preserve">Ensure </w:t>
      </w:r>
      <w:proofErr w:type="gramStart"/>
      <w:r w:rsidRPr="0082097D">
        <w:rPr>
          <w:color w:val="000000"/>
          <w:sz w:val="22"/>
          <w:szCs w:val="22"/>
        </w:rPr>
        <w:t>person</w:t>
      </w:r>
      <w:proofErr w:type="gramEnd"/>
      <w:r w:rsidRPr="0082097D">
        <w:rPr>
          <w:color w:val="000000"/>
          <w:sz w:val="22"/>
          <w:szCs w:val="22"/>
        </w:rPr>
        <w:t xml:space="preserve"> is designated and receives training to keep accurate expenditure records and write checks using ICON.</w:t>
      </w:r>
    </w:p>
    <w:p w14:paraId="01FF430F" w14:textId="7DDAD912" w:rsidR="00975302" w:rsidRPr="0082097D" w:rsidRDefault="00457194" w:rsidP="007D0C7E">
      <w:pPr>
        <w:numPr>
          <w:ilvl w:val="0"/>
          <w:numId w:val="61"/>
        </w:numPr>
        <w:pBdr>
          <w:top w:val="nil"/>
          <w:left w:val="nil"/>
          <w:bottom w:val="nil"/>
          <w:right w:val="nil"/>
          <w:between w:val="nil"/>
        </w:pBdr>
        <w:rPr>
          <w:sz w:val="22"/>
          <w:szCs w:val="22"/>
        </w:rPr>
      </w:pPr>
      <w:r w:rsidRPr="0082097D">
        <w:rPr>
          <w:noProof/>
          <w:sz w:val="22"/>
          <w:szCs w:val="22"/>
        </w:rPr>
        <mc:AlternateContent>
          <mc:Choice Requires="wps">
            <w:drawing>
              <wp:anchor distT="0" distB="0" distL="114300" distR="114300" simplePos="0" relativeHeight="252981248" behindDoc="0" locked="0" layoutInCell="1" allowOverlap="1" wp14:anchorId="615E8E82" wp14:editId="748277EE">
                <wp:simplePos x="0" y="0"/>
                <wp:positionH relativeFrom="column">
                  <wp:posOffset>-416560</wp:posOffset>
                </wp:positionH>
                <wp:positionV relativeFrom="paragraph">
                  <wp:posOffset>162560</wp:posOffset>
                </wp:positionV>
                <wp:extent cx="534035" cy="1221740"/>
                <wp:effectExtent l="12700" t="0" r="24765" b="22860"/>
                <wp:wrapNone/>
                <wp:docPr id="84" name="Down Arrow 84">
                  <a:hlinkClick xmlns:a="http://schemas.openxmlformats.org/drawingml/2006/main" r:id="rId22"/>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4B3319" w14:textId="77777777" w:rsidR="005F27FE" w:rsidRPr="0052516C" w:rsidRDefault="005F27FE"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E8E82" id="Down Arrow 84" o:spid="_x0000_s1077" type="#_x0000_t67" href="#p20" style="position:absolute;left:0;text-align:left;margin-left:-32.8pt;margin-top:12.8pt;width:42.05pt;height:96.2pt;z-index:25298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FeuswIAAPE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" o:button="t" adj="16512" fillcolor="#ffc000" strokecolor="#c00000" strokeweight="1.25pt">
                <v:fill o:detectmouseclick="t"/>
                <v:textbox>
                  <w:txbxContent>
                    <w:p w14:paraId="684B3319" w14:textId="77777777" w:rsidR="005F27FE" w:rsidRPr="0052516C" w:rsidRDefault="005F27FE" w:rsidP="0097100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82097D">
        <w:rPr>
          <w:color w:val="000000"/>
          <w:sz w:val="22"/>
          <w:szCs w:val="22"/>
        </w:rPr>
        <w:t>Ensure a person is designated and receives training to keep accurate income records using ICON and to make monetary deposits.</w:t>
      </w:r>
    </w:p>
    <w:p w14:paraId="38BC43A2" w14:textId="23B8A691"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Ensure that assistants are designated to collect the Sunday service offering and count it.</w:t>
      </w:r>
    </w:p>
    <w:p w14:paraId="297B65A3" w14:textId="7C5B73B0"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 xml:space="preserve">Monitor the files and bookkeeping system to ensure correct procedures are followed and proper documentation is entered </w:t>
      </w:r>
    </w:p>
    <w:p w14:paraId="7DF6E924" w14:textId="2D113BC8" w:rsidR="00975302" w:rsidRPr="0082097D" w:rsidRDefault="00975302" w:rsidP="007D0C7E">
      <w:pPr>
        <w:numPr>
          <w:ilvl w:val="0"/>
          <w:numId w:val="61"/>
        </w:numPr>
        <w:pBdr>
          <w:top w:val="nil"/>
          <w:left w:val="nil"/>
          <w:bottom w:val="nil"/>
          <w:right w:val="nil"/>
          <w:between w:val="nil"/>
        </w:pBdr>
        <w:rPr>
          <w:sz w:val="22"/>
          <w:szCs w:val="22"/>
        </w:rPr>
      </w:pPr>
      <w:r w:rsidRPr="0082097D">
        <w:rPr>
          <w:color w:val="000000"/>
          <w:sz w:val="22"/>
          <w:szCs w:val="22"/>
        </w:rPr>
        <w:t>Confirm each year the status of Tri-UU as a non-profit organization with the Florida State Department, Divisions of Corporations</w:t>
      </w:r>
    </w:p>
    <w:p w14:paraId="045AFC7F" w14:textId="331596B5" w:rsidR="00436940" w:rsidRDefault="00436940">
      <w:pPr>
        <w:spacing w:after="200" w:line="288" w:lineRule="auto"/>
        <w:rPr>
          <w:color w:val="000000"/>
        </w:rPr>
      </w:pPr>
      <w:bookmarkStart w:id="242" w:name="p20"/>
      <w:bookmarkEnd w:id="242"/>
      <w:r>
        <w:rPr>
          <w:color w:val="000000"/>
        </w:rPr>
        <w:br w:type="page"/>
      </w:r>
    </w:p>
    <w:p w14:paraId="5E437891" w14:textId="77777777" w:rsidR="00975302" w:rsidRDefault="00975302" w:rsidP="00975302">
      <w:pPr>
        <w:pBdr>
          <w:top w:val="nil"/>
          <w:left w:val="nil"/>
          <w:bottom w:val="nil"/>
          <w:right w:val="nil"/>
          <w:between w:val="nil"/>
        </w:pBdr>
        <w:ind w:left="720"/>
        <w:rPr>
          <w:color w:val="000000"/>
        </w:rPr>
      </w:pPr>
    </w:p>
    <w:p w14:paraId="319555B3" w14:textId="3B3FDDE3" w:rsidR="00975302" w:rsidRDefault="00975302" w:rsidP="00975302">
      <w:pPr>
        <w:pStyle w:val="Style6"/>
      </w:pPr>
    </w:p>
    <w:p w14:paraId="49058B65" w14:textId="1C301459" w:rsidR="00975302" w:rsidRDefault="00975302" w:rsidP="00975302">
      <w:pPr>
        <w:rPr>
          <w:rFonts w:asciiTheme="minorHAnsi" w:hAnsiTheme="minorHAnsi"/>
          <w:b/>
          <w:bCs/>
          <w:sz w:val="22"/>
          <w:szCs w:val="22"/>
        </w:rPr>
      </w:pPr>
    </w:p>
    <w:p w14:paraId="74C17396" w14:textId="77777777" w:rsidR="00975302" w:rsidRDefault="00975302" w:rsidP="00975302">
      <w:pPr>
        <w:pStyle w:val="Style6"/>
      </w:pPr>
    </w:p>
    <w:p w14:paraId="3C7C2FCA" w14:textId="168F94DF" w:rsidR="00975302" w:rsidRPr="005B3727" w:rsidRDefault="002F1354" w:rsidP="00975302">
      <w:pPr>
        <w:pStyle w:val="Heading2"/>
      </w:pPr>
      <w:bookmarkStart w:id="243" w:name="_Toc85872897"/>
      <w:bookmarkStart w:id="244" w:name="_Toc85893092"/>
      <w:bookmarkStart w:id="245" w:name="_Toc85895377"/>
      <w:bookmarkStart w:id="246" w:name="_Toc85895539"/>
      <w:bookmarkStart w:id="247" w:name="_Toc85895932"/>
      <w:bookmarkStart w:id="248" w:name="_Toc86225794"/>
      <w:bookmarkStart w:id="249" w:name="_Toc86348125"/>
      <w:bookmarkStart w:id="250" w:name="_Toc86348844"/>
      <w:bookmarkStart w:id="251" w:name="_Toc98593857"/>
      <w:r>
        <w:rPr>
          <w:noProof/>
          <w:color w:val="000000"/>
        </w:rPr>
        <mc:AlternateContent>
          <mc:Choice Requires="wps">
            <w:drawing>
              <wp:anchor distT="0" distB="0" distL="114300" distR="114300" simplePos="0" relativeHeight="253756416" behindDoc="0" locked="0" layoutInCell="1" allowOverlap="1" wp14:anchorId="1D4EE796" wp14:editId="47AA9AFE">
                <wp:simplePos x="0" y="0"/>
                <wp:positionH relativeFrom="column">
                  <wp:posOffset>-542109</wp:posOffset>
                </wp:positionH>
                <wp:positionV relativeFrom="paragraph">
                  <wp:posOffset>272143</wp:posOffset>
                </wp:positionV>
                <wp:extent cx="499745" cy="1183005"/>
                <wp:effectExtent l="12700" t="12700" r="20955" b="10795"/>
                <wp:wrapNone/>
                <wp:docPr id="49" name="Up Arrow 49">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5B89DEF" w14:textId="77777777" w:rsidR="002F1354" w:rsidRPr="00260E8E" w:rsidRDefault="002F1354" w:rsidP="002F1354">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EE796" id="Up Arrow 49" o:spid="_x0000_s1078" type="#_x0000_t68" href="#toc1" style="position:absolute;left:0;text-align:left;margin-left:-42.7pt;margin-top:21.45pt;width:39.35pt;height:93.15pt;z-index:25375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05B89DEF" w14:textId="77777777" w:rsidR="002F1354" w:rsidRPr="00260E8E" w:rsidRDefault="002F1354" w:rsidP="002F1354">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5B3727">
        <w:t>Trustees</w:t>
      </w:r>
      <w:bookmarkEnd w:id="243"/>
      <w:bookmarkEnd w:id="244"/>
      <w:bookmarkEnd w:id="245"/>
      <w:bookmarkEnd w:id="246"/>
      <w:bookmarkEnd w:id="247"/>
      <w:bookmarkEnd w:id="248"/>
      <w:bookmarkEnd w:id="249"/>
      <w:bookmarkEnd w:id="250"/>
      <w:bookmarkEnd w:id="251"/>
      <w:r w:rsidR="00975302" w:rsidRPr="005B3727">
        <w:t xml:space="preserve"> </w:t>
      </w:r>
    </w:p>
    <w:p w14:paraId="03421A40" w14:textId="53981ACD" w:rsidR="00975302" w:rsidRDefault="00975302" w:rsidP="007D0C7E">
      <w:pPr>
        <w:numPr>
          <w:ilvl w:val="0"/>
          <w:numId w:val="64"/>
        </w:numPr>
        <w:pBdr>
          <w:top w:val="nil"/>
          <w:left w:val="nil"/>
          <w:bottom w:val="nil"/>
          <w:right w:val="nil"/>
          <w:between w:val="nil"/>
        </w:pBdr>
      </w:pPr>
      <w:r>
        <w:rPr>
          <w:color w:val="000000"/>
        </w:rPr>
        <w:t xml:space="preserve">Trustees shall, in consultation with the President and/or the Executive Team, determine how best to serve the Board and the Congregation in view of the circumstances that exist at the time of their tenure </w:t>
      </w:r>
    </w:p>
    <w:p w14:paraId="19F5AFC4" w14:textId="3B84CB7C" w:rsidR="00975302" w:rsidRDefault="00975302" w:rsidP="007D0C7E">
      <w:pPr>
        <w:numPr>
          <w:ilvl w:val="0"/>
          <w:numId w:val="64"/>
        </w:numPr>
        <w:pBdr>
          <w:top w:val="nil"/>
          <w:left w:val="nil"/>
          <w:bottom w:val="nil"/>
          <w:right w:val="nil"/>
          <w:between w:val="nil"/>
        </w:pBdr>
      </w:pPr>
      <w:r>
        <w:rPr>
          <w:color w:val="000000"/>
        </w:rPr>
        <w:t xml:space="preserve">Trustees shall attend all regular monthly Board meetings </w:t>
      </w:r>
    </w:p>
    <w:p w14:paraId="0164B39F" w14:textId="77777777" w:rsidR="00975302" w:rsidRDefault="00975302" w:rsidP="007D0C7E">
      <w:pPr>
        <w:numPr>
          <w:ilvl w:val="0"/>
          <w:numId w:val="64"/>
        </w:numPr>
        <w:pBdr>
          <w:top w:val="nil"/>
          <w:left w:val="nil"/>
          <w:bottom w:val="nil"/>
          <w:right w:val="nil"/>
          <w:between w:val="nil"/>
        </w:pBdr>
      </w:pPr>
      <w:r>
        <w:rPr>
          <w:color w:val="000000"/>
        </w:rPr>
        <w:t xml:space="preserve">Shall participate in all deliberations of the Board </w:t>
      </w:r>
    </w:p>
    <w:p w14:paraId="0F4B94D6" w14:textId="77777777" w:rsidR="00975302" w:rsidRDefault="00975302" w:rsidP="007D0C7E">
      <w:pPr>
        <w:numPr>
          <w:ilvl w:val="0"/>
          <w:numId w:val="64"/>
        </w:numPr>
        <w:pBdr>
          <w:top w:val="nil"/>
          <w:left w:val="nil"/>
          <w:bottom w:val="nil"/>
          <w:right w:val="nil"/>
          <w:between w:val="nil"/>
        </w:pBdr>
      </w:pPr>
      <w:r>
        <w:rPr>
          <w:color w:val="000000"/>
        </w:rPr>
        <w:t>Shall support the officers of the Board by assuming appropriate tasks</w:t>
      </w:r>
    </w:p>
    <w:p w14:paraId="61998073" w14:textId="77777777" w:rsidR="00975302" w:rsidRDefault="00975302" w:rsidP="007D0C7E">
      <w:pPr>
        <w:numPr>
          <w:ilvl w:val="0"/>
          <w:numId w:val="64"/>
        </w:numPr>
        <w:pBdr>
          <w:top w:val="nil"/>
          <w:left w:val="nil"/>
          <w:bottom w:val="nil"/>
          <w:right w:val="nil"/>
          <w:between w:val="nil"/>
        </w:pBdr>
      </w:pPr>
      <w:r>
        <w:rPr>
          <w:color w:val="000000"/>
        </w:rPr>
        <w:t xml:space="preserve">Shall expect to be asked to head up special Board related projects and/or assist officers in the execution of their duties </w:t>
      </w:r>
    </w:p>
    <w:p w14:paraId="58E1B5A6" w14:textId="61461925" w:rsidR="00975302" w:rsidRDefault="002F1354" w:rsidP="007D0C7E">
      <w:pPr>
        <w:numPr>
          <w:ilvl w:val="0"/>
          <w:numId w:val="64"/>
        </w:numPr>
        <w:pBdr>
          <w:top w:val="nil"/>
          <w:left w:val="nil"/>
          <w:bottom w:val="nil"/>
          <w:right w:val="nil"/>
          <w:between w:val="nil"/>
        </w:pBdr>
      </w:pPr>
      <w:r>
        <w:rPr>
          <w:noProof/>
        </w:rPr>
        <mc:AlternateContent>
          <mc:Choice Requires="wps">
            <w:drawing>
              <wp:anchor distT="0" distB="0" distL="114300" distR="114300" simplePos="0" relativeHeight="253760512" behindDoc="0" locked="0" layoutInCell="1" allowOverlap="1" wp14:anchorId="593F8ECF" wp14:editId="76568A64">
                <wp:simplePos x="0" y="0"/>
                <wp:positionH relativeFrom="column">
                  <wp:posOffset>-542108</wp:posOffset>
                </wp:positionH>
                <wp:positionV relativeFrom="paragraph">
                  <wp:posOffset>44904</wp:posOffset>
                </wp:positionV>
                <wp:extent cx="534035" cy="1221740"/>
                <wp:effectExtent l="12700" t="0" r="24765" b="22860"/>
                <wp:wrapNone/>
                <wp:docPr id="51" name="Down Arrow 51">
                  <a:hlinkClick xmlns:a="http://schemas.openxmlformats.org/drawingml/2006/main" r:id="rId23"/>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EC1749" w14:textId="77777777" w:rsidR="002F1354" w:rsidRPr="0052516C" w:rsidRDefault="002F1354" w:rsidP="002F1354">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F8ECF" id="Down Arrow 51" o:spid="_x0000_s1079" type="#_x0000_t67" href="#p21" style="position:absolute;left:0;text-align:left;margin-left:-42.7pt;margin-top:3.55pt;width:42.05pt;height:96.2pt;z-index:25376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7ZuswIAAPE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" o:button="t" adj="16512" fillcolor="#ffc000" strokecolor="#c00000" strokeweight="1.25pt">
                <v:fill o:detectmouseclick="t"/>
                <v:textbox>
                  <w:txbxContent>
                    <w:p w14:paraId="29EC1749" w14:textId="77777777" w:rsidR="002F1354" w:rsidRPr="0052516C" w:rsidRDefault="002F1354" w:rsidP="002F1354">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rPr>
        <w:t>Trustees serve two-year terms and are limited to two full consecutive terms</w:t>
      </w:r>
    </w:p>
    <w:p w14:paraId="660278D2" w14:textId="77777777" w:rsidR="00975302" w:rsidRDefault="00975302" w:rsidP="00975302">
      <w:pPr>
        <w:pBdr>
          <w:top w:val="nil"/>
          <w:left w:val="nil"/>
          <w:bottom w:val="nil"/>
          <w:right w:val="nil"/>
          <w:between w:val="nil"/>
        </w:pBdr>
        <w:ind w:left="720"/>
        <w:rPr>
          <w:color w:val="000000"/>
        </w:rPr>
      </w:pPr>
    </w:p>
    <w:p w14:paraId="07E1F020" w14:textId="4F95A9E3" w:rsidR="00975302" w:rsidRDefault="00975302" w:rsidP="00975302">
      <w:pPr>
        <w:pStyle w:val="Style6"/>
      </w:pPr>
      <w:bookmarkStart w:id="252" w:name="_23ckvvd" w:colFirst="0" w:colLast="0"/>
      <w:bookmarkEnd w:id="252"/>
    </w:p>
    <w:p w14:paraId="01C5BB51" w14:textId="77777777" w:rsidR="00975302" w:rsidRDefault="00975302" w:rsidP="00975302"/>
    <w:p w14:paraId="19AFD50A" w14:textId="77777777" w:rsidR="00975302" w:rsidRDefault="00975302" w:rsidP="00975302"/>
    <w:p w14:paraId="098CA679" w14:textId="77777777" w:rsidR="00975302" w:rsidRDefault="00975302" w:rsidP="00975302"/>
    <w:p w14:paraId="73DB1F29" w14:textId="77777777" w:rsidR="00975302" w:rsidRDefault="00975302" w:rsidP="00975302"/>
    <w:p w14:paraId="3847525E" w14:textId="77777777" w:rsidR="00975302" w:rsidRDefault="00975302" w:rsidP="00975302"/>
    <w:p w14:paraId="232FBE56" w14:textId="77777777" w:rsidR="00975302" w:rsidRDefault="00975302" w:rsidP="00975302"/>
    <w:p w14:paraId="79A5A914" w14:textId="77777777" w:rsidR="00975302" w:rsidRDefault="00975302" w:rsidP="00975302"/>
    <w:p w14:paraId="63545B2D" w14:textId="77777777" w:rsidR="00975302" w:rsidRDefault="00975302" w:rsidP="00975302"/>
    <w:p w14:paraId="363AB161" w14:textId="77777777" w:rsidR="00975302" w:rsidRDefault="00975302" w:rsidP="00975302"/>
    <w:p w14:paraId="04B39C86" w14:textId="77777777" w:rsidR="00975302" w:rsidRDefault="00975302" w:rsidP="00975302"/>
    <w:p w14:paraId="798882B0" w14:textId="77777777" w:rsidR="00975302" w:rsidRDefault="00975302" w:rsidP="00975302"/>
    <w:p w14:paraId="050A9B1E" w14:textId="77777777" w:rsidR="00975302" w:rsidRDefault="00975302" w:rsidP="00975302"/>
    <w:p w14:paraId="02ED8713" w14:textId="77777777" w:rsidR="00975302" w:rsidRDefault="00975302" w:rsidP="00975302"/>
    <w:p w14:paraId="6D6387B7" w14:textId="77777777" w:rsidR="00975302" w:rsidRDefault="00975302" w:rsidP="00975302"/>
    <w:p w14:paraId="1E5A70F2" w14:textId="77777777" w:rsidR="00975302" w:rsidRDefault="00975302" w:rsidP="00975302"/>
    <w:p w14:paraId="0EABA8E4" w14:textId="2CC56ACC" w:rsidR="00975302" w:rsidRDefault="00975302" w:rsidP="00975302"/>
    <w:p w14:paraId="6A7AF669" w14:textId="77777777" w:rsidR="00975302" w:rsidRDefault="00975302" w:rsidP="00975302"/>
    <w:p w14:paraId="0A4C1435" w14:textId="77777777" w:rsidR="00975302" w:rsidRDefault="00975302" w:rsidP="00975302"/>
    <w:p w14:paraId="23AFE49C" w14:textId="77777777" w:rsidR="00975302" w:rsidRDefault="00975302" w:rsidP="00975302"/>
    <w:p w14:paraId="2DE206B8" w14:textId="56BC4F7E" w:rsidR="00975302" w:rsidRDefault="00975302" w:rsidP="00975302"/>
    <w:p w14:paraId="532896B6" w14:textId="77777777" w:rsidR="00975302" w:rsidRDefault="00975302" w:rsidP="00975302"/>
    <w:p w14:paraId="572AA419" w14:textId="5D753235" w:rsidR="00436940" w:rsidRDefault="00436940">
      <w:pPr>
        <w:spacing w:after="200" w:line="288" w:lineRule="auto"/>
      </w:pPr>
      <w:r>
        <w:br w:type="page"/>
      </w:r>
    </w:p>
    <w:p w14:paraId="74140BCB" w14:textId="77777777" w:rsidR="00975302" w:rsidRDefault="00975302" w:rsidP="00975302"/>
    <w:p w14:paraId="19E64713" w14:textId="77777777" w:rsidR="00975302" w:rsidRDefault="00975302" w:rsidP="00975302"/>
    <w:p w14:paraId="56656C4A" w14:textId="77777777" w:rsidR="00975302" w:rsidRDefault="00975302" w:rsidP="00975302">
      <w:bookmarkStart w:id="253" w:name="p21"/>
      <w:bookmarkEnd w:id="253"/>
    </w:p>
    <w:p w14:paraId="0BF825D5" w14:textId="77777777" w:rsidR="00975302" w:rsidRDefault="00975302" w:rsidP="00975302"/>
    <w:p w14:paraId="49D012C7" w14:textId="77777777" w:rsidR="00975302" w:rsidRDefault="00975302" w:rsidP="00975302"/>
    <w:p w14:paraId="4E6D3130" w14:textId="042BC13E" w:rsidR="00975302" w:rsidRPr="004C6131" w:rsidRDefault="00975302" w:rsidP="00975302">
      <w:pPr>
        <w:pStyle w:val="Heading2"/>
      </w:pPr>
      <w:bookmarkStart w:id="254" w:name="_Toc85872898"/>
      <w:bookmarkStart w:id="255" w:name="_Toc85893093"/>
      <w:bookmarkStart w:id="256" w:name="_Toc85895378"/>
      <w:bookmarkStart w:id="257" w:name="_Toc85895540"/>
      <w:bookmarkStart w:id="258" w:name="_Toc85895933"/>
      <w:bookmarkStart w:id="259" w:name="_Toc86225796"/>
      <w:bookmarkStart w:id="260" w:name="_Toc86348126"/>
      <w:bookmarkStart w:id="261" w:name="_Toc86348845"/>
      <w:bookmarkStart w:id="262" w:name="_Toc98593858"/>
      <w:r w:rsidRPr="004C6131">
        <w:t>Resignation</w:t>
      </w:r>
      <w:bookmarkEnd w:id="254"/>
      <w:bookmarkEnd w:id="255"/>
      <w:bookmarkEnd w:id="256"/>
      <w:bookmarkEnd w:id="257"/>
      <w:bookmarkEnd w:id="258"/>
      <w:bookmarkEnd w:id="259"/>
      <w:bookmarkEnd w:id="260"/>
      <w:bookmarkEnd w:id="261"/>
      <w:bookmarkEnd w:id="262"/>
    </w:p>
    <w:p w14:paraId="4E04D08F" w14:textId="77777777" w:rsidR="00975302" w:rsidRDefault="00975302" w:rsidP="00975302"/>
    <w:p w14:paraId="29C1DAC9" w14:textId="77777777" w:rsidR="00975302" w:rsidRDefault="00975302" w:rsidP="007D0C7E">
      <w:pPr>
        <w:numPr>
          <w:ilvl w:val="0"/>
          <w:numId w:val="63"/>
        </w:numPr>
        <w:pBdr>
          <w:top w:val="nil"/>
          <w:left w:val="nil"/>
          <w:bottom w:val="nil"/>
          <w:right w:val="nil"/>
          <w:between w:val="nil"/>
        </w:pBdr>
      </w:pPr>
      <w:r>
        <w:rPr>
          <w:color w:val="000000"/>
        </w:rPr>
        <w:t xml:space="preserve">In recognition of unforeseeable changes, if an elected Board member determines that their effectiveness is impeded by circumstances and wishes to withdraw from the encumbrance of the office to which they were elected, it is expected that a Letter of Resignation will be tendered to the presiding officer for submission to the Board for acceptance. </w:t>
      </w:r>
    </w:p>
    <w:p w14:paraId="0CF32CE3" w14:textId="44B149C3" w:rsidR="00975302" w:rsidRDefault="00AD0AEB" w:rsidP="007D0C7E">
      <w:pPr>
        <w:numPr>
          <w:ilvl w:val="0"/>
          <w:numId w:val="63"/>
        </w:numPr>
        <w:pBdr>
          <w:top w:val="nil"/>
          <w:left w:val="nil"/>
          <w:bottom w:val="nil"/>
          <w:right w:val="nil"/>
          <w:between w:val="nil"/>
        </w:pBdr>
      </w:pPr>
      <w:r>
        <w:rPr>
          <w:noProof/>
          <w:color w:val="000000"/>
        </w:rPr>
        <mc:AlternateContent>
          <mc:Choice Requires="wps">
            <w:drawing>
              <wp:anchor distT="0" distB="0" distL="114300" distR="114300" simplePos="0" relativeHeight="253768704" behindDoc="0" locked="0" layoutInCell="1" allowOverlap="1" wp14:anchorId="68D07C56" wp14:editId="7708D60A">
                <wp:simplePos x="0" y="0"/>
                <wp:positionH relativeFrom="column">
                  <wp:posOffset>-499745</wp:posOffset>
                </wp:positionH>
                <wp:positionV relativeFrom="paragraph">
                  <wp:posOffset>242646</wp:posOffset>
                </wp:positionV>
                <wp:extent cx="499745" cy="1183005"/>
                <wp:effectExtent l="12700" t="12700" r="20955" b="10795"/>
                <wp:wrapNone/>
                <wp:docPr id="56" name="Up Arrow 56">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43460B3" w14:textId="77777777" w:rsidR="00AD0AEB" w:rsidRPr="00260E8E" w:rsidRDefault="00AD0AEB" w:rsidP="002F1354">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07C56" id="Up Arrow 56" o:spid="_x0000_s1080" type="#_x0000_t68" href="#toc1" style="position:absolute;left:0;text-align:left;margin-left:-39.35pt;margin-top:19.1pt;width:39.35pt;height:93.15pt;z-index:25376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" o:button="t" adj="4562" fillcolor="#43bae8 [2676]" strokecolor="black [3213]">
                <v:fill color2="#74ccee [1972]" rotate="t" o:detectmouseclick="t" focusposition="1,1" focussize="-1,-1" focus="100%" type="gradientRadial"/>
                <v:textbox>
                  <w:txbxContent>
                    <w:p w14:paraId="743460B3" w14:textId="77777777" w:rsidR="00AD0AEB" w:rsidRPr="00260E8E" w:rsidRDefault="00AD0AEB" w:rsidP="002F1354">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color w:val="000000"/>
        </w:rPr>
        <w:t>In the case of the resignation of the President, the letter should be tendered to the Vice President, the presumed presiding officer</w:t>
      </w:r>
      <w:r w:rsidR="00953B14">
        <w:rPr>
          <w:color w:val="000000"/>
        </w:rPr>
        <w:t>,</w:t>
      </w:r>
      <w:r w:rsidR="00975302">
        <w:rPr>
          <w:color w:val="000000"/>
        </w:rPr>
        <w:t xml:space="preserve"> subsequent to the acceptance of the resignation.  </w:t>
      </w:r>
    </w:p>
    <w:p w14:paraId="680DA81A" w14:textId="77777777" w:rsidR="00975302" w:rsidRDefault="00975302" w:rsidP="007D0C7E">
      <w:pPr>
        <w:numPr>
          <w:ilvl w:val="0"/>
          <w:numId w:val="63"/>
        </w:numPr>
        <w:pBdr>
          <w:top w:val="nil"/>
          <w:left w:val="nil"/>
          <w:bottom w:val="nil"/>
          <w:right w:val="nil"/>
          <w:between w:val="nil"/>
        </w:pBdr>
      </w:pPr>
      <w:r>
        <w:rPr>
          <w:color w:val="000000"/>
        </w:rPr>
        <w:t>To make the matter official, the Board would normally meet in Special Session, or virtually, to accept the resignation by unanimous consent, or otherwise, for entry into the record of the business of the Board.</w:t>
      </w:r>
    </w:p>
    <w:p w14:paraId="6EF6CAA7" w14:textId="060D39C2" w:rsidR="00975302" w:rsidRDefault="00975302" w:rsidP="007D0C7E">
      <w:pPr>
        <w:numPr>
          <w:ilvl w:val="0"/>
          <w:numId w:val="63"/>
        </w:numPr>
        <w:pBdr>
          <w:top w:val="nil"/>
          <w:left w:val="nil"/>
          <w:bottom w:val="nil"/>
          <w:right w:val="nil"/>
          <w:between w:val="nil"/>
        </w:pBdr>
      </w:pPr>
      <w:r>
        <w:rPr>
          <w:color w:val="000000"/>
        </w:rPr>
        <w:t xml:space="preserve">Subsequent to the resignation of the president and the assumption of the president’s duties by the Vice President, the Board shall appoint a Vice President. </w:t>
      </w:r>
    </w:p>
    <w:p w14:paraId="0CC96760" w14:textId="15829DD3" w:rsidR="00975302" w:rsidRDefault="00AD0AEB" w:rsidP="007D0C7E">
      <w:pPr>
        <w:numPr>
          <w:ilvl w:val="0"/>
          <w:numId w:val="63"/>
        </w:numPr>
        <w:pBdr>
          <w:top w:val="nil"/>
          <w:left w:val="nil"/>
          <w:bottom w:val="nil"/>
          <w:right w:val="nil"/>
          <w:between w:val="nil"/>
        </w:pBdr>
      </w:pPr>
      <w:r>
        <w:rPr>
          <w:noProof/>
        </w:rPr>
        <mc:AlternateContent>
          <mc:Choice Requires="wps">
            <w:drawing>
              <wp:anchor distT="0" distB="0" distL="114300" distR="114300" simplePos="0" relativeHeight="253766656" behindDoc="0" locked="0" layoutInCell="1" allowOverlap="1" wp14:anchorId="2CD85D72" wp14:editId="0385A00E">
                <wp:simplePos x="0" y="0"/>
                <wp:positionH relativeFrom="column">
                  <wp:posOffset>-534035</wp:posOffset>
                </wp:positionH>
                <wp:positionV relativeFrom="paragraph">
                  <wp:posOffset>191770</wp:posOffset>
                </wp:positionV>
                <wp:extent cx="534035" cy="1221740"/>
                <wp:effectExtent l="12700" t="0" r="24765" b="22860"/>
                <wp:wrapNone/>
                <wp:docPr id="55" name="Down Arrow 55">
                  <a:hlinkClick xmlns:a="http://schemas.openxmlformats.org/drawingml/2006/main" r:id="rId24"/>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3576A" w14:textId="77777777" w:rsidR="00AD0AEB" w:rsidRPr="0052516C" w:rsidRDefault="00AD0AEB" w:rsidP="00AD0AEB">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85D72" id="Down Arrow 55" o:spid="_x0000_s1081" type="#_x0000_t67" href="#p22" style="position:absolute;left:0;text-align:left;margin-left:-42.05pt;margin-top:15.1pt;width:42.05pt;height:96.2pt;z-index:25376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X0tAIAAPE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" o:button="t" adj="16512" fillcolor="#ffc000" strokecolor="#c00000" strokeweight="1.25pt">
                <v:fill o:detectmouseclick="t"/>
                <v:textbox>
                  <w:txbxContent>
                    <w:p w14:paraId="5093576A" w14:textId="77777777" w:rsidR="00AD0AEB" w:rsidRPr="0052516C" w:rsidRDefault="00AD0AEB" w:rsidP="00AD0AEB">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rPr>
        <w:t>Precedence for this appointment shall proceed from the three duly elected Trustees to congregants that have been previously elected to the Board, and finally to members-in-good-standing of the congregation.</w:t>
      </w:r>
    </w:p>
    <w:p w14:paraId="258F8759" w14:textId="5273CE98" w:rsidR="00975302" w:rsidRDefault="00975302" w:rsidP="007D0C7E">
      <w:pPr>
        <w:numPr>
          <w:ilvl w:val="0"/>
          <w:numId w:val="63"/>
        </w:numPr>
        <w:pBdr>
          <w:top w:val="nil"/>
          <w:left w:val="nil"/>
          <w:bottom w:val="nil"/>
          <w:right w:val="nil"/>
          <w:between w:val="nil"/>
        </w:pBdr>
      </w:pPr>
      <w:r>
        <w:rPr>
          <w:color w:val="000000"/>
        </w:rPr>
        <w:t xml:space="preserve">Board vacancies created by such appointments shall be filled promptly to </w:t>
      </w:r>
      <w:proofErr w:type="gramStart"/>
      <w:r>
        <w:rPr>
          <w:color w:val="000000"/>
        </w:rPr>
        <w:t>assure</w:t>
      </w:r>
      <w:proofErr w:type="gramEnd"/>
      <w:r>
        <w:rPr>
          <w:color w:val="000000"/>
        </w:rPr>
        <w:t xml:space="preserve"> a complete and fully functioning Board of Trustees.</w:t>
      </w:r>
    </w:p>
    <w:p w14:paraId="0E482106" w14:textId="533C53D4" w:rsidR="00975302" w:rsidRDefault="00975302" w:rsidP="00975302"/>
    <w:p w14:paraId="0027A5CC" w14:textId="77777777" w:rsidR="00975302" w:rsidRDefault="00975302" w:rsidP="00975302"/>
    <w:p w14:paraId="0C102295" w14:textId="56AFE472" w:rsidR="00975302" w:rsidRDefault="00975302" w:rsidP="00975302"/>
    <w:p w14:paraId="620B6CB2" w14:textId="77777777" w:rsidR="00975302" w:rsidRDefault="00975302" w:rsidP="00975302"/>
    <w:p w14:paraId="6B55C437" w14:textId="77777777" w:rsidR="00975302" w:rsidRDefault="00975302" w:rsidP="00975302"/>
    <w:p w14:paraId="5455618C" w14:textId="77777777" w:rsidR="00975302" w:rsidRDefault="00975302" w:rsidP="00975302"/>
    <w:p w14:paraId="6A8C2387" w14:textId="69614E4E" w:rsidR="00975302" w:rsidRDefault="00975302" w:rsidP="00975302"/>
    <w:p w14:paraId="1D3BF2EC" w14:textId="77777777" w:rsidR="00975302" w:rsidRDefault="00975302" w:rsidP="00975302"/>
    <w:p w14:paraId="1FE30B66" w14:textId="77777777" w:rsidR="00975302" w:rsidRDefault="00975302" w:rsidP="00975302"/>
    <w:p w14:paraId="6438FC5A" w14:textId="77777777" w:rsidR="00975302" w:rsidRDefault="00975302" w:rsidP="00975302"/>
    <w:p w14:paraId="793600A7" w14:textId="5F998B05" w:rsidR="00975302" w:rsidRDefault="00975302" w:rsidP="00975302"/>
    <w:p w14:paraId="27C3FF74" w14:textId="7A54474E" w:rsidR="00975302" w:rsidRDefault="00975302" w:rsidP="00975302"/>
    <w:p w14:paraId="5AD644B0" w14:textId="2926D04A" w:rsidR="00975302" w:rsidRDefault="00436940" w:rsidP="00436940">
      <w:pPr>
        <w:spacing w:after="200" w:line="288" w:lineRule="auto"/>
      </w:pPr>
      <w:r>
        <w:br w:type="page"/>
      </w:r>
      <w:bookmarkStart w:id="263" w:name="p22"/>
      <w:bookmarkEnd w:id="263"/>
    </w:p>
    <w:p w14:paraId="6915FA10" w14:textId="779BC754" w:rsidR="00975302" w:rsidRPr="002E7553" w:rsidRDefault="00975302" w:rsidP="00975302">
      <w:pPr>
        <w:pStyle w:val="Heading2"/>
        <w:ind w:left="0"/>
      </w:pPr>
      <w:bookmarkStart w:id="264" w:name="_Toc85872899"/>
      <w:bookmarkStart w:id="265" w:name="_Toc85893094"/>
      <w:bookmarkStart w:id="266" w:name="_Toc85895379"/>
      <w:bookmarkStart w:id="267" w:name="_Toc85895541"/>
      <w:bookmarkStart w:id="268" w:name="_Toc85895934"/>
      <w:bookmarkStart w:id="269" w:name="_Toc86225797"/>
      <w:bookmarkStart w:id="270" w:name="_Toc86348127"/>
      <w:bookmarkStart w:id="271" w:name="_Toc86348846"/>
      <w:bookmarkStart w:id="272" w:name="_Toc98593859"/>
      <w:r w:rsidRPr="002E7553">
        <w:lastRenderedPageBreak/>
        <w:t>Board Meetings</w:t>
      </w:r>
      <w:bookmarkEnd w:id="264"/>
      <w:bookmarkEnd w:id="265"/>
      <w:bookmarkEnd w:id="266"/>
      <w:bookmarkEnd w:id="267"/>
      <w:bookmarkEnd w:id="268"/>
      <w:bookmarkEnd w:id="269"/>
      <w:bookmarkEnd w:id="270"/>
      <w:bookmarkEnd w:id="271"/>
      <w:bookmarkEnd w:id="272"/>
      <w:r w:rsidRPr="002E7553">
        <w:t xml:space="preserve"> </w:t>
      </w:r>
    </w:p>
    <w:p w14:paraId="0B2727C2" w14:textId="77777777" w:rsidR="00975302" w:rsidRDefault="00975302" w:rsidP="007D0C7E">
      <w:pPr>
        <w:numPr>
          <w:ilvl w:val="0"/>
          <w:numId w:val="66"/>
        </w:numPr>
        <w:pBdr>
          <w:top w:val="nil"/>
          <w:left w:val="nil"/>
          <w:bottom w:val="nil"/>
          <w:right w:val="nil"/>
          <w:between w:val="nil"/>
        </w:pBdr>
      </w:pPr>
      <w:r>
        <w:rPr>
          <w:color w:val="000000"/>
        </w:rPr>
        <w:t>Current practice is to meet on the third Monday of each month with exceptions made to accommodate unusual circumstances.</w:t>
      </w:r>
    </w:p>
    <w:p w14:paraId="782CFF30" w14:textId="77777777" w:rsidR="00975302" w:rsidRDefault="00975302" w:rsidP="007D0C7E">
      <w:pPr>
        <w:numPr>
          <w:ilvl w:val="0"/>
          <w:numId w:val="66"/>
        </w:numPr>
        <w:pBdr>
          <w:top w:val="nil"/>
          <w:left w:val="nil"/>
          <w:bottom w:val="nil"/>
          <w:right w:val="nil"/>
          <w:between w:val="nil"/>
        </w:pBdr>
      </w:pPr>
      <w:r>
        <w:rPr>
          <w:color w:val="000000"/>
        </w:rPr>
        <w:t xml:space="preserve"> Members and Friends are always welcome to attend the monthly meetings of the Board of Trustees to witness the proceedings, without comment, except when an executive session is called. </w:t>
      </w:r>
    </w:p>
    <w:p w14:paraId="7146B9BD" w14:textId="77777777" w:rsidR="00975302" w:rsidRDefault="00975302" w:rsidP="007D0C7E">
      <w:pPr>
        <w:numPr>
          <w:ilvl w:val="0"/>
          <w:numId w:val="66"/>
        </w:numPr>
        <w:pBdr>
          <w:top w:val="nil"/>
          <w:left w:val="nil"/>
          <w:bottom w:val="nil"/>
          <w:right w:val="nil"/>
          <w:between w:val="nil"/>
        </w:pBdr>
      </w:pPr>
      <w:r>
        <w:rPr>
          <w:color w:val="000000"/>
        </w:rPr>
        <w:t xml:space="preserve">Upon request, up to fifteen (15) minutes will be allotted on the agenda for members to speak for a maximum of three minutes per person.  A request to be placed on the agenda for this purpose must be submitted to the Board seven (7) days prior to the meeting.  See Appendix B for the request form. </w:t>
      </w:r>
    </w:p>
    <w:p w14:paraId="415077AE" w14:textId="77777777" w:rsidR="00975302" w:rsidRDefault="00975302" w:rsidP="007D0C7E">
      <w:pPr>
        <w:numPr>
          <w:ilvl w:val="0"/>
          <w:numId w:val="66"/>
        </w:numPr>
        <w:pBdr>
          <w:top w:val="nil"/>
          <w:left w:val="nil"/>
          <w:bottom w:val="nil"/>
          <w:right w:val="nil"/>
          <w:between w:val="nil"/>
        </w:pBdr>
      </w:pPr>
      <w:r>
        <w:rPr>
          <w:color w:val="000000"/>
        </w:rPr>
        <w:t xml:space="preserve">Process Observer. A non-Board member may be asked to observe a meeting and report on how well the Board </w:t>
      </w:r>
      <w:proofErr w:type="gramStart"/>
      <w:r>
        <w:rPr>
          <w:color w:val="000000"/>
        </w:rPr>
        <w:t>comported</w:t>
      </w:r>
      <w:proofErr w:type="gramEnd"/>
      <w:r>
        <w:rPr>
          <w:color w:val="000000"/>
        </w:rPr>
        <w:t xml:space="preserve"> itself. Volunteers are encouraged to speak to the president</w:t>
      </w:r>
    </w:p>
    <w:p w14:paraId="03EE4903" w14:textId="77777777" w:rsidR="00975302" w:rsidRDefault="00975302" w:rsidP="00975302">
      <w:pPr>
        <w:rPr>
          <w:b/>
        </w:rPr>
      </w:pPr>
      <w:bookmarkStart w:id="273" w:name="_1hmsyys" w:colFirst="0" w:colLast="0"/>
      <w:bookmarkEnd w:id="273"/>
    </w:p>
    <w:p w14:paraId="6773BD9F" w14:textId="77777777" w:rsidR="00975302" w:rsidRPr="00F860AE" w:rsidRDefault="00975302" w:rsidP="00975302">
      <w:pPr>
        <w:rPr>
          <w:b/>
        </w:rPr>
      </w:pPr>
      <w:r>
        <w:t>First Order of Business</w:t>
      </w:r>
    </w:p>
    <w:p w14:paraId="5E3E6C2E" w14:textId="77777777" w:rsidR="00975302" w:rsidRDefault="00975302" w:rsidP="00975302">
      <w:pPr>
        <w:pBdr>
          <w:top w:val="nil"/>
          <w:left w:val="nil"/>
          <w:bottom w:val="nil"/>
          <w:right w:val="nil"/>
          <w:between w:val="nil"/>
        </w:pBdr>
        <w:ind w:left="720"/>
        <w:rPr>
          <w:color w:val="000000"/>
        </w:rPr>
      </w:pPr>
    </w:p>
    <w:p w14:paraId="1BC8FE60" w14:textId="77777777" w:rsidR="00975302" w:rsidRDefault="00975302" w:rsidP="007D0C7E">
      <w:pPr>
        <w:numPr>
          <w:ilvl w:val="0"/>
          <w:numId w:val="65"/>
        </w:numPr>
        <w:pBdr>
          <w:top w:val="nil"/>
          <w:left w:val="nil"/>
          <w:bottom w:val="nil"/>
          <w:right w:val="nil"/>
          <w:between w:val="nil"/>
        </w:pBdr>
      </w:pPr>
      <w:r>
        <w:rPr>
          <w:color w:val="000000"/>
        </w:rPr>
        <w:t>Retreat for newly constituted Board</w:t>
      </w:r>
    </w:p>
    <w:p w14:paraId="08D35E4D" w14:textId="77777777" w:rsidR="00975302" w:rsidRDefault="00975302" w:rsidP="007D0C7E">
      <w:pPr>
        <w:numPr>
          <w:ilvl w:val="0"/>
          <w:numId w:val="65"/>
        </w:numPr>
        <w:pBdr>
          <w:top w:val="nil"/>
          <w:left w:val="nil"/>
          <w:bottom w:val="nil"/>
          <w:right w:val="nil"/>
          <w:between w:val="nil"/>
        </w:pBdr>
      </w:pPr>
      <w:r>
        <w:rPr>
          <w:color w:val="000000"/>
        </w:rPr>
        <w:t>Confirm Team Leaders</w:t>
      </w:r>
    </w:p>
    <w:p w14:paraId="2FD57702" w14:textId="77777777" w:rsidR="00975302" w:rsidRDefault="00975302" w:rsidP="007D0C7E">
      <w:pPr>
        <w:numPr>
          <w:ilvl w:val="0"/>
          <w:numId w:val="65"/>
        </w:numPr>
        <w:pBdr>
          <w:top w:val="nil"/>
          <w:left w:val="nil"/>
          <w:bottom w:val="nil"/>
          <w:right w:val="nil"/>
          <w:between w:val="nil"/>
        </w:pBdr>
      </w:pPr>
      <w:r>
        <w:rPr>
          <w:color w:val="000000"/>
        </w:rPr>
        <w:t>Establish roles for Board Members</w:t>
      </w:r>
    </w:p>
    <w:p w14:paraId="2B4342B2" w14:textId="77777777" w:rsidR="00975302" w:rsidRDefault="00975302" w:rsidP="007D0C7E">
      <w:pPr>
        <w:numPr>
          <w:ilvl w:val="0"/>
          <w:numId w:val="65"/>
        </w:numPr>
        <w:pBdr>
          <w:top w:val="nil"/>
          <w:left w:val="nil"/>
          <w:bottom w:val="nil"/>
          <w:right w:val="nil"/>
          <w:between w:val="nil"/>
        </w:pBdr>
      </w:pPr>
      <w:r>
        <w:rPr>
          <w:color w:val="000000"/>
        </w:rPr>
        <w:t xml:space="preserve">Populate the Operations Manual Team. </w:t>
      </w:r>
    </w:p>
    <w:p w14:paraId="4E627EA1" w14:textId="77777777" w:rsidR="00975302" w:rsidRDefault="00975302" w:rsidP="007D0C7E">
      <w:pPr>
        <w:numPr>
          <w:ilvl w:val="1"/>
          <w:numId w:val="65"/>
        </w:numPr>
        <w:pBdr>
          <w:top w:val="nil"/>
          <w:left w:val="nil"/>
          <w:bottom w:val="nil"/>
          <w:right w:val="nil"/>
          <w:between w:val="nil"/>
        </w:pBdr>
      </w:pPr>
      <w:r>
        <w:rPr>
          <w:color w:val="000000"/>
        </w:rPr>
        <w:t>Two or three Board members who will act as custodians of the</w:t>
      </w:r>
      <w:r w:rsidRPr="001F20F8">
        <w:rPr>
          <w:color w:val="000000" w:themeColor="text1"/>
        </w:rPr>
        <w:t xml:space="preserve"> Operations </w:t>
      </w:r>
      <w:r>
        <w:rPr>
          <w:color w:val="000000"/>
        </w:rPr>
        <w:t xml:space="preserve">Manual and assist the Board of Trustees in the preparation of new entries and the revision of existing entries in a manner consistent with the section of the document into which they are to be placed </w:t>
      </w:r>
    </w:p>
    <w:p w14:paraId="33A0C9C5" w14:textId="77777777" w:rsidR="00975302" w:rsidRDefault="00975302" w:rsidP="007D0C7E">
      <w:pPr>
        <w:numPr>
          <w:ilvl w:val="1"/>
          <w:numId w:val="65"/>
        </w:numPr>
        <w:pBdr>
          <w:top w:val="nil"/>
          <w:left w:val="nil"/>
          <w:bottom w:val="nil"/>
          <w:right w:val="nil"/>
          <w:between w:val="nil"/>
        </w:pBdr>
      </w:pPr>
      <w:r>
        <w:rPr>
          <w:color w:val="000000"/>
        </w:rPr>
        <w:t>If a non-Board member has relevant experience and/or knowledge, the Board may add that person to the team.</w:t>
      </w:r>
    </w:p>
    <w:p w14:paraId="3A6957E5" w14:textId="77777777" w:rsidR="00975302" w:rsidRDefault="00975302" w:rsidP="007D0C7E">
      <w:pPr>
        <w:numPr>
          <w:ilvl w:val="1"/>
          <w:numId w:val="65"/>
        </w:numPr>
        <w:pBdr>
          <w:top w:val="nil"/>
          <w:left w:val="nil"/>
          <w:bottom w:val="nil"/>
          <w:right w:val="nil"/>
          <w:between w:val="nil"/>
        </w:pBdr>
      </w:pPr>
      <w:r>
        <w:rPr>
          <w:color w:val="000000"/>
        </w:rPr>
        <w:t>Because the integrity of the Operations Manual is of paramount importance, it shall be the policy of the Board of Trustees that two people only will be granted editing access to the Operations Manual</w:t>
      </w:r>
    </w:p>
    <w:p w14:paraId="765DB10C" w14:textId="31B2C68F" w:rsidR="00975302" w:rsidRDefault="009E16BA" w:rsidP="007D0C7E">
      <w:pPr>
        <w:numPr>
          <w:ilvl w:val="0"/>
          <w:numId w:val="65"/>
        </w:numPr>
        <w:pBdr>
          <w:top w:val="nil"/>
          <w:left w:val="nil"/>
          <w:bottom w:val="nil"/>
          <w:right w:val="nil"/>
          <w:between w:val="nil"/>
        </w:pBdr>
      </w:pPr>
      <w:r>
        <w:rPr>
          <w:noProof/>
          <w:color w:val="000000"/>
        </w:rPr>
        <mc:AlternateContent>
          <mc:Choice Requires="wps">
            <w:drawing>
              <wp:anchor distT="0" distB="0" distL="114300" distR="114300" simplePos="0" relativeHeight="253257728" behindDoc="0" locked="0" layoutInCell="1" allowOverlap="1" wp14:anchorId="32781CC3" wp14:editId="189BD3AD">
                <wp:simplePos x="0" y="0"/>
                <wp:positionH relativeFrom="column">
                  <wp:posOffset>-407035</wp:posOffset>
                </wp:positionH>
                <wp:positionV relativeFrom="paragraph">
                  <wp:posOffset>17780</wp:posOffset>
                </wp:positionV>
                <wp:extent cx="499745" cy="1183005"/>
                <wp:effectExtent l="12700" t="12700" r="20955" b="10795"/>
                <wp:wrapNone/>
                <wp:docPr id="965" name="Up Arrow 96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060AE0B" w14:textId="77777777" w:rsidR="009E16BA" w:rsidRPr="00260E8E" w:rsidRDefault="009E16BA"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81CC3" id="Up Arrow 965" o:spid="_x0000_s1082" type="#_x0000_t68" href="#toc1" style="position:absolute;left:0;text-align:left;margin-left:-32.05pt;margin-top:1.4pt;width:39.35pt;height:93.15pt;z-index:2532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" o:button="t" adj="4562" fillcolor="#43bae8 [2676]" strokecolor="black [3213]">
                <v:fill color2="#74ccee [1972]" rotate="t" o:detectmouseclick="t" focusposition="1,1" focussize="-1,-1" focus="100%" type="gradientRadial"/>
                <v:textbox>
                  <w:txbxContent>
                    <w:p w14:paraId="2060AE0B" w14:textId="77777777" w:rsidR="009E16BA" w:rsidRPr="00260E8E" w:rsidRDefault="009E16BA"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color w:val="000000"/>
        </w:rPr>
        <w:t xml:space="preserve">Amendments and edits of this or any in the series of documents can be suggested to the Board of Trustees by any congregant. </w:t>
      </w:r>
    </w:p>
    <w:p w14:paraId="035E16CB" w14:textId="77777777" w:rsidR="00975302" w:rsidRDefault="00975302" w:rsidP="007D0C7E">
      <w:pPr>
        <w:numPr>
          <w:ilvl w:val="0"/>
          <w:numId w:val="65"/>
        </w:numPr>
        <w:pBdr>
          <w:top w:val="nil"/>
          <w:left w:val="nil"/>
          <w:bottom w:val="nil"/>
          <w:right w:val="nil"/>
          <w:between w:val="nil"/>
        </w:pBdr>
      </w:pPr>
      <w:r>
        <w:rPr>
          <w:color w:val="000000"/>
        </w:rPr>
        <w:t xml:space="preserve">Amendments and edits of this or any in the series of documents can be accomplished by majority vote of the sitting Board. </w:t>
      </w:r>
    </w:p>
    <w:p w14:paraId="4B9D1FEB" w14:textId="66F250A8" w:rsidR="00975302" w:rsidRDefault="00975302" w:rsidP="007D0C7E">
      <w:pPr>
        <w:numPr>
          <w:ilvl w:val="0"/>
          <w:numId w:val="65"/>
        </w:numPr>
        <w:pBdr>
          <w:top w:val="nil"/>
          <w:left w:val="nil"/>
          <w:bottom w:val="nil"/>
          <w:right w:val="nil"/>
          <w:between w:val="nil"/>
        </w:pBdr>
      </w:pPr>
      <w:r>
        <w:rPr>
          <w:color w:val="000000"/>
        </w:rPr>
        <w:t>Approved amendments and edits will be directed to the Operations Manual Team for inclusion in the manual and then passed on to the Website Administrator for inclusion on the Tri-UU website (triuu.org)</w:t>
      </w:r>
    </w:p>
    <w:p w14:paraId="65DE60B9" w14:textId="579313E8" w:rsidR="00975302" w:rsidRDefault="00457194" w:rsidP="007D0C7E">
      <w:pPr>
        <w:numPr>
          <w:ilvl w:val="0"/>
          <w:numId w:val="65"/>
        </w:numPr>
        <w:pBdr>
          <w:top w:val="nil"/>
          <w:left w:val="nil"/>
          <w:bottom w:val="nil"/>
          <w:right w:val="nil"/>
          <w:between w:val="nil"/>
        </w:pBdr>
      </w:pPr>
      <w:r>
        <w:rPr>
          <w:noProof/>
        </w:rPr>
        <mc:AlternateContent>
          <mc:Choice Requires="wps">
            <w:drawing>
              <wp:anchor distT="0" distB="0" distL="114300" distR="114300" simplePos="0" relativeHeight="252989440" behindDoc="0" locked="0" layoutInCell="1" allowOverlap="1" wp14:anchorId="58EB1FDC" wp14:editId="10E67DEF">
                <wp:simplePos x="0" y="0"/>
                <wp:positionH relativeFrom="column">
                  <wp:posOffset>-407035</wp:posOffset>
                </wp:positionH>
                <wp:positionV relativeFrom="paragraph">
                  <wp:posOffset>57150</wp:posOffset>
                </wp:positionV>
                <wp:extent cx="534035" cy="1221740"/>
                <wp:effectExtent l="12700" t="0" r="24765" b="22860"/>
                <wp:wrapNone/>
                <wp:docPr id="87" name="Down Arrow 87">
                  <a:hlinkClick xmlns:a="http://schemas.openxmlformats.org/drawingml/2006/main" r:id="rId25"/>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E20597" w14:textId="77777777" w:rsidR="005F27FE" w:rsidRPr="0052516C" w:rsidRDefault="005F27FE" w:rsidP="005F27FE">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B1FDC" id="Down Arrow 87" o:spid="_x0000_s1083" type="#_x0000_t67" href="#p23" style="position:absolute;left:0;text-align:left;margin-left:-32.05pt;margin-top:4.5pt;width:42.05pt;height:96.2pt;z-index:25298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" o:button="t" adj="16512" fillcolor="#ffc000" strokecolor="#c00000" strokeweight="1.25pt">
                <v:fill o:detectmouseclick="t"/>
                <v:textbox>
                  <w:txbxContent>
                    <w:p w14:paraId="5FE20597" w14:textId="77777777" w:rsidR="005F27FE" w:rsidRPr="0052516C" w:rsidRDefault="005F27FE" w:rsidP="005F27FE">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rPr>
        <w:t>Any member or team may request a new entry</w:t>
      </w:r>
      <w:r w:rsidR="00975302">
        <w:rPr>
          <w:color w:val="000000" w:themeColor="text1"/>
        </w:rPr>
        <w:t xml:space="preserve"> </w:t>
      </w:r>
      <w:r w:rsidR="00975302" w:rsidRPr="001F20F8">
        <w:rPr>
          <w:color w:val="000000" w:themeColor="text1"/>
        </w:rPr>
        <w:t xml:space="preserve">or an amendment to </w:t>
      </w:r>
      <w:r w:rsidR="00975302">
        <w:rPr>
          <w:color w:val="000000"/>
        </w:rPr>
        <w:t>an existing entry in the Operations Manual</w:t>
      </w:r>
    </w:p>
    <w:p w14:paraId="1F3177B2" w14:textId="24010E6C" w:rsidR="00975302" w:rsidRDefault="00975302" w:rsidP="007D0C7E">
      <w:pPr>
        <w:numPr>
          <w:ilvl w:val="0"/>
          <w:numId w:val="65"/>
        </w:numPr>
        <w:pBdr>
          <w:top w:val="nil"/>
          <w:left w:val="nil"/>
          <w:bottom w:val="nil"/>
          <w:right w:val="nil"/>
          <w:between w:val="nil"/>
        </w:pBdr>
      </w:pPr>
      <w:r>
        <w:rPr>
          <w:color w:val="000000"/>
        </w:rPr>
        <w:t>See Appendix B for a Template and formatting guidelines regarding new Policy and Procedure entries, Standard Procedure, and an example for editing established Policy and Procedure statements.</w:t>
      </w:r>
    </w:p>
    <w:p w14:paraId="47C99D03" w14:textId="331863ED" w:rsidR="00436940" w:rsidRDefault="00975302" w:rsidP="007D0C7E">
      <w:pPr>
        <w:numPr>
          <w:ilvl w:val="0"/>
          <w:numId w:val="65"/>
        </w:numPr>
        <w:pBdr>
          <w:top w:val="nil"/>
          <w:left w:val="nil"/>
          <w:bottom w:val="nil"/>
          <w:right w:val="nil"/>
          <w:between w:val="nil"/>
        </w:pBdr>
        <w:rPr>
          <w:color w:val="000000"/>
        </w:rPr>
      </w:pPr>
      <w:r>
        <w:rPr>
          <w:color w:val="000000"/>
        </w:rPr>
        <w:t>Establish Board goals and priorities</w:t>
      </w:r>
    </w:p>
    <w:p w14:paraId="09638DFF" w14:textId="22D38F22" w:rsidR="00975302" w:rsidRPr="00436940" w:rsidRDefault="00436940" w:rsidP="00436940">
      <w:pPr>
        <w:spacing w:after="200" w:line="288" w:lineRule="auto"/>
        <w:rPr>
          <w:color w:val="000000"/>
        </w:rPr>
      </w:pPr>
      <w:r>
        <w:rPr>
          <w:color w:val="000000"/>
        </w:rPr>
        <w:br w:type="page"/>
      </w:r>
      <w:bookmarkStart w:id="274" w:name="p23"/>
      <w:bookmarkEnd w:id="274"/>
    </w:p>
    <w:p w14:paraId="4B4B329F" w14:textId="0DFF5223" w:rsidR="00975302" w:rsidRDefault="00975302" w:rsidP="00975302">
      <w:pPr>
        <w:pStyle w:val="Heading1"/>
      </w:pPr>
      <w:bookmarkStart w:id="275" w:name="_Toc85872900"/>
      <w:bookmarkStart w:id="276" w:name="_Toc85893095"/>
      <w:bookmarkStart w:id="277" w:name="_Toc85895380"/>
      <w:bookmarkStart w:id="278" w:name="_Toc85895542"/>
      <w:bookmarkStart w:id="279" w:name="_Toc85895935"/>
      <w:bookmarkStart w:id="280" w:name="_Toc86225798"/>
      <w:bookmarkStart w:id="281" w:name="_Toc86348128"/>
      <w:bookmarkStart w:id="282" w:name="_Toc86348847"/>
      <w:bookmarkStart w:id="283" w:name="_Toc98593860"/>
      <w:r w:rsidRPr="00031F7B">
        <w:lastRenderedPageBreak/>
        <w:t>POLICIES AND PROCEDUR</w:t>
      </w:r>
      <w:r>
        <w:t>ES</w:t>
      </w:r>
      <w:bookmarkEnd w:id="275"/>
      <w:bookmarkEnd w:id="276"/>
      <w:bookmarkEnd w:id="277"/>
      <w:bookmarkEnd w:id="278"/>
      <w:bookmarkEnd w:id="279"/>
      <w:bookmarkEnd w:id="280"/>
      <w:bookmarkEnd w:id="281"/>
      <w:bookmarkEnd w:id="282"/>
      <w:bookmarkEnd w:id="283"/>
    </w:p>
    <w:p w14:paraId="1EE1E670" w14:textId="77777777" w:rsidR="00975302" w:rsidRDefault="00975302" w:rsidP="00975302"/>
    <w:p w14:paraId="5B522702" w14:textId="77777777" w:rsidR="00975302" w:rsidRDefault="00975302" w:rsidP="00975302"/>
    <w:p w14:paraId="3B599104" w14:textId="33507F5A" w:rsidR="003122B6" w:rsidRDefault="00975302" w:rsidP="003122B6">
      <w:pPr>
        <w:widowControl w:val="0"/>
        <w:pBdr>
          <w:top w:val="nil"/>
          <w:left w:val="nil"/>
          <w:bottom w:val="nil"/>
          <w:right w:val="nil"/>
          <w:between w:val="nil"/>
        </w:pBdr>
        <w:ind w:left="115"/>
        <w:rPr>
          <w:color w:val="000000"/>
        </w:rPr>
      </w:pPr>
      <w:r>
        <w:rPr>
          <w:b/>
          <w:color w:val="000000"/>
        </w:rPr>
        <w:tab/>
        <w:t>Revised 2017, 2020</w:t>
      </w:r>
      <w:r w:rsidR="003122B6">
        <w:rPr>
          <w:b/>
          <w:color w:val="000000"/>
        </w:rPr>
        <w:t xml:space="preserve">, </w:t>
      </w:r>
      <w:r w:rsidR="003122B6" w:rsidRPr="003122B6">
        <w:rPr>
          <w:b/>
          <w:color w:val="000000"/>
        </w:rPr>
        <w:t>2021</w:t>
      </w:r>
    </w:p>
    <w:p w14:paraId="79AF6D23" w14:textId="567AAD5C" w:rsidR="00975302" w:rsidRPr="00031F7B" w:rsidRDefault="00975302" w:rsidP="00975302"/>
    <w:p w14:paraId="59FAC9C1" w14:textId="29724A59" w:rsidR="00975302" w:rsidRDefault="004F3F55" w:rsidP="00975302">
      <w:pPr>
        <w:widowControl w:val="0"/>
        <w:pBdr>
          <w:top w:val="nil"/>
          <w:left w:val="nil"/>
          <w:bottom w:val="nil"/>
          <w:right w:val="nil"/>
          <w:between w:val="nil"/>
        </w:pBdr>
        <w:rPr>
          <w:color w:val="000000"/>
        </w:rPr>
      </w:pPr>
      <w:r>
        <w:rPr>
          <w:noProof/>
          <w:color w:val="000000"/>
        </w:rPr>
        <mc:AlternateContent>
          <mc:Choice Requires="wps">
            <w:drawing>
              <wp:anchor distT="0" distB="0" distL="114300" distR="114300" simplePos="0" relativeHeight="253774848" behindDoc="0" locked="0" layoutInCell="1" allowOverlap="1" wp14:anchorId="032C9EF1" wp14:editId="3CA64793">
                <wp:simplePos x="0" y="0"/>
                <wp:positionH relativeFrom="column">
                  <wp:posOffset>-555955</wp:posOffset>
                </wp:positionH>
                <wp:positionV relativeFrom="paragraph">
                  <wp:posOffset>193650</wp:posOffset>
                </wp:positionV>
                <wp:extent cx="499745" cy="1183005"/>
                <wp:effectExtent l="12700" t="12700" r="20955" b="10795"/>
                <wp:wrapNone/>
                <wp:docPr id="57" name="Up Arrow 57">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38413BE" w14:textId="77777777" w:rsidR="004F3F55" w:rsidRPr="00260E8E" w:rsidRDefault="004F3F55" w:rsidP="004F3F55">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C9EF1" id="Up Arrow 57" o:spid="_x0000_s1084" type="#_x0000_t68" href="#toc1" style="position:absolute;margin-left:-43.8pt;margin-top:15.25pt;width:39.35pt;height:93.15pt;z-index:25377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738413BE" w14:textId="77777777" w:rsidR="004F3F55" w:rsidRPr="00260E8E" w:rsidRDefault="004F3F55" w:rsidP="004F3F55">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color w:val="000000"/>
        </w:rPr>
        <w:t>To confer responsibility for the daily governance of Tri-UU, the Board of Trustees establishes and issues a Charter to the Program Council and to each of the nine (9) member teams represented on the Council, to frame their existence in terms of Purpose, Structure, Function, their Position in the organization, and the guidelines under which they will Operate.   The charters are written in a standard format suggested by the Charter Format Template which is found in Appendix B.</w:t>
      </w:r>
    </w:p>
    <w:p w14:paraId="051ADCA4" w14:textId="57EB66E6" w:rsidR="00975302" w:rsidRDefault="00975302" w:rsidP="00975302">
      <w:pPr>
        <w:widowControl w:val="0"/>
        <w:pBdr>
          <w:top w:val="nil"/>
          <w:left w:val="nil"/>
          <w:bottom w:val="nil"/>
          <w:right w:val="nil"/>
          <w:between w:val="nil"/>
        </w:pBdr>
        <w:ind w:left="115"/>
        <w:rPr>
          <w:color w:val="FF0000"/>
        </w:rPr>
      </w:pPr>
    </w:p>
    <w:p w14:paraId="728F25CA" w14:textId="7243C2AC" w:rsidR="00975302" w:rsidRDefault="004F3F55" w:rsidP="00975302">
      <w:pPr>
        <w:widowControl w:val="0"/>
        <w:pBdr>
          <w:top w:val="nil"/>
          <w:left w:val="nil"/>
          <w:bottom w:val="nil"/>
          <w:right w:val="nil"/>
          <w:between w:val="nil"/>
        </w:pBdr>
        <w:ind w:left="115"/>
        <w:rPr>
          <w:color w:val="000000"/>
        </w:rPr>
      </w:pPr>
      <w:r>
        <w:rPr>
          <w:noProof/>
        </w:rPr>
        <mc:AlternateContent>
          <mc:Choice Requires="wps">
            <w:drawing>
              <wp:anchor distT="0" distB="0" distL="114300" distR="114300" simplePos="0" relativeHeight="253776896" behindDoc="0" locked="0" layoutInCell="1" allowOverlap="1" wp14:anchorId="71DB9B5B" wp14:editId="149AFD09">
                <wp:simplePos x="0" y="0"/>
                <wp:positionH relativeFrom="column">
                  <wp:posOffset>-555956</wp:posOffset>
                </wp:positionH>
                <wp:positionV relativeFrom="paragraph">
                  <wp:posOffset>277343</wp:posOffset>
                </wp:positionV>
                <wp:extent cx="534035" cy="1221740"/>
                <wp:effectExtent l="12700" t="0" r="24765" b="22860"/>
                <wp:wrapNone/>
                <wp:docPr id="71" name="Down Arrow 71">
                  <a:hlinkClick xmlns:a="http://schemas.openxmlformats.org/drawingml/2006/main" r:id="rId26"/>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77D88" w14:textId="77777777" w:rsidR="004F3F55" w:rsidRPr="0052516C" w:rsidRDefault="004F3F55" w:rsidP="004F3F5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B9B5B" id="Down Arrow 71" o:spid="_x0000_s1085" type="#_x0000_t67" href="#p24" style="position:absolute;left:0;text-align:left;margin-left:-43.8pt;margin-top:21.85pt;width:42.05pt;height:96.2pt;z-index:25377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" o:button="t" adj="16512" fillcolor="#ffc000" strokecolor="#c00000" strokeweight="1.25pt">
                <v:fill o:detectmouseclick="t"/>
                <v:textbox>
                  <w:txbxContent>
                    <w:p w14:paraId="0CC77D88" w14:textId="77777777" w:rsidR="004F3F55" w:rsidRPr="0052516C" w:rsidRDefault="004F3F55" w:rsidP="004F3F5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rPr>
        <w:t xml:space="preserve">Each Charter is a living document and can be altered and supplemented by the Board at any time to suit the purposes and needs of the duly elected Board of Trustees. </w:t>
      </w:r>
    </w:p>
    <w:p w14:paraId="78A9A8A5" w14:textId="77777777" w:rsidR="00975302" w:rsidRDefault="00975302" w:rsidP="00975302">
      <w:pPr>
        <w:widowControl w:val="0"/>
        <w:pBdr>
          <w:top w:val="nil"/>
          <w:left w:val="nil"/>
          <w:bottom w:val="nil"/>
          <w:right w:val="nil"/>
          <w:between w:val="nil"/>
        </w:pBdr>
        <w:ind w:left="115"/>
        <w:rPr>
          <w:color w:val="000000"/>
        </w:rPr>
      </w:pPr>
      <w:r>
        <w:rPr>
          <w:color w:val="000000"/>
        </w:rPr>
        <w:t xml:space="preserve">Each Board will appoint a Policies and Procedures team consisting of two or three Board members who will oversee the </w:t>
      </w:r>
      <w:r w:rsidRPr="00502FC4">
        <w:rPr>
          <w:i/>
          <w:color w:val="000000"/>
        </w:rPr>
        <w:t>Operations Manual</w:t>
      </w:r>
      <w:r>
        <w:rPr>
          <w:color w:val="000000"/>
        </w:rPr>
        <w:t xml:space="preserve"> and prepare each new entry by formatting it in a manner consistent with the section of the document into which it will be placed. </w:t>
      </w:r>
    </w:p>
    <w:p w14:paraId="1FB7C24C" w14:textId="77777777" w:rsidR="00975302" w:rsidRDefault="00975302" w:rsidP="00975302"/>
    <w:p w14:paraId="67A596ED" w14:textId="77777777" w:rsidR="00975302" w:rsidRDefault="00975302" w:rsidP="00975302"/>
    <w:p w14:paraId="569C0093" w14:textId="04B1ECF7" w:rsidR="00975302" w:rsidRDefault="00975302" w:rsidP="00975302"/>
    <w:p w14:paraId="39CEF89F" w14:textId="77777777" w:rsidR="00975302" w:rsidRDefault="00975302" w:rsidP="00975302"/>
    <w:p w14:paraId="5424B0D8" w14:textId="77777777" w:rsidR="00975302" w:rsidRDefault="00975302" w:rsidP="00975302"/>
    <w:p w14:paraId="1EA13A71" w14:textId="77777777" w:rsidR="00975302" w:rsidRDefault="00975302" w:rsidP="00975302"/>
    <w:p w14:paraId="2A4BD113" w14:textId="77777777" w:rsidR="00975302" w:rsidRDefault="00975302" w:rsidP="00975302"/>
    <w:p w14:paraId="39A09F71" w14:textId="77777777" w:rsidR="00975302" w:rsidRDefault="00975302" w:rsidP="00975302"/>
    <w:p w14:paraId="62118E36" w14:textId="77777777" w:rsidR="00975302" w:rsidRDefault="00975302" w:rsidP="00975302"/>
    <w:p w14:paraId="5689977D" w14:textId="1C912906" w:rsidR="00975302" w:rsidRDefault="00975302" w:rsidP="00975302"/>
    <w:p w14:paraId="7785897F" w14:textId="77777777" w:rsidR="00975302" w:rsidRDefault="00975302" w:rsidP="00975302"/>
    <w:p w14:paraId="58F8CD56" w14:textId="4612D08D" w:rsidR="00975302" w:rsidRDefault="00975302" w:rsidP="00975302"/>
    <w:p w14:paraId="5BEA545A" w14:textId="77777777" w:rsidR="00975302" w:rsidRDefault="00975302" w:rsidP="00975302"/>
    <w:p w14:paraId="47B2E10E" w14:textId="092639D5" w:rsidR="00975302" w:rsidRDefault="00975302" w:rsidP="00975302"/>
    <w:p w14:paraId="3470A031" w14:textId="77777777" w:rsidR="00975302" w:rsidRDefault="00975302" w:rsidP="00975302"/>
    <w:p w14:paraId="5FBE43ED" w14:textId="77777777" w:rsidR="00975302" w:rsidRDefault="00975302" w:rsidP="00975302"/>
    <w:p w14:paraId="2140C9EB" w14:textId="77777777" w:rsidR="00975302" w:rsidRDefault="00975302" w:rsidP="00975302"/>
    <w:p w14:paraId="58C827B0" w14:textId="73CCCD29" w:rsidR="00975302" w:rsidRPr="00434FC1" w:rsidRDefault="00436940" w:rsidP="00436940">
      <w:pPr>
        <w:spacing w:after="200" w:line="288" w:lineRule="auto"/>
      </w:pPr>
      <w:r>
        <w:br w:type="page"/>
      </w:r>
      <w:bookmarkStart w:id="284" w:name="p24"/>
      <w:bookmarkEnd w:id="284"/>
    </w:p>
    <w:p w14:paraId="11A7775D" w14:textId="75C48B19" w:rsidR="00975302" w:rsidRPr="003A6A0E" w:rsidRDefault="00975302" w:rsidP="00975302">
      <w:pPr>
        <w:pStyle w:val="Heading1"/>
      </w:pPr>
      <w:bookmarkStart w:id="285" w:name="_Toc85872901"/>
      <w:bookmarkStart w:id="286" w:name="_Toc85893096"/>
      <w:bookmarkStart w:id="287" w:name="_Toc85895381"/>
      <w:bookmarkStart w:id="288" w:name="_Toc85895543"/>
      <w:bookmarkStart w:id="289" w:name="_Toc85895936"/>
      <w:bookmarkStart w:id="290" w:name="_Toc86225799"/>
      <w:bookmarkStart w:id="291" w:name="_Toc86348129"/>
      <w:bookmarkStart w:id="292" w:name="_Toc86348848"/>
      <w:bookmarkStart w:id="293" w:name="_Toc98593861"/>
      <w:r w:rsidRPr="003A6A0E">
        <w:lastRenderedPageBreak/>
        <w:t>PROGRAM COU</w:t>
      </w:r>
      <w:bookmarkEnd w:id="285"/>
      <w:bookmarkEnd w:id="286"/>
      <w:bookmarkEnd w:id="287"/>
      <w:bookmarkEnd w:id="288"/>
      <w:bookmarkEnd w:id="289"/>
      <w:r w:rsidR="00B95D9F">
        <w:t>NCIL</w:t>
      </w:r>
      <w:bookmarkEnd w:id="290"/>
      <w:bookmarkEnd w:id="291"/>
      <w:bookmarkEnd w:id="292"/>
      <w:bookmarkEnd w:id="293"/>
    </w:p>
    <w:p w14:paraId="609AD7E4" w14:textId="5C8D5F7F" w:rsidR="00975302" w:rsidRPr="00C44EB4" w:rsidRDefault="00975302" w:rsidP="00975302">
      <w:pPr>
        <w:pStyle w:val="Heading2"/>
        <w:rPr>
          <w:rStyle w:val="BookTitle"/>
          <w:b/>
          <w:bCs/>
          <w:i w:val="0"/>
          <w:iCs w:val="0"/>
          <w:smallCaps w:val="0"/>
        </w:rPr>
      </w:pPr>
      <w:bookmarkStart w:id="294" w:name="_Toc85872902"/>
      <w:bookmarkStart w:id="295" w:name="_Toc85893097"/>
      <w:bookmarkStart w:id="296" w:name="_Toc85895382"/>
      <w:bookmarkStart w:id="297" w:name="_Toc85895544"/>
      <w:bookmarkStart w:id="298" w:name="_Toc85895937"/>
      <w:bookmarkStart w:id="299" w:name="_Toc86225800"/>
      <w:bookmarkStart w:id="300" w:name="_Toc86348130"/>
      <w:bookmarkStart w:id="301" w:name="_Toc86348849"/>
      <w:bookmarkStart w:id="302" w:name="_Toc98593862"/>
      <w:r w:rsidRPr="00C44EB4">
        <w:rPr>
          <w:rStyle w:val="BookTitle"/>
          <w:b/>
          <w:bCs/>
          <w:iCs w:val="0"/>
          <w:smallCaps w:val="0"/>
        </w:rPr>
        <w:t>Program Council Charter</w:t>
      </w:r>
      <w:bookmarkEnd w:id="294"/>
      <w:bookmarkEnd w:id="295"/>
      <w:bookmarkEnd w:id="296"/>
      <w:bookmarkEnd w:id="297"/>
      <w:bookmarkEnd w:id="298"/>
      <w:bookmarkEnd w:id="299"/>
      <w:bookmarkEnd w:id="300"/>
      <w:bookmarkEnd w:id="301"/>
      <w:bookmarkEnd w:id="302"/>
    </w:p>
    <w:p w14:paraId="2F592D01" w14:textId="77777777" w:rsidR="00975302" w:rsidRDefault="00975302" w:rsidP="00975302">
      <w:pPr>
        <w:rPr>
          <w:rFonts w:ascii="Times New Roman" w:eastAsia="Times New Roman" w:hAnsi="Times New Roman" w:cs="Times New Roman"/>
          <w:b/>
          <w:i/>
          <w:sz w:val="20"/>
          <w:szCs w:val="20"/>
        </w:rPr>
      </w:pPr>
    </w:p>
    <w:p w14:paraId="0B205DC7" w14:textId="77777777" w:rsidR="00975302" w:rsidRDefault="00975302" w:rsidP="00975302">
      <w:pPr>
        <w:pStyle w:val="Style3"/>
      </w:pPr>
      <w:r>
        <w:t>Purpose:</w:t>
      </w:r>
    </w:p>
    <w:p w14:paraId="73BA49AC" w14:textId="77777777" w:rsidR="00975302" w:rsidRDefault="00975302" w:rsidP="00251B3D">
      <w:pPr>
        <w:widowControl w:val="0"/>
        <w:numPr>
          <w:ilvl w:val="0"/>
          <w:numId w:val="79"/>
        </w:numPr>
        <w:pBdr>
          <w:top w:val="nil"/>
          <w:left w:val="nil"/>
          <w:bottom w:val="nil"/>
          <w:right w:val="nil"/>
          <w:between w:val="nil"/>
        </w:pBdr>
      </w:pPr>
      <w:r>
        <w:rPr>
          <w:color w:val="000000"/>
        </w:rPr>
        <w:t>To be the operational arm of the Board of Trustees</w:t>
      </w:r>
    </w:p>
    <w:p w14:paraId="4CA93608" w14:textId="79D19884" w:rsidR="00975302" w:rsidRDefault="00975302" w:rsidP="00251B3D">
      <w:pPr>
        <w:widowControl w:val="0"/>
        <w:numPr>
          <w:ilvl w:val="0"/>
          <w:numId w:val="79"/>
        </w:numPr>
        <w:pBdr>
          <w:top w:val="nil"/>
          <w:left w:val="nil"/>
          <w:bottom w:val="nil"/>
          <w:right w:val="nil"/>
          <w:between w:val="nil"/>
        </w:pBdr>
      </w:pPr>
      <w:r>
        <w:rPr>
          <w:color w:val="000000"/>
        </w:rPr>
        <w:t>To facilitate two-way communication, coordination</w:t>
      </w:r>
      <w:r w:rsidR="008950F1">
        <w:rPr>
          <w:color w:val="000000"/>
        </w:rPr>
        <w:t>,</w:t>
      </w:r>
      <w:r>
        <w:rPr>
          <w:color w:val="000000"/>
        </w:rPr>
        <w:t xml:space="preserve"> and cooperation between teams at all levels</w:t>
      </w:r>
    </w:p>
    <w:p w14:paraId="128AB623" w14:textId="77777777" w:rsidR="00975302" w:rsidRDefault="00975302" w:rsidP="00251B3D">
      <w:pPr>
        <w:widowControl w:val="0"/>
        <w:numPr>
          <w:ilvl w:val="0"/>
          <w:numId w:val="79"/>
        </w:numPr>
        <w:pBdr>
          <w:top w:val="nil"/>
          <w:left w:val="nil"/>
          <w:bottom w:val="nil"/>
          <w:right w:val="nil"/>
          <w:between w:val="nil"/>
        </w:pBdr>
      </w:pPr>
      <w:r>
        <w:rPr>
          <w:color w:val="000000"/>
        </w:rPr>
        <w:t>To enable resource sharing</w:t>
      </w:r>
    </w:p>
    <w:p w14:paraId="6E7A1F66" w14:textId="77777777" w:rsidR="00975302" w:rsidRDefault="00975302" w:rsidP="00251B3D">
      <w:pPr>
        <w:widowControl w:val="0"/>
        <w:numPr>
          <w:ilvl w:val="0"/>
          <w:numId w:val="79"/>
        </w:numPr>
        <w:pBdr>
          <w:top w:val="nil"/>
          <w:left w:val="nil"/>
          <w:bottom w:val="nil"/>
          <w:right w:val="nil"/>
          <w:between w:val="nil"/>
        </w:pBdr>
      </w:pPr>
      <w:r>
        <w:rPr>
          <w:color w:val="000000"/>
        </w:rPr>
        <w:t>To coordinate initiatives and set calendar dates</w:t>
      </w:r>
    </w:p>
    <w:p w14:paraId="5E137F38" w14:textId="77777777" w:rsidR="00975302" w:rsidRDefault="00975302" w:rsidP="00251B3D">
      <w:pPr>
        <w:widowControl w:val="0"/>
        <w:numPr>
          <w:ilvl w:val="0"/>
          <w:numId w:val="79"/>
        </w:numPr>
        <w:pBdr>
          <w:top w:val="nil"/>
          <w:left w:val="nil"/>
          <w:bottom w:val="nil"/>
          <w:right w:val="nil"/>
          <w:between w:val="nil"/>
        </w:pBdr>
      </w:pPr>
      <w:r>
        <w:rPr>
          <w:color w:val="000000"/>
        </w:rPr>
        <w:t>To develop synergies, generating and building upon ideas</w:t>
      </w:r>
    </w:p>
    <w:p w14:paraId="2D04683A" w14:textId="77777777" w:rsidR="00975302" w:rsidRDefault="00975302" w:rsidP="00251B3D">
      <w:pPr>
        <w:widowControl w:val="0"/>
        <w:numPr>
          <w:ilvl w:val="0"/>
          <w:numId w:val="79"/>
        </w:numPr>
        <w:pBdr>
          <w:top w:val="nil"/>
          <w:left w:val="nil"/>
          <w:bottom w:val="nil"/>
          <w:right w:val="nil"/>
          <w:between w:val="nil"/>
        </w:pBdr>
      </w:pPr>
      <w:r>
        <w:rPr>
          <w:color w:val="000000"/>
        </w:rPr>
        <w:t>To build awareness of institution identity and needs between stakeholders</w:t>
      </w:r>
    </w:p>
    <w:p w14:paraId="1D1F4D98" w14:textId="77777777" w:rsidR="00975302" w:rsidRDefault="00975302" w:rsidP="00251B3D">
      <w:pPr>
        <w:widowControl w:val="0"/>
        <w:numPr>
          <w:ilvl w:val="0"/>
          <w:numId w:val="79"/>
        </w:numPr>
        <w:pBdr>
          <w:top w:val="nil"/>
          <w:left w:val="nil"/>
          <w:bottom w:val="nil"/>
          <w:right w:val="nil"/>
          <w:between w:val="nil"/>
        </w:pBdr>
      </w:pPr>
      <w:r>
        <w:rPr>
          <w:color w:val="000000"/>
        </w:rPr>
        <w:t xml:space="preserve">To review applications for Groups and Special Events and make recommendations to the Board of Trustees regarding the applications </w:t>
      </w:r>
    </w:p>
    <w:p w14:paraId="54F06F7F" w14:textId="77777777" w:rsidR="00975302" w:rsidRDefault="00975302" w:rsidP="00251B3D">
      <w:pPr>
        <w:widowControl w:val="0"/>
        <w:numPr>
          <w:ilvl w:val="0"/>
          <w:numId w:val="79"/>
        </w:numPr>
        <w:pBdr>
          <w:top w:val="nil"/>
          <w:left w:val="nil"/>
          <w:bottom w:val="nil"/>
          <w:right w:val="nil"/>
          <w:between w:val="nil"/>
        </w:pBdr>
      </w:pPr>
      <w:r>
        <w:rPr>
          <w:color w:val="000000"/>
        </w:rPr>
        <w:t xml:space="preserve">To maintain, and submit to </w:t>
      </w:r>
      <w:r w:rsidRPr="008070C8">
        <w:rPr>
          <w:color w:val="000000"/>
        </w:rPr>
        <w:t>the Operations Manual Team,</w:t>
      </w:r>
      <w:r>
        <w:rPr>
          <w:color w:val="000000"/>
        </w:rPr>
        <w:t xml:space="preserve"> a list of the routine tasks that are to be accomplished by the Program Council</w:t>
      </w:r>
    </w:p>
    <w:p w14:paraId="26F24C94" w14:textId="77777777" w:rsidR="00975302" w:rsidRDefault="00975302" w:rsidP="00975302">
      <w:pPr>
        <w:widowControl w:val="0"/>
        <w:rPr>
          <w:rFonts w:ascii="Times New Roman" w:eastAsia="Times New Roman" w:hAnsi="Times New Roman" w:cs="Times New Roman"/>
          <w:sz w:val="20"/>
          <w:szCs w:val="20"/>
        </w:rPr>
      </w:pPr>
    </w:p>
    <w:p w14:paraId="3870A3C1" w14:textId="77777777" w:rsidR="00975302" w:rsidRPr="00E85317" w:rsidRDefault="00975302" w:rsidP="00975302">
      <w:pPr>
        <w:pStyle w:val="Style3"/>
      </w:pPr>
      <w:r w:rsidRPr="00E85317">
        <w:t>Structure:</w:t>
      </w:r>
    </w:p>
    <w:p w14:paraId="544702B9" w14:textId="78D50327" w:rsidR="00975302" w:rsidRDefault="00975302" w:rsidP="00251B3D">
      <w:pPr>
        <w:widowControl w:val="0"/>
        <w:numPr>
          <w:ilvl w:val="0"/>
          <w:numId w:val="80"/>
        </w:numPr>
        <w:pBdr>
          <w:top w:val="nil"/>
          <w:left w:val="nil"/>
          <w:bottom w:val="nil"/>
          <w:right w:val="nil"/>
          <w:between w:val="nil"/>
        </w:pBdr>
      </w:pPr>
      <w:r>
        <w:rPr>
          <w:color w:val="000000"/>
        </w:rPr>
        <w:t xml:space="preserve">Sitting on the Program Council will be the Team Leaders of the following teams:  Building and Grounds, Communications, Membership, Finance, Fun and Fellowship, Lifespan Education, Social Justice, Stewardship, and Worship </w:t>
      </w:r>
    </w:p>
    <w:p w14:paraId="4340445B" w14:textId="77777777" w:rsidR="00975302" w:rsidRDefault="00975302" w:rsidP="00251B3D">
      <w:pPr>
        <w:widowControl w:val="0"/>
        <w:numPr>
          <w:ilvl w:val="0"/>
          <w:numId w:val="80"/>
        </w:numPr>
        <w:pBdr>
          <w:top w:val="nil"/>
          <w:left w:val="nil"/>
          <w:bottom w:val="nil"/>
          <w:right w:val="nil"/>
          <w:between w:val="nil"/>
        </w:pBdr>
      </w:pPr>
      <w:r>
        <w:rPr>
          <w:color w:val="000000"/>
        </w:rPr>
        <w:t>The Vice President of the Congregation will serve as Facilitator of the Council and convene monthly meetings</w:t>
      </w:r>
    </w:p>
    <w:p w14:paraId="138B2609" w14:textId="1EE6E209" w:rsidR="00975302" w:rsidRDefault="00975302" w:rsidP="00251B3D">
      <w:pPr>
        <w:widowControl w:val="0"/>
        <w:numPr>
          <w:ilvl w:val="0"/>
          <w:numId w:val="80"/>
        </w:numPr>
        <w:pBdr>
          <w:top w:val="nil"/>
          <w:left w:val="nil"/>
          <w:bottom w:val="nil"/>
          <w:right w:val="nil"/>
          <w:between w:val="nil"/>
        </w:pBdr>
      </w:pPr>
      <w:r>
        <w:rPr>
          <w:color w:val="000000"/>
        </w:rPr>
        <w:t>The Council will select a Recording Secretary from its membership. The Recording Secretary will record and file the minutes of each meeting of the Council and send an e-version of the minutes to each member of the Board of Trustees.</w:t>
      </w:r>
    </w:p>
    <w:p w14:paraId="5C3EEBFA" w14:textId="77777777" w:rsidR="00975302" w:rsidRDefault="00975302" w:rsidP="00975302">
      <w:pPr>
        <w:widowControl w:val="0"/>
        <w:pBdr>
          <w:top w:val="nil"/>
          <w:left w:val="nil"/>
          <w:bottom w:val="nil"/>
          <w:right w:val="nil"/>
          <w:between w:val="nil"/>
        </w:pBdr>
        <w:ind w:left="115"/>
        <w:rPr>
          <w:b/>
          <w:color w:val="000000"/>
        </w:rPr>
      </w:pPr>
    </w:p>
    <w:p w14:paraId="74EFC550" w14:textId="1681152B" w:rsidR="00975302" w:rsidRDefault="00457194" w:rsidP="00975302">
      <w:pPr>
        <w:pStyle w:val="Style3"/>
      </w:pPr>
      <w:r>
        <w:rPr>
          <w:noProof/>
          <w:color w:val="000000"/>
        </w:rPr>
        <mc:AlternateContent>
          <mc:Choice Requires="wps">
            <w:drawing>
              <wp:anchor distT="0" distB="0" distL="114300" distR="114300" simplePos="0" relativeHeight="253899776" behindDoc="0" locked="0" layoutInCell="1" allowOverlap="1" wp14:anchorId="5A7B19B2" wp14:editId="2BDE7796">
                <wp:simplePos x="0" y="0"/>
                <wp:positionH relativeFrom="column">
                  <wp:posOffset>-583565</wp:posOffset>
                </wp:positionH>
                <wp:positionV relativeFrom="paragraph">
                  <wp:posOffset>269240</wp:posOffset>
                </wp:positionV>
                <wp:extent cx="499745" cy="1183005"/>
                <wp:effectExtent l="12700" t="12700" r="20955" b="10795"/>
                <wp:wrapNone/>
                <wp:docPr id="531" name="Up Arrow 531">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5E70600" w14:textId="77777777" w:rsidR="003527EB" w:rsidRPr="00260E8E" w:rsidRDefault="003527EB"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B19B2" id="Up Arrow 531" o:spid="_x0000_s1086" type="#_x0000_t68" href="#toc1" style="position:absolute;margin-left:-45.95pt;margin-top:21.2pt;width:39.35pt;height:93.15pt;z-index:25389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" o:button="t" adj="4562" fillcolor="#43bae8 [2676]" strokecolor="black [3213]">
                <v:fill color2="#74ccee [1972]" rotate="t" o:detectmouseclick="t" focusposition="1,1" focussize="-1,-1" focus="100%" type="gradientRadial"/>
                <v:textbox>
                  <w:txbxContent>
                    <w:p w14:paraId="15E70600" w14:textId="77777777" w:rsidR="003527EB" w:rsidRPr="00260E8E" w:rsidRDefault="003527EB"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t>Function:</w:t>
      </w:r>
    </w:p>
    <w:p w14:paraId="2D7172B1" w14:textId="022F3435" w:rsidR="00975302" w:rsidRPr="006B7BC7" w:rsidRDefault="00975302" w:rsidP="00975302">
      <w:pPr>
        <w:ind w:left="720"/>
      </w:pPr>
      <w:r>
        <w:rPr>
          <w:b/>
        </w:rPr>
        <w:t xml:space="preserve"> </w:t>
      </w:r>
      <w:r w:rsidRPr="006B7BC7">
        <w:t xml:space="preserve">The Board of Trustees hereby </w:t>
      </w:r>
      <w:proofErr w:type="gramStart"/>
      <w:r w:rsidRPr="006B7BC7">
        <w:t>grants to</w:t>
      </w:r>
      <w:proofErr w:type="gramEnd"/>
      <w:r w:rsidRPr="006B7BC7">
        <w:t xml:space="preserve"> the Program Council decision-making authority for matters that are exclusively or primarily related to all aspects of its stated purposes.       </w:t>
      </w:r>
    </w:p>
    <w:p w14:paraId="7449C80A" w14:textId="2D790351" w:rsidR="00975302" w:rsidRDefault="00975302" w:rsidP="00975302">
      <w:pPr>
        <w:widowControl w:val="0"/>
        <w:rPr>
          <w:rFonts w:ascii="Times New Roman" w:eastAsia="Times New Roman" w:hAnsi="Times New Roman" w:cs="Times New Roman"/>
          <w:sz w:val="20"/>
          <w:szCs w:val="20"/>
        </w:rPr>
      </w:pPr>
    </w:p>
    <w:p w14:paraId="4D8C1C5F" w14:textId="49128B54" w:rsidR="00975302" w:rsidRDefault="00975302" w:rsidP="00975302">
      <w:pPr>
        <w:pStyle w:val="Style3"/>
      </w:pPr>
      <w:r>
        <w:t xml:space="preserve">Organizational position: </w:t>
      </w:r>
    </w:p>
    <w:p w14:paraId="1329425B" w14:textId="77777777" w:rsidR="00975302" w:rsidRPr="006B7BC7" w:rsidRDefault="00975302" w:rsidP="00975302">
      <w:pPr>
        <w:ind w:left="720"/>
      </w:pPr>
      <w:r>
        <w:t xml:space="preserve"> </w:t>
      </w:r>
      <w:r w:rsidRPr="006B7BC7">
        <w:t xml:space="preserve">The Program Council reports directly to the Board of Trustees and is in constant communication with the Board of Trustees through the elected Vice President of Tri-UU and who serves as the Facilitator of the Council. </w:t>
      </w:r>
    </w:p>
    <w:p w14:paraId="30E3485E" w14:textId="77777777" w:rsidR="00975302" w:rsidRDefault="00975302" w:rsidP="00975302">
      <w:pPr>
        <w:widowControl w:val="0"/>
        <w:pBdr>
          <w:top w:val="nil"/>
          <w:left w:val="nil"/>
          <w:bottom w:val="nil"/>
          <w:right w:val="nil"/>
          <w:between w:val="nil"/>
        </w:pBdr>
        <w:ind w:left="720"/>
        <w:rPr>
          <w:color w:val="000000"/>
        </w:rPr>
      </w:pPr>
    </w:p>
    <w:p w14:paraId="1A5C178A" w14:textId="7808199D" w:rsidR="00975302" w:rsidRDefault="00457194" w:rsidP="00975302">
      <w:pPr>
        <w:pStyle w:val="Style3"/>
      </w:pPr>
      <w:r>
        <w:rPr>
          <w:noProof/>
        </w:rPr>
        <mc:AlternateContent>
          <mc:Choice Requires="wps">
            <w:drawing>
              <wp:anchor distT="0" distB="0" distL="114300" distR="114300" simplePos="0" relativeHeight="253901824" behindDoc="0" locked="0" layoutInCell="1" allowOverlap="1" wp14:anchorId="1324A3FD" wp14:editId="69CBA633">
                <wp:simplePos x="0" y="0"/>
                <wp:positionH relativeFrom="leftMargin">
                  <wp:align>right</wp:align>
                </wp:positionH>
                <wp:positionV relativeFrom="paragraph">
                  <wp:posOffset>105410</wp:posOffset>
                </wp:positionV>
                <wp:extent cx="534035" cy="1221740"/>
                <wp:effectExtent l="19050" t="0" r="18415" b="35560"/>
                <wp:wrapNone/>
                <wp:docPr id="533" name="Down Arrow 533">
                  <a:hlinkClick xmlns:a="http://schemas.openxmlformats.org/drawingml/2006/main" r:id="rId27"/>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608A0B" w14:textId="77777777" w:rsidR="003527EB" w:rsidRPr="0052516C" w:rsidRDefault="003527EB"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4A3FD" id="Down Arrow 533" o:spid="_x0000_s1087" type="#_x0000_t67" href="#p25" style="position:absolute;margin-left:-9.15pt;margin-top:8.3pt;width:42.05pt;height:96.2pt;z-index:2539018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" o:button="t" adj="16512" fillcolor="#ffc000" strokecolor="#c00000" strokeweight="1.25pt">
                <v:fill o:detectmouseclick="t"/>
                <v:textbox>
                  <w:txbxContent>
                    <w:p w14:paraId="65608A0B" w14:textId="77777777" w:rsidR="003527EB" w:rsidRPr="0052516C" w:rsidRDefault="003527EB" w:rsidP="00971005">
                      <w:pPr>
                        <w:jc w:val="both"/>
                        <w:rPr>
                          <w:b/>
                          <w:bCs/>
                          <w:color w:val="000000" w:themeColor="text1"/>
                          <w:sz w:val="32"/>
                          <w:szCs w:val="32"/>
                        </w:rPr>
                      </w:pPr>
                      <w:r w:rsidRPr="0052516C">
                        <w:rPr>
                          <w:b/>
                          <w:bCs/>
                          <w:color w:val="000000" w:themeColor="text1"/>
                          <w:sz w:val="32"/>
                          <w:szCs w:val="32"/>
                        </w:rPr>
                        <w:t>NEXT</w:t>
                      </w:r>
                    </w:p>
                  </w:txbxContent>
                </v:textbox>
                <w10:wrap anchorx="margin"/>
              </v:shape>
            </w:pict>
          </mc:Fallback>
        </mc:AlternateContent>
      </w:r>
      <w:r w:rsidR="00975302">
        <w:t xml:space="preserve">Operationally:  </w:t>
      </w:r>
    </w:p>
    <w:p w14:paraId="59FFD75B" w14:textId="330F965C" w:rsidR="00975302" w:rsidRDefault="00975302" w:rsidP="00975302">
      <w:pPr>
        <w:pStyle w:val="Style4"/>
        <w:ind w:left="720"/>
      </w:pPr>
      <w:r>
        <w:t>All actions of the Program Council must be in ac</w:t>
      </w:r>
      <w:r w:rsidRPr="00E85317">
        <w:t xml:space="preserve">cordance </w:t>
      </w:r>
      <w:r>
        <w:t>with the Bylaws of Tri-UU, the Policies of the Board of Trustees, in keeping with our Covenant of Right Relations and be in alignment with, and support of, the Vision and Mission of Tri-UU.</w:t>
      </w:r>
    </w:p>
    <w:p w14:paraId="46F5B02D" w14:textId="77777777" w:rsidR="00975302" w:rsidRDefault="00975302" w:rsidP="00975302">
      <w:pPr>
        <w:widowControl w:val="0"/>
        <w:pBdr>
          <w:top w:val="nil"/>
          <w:left w:val="nil"/>
          <w:bottom w:val="nil"/>
          <w:right w:val="nil"/>
          <w:between w:val="nil"/>
        </w:pBdr>
        <w:ind w:left="115"/>
        <w:rPr>
          <w:color w:val="000000"/>
        </w:rPr>
      </w:pPr>
    </w:p>
    <w:p w14:paraId="41DC9263" w14:textId="58F08E8A" w:rsidR="00436940" w:rsidRDefault="00975302" w:rsidP="00436940">
      <w:pPr>
        <w:widowControl w:val="0"/>
        <w:pBdr>
          <w:top w:val="nil"/>
          <w:left w:val="nil"/>
          <w:bottom w:val="nil"/>
          <w:right w:val="nil"/>
          <w:between w:val="nil"/>
        </w:pBdr>
        <w:ind w:left="115"/>
        <w:rPr>
          <w:color w:val="000000"/>
        </w:rPr>
      </w:pPr>
      <w:r>
        <w:rPr>
          <w:color w:val="000000"/>
        </w:rPr>
        <w:t>Adopted: February 15, 20</w:t>
      </w:r>
      <w:r>
        <w:t xml:space="preserve"> Revised: 2020</w:t>
      </w:r>
      <w:r w:rsidR="003122B6">
        <w:t xml:space="preserve">, </w:t>
      </w:r>
      <w:r w:rsidR="003122B6" w:rsidRPr="003122B6">
        <w:rPr>
          <w:color w:val="000000"/>
        </w:rPr>
        <w:t>2021</w:t>
      </w:r>
      <w:r>
        <w:t xml:space="preserve">     </w:t>
      </w:r>
      <w:r w:rsidR="00436940">
        <w:rPr>
          <w:color w:val="000000"/>
        </w:rPr>
        <w:t>Effective date: April 1, 2016</w:t>
      </w:r>
    </w:p>
    <w:p w14:paraId="3ECC64CA" w14:textId="45E8C44B" w:rsidR="00436940" w:rsidRDefault="00436940" w:rsidP="00975302"/>
    <w:p w14:paraId="1DFAEFC1" w14:textId="1F991AAD" w:rsidR="00975302" w:rsidRPr="00436940" w:rsidRDefault="00436940" w:rsidP="00436940">
      <w:pPr>
        <w:spacing w:after="200" w:line="288" w:lineRule="auto"/>
      </w:pPr>
      <w:bookmarkStart w:id="303" w:name="p25"/>
      <w:bookmarkEnd w:id="303"/>
      <w:r>
        <w:br w:type="page"/>
      </w:r>
    </w:p>
    <w:p w14:paraId="3ECC785C" w14:textId="77777777" w:rsidR="00975302" w:rsidRPr="00D239FA" w:rsidRDefault="00975302" w:rsidP="00975302">
      <w:pPr>
        <w:widowControl w:val="0"/>
        <w:pBdr>
          <w:top w:val="nil"/>
          <w:left w:val="nil"/>
          <w:bottom w:val="nil"/>
          <w:right w:val="nil"/>
          <w:between w:val="nil"/>
        </w:pBdr>
        <w:rPr>
          <w:b/>
          <w:color w:val="000000"/>
        </w:rPr>
      </w:pPr>
      <w:bookmarkStart w:id="304" w:name="_3fwokq0" w:colFirst="0" w:colLast="0"/>
      <w:bookmarkEnd w:id="304"/>
    </w:p>
    <w:p w14:paraId="45323292" w14:textId="6CB8D844" w:rsidR="00975302" w:rsidRPr="00C44EB4" w:rsidRDefault="00975302" w:rsidP="00975302">
      <w:pPr>
        <w:pStyle w:val="Heading2"/>
        <w:rPr>
          <w:rStyle w:val="BookTitle"/>
          <w:b/>
          <w:bCs/>
          <w:i w:val="0"/>
          <w:iCs w:val="0"/>
          <w:smallCaps w:val="0"/>
        </w:rPr>
      </w:pPr>
      <w:r w:rsidRPr="00C44EB4">
        <w:rPr>
          <w:rStyle w:val="BookTitle"/>
          <w:b/>
          <w:bCs/>
          <w:iCs w:val="0"/>
          <w:smallCaps w:val="0"/>
        </w:rPr>
        <w:t xml:space="preserve"> </w:t>
      </w:r>
      <w:bookmarkStart w:id="305" w:name="_Toc85872903"/>
      <w:bookmarkStart w:id="306" w:name="_Toc85893098"/>
      <w:bookmarkStart w:id="307" w:name="_Toc85895383"/>
      <w:bookmarkStart w:id="308" w:name="_Toc85895545"/>
      <w:bookmarkStart w:id="309" w:name="_Toc85895938"/>
      <w:bookmarkStart w:id="310" w:name="_Toc86225801"/>
      <w:bookmarkStart w:id="311" w:name="_Toc86348131"/>
      <w:bookmarkStart w:id="312" w:name="_Toc86348850"/>
      <w:bookmarkStart w:id="313" w:name="_Toc98593863"/>
      <w:r w:rsidRPr="00C44EB4">
        <w:rPr>
          <w:rStyle w:val="BookTitle"/>
          <w:b/>
          <w:bCs/>
          <w:iCs w:val="0"/>
          <w:smallCaps w:val="0"/>
        </w:rPr>
        <w:t>Program Council Attendance Policy</w:t>
      </w:r>
      <w:bookmarkEnd w:id="305"/>
      <w:bookmarkEnd w:id="306"/>
      <w:bookmarkEnd w:id="307"/>
      <w:bookmarkEnd w:id="308"/>
      <w:bookmarkEnd w:id="309"/>
      <w:bookmarkEnd w:id="310"/>
      <w:bookmarkEnd w:id="311"/>
      <w:bookmarkEnd w:id="312"/>
      <w:bookmarkEnd w:id="313"/>
    </w:p>
    <w:p w14:paraId="31CADA04" w14:textId="1A0B9F61" w:rsidR="00975302" w:rsidRDefault="00686A5F" w:rsidP="00975302">
      <w:pPr>
        <w:spacing w:line="269" w:lineRule="auto"/>
        <w:rPr>
          <w:rFonts w:ascii="Times New Roman" w:eastAsia="Times New Roman" w:hAnsi="Times New Roman" w:cs="Times New Roman"/>
        </w:rPr>
      </w:pPr>
      <w:r>
        <w:rPr>
          <w:noProof/>
          <w:color w:val="000000"/>
        </w:rPr>
        <mc:AlternateContent>
          <mc:Choice Requires="wps">
            <w:drawing>
              <wp:anchor distT="0" distB="0" distL="114300" distR="114300" simplePos="0" relativeHeight="253805568" behindDoc="0" locked="0" layoutInCell="1" allowOverlap="1" wp14:anchorId="4AEE014A" wp14:editId="3BCC331B">
                <wp:simplePos x="0" y="0"/>
                <wp:positionH relativeFrom="column">
                  <wp:posOffset>-539262</wp:posOffset>
                </wp:positionH>
                <wp:positionV relativeFrom="paragraph">
                  <wp:posOffset>169398</wp:posOffset>
                </wp:positionV>
                <wp:extent cx="499745" cy="1183005"/>
                <wp:effectExtent l="12700" t="12700" r="20955" b="10795"/>
                <wp:wrapNone/>
                <wp:docPr id="112" name="Up Arrow 112">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E0FAA78" w14:textId="77777777" w:rsidR="00686A5F" w:rsidRPr="00260E8E" w:rsidRDefault="00686A5F" w:rsidP="00686A5F">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E014A" id="Up Arrow 112" o:spid="_x0000_s1088" type="#_x0000_t68" href="#toc1" style="position:absolute;margin-left:-42.45pt;margin-top:13.35pt;width:39.35pt;height:93.15pt;z-index:25380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" o:button="t" adj="4562" fillcolor="#43bae8 [2676]" strokecolor="black [3213]">
                <v:fill color2="#74ccee [1972]" rotate="t" o:detectmouseclick="t" focusposition="1,1" focussize="-1,-1" focus="100%" type="gradientRadial"/>
                <v:textbox>
                  <w:txbxContent>
                    <w:p w14:paraId="5E0FAA78" w14:textId="77777777" w:rsidR="00686A5F" w:rsidRPr="00260E8E" w:rsidRDefault="00686A5F" w:rsidP="00686A5F">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4E1A9029" w14:textId="40BFC1CD" w:rsidR="00975302" w:rsidRDefault="00975302" w:rsidP="00975302">
      <w:pPr>
        <w:widowControl w:val="0"/>
        <w:pBdr>
          <w:top w:val="nil"/>
          <w:left w:val="nil"/>
          <w:bottom w:val="nil"/>
          <w:right w:val="nil"/>
          <w:between w:val="nil"/>
        </w:pBdr>
        <w:ind w:left="115"/>
        <w:rPr>
          <w:color w:val="000000"/>
        </w:rPr>
      </w:pPr>
      <w:r>
        <w:rPr>
          <w:color w:val="000000"/>
        </w:rPr>
        <w:t>Although it is the duty of every team leader to attend all Program Council meetings, certain situations may make that impossible or impractical.</w:t>
      </w:r>
    </w:p>
    <w:p w14:paraId="6C196463" w14:textId="2D03AAB0" w:rsidR="00975302" w:rsidRDefault="00975302" w:rsidP="00975302">
      <w:pPr>
        <w:widowControl w:val="0"/>
        <w:pBdr>
          <w:top w:val="nil"/>
          <w:left w:val="nil"/>
          <w:bottom w:val="nil"/>
          <w:right w:val="nil"/>
          <w:between w:val="nil"/>
        </w:pBdr>
        <w:ind w:left="115"/>
        <w:rPr>
          <w:color w:val="000000"/>
        </w:rPr>
      </w:pPr>
    </w:p>
    <w:p w14:paraId="252D0E98" w14:textId="0AB3B8A9" w:rsidR="00975302" w:rsidRDefault="00975302" w:rsidP="00975302">
      <w:pPr>
        <w:widowControl w:val="0"/>
        <w:pBdr>
          <w:top w:val="nil"/>
          <w:left w:val="nil"/>
          <w:bottom w:val="nil"/>
          <w:right w:val="nil"/>
          <w:between w:val="nil"/>
        </w:pBdr>
        <w:ind w:left="115"/>
        <w:rPr>
          <w:color w:val="000000"/>
        </w:rPr>
      </w:pPr>
      <w:r>
        <w:rPr>
          <w:color w:val="000000"/>
        </w:rPr>
        <w:t xml:space="preserve">To </w:t>
      </w:r>
      <w:proofErr w:type="gramStart"/>
      <w:r>
        <w:rPr>
          <w:color w:val="000000"/>
        </w:rPr>
        <w:t>assure</w:t>
      </w:r>
      <w:proofErr w:type="gramEnd"/>
      <w:r>
        <w:rPr>
          <w:color w:val="000000"/>
        </w:rPr>
        <w:t xml:space="preserve"> representation of every team at each Council meeting, teams will appoint a person to act in place of the team leader should she/he be unable to be present (physically or electronically) at a meeting.</w:t>
      </w:r>
    </w:p>
    <w:p w14:paraId="4C95B4F6" w14:textId="77777777" w:rsidR="00975302" w:rsidRDefault="00975302" w:rsidP="00975302">
      <w:pPr>
        <w:widowControl w:val="0"/>
        <w:pBdr>
          <w:top w:val="nil"/>
          <w:left w:val="nil"/>
          <w:bottom w:val="nil"/>
          <w:right w:val="nil"/>
          <w:between w:val="nil"/>
        </w:pBdr>
        <w:ind w:left="115"/>
        <w:rPr>
          <w:color w:val="000000"/>
        </w:rPr>
      </w:pPr>
    </w:p>
    <w:p w14:paraId="264C0FBE" w14:textId="4EA99982" w:rsidR="00975302" w:rsidRDefault="004F3F55" w:rsidP="00975302">
      <w:pPr>
        <w:widowControl w:val="0"/>
        <w:pBdr>
          <w:top w:val="nil"/>
          <w:left w:val="nil"/>
          <w:bottom w:val="nil"/>
          <w:right w:val="nil"/>
          <w:between w:val="nil"/>
        </w:pBdr>
        <w:ind w:left="115"/>
        <w:rPr>
          <w:color w:val="000000"/>
        </w:rPr>
      </w:pPr>
      <w:r>
        <w:rPr>
          <w:noProof/>
        </w:rPr>
        <mc:AlternateContent>
          <mc:Choice Requires="wps">
            <w:drawing>
              <wp:anchor distT="0" distB="0" distL="114300" distR="114300" simplePos="0" relativeHeight="253783040" behindDoc="0" locked="0" layoutInCell="1" allowOverlap="1" wp14:anchorId="3DBA4F32" wp14:editId="2F7D07A2">
                <wp:simplePos x="0" y="0"/>
                <wp:positionH relativeFrom="column">
                  <wp:posOffset>-534035</wp:posOffset>
                </wp:positionH>
                <wp:positionV relativeFrom="paragraph">
                  <wp:posOffset>185420</wp:posOffset>
                </wp:positionV>
                <wp:extent cx="534035" cy="1221740"/>
                <wp:effectExtent l="12700" t="0" r="24765" b="22860"/>
                <wp:wrapNone/>
                <wp:docPr id="76" name="Down Arrow 76">
                  <a:hlinkClick xmlns:a="http://schemas.openxmlformats.org/drawingml/2006/main" r:id="rId28"/>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7398F" w14:textId="77777777" w:rsidR="004F3F55" w:rsidRPr="0052516C" w:rsidRDefault="004F3F55" w:rsidP="004F3F5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A4F32" id="Down Arrow 76" o:spid="_x0000_s1089" type="#_x0000_t67" href="#p26" style="position:absolute;left:0;text-align:left;margin-left:-42.05pt;margin-top:14.6pt;width:42.05pt;height:96.2pt;z-index:25378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" o:button="t" adj="16512" fillcolor="#ffc000" strokecolor="#c00000" strokeweight="1.25pt">
                <v:fill o:detectmouseclick="t"/>
                <v:textbox>
                  <w:txbxContent>
                    <w:p w14:paraId="5FD7398F" w14:textId="77777777" w:rsidR="004F3F55" w:rsidRPr="0052516C" w:rsidRDefault="004F3F55" w:rsidP="004F3F5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rPr>
        <w:t>All leaders and alternates must be approved by the Board of Trustees and are authorized to make all decisions on behalf of the team at the meeting which they attend.</w:t>
      </w:r>
    </w:p>
    <w:p w14:paraId="4F04C5B6" w14:textId="77777777" w:rsidR="00975302" w:rsidRDefault="00975302" w:rsidP="00975302">
      <w:pPr>
        <w:widowControl w:val="0"/>
        <w:pBdr>
          <w:top w:val="nil"/>
          <w:left w:val="nil"/>
          <w:bottom w:val="nil"/>
          <w:right w:val="nil"/>
          <w:between w:val="nil"/>
        </w:pBdr>
        <w:ind w:left="115"/>
        <w:rPr>
          <w:color w:val="000000"/>
        </w:rPr>
      </w:pPr>
    </w:p>
    <w:p w14:paraId="0521C138" w14:textId="77777777" w:rsidR="00975302" w:rsidRDefault="00975302" w:rsidP="00975302">
      <w:pPr>
        <w:widowControl w:val="0"/>
        <w:pBdr>
          <w:top w:val="nil"/>
          <w:left w:val="nil"/>
          <w:bottom w:val="nil"/>
          <w:right w:val="nil"/>
          <w:between w:val="nil"/>
        </w:pBdr>
        <w:ind w:left="115"/>
        <w:rPr>
          <w:color w:val="000000"/>
        </w:rPr>
      </w:pPr>
      <w:r>
        <w:rPr>
          <w:color w:val="000000"/>
        </w:rPr>
        <w:t>Approved by Board of Trustees 04/16/2018</w:t>
      </w:r>
    </w:p>
    <w:p w14:paraId="7AFE3C9C" w14:textId="77777777" w:rsidR="00975302" w:rsidRDefault="00975302" w:rsidP="00975302">
      <w:pPr>
        <w:widowControl w:val="0"/>
        <w:pBdr>
          <w:top w:val="nil"/>
          <w:left w:val="nil"/>
          <w:bottom w:val="nil"/>
          <w:right w:val="nil"/>
          <w:between w:val="nil"/>
        </w:pBdr>
        <w:tabs>
          <w:tab w:val="left" w:pos="2356"/>
        </w:tabs>
        <w:spacing w:after="240"/>
        <w:ind w:left="720"/>
        <w:rPr>
          <w:rFonts w:ascii="Times New Roman" w:eastAsia="Times New Roman" w:hAnsi="Times New Roman" w:cs="Times New Roman"/>
          <w:b/>
          <w:color w:val="3F6CAF"/>
          <w:sz w:val="20"/>
          <w:szCs w:val="20"/>
        </w:rPr>
      </w:pPr>
    </w:p>
    <w:p w14:paraId="06682084" w14:textId="77777777" w:rsidR="00975302" w:rsidRDefault="00975302" w:rsidP="00975302"/>
    <w:p w14:paraId="63B41489" w14:textId="678DF057" w:rsidR="00975302" w:rsidRDefault="00975302" w:rsidP="00975302">
      <w:pPr>
        <w:rPr>
          <w:b/>
          <w:color w:val="3F6CAF"/>
          <w:sz w:val="34"/>
          <w:szCs w:val="34"/>
        </w:rPr>
      </w:pPr>
    </w:p>
    <w:p w14:paraId="0E84A889" w14:textId="77777777" w:rsidR="00975302" w:rsidRDefault="00975302" w:rsidP="00975302">
      <w:pPr>
        <w:pBdr>
          <w:top w:val="nil"/>
          <w:left w:val="nil"/>
          <w:bottom w:val="nil"/>
          <w:right w:val="nil"/>
          <w:between w:val="nil"/>
        </w:pBdr>
        <w:ind w:left="720"/>
        <w:rPr>
          <w:color w:val="000000"/>
        </w:rPr>
      </w:pPr>
    </w:p>
    <w:p w14:paraId="12423E4E" w14:textId="77777777" w:rsidR="00975302" w:rsidRDefault="00975302" w:rsidP="00975302">
      <w:pPr>
        <w:pBdr>
          <w:top w:val="nil"/>
          <w:left w:val="nil"/>
          <w:bottom w:val="nil"/>
          <w:right w:val="nil"/>
          <w:between w:val="nil"/>
        </w:pBdr>
        <w:ind w:left="720"/>
        <w:rPr>
          <w:color w:val="000000"/>
        </w:rPr>
      </w:pPr>
    </w:p>
    <w:p w14:paraId="125CE219" w14:textId="77777777" w:rsidR="00975302" w:rsidRDefault="00975302" w:rsidP="00975302">
      <w:pPr>
        <w:jc w:val="center"/>
        <w:rPr>
          <w:rFonts w:ascii="Times" w:eastAsia="Times" w:hAnsi="Times" w:cs="Times"/>
          <w:color w:val="000000"/>
        </w:rPr>
      </w:pPr>
    </w:p>
    <w:p w14:paraId="105A8F8F" w14:textId="77777777" w:rsidR="00975302" w:rsidRDefault="00975302" w:rsidP="00975302">
      <w:pPr>
        <w:jc w:val="center"/>
        <w:rPr>
          <w:rFonts w:ascii="Times" w:eastAsia="Times" w:hAnsi="Times" w:cs="Times"/>
          <w:color w:val="000000"/>
        </w:rPr>
      </w:pPr>
    </w:p>
    <w:p w14:paraId="7D421672" w14:textId="77777777" w:rsidR="00975302" w:rsidRDefault="00975302" w:rsidP="00975302">
      <w:pPr>
        <w:jc w:val="center"/>
        <w:rPr>
          <w:rFonts w:ascii="Times" w:eastAsia="Times" w:hAnsi="Times" w:cs="Times"/>
          <w:color w:val="000000"/>
        </w:rPr>
      </w:pPr>
    </w:p>
    <w:p w14:paraId="6B6407C6" w14:textId="77777777" w:rsidR="00975302" w:rsidRDefault="00975302" w:rsidP="00975302">
      <w:pPr>
        <w:jc w:val="center"/>
        <w:rPr>
          <w:rFonts w:ascii="Times" w:eastAsia="Times" w:hAnsi="Times" w:cs="Times"/>
          <w:color w:val="000000"/>
        </w:rPr>
      </w:pPr>
    </w:p>
    <w:p w14:paraId="778B3A93" w14:textId="77777777" w:rsidR="00975302" w:rsidRDefault="00975302" w:rsidP="00975302">
      <w:pPr>
        <w:jc w:val="center"/>
        <w:rPr>
          <w:rFonts w:ascii="Times" w:eastAsia="Times" w:hAnsi="Times" w:cs="Times"/>
          <w:color w:val="000000"/>
        </w:rPr>
      </w:pPr>
    </w:p>
    <w:p w14:paraId="33531F27" w14:textId="77777777" w:rsidR="00975302" w:rsidRDefault="00975302" w:rsidP="00975302">
      <w:pPr>
        <w:jc w:val="center"/>
        <w:rPr>
          <w:rFonts w:ascii="Times" w:eastAsia="Times" w:hAnsi="Times" w:cs="Times"/>
          <w:color w:val="000000"/>
        </w:rPr>
      </w:pPr>
    </w:p>
    <w:p w14:paraId="16DED77D" w14:textId="77777777" w:rsidR="00975302" w:rsidRDefault="00975302" w:rsidP="00975302">
      <w:pPr>
        <w:jc w:val="center"/>
        <w:rPr>
          <w:rFonts w:ascii="Times" w:eastAsia="Times" w:hAnsi="Times" w:cs="Times"/>
          <w:color w:val="000000"/>
        </w:rPr>
      </w:pPr>
    </w:p>
    <w:p w14:paraId="7DFD9259" w14:textId="77777777" w:rsidR="00975302" w:rsidRDefault="00975302" w:rsidP="00975302">
      <w:pPr>
        <w:jc w:val="center"/>
        <w:rPr>
          <w:rFonts w:ascii="Times" w:eastAsia="Times" w:hAnsi="Times" w:cs="Times"/>
          <w:color w:val="000000"/>
        </w:rPr>
      </w:pPr>
    </w:p>
    <w:p w14:paraId="03E46C87" w14:textId="77777777" w:rsidR="00975302" w:rsidRDefault="00975302" w:rsidP="00975302">
      <w:pPr>
        <w:jc w:val="center"/>
        <w:rPr>
          <w:rFonts w:ascii="Times" w:eastAsia="Times" w:hAnsi="Times" w:cs="Times"/>
          <w:color w:val="000000"/>
        </w:rPr>
      </w:pPr>
    </w:p>
    <w:p w14:paraId="6D2424D2" w14:textId="77777777" w:rsidR="00975302" w:rsidRDefault="00975302" w:rsidP="00975302">
      <w:pPr>
        <w:jc w:val="center"/>
        <w:rPr>
          <w:rFonts w:ascii="Times" w:eastAsia="Times" w:hAnsi="Times" w:cs="Times"/>
          <w:color w:val="000000"/>
        </w:rPr>
      </w:pPr>
    </w:p>
    <w:p w14:paraId="1EA58BD2" w14:textId="77777777" w:rsidR="00975302" w:rsidRDefault="00975302" w:rsidP="00975302">
      <w:pPr>
        <w:jc w:val="center"/>
        <w:rPr>
          <w:rFonts w:ascii="Times" w:eastAsia="Times" w:hAnsi="Times" w:cs="Times"/>
          <w:color w:val="000000"/>
        </w:rPr>
      </w:pPr>
    </w:p>
    <w:p w14:paraId="4FF1B0C2" w14:textId="27350740" w:rsidR="00975302" w:rsidRDefault="00975302" w:rsidP="00975302">
      <w:pPr>
        <w:jc w:val="center"/>
        <w:rPr>
          <w:rFonts w:ascii="Times" w:eastAsia="Times" w:hAnsi="Times" w:cs="Times"/>
          <w:color w:val="000000"/>
        </w:rPr>
      </w:pPr>
    </w:p>
    <w:p w14:paraId="0616E888" w14:textId="3BFE3D40" w:rsidR="00975302" w:rsidRDefault="00975302" w:rsidP="00975302">
      <w:pPr>
        <w:jc w:val="center"/>
        <w:rPr>
          <w:rFonts w:ascii="Times" w:eastAsia="Times" w:hAnsi="Times" w:cs="Times"/>
          <w:color w:val="000000"/>
        </w:rPr>
      </w:pPr>
    </w:p>
    <w:p w14:paraId="37E36C05" w14:textId="77777777" w:rsidR="00975302" w:rsidRDefault="00975302" w:rsidP="00975302">
      <w:pPr>
        <w:jc w:val="center"/>
        <w:rPr>
          <w:rFonts w:ascii="Times" w:eastAsia="Times" w:hAnsi="Times" w:cs="Times"/>
          <w:color w:val="000000"/>
        </w:rPr>
      </w:pPr>
    </w:p>
    <w:p w14:paraId="2AB3C1A7" w14:textId="77777777" w:rsidR="00975302" w:rsidRDefault="00975302" w:rsidP="00975302">
      <w:pPr>
        <w:jc w:val="center"/>
        <w:rPr>
          <w:rFonts w:ascii="Times" w:eastAsia="Times" w:hAnsi="Times" w:cs="Times"/>
          <w:color w:val="000000"/>
        </w:rPr>
      </w:pPr>
    </w:p>
    <w:p w14:paraId="4D18E23C" w14:textId="2A15B850" w:rsidR="00975302" w:rsidRDefault="00975302" w:rsidP="00975302">
      <w:pPr>
        <w:jc w:val="center"/>
        <w:rPr>
          <w:rFonts w:ascii="Times" w:eastAsia="Times" w:hAnsi="Times" w:cs="Times"/>
          <w:color w:val="000000"/>
        </w:rPr>
      </w:pPr>
    </w:p>
    <w:p w14:paraId="49ACE7F5" w14:textId="10DEB9B0" w:rsidR="00E86768" w:rsidRDefault="00436940" w:rsidP="00436940">
      <w:pPr>
        <w:spacing w:after="200" w:line="288" w:lineRule="auto"/>
      </w:pPr>
      <w:r>
        <w:br w:type="page"/>
      </w:r>
      <w:bookmarkStart w:id="314" w:name="p26"/>
      <w:bookmarkEnd w:id="314"/>
    </w:p>
    <w:p w14:paraId="139BE874" w14:textId="6020D548" w:rsidR="00975302" w:rsidRDefault="00975302" w:rsidP="00975302">
      <w:pPr>
        <w:pStyle w:val="Heading1"/>
      </w:pPr>
      <w:bookmarkStart w:id="315" w:name="_Toc85872904"/>
      <w:bookmarkStart w:id="316" w:name="_Toc85893099"/>
      <w:bookmarkStart w:id="317" w:name="_Toc85895384"/>
      <w:bookmarkStart w:id="318" w:name="_Toc85895546"/>
      <w:bookmarkStart w:id="319" w:name="_Toc85895939"/>
      <w:bookmarkStart w:id="320" w:name="_Toc86225802"/>
      <w:bookmarkStart w:id="321" w:name="_Toc86348132"/>
      <w:bookmarkStart w:id="322" w:name="_Toc86348851"/>
      <w:bookmarkStart w:id="323" w:name="_Toc98593864"/>
      <w:r>
        <w:lastRenderedPageBreak/>
        <w:t>Building and Grounds Team</w:t>
      </w:r>
      <w:bookmarkEnd w:id="315"/>
      <w:bookmarkEnd w:id="316"/>
      <w:bookmarkEnd w:id="317"/>
      <w:bookmarkEnd w:id="318"/>
      <w:bookmarkEnd w:id="319"/>
      <w:bookmarkEnd w:id="320"/>
      <w:bookmarkEnd w:id="321"/>
      <w:bookmarkEnd w:id="322"/>
      <w:bookmarkEnd w:id="323"/>
    </w:p>
    <w:p w14:paraId="5F316688" w14:textId="77777777" w:rsidR="00975302" w:rsidRPr="003C4407" w:rsidRDefault="00975302" w:rsidP="00975302">
      <w:pPr>
        <w:rPr>
          <w:rStyle w:val="BookTitle"/>
          <w:rFonts w:eastAsia="Calibri" w:cs="Calibri"/>
          <w:b w:val="0"/>
          <w:bCs w:val="0"/>
          <w:i w:val="0"/>
          <w:iCs w:val="0"/>
          <w:smallCaps w:val="0"/>
          <w:color w:val="auto"/>
        </w:rPr>
      </w:pPr>
    </w:p>
    <w:p w14:paraId="053758AF" w14:textId="2A3837B8" w:rsidR="00975302" w:rsidRPr="003C3AAB" w:rsidRDefault="00975302" w:rsidP="00975302">
      <w:pPr>
        <w:pStyle w:val="Heading2"/>
        <w:rPr>
          <w:rStyle w:val="BookTitle"/>
          <w:b/>
          <w:bCs/>
          <w:i w:val="0"/>
          <w:iCs w:val="0"/>
          <w:smallCaps w:val="0"/>
        </w:rPr>
      </w:pPr>
      <w:bookmarkStart w:id="324" w:name="_Toc85872905"/>
      <w:bookmarkStart w:id="325" w:name="_Toc85893100"/>
      <w:bookmarkStart w:id="326" w:name="_Toc85895385"/>
      <w:bookmarkStart w:id="327" w:name="_Toc85895547"/>
      <w:bookmarkStart w:id="328" w:name="_Toc85895940"/>
      <w:bookmarkStart w:id="329" w:name="_Toc86225803"/>
      <w:bookmarkStart w:id="330" w:name="_Toc86348133"/>
      <w:bookmarkStart w:id="331" w:name="_Toc86348852"/>
      <w:bookmarkStart w:id="332" w:name="_Toc98593865"/>
      <w:r w:rsidRPr="003C3AAB">
        <w:rPr>
          <w:rStyle w:val="BookTitle"/>
          <w:b/>
          <w:bCs/>
          <w:iCs w:val="0"/>
          <w:smallCaps w:val="0"/>
        </w:rPr>
        <w:t>Building and Grounds Charter</w:t>
      </w:r>
      <w:bookmarkEnd w:id="324"/>
      <w:bookmarkEnd w:id="325"/>
      <w:bookmarkEnd w:id="326"/>
      <w:bookmarkEnd w:id="327"/>
      <w:bookmarkEnd w:id="328"/>
      <w:bookmarkEnd w:id="329"/>
      <w:bookmarkEnd w:id="330"/>
      <w:bookmarkEnd w:id="331"/>
      <w:bookmarkEnd w:id="332"/>
      <w:r w:rsidRPr="003C3AAB">
        <w:rPr>
          <w:rStyle w:val="BookTitle"/>
          <w:b/>
          <w:bCs/>
          <w:iCs w:val="0"/>
          <w:smallCaps w:val="0"/>
        </w:rPr>
        <w:t xml:space="preserve">     </w:t>
      </w:r>
    </w:p>
    <w:p w14:paraId="3751ECEB" w14:textId="77777777" w:rsidR="00975302" w:rsidRPr="00CC699F" w:rsidRDefault="00975302" w:rsidP="00975302">
      <w:pPr>
        <w:pStyle w:val="Style3"/>
        <w:rPr>
          <w:b w:val="0"/>
        </w:rPr>
      </w:pPr>
      <w:r w:rsidRPr="00CC699F">
        <w:rPr>
          <w:b w:val="0"/>
        </w:rPr>
        <w:t>Purpose</w:t>
      </w:r>
    </w:p>
    <w:p w14:paraId="5CFAC7D0" w14:textId="77777777" w:rsidR="00975302" w:rsidRDefault="00975302" w:rsidP="00975302">
      <w:pPr>
        <w:widowControl w:val="0"/>
        <w:pBdr>
          <w:top w:val="nil"/>
          <w:left w:val="nil"/>
          <w:bottom w:val="nil"/>
          <w:right w:val="nil"/>
          <w:between w:val="nil"/>
        </w:pBdr>
        <w:ind w:left="115" w:firstLine="360"/>
        <w:rPr>
          <w:color w:val="000000"/>
          <w:sz w:val="22"/>
          <w:szCs w:val="22"/>
        </w:rPr>
      </w:pPr>
      <w:r>
        <w:rPr>
          <w:color w:val="000000"/>
          <w:sz w:val="22"/>
          <w:szCs w:val="22"/>
        </w:rPr>
        <w:t>To oversee operation and maintenance of the building and grounds.</w:t>
      </w:r>
    </w:p>
    <w:p w14:paraId="1BD06B9A" w14:textId="77777777" w:rsidR="00975302" w:rsidRDefault="00975302" w:rsidP="007D0C7E">
      <w:pPr>
        <w:widowControl w:val="0"/>
        <w:numPr>
          <w:ilvl w:val="0"/>
          <w:numId w:val="67"/>
        </w:numPr>
        <w:pBdr>
          <w:top w:val="nil"/>
          <w:left w:val="nil"/>
          <w:bottom w:val="nil"/>
          <w:right w:val="nil"/>
          <w:between w:val="nil"/>
        </w:pBdr>
        <w:rPr>
          <w:color w:val="000000"/>
          <w:sz w:val="22"/>
          <w:szCs w:val="22"/>
        </w:rPr>
      </w:pPr>
      <w:r>
        <w:rPr>
          <w:color w:val="000000"/>
          <w:sz w:val="22"/>
          <w:szCs w:val="22"/>
        </w:rPr>
        <w:t>To be mindful of the appearance of the property and the building, both inside and outside, to assure a visually appealing environment that is both welcoming and free of clutter.</w:t>
      </w:r>
    </w:p>
    <w:p w14:paraId="25BCC225" w14:textId="77777777" w:rsidR="00975302" w:rsidRDefault="00975302" w:rsidP="007D0C7E">
      <w:pPr>
        <w:widowControl w:val="0"/>
        <w:numPr>
          <w:ilvl w:val="0"/>
          <w:numId w:val="67"/>
        </w:numPr>
        <w:pBdr>
          <w:top w:val="nil"/>
          <w:left w:val="nil"/>
          <w:bottom w:val="nil"/>
          <w:right w:val="nil"/>
          <w:between w:val="nil"/>
        </w:pBdr>
        <w:rPr>
          <w:color w:val="000000"/>
          <w:sz w:val="22"/>
          <w:szCs w:val="22"/>
        </w:rPr>
      </w:pPr>
      <w:r>
        <w:rPr>
          <w:color w:val="000000"/>
          <w:sz w:val="22"/>
          <w:szCs w:val="22"/>
        </w:rPr>
        <w:t>To be attendant to issues of functionality so that the physical components of the environment serve as enhancements and not hindrances to the mission of Tri-UU.</w:t>
      </w:r>
    </w:p>
    <w:p w14:paraId="5570DF0E" w14:textId="77777777" w:rsidR="00975302" w:rsidRDefault="00975302" w:rsidP="007D0C7E">
      <w:pPr>
        <w:widowControl w:val="0"/>
        <w:numPr>
          <w:ilvl w:val="0"/>
          <w:numId w:val="67"/>
        </w:numPr>
        <w:pBdr>
          <w:top w:val="nil"/>
          <w:left w:val="nil"/>
          <w:bottom w:val="nil"/>
          <w:right w:val="nil"/>
          <w:between w:val="nil"/>
        </w:pBdr>
        <w:rPr>
          <w:color w:val="000000"/>
          <w:sz w:val="22"/>
          <w:szCs w:val="22"/>
        </w:rPr>
      </w:pPr>
      <w:r>
        <w:rPr>
          <w:color w:val="000000"/>
          <w:sz w:val="22"/>
          <w:szCs w:val="22"/>
        </w:rPr>
        <w:t>To be vigilant for issues of safety and respond promptly with remedies.</w:t>
      </w:r>
    </w:p>
    <w:p w14:paraId="6629FF37" w14:textId="77777777" w:rsidR="00975302" w:rsidRDefault="00975302" w:rsidP="007D0C7E">
      <w:pPr>
        <w:widowControl w:val="0"/>
        <w:numPr>
          <w:ilvl w:val="0"/>
          <w:numId w:val="67"/>
        </w:numPr>
        <w:pBdr>
          <w:top w:val="nil"/>
          <w:left w:val="nil"/>
          <w:bottom w:val="nil"/>
          <w:right w:val="nil"/>
          <w:between w:val="nil"/>
        </w:pBdr>
        <w:rPr>
          <w:color w:val="000000"/>
          <w:sz w:val="22"/>
          <w:szCs w:val="22"/>
        </w:rPr>
      </w:pPr>
      <w:r>
        <w:rPr>
          <w:color w:val="000000"/>
          <w:sz w:val="22"/>
          <w:szCs w:val="22"/>
        </w:rPr>
        <w:t>To monitor the building for security issues and make corrections as needed.</w:t>
      </w:r>
    </w:p>
    <w:p w14:paraId="7430C6BB" w14:textId="77777777" w:rsidR="00975302" w:rsidRDefault="00975302" w:rsidP="007D0C7E">
      <w:pPr>
        <w:widowControl w:val="0"/>
        <w:numPr>
          <w:ilvl w:val="0"/>
          <w:numId w:val="67"/>
        </w:numPr>
        <w:pBdr>
          <w:top w:val="nil"/>
          <w:left w:val="nil"/>
          <w:bottom w:val="nil"/>
          <w:right w:val="nil"/>
          <w:between w:val="nil"/>
        </w:pBdr>
        <w:rPr>
          <w:color w:val="000000"/>
          <w:sz w:val="22"/>
          <w:szCs w:val="22"/>
        </w:rPr>
      </w:pPr>
      <w:r>
        <w:rPr>
          <w:color w:val="000000"/>
          <w:sz w:val="22"/>
          <w:szCs w:val="22"/>
        </w:rPr>
        <w:t>To process applications for use/rental of the building, and to address approval, fees, use of facilities and equipment, supervision, building security, security deposit, etc.</w:t>
      </w:r>
    </w:p>
    <w:p w14:paraId="0E44E767" w14:textId="77777777" w:rsidR="00975302" w:rsidRDefault="00975302" w:rsidP="007D0C7E">
      <w:pPr>
        <w:widowControl w:val="0"/>
        <w:numPr>
          <w:ilvl w:val="0"/>
          <w:numId w:val="67"/>
        </w:numPr>
        <w:pBdr>
          <w:top w:val="nil"/>
          <w:left w:val="nil"/>
          <w:bottom w:val="nil"/>
          <w:right w:val="nil"/>
          <w:between w:val="nil"/>
        </w:pBdr>
        <w:rPr>
          <w:color w:val="000000"/>
          <w:sz w:val="22"/>
          <w:szCs w:val="22"/>
        </w:rPr>
      </w:pPr>
      <w:r>
        <w:rPr>
          <w:color w:val="000000"/>
          <w:sz w:val="22"/>
          <w:szCs w:val="22"/>
        </w:rPr>
        <w:t>To give reasonable assistance to individuals or groups who rent the building or use the building for special events.  Reasonable assistance does not include major changes in the positioning of furniture in the Sanctuary or on the Chancel.  For such requests the team will provide detailed instructions for returning furniture to its usual position.</w:t>
      </w:r>
    </w:p>
    <w:p w14:paraId="046E0A73" w14:textId="77777777" w:rsidR="00975302" w:rsidRDefault="00975302" w:rsidP="007D0C7E">
      <w:pPr>
        <w:widowControl w:val="0"/>
        <w:numPr>
          <w:ilvl w:val="0"/>
          <w:numId w:val="67"/>
        </w:numPr>
        <w:pBdr>
          <w:top w:val="nil"/>
          <w:left w:val="nil"/>
          <w:bottom w:val="nil"/>
          <w:right w:val="nil"/>
          <w:between w:val="nil"/>
        </w:pBdr>
        <w:rPr>
          <w:color w:val="000000"/>
          <w:sz w:val="22"/>
          <w:szCs w:val="22"/>
        </w:rPr>
      </w:pPr>
      <w:r>
        <w:rPr>
          <w:color w:val="000000"/>
          <w:sz w:val="22"/>
          <w:szCs w:val="22"/>
        </w:rPr>
        <w:t>To inspect the building and property to assure that activities and duties are performed as expected.  Specific items: Interior cleaning, lawn mowing and cleanup, pest and termite control, air conditioning, security, sprinkler.</w:t>
      </w:r>
    </w:p>
    <w:p w14:paraId="0C93A1D1" w14:textId="77777777" w:rsidR="00975302" w:rsidRDefault="00975302" w:rsidP="007D0C7E">
      <w:pPr>
        <w:widowControl w:val="0"/>
        <w:numPr>
          <w:ilvl w:val="0"/>
          <w:numId w:val="67"/>
        </w:numPr>
        <w:pBdr>
          <w:top w:val="nil"/>
          <w:left w:val="nil"/>
          <w:bottom w:val="nil"/>
          <w:right w:val="nil"/>
          <w:between w:val="nil"/>
        </w:pBdr>
        <w:rPr>
          <w:color w:val="000000"/>
          <w:sz w:val="22"/>
          <w:szCs w:val="22"/>
        </w:rPr>
      </w:pPr>
      <w:r>
        <w:rPr>
          <w:color w:val="000000"/>
          <w:sz w:val="22"/>
          <w:szCs w:val="22"/>
        </w:rPr>
        <w:t>To maintain, and have available, records of necessary inspections.  Specifically, for: Water and well, sprinkler system, fire protection, building security, fire extinguishers, HVAC systems, etc.</w:t>
      </w:r>
    </w:p>
    <w:p w14:paraId="16B37FB5" w14:textId="77777777" w:rsidR="00975302" w:rsidRDefault="00975302" w:rsidP="007D0C7E">
      <w:pPr>
        <w:widowControl w:val="0"/>
        <w:numPr>
          <w:ilvl w:val="0"/>
          <w:numId w:val="67"/>
        </w:numPr>
        <w:pBdr>
          <w:top w:val="nil"/>
          <w:left w:val="nil"/>
          <w:bottom w:val="nil"/>
          <w:right w:val="nil"/>
          <w:between w:val="nil"/>
        </w:pBdr>
        <w:rPr>
          <w:color w:val="000000"/>
          <w:sz w:val="22"/>
          <w:szCs w:val="22"/>
        </w:rPr>
      </w:pPr>
      <w:r>
        <w:rPr>
          <w:color w:val="000000"/>
          <w:sz w:val="22"/>
          <w:szCs w:val="22"/>
        </w:rPr>
        <w:t>To maintain the Memorial Garden</w:t>
      </w:r>
    </w:p>
    <w:p w14:paraId="7F36FFBE" w14:textId="77777777" w:rsidR="00975302" w:rsidRDefault="00975302" w:rsidP="007D0C7E">
      <w:pPr>
        <w:widowControl w:val="0"/>
        <w:numPr>
          <w:ilvl w:val="0"/>
          <w:numId w:val="67"/>
        </w:numPr>
        <w:pBdr>
          <w:top w:val="nil"/>
          <w:left w:val="nil"/>
          <w:bottom w:val="nil"/>
          <w:right w:val="nil"/>
          <w:between w:val="nil"/>
        </w:pBdr>
        <w:rPr>
          <w:color w:val="000000"/>
          <w:sz w:val="22"/>
          <w:szCs w:val="22"/>
        </w:rPr>
      </w:pPr>
      <w:r>
        <w:rPr>
          <w:color w:val="000000"/>
          <w:sz w:val="22"/>
          <w:szCs w:val="22"/>
        </w:rPr>
        <w:t xml:space="preserve">To arrange for the ordering, engraving and placement of memorial stones. </w:t>
      </w:r>
      <w:r>
        <w:rPr>
          <w:rFonts w:ascii="MS Mincho" w:eastAsia="MS Mincho" w:hAnsi="MS Mincho" w:cs="MS Mincho"/>
          <w:color w:val="000000"/>
          <w:sz w:val="22"/>
          <w:szCs w:val="22"/>
        </w:rPr>
        <w:t> </w:t>
      </w:r>
    </w:p>
    <w:p w14:paraId="7BFE16AD" w14:textId="77777777" w:rsidR="00975302" w:rsidRDefault="00975302" w:rsidP="007D0C7E">
      <w:pPr>
        <w:widowControl w:val="0"/>
        <w:numPr>
          <w:ilvl w:val="0"/>
          <w:numId w:val="67"/>
        </w:numPr>
        <w:pBdr>
          <w:top w:val="nil"/>
          <w:left w:val="nil"/>
          <w:bottom w:val="nil"/>
          <w:right w:val="nil"/>
          <w:between w:val="nil"/>
        </w:pBdr>
        <w:rPr>
          <w:color w:val="000000"/>
          <w:sz w:val="22"/>
          <w:szCs w:val="22"/>
        </w:rPr>
      </w:pPr>
      <w:r>
        <w:rPr>
          <w:color w:val="000000"/>
          <w:sz w:val="22"/>
          <w:szCs w:val="22"/>
        </w:rPr>
        <w:t>To obtain bids for anticipated projects and purchases and make recommendations to the Board when the costs exceed budgeted amounts. </w:t>
      </w:r>
    </w:p>
    <w:p w14:paraId="1C1DCC74" w14:textId="77777777" w:rsidR="00975302" w:rsidRDefault="00975302" w:rsidP="007D0C7E">
      <w:pPr>
        <w:widowControl w:val="0"/>
        <w:numPr>
          <w:ilvl w:val="0"/>
          <w:numId w:val="67"/>
        </w:numPr>
        <w:pBdr>
          <w:top w:val="nil"/>
          <w:left w:val="nil"/>
          <w:bottom w:val="nil"/>
          <w:right w:val="nil"/>
          <w:between w:val="nil"/>
        </w:pBdr>
        <w:rPr>
          <w:color w:val="000000"/>
          <w:sz w:val="22"/>
          <w:szCs w:val="22"/>
        </w:rPr>
      </w:pPr>
      <w:r>
        <w:rPr>
          <w:color w:val="000000"/>
          <w:sz w:val="22"/>
          <w:szCs w:val="22"/>
        </w:rPr>
        <w:t>To facilitate seasonal decorations.</w:t>
      </w:r>
      <w:r>
        <w:rPr>
          <w:color w:val="000000"/>
          <w:sz w:val="22"/>
          <w:szCs w:val="22"/>
        </w:rPr>
        <w:tab/>
      </w:r>
      <w:r>
        <w:rPr>
          <w:color w:val="000000"/>
          <w:sz w:val="22"/>
          <w:szCs w:val="22"/>
        </w:rPr>
        <w:tab/>
      </w:r>
    </w:p>
    <w:p w14:paraId="3E39337D" w14:textId="77777777" w:rsidR="00975302" w:rsidRDefault="00975302" w:rsidP="007D0C7E">
      <w:pPr>
        <w:widowControl w:val="0"/>
        <w:numPr>
          <w:ilvl w:val="0"/>
          <w:numId w:val="67"/>
        </w:numPr>
        <w:pBdr>
          <w:top w:val="nil"/>
          <w:left w:val="nil"/>
          <w:bottom w:val="nil"/>
          <w:right w:val="nil"/>
          <w:between w:val="nil"/>
        </w:pBdr>
        <w:rPr>
          <w:color w:val="000000"/>
          <w:sz w:val="22"/>
          <w:szCs w:val="22"/>
        </w:rPr>
      </w:pPr>
      <w:r>
        <w:rPr>
          <w:color w:val="000000"/>
          <w:sz w:val="22"/>
          <w:szCs w:val="22"/>
        </w:rPr>
        <w:t>To maintain, and submit to the Policies and Procedures team, a detailed list of the routine monthly tasks that are to be accomplished by the Building and Grounds Team</w:t>
      </w:r>
    </w:p>
    <w:p w14:paraId="337928D7" w14:textId="77777777" w:rsidR="00975302" w:rsidRDefault="00975302" w:rsidP="00975302">
      <w:pPr>
        <w:widowControl w:val="0"/>
        <w:pBdr>
          <w:top w:val="nil"/>
          <w:left w:val="nil"/>
          <w:bottom w:val="nil"/>
          <w:right w:val="nil"/>
          <w:between w:val="nil"/>
        </w:pBdr>
        <w:ind w:left="835"/>
        <w:rPr>
          <w:color w:val="000000"/>
          <w:sz w:val="22"/>
          <w:szCs w:val="22"/>
        </w:rPr>
      </w:pPr>
    </w:p>
    <w:p w14:paraId="4A207F32" w14:textId="2EE2C6B8" w:rsidR="00975302" w:rsidRPr="00736263" w:rsidRDefault="00A74326" w:rsidP="00975302">
      <w:pPr>
        <w:pStyle w:val="Style3"/>
      </w:pPr>
      <w:r>
        <w:rPr>
          <w:noProof/>
          <w:color w:val="000000"/>
        </w:rPr>
        <mc:AlternateContent>
          <mc:Choice Requires="wps">
            <w:drawing>
              <wp:anchor distT="0" distB="0" distL="114300" distR="114300" simplePos="0" relativeHeight="253495296" behindDoc="0" locked="0" layoutInCell="1" allowOverlap="1" wp14:anchorId="4CEE55D0" wp14:editId="23D15918">
                <wp:simplePos x="0" y="0"/>
                <wp:positionH relativeFrom="column">
                  <wp:posOffset>-402590</wp:posOffset>
                </wp:positionH>
                <wp:positionV relativeFrom="paragraph">
                  <wp:posOffset>120650</wp:posOffset>
                </wp:positionV>
                <wp:extent cx="499745" cy="1183005"/>
                <wp:effectExtent l="12700" t="12700" r="20955" b="10795"/>
                <wp:wrapNone/>
                <wp:docPr id="1085" name="Up Arrow 108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9305968" w14:textId="77777777" w:rsidR="00A74326" w:rsidRPr="00260E8E" w:rsidRDefault="00A74326"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E55D0" id="Up Arrow 1085" o:spid="_x0000_s1090" type="#_x0000_t68" href="#toc1" style="position:absolute;margin-left:-31.7pt;margin-top:9.5pt;width:39.35pt;height:93.15pt;z-index:2534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" o:button="t" adj="4562" fillcolor="#43bae8 [2676]" strokecolor="black [3213]">
                <v:fill color2="#74ccee [1972]" rotate="t" o:detectmouseclick="t" focusposition="1,1" focussize="-1,-1" focus="100%" type="gradientRadial"/>
                <v:textbox>
                  <w:txbxContent>
                    <w:p w14:paraId="59305968" w14:textId="77777777" w:rsidR="00A74326" w:rsidRPr="00260E8E" w:rsidRDefault="00A74326"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736263">
        <w:t>Structure:</w:t>
      </w:r>
    </w:p>
    <w:p w14:paraId="5BBC78C1" w14:textId="77777777" w:rsidR="00975302" w:rsidRDefault="00975302" w:rsidP="00975302">
      <w:pPr>
        <w:widowControl w:val="0"/>
        <w:pBdr>
          <w:top w:val="nil"/>
          <w:left w:val="nil"/>
          <w:bottom w:val="nil"/>
          <w:right w:val="nil"/>
          <w:between w:val="nil"/>
        </w:pBdr>
        <w:ind w:left="115"/>
        <w:rPr>
          <w:color w:val="000000"/>
          <w:sz w:val="22"/>
          <w:szCs w:val="22"/>
        </w:rPr>
      </w:pPr>
    </w:p>
    <w:p w14:paraId="68716AEA" w14:textId="06FEB6C3" w:rsidR="00975302" w:rsidRDefault="00975302" w:rsidP="007D0C7E">
      <w:pPr>
        <w:widowControl w:val="0"/>
        <w:numPr>
          <w:ilvl w:val="0"/>
          <w:numId w:val="68"/>
        </w:numPr>
        <w:pBdr>
          <w:top w:val="nil"/>
          <w:left w:val="nil"/>
          <w:bottom w:val="nil"/>
          <w:right w:val="nil"/>
          <w:between w:val="nil"/>
        </w:pBdr>
        <w:rPr>
          <w:color w:val="000000"/>
          <w:sz w:val="22"/>
          <w:szCs w:val="22"/>
        </w:rPr>
      </w:pPr>
      <w:r>
        <w:rPr>
          <w:color w:val="000000"/>
          <w:sz w:val="22"/>
          <w:szCs w:val="22"/>
        </w:rPr>
        <w:t>Members of the Team will include Tri-UU congregants who have special skills and interests that are compatible with the team’s tasks.</w:t>
      </w:r>
    </w:p>
    <w:p w14:paraId="621F74F0" w14:textId="77777777" w:rsidR="00975302" w:rsidRDefault="00975302" w:rsidP="007D0C7E">
      <w:pPr>
        <w:widowControl w:val="0"/>
        <w:numPr>
          <w:ilvl w:val="0"/>
          <w:numId w:val="68"/>
        </w:numPr>
        <w:pBdr>
          <w:top w:val="nil"/>
          <w:left w:val="nil"/>
          <w:bottom w:val="nil"/>
          <w:right w:val="nil"/>
          <w:between w:val="nil"/>
        </w:pBdr>
        <w:rPr>
          <w:color w:val="000000"/>
          <w:sz w:val="22"/>
          <w:szCs w:val="22"/>
        </w:rPr>
      </w:pPr>
      <w:r>
        <w:rPr>
          <w:color w:val="000000"/>
          <w:sz w:val="22"/>
          <w:szCs w:val="22"/>
        </w:rPr>
        <w:t>The Team Leader will serve on the Program Council as the representative of the team.</w:t>
      </w:r>
    </w:p>
    <w:p w14:paraId="6BD60489" w14:textId="5C34F4BF" w:rsidR="00975302" w:rsidRDefault="00975302" w:rsidP="007D0C7E">
      <w:pPr>
        <w:widowControl w:val="0"/>
        <w:numPr>
          <w:ilvl w:val="0"/>
          <w:numId w:val="68"/>
        </w:numPr>
        <w:pBdr>
          <w:top w:val="nil"/>
          <w:left w:val="nil"/>
          <w:bottom w:val="nil"/>
          <w:right w:val="nil"/>
          <w:between w:val="nil"/>
        </w:pBdr>
        <w:rPr>
          <w:color w:val="000000"/>
          <w:sz w:val="22"/>
          <w:szCs w:val="22"/>
        </w:rPr>
      </w:pPr>
      <w:r>
        <w:rPr>
          <w:color w:val="000000"/>
          <w:sz w:val="22"/>
          <w:szCs w:val="22"/>
        </w:rPr>
        <w:t>The Team Leader will designate a surrogate to attend all meetings involving the Building and Grounds Team in the event that the Team Leader is unable to be present at the meeting either in person or by virtual means.</w:t>
      </w:r>
    </w:p>
    <w:p w14:paraId="0C78E473" w14:textId="2D82A1E0" w:rsidR="00975302" w:rsidRDefault="005F27FE" w:rsidP="007D0C7E">
      <w:pPr>
        <w:widowControl w:val="0"/>
        <w:numPr>
          <w:ilvl w:val="0"/>
          <w:numId w:val="68"/>
        </w:numPr>
        <w:pBdr>
          <w:top w:val="nil"/>
          <w:left w:val="nil"/>
          <w:bottom w:val="nil"/>
          <w:right w:val="nil"/>
          <w:between w:val="nil"/>
        </w:pBdr>
        <w:rPr>
          <w:color w:val="000000"/>
          <w:sz w:val="22"/>
          <w:szCs w:val="22"/>
        </w:rPr>
      </w:pPr>
      <w:r>
        <w:rPr>
          <w:noProof/>
        </w:rPr>
        <mc:AlternateContent>
          <mc:Choice Requires="wps">
            <w:drawing>
              <wp:anchor distT="0" distB="0" distL="114300" distR="114300" simplePos="0" relativeHeight="253001728" behindDoc="0" locked="0" layoutInCell="1" allowOverlap="1" wp14:anchorId="0788E31F" wp14:editId="3C1F9167">
                <wp:simplePos x="0" y="0"/>
                <wp:positionH relativeFrom="column">
                  <wp:posOffset>-433977</wp:posOffset>
                </wp:positionH>
                <wp:positionV relativeFrom="paragraph">
                  <wp:posOffset>223792</wp:posOffset>
                </wp:positionV>
                <wp:extent cx="534035" cy="1221740"/>
                <wp:effectExtent l="12700" t="0" r="24765" b="22860"/>
                <wp:wrapNone/>
                <wp:docPr id="100" name="Down Arrow 100">
                  <a:hlinkClick xmlns:a="http://schemas.openxmlformats.org/drawingml/2006/main" r:id="rId29"/>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B4EA05" w14:textId="77777777" w:rsidR="005F27FE" w:rsidRPr="0052516C" w:rsidRDefault="005F27FE"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8E31F" id="Down Arrow 100" o:spid="_x0000_s1091" type="#_x0000_t67" href="#p27" style="position:absolute;left:0;text-align:left;margin-left:-34.15pt;margin-top:17.6pt;width:42.05pt;height:96.2pt;z-index:25300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" o:button="t" adj="16512" fillcolor="#ffc000" strokecolor="#c00000" strokeweight="1.25pt">
                <v:fill o:detectmouseclick="t"/>
                <v:textbox>
                  <w:txbxContent>
                    <w:p w14:paraId="6EB4EA05" w14:textId="77777777" w:rsidR="005F27FE" w:rsidRPr="0052516C" w:rsidRDefault="005F27FE" w:rsidP="0097100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sz w:val="22"/>
          <w:szCs w:val="22"/>
        </w:rPr>
        <w:t>The Team will have a recording secretary chosen from its membership.</w:t>
      </w:r>
    </w:p>
    <w:p w14:paraId="14E0B9D1" w14:textId="322A4439" w:rsidR="00975302" w:rsidRDefault="00975302" w:rsidP="007D0C7E">
      <w:pPr>
        <w:widowControl w:val="0"/>
        <w:numPr>
          <w:ilvl w:val="0"/>
          <w:numId w:val="68"/>
        </w:numPr>
        <w:pBdr>
          <w:top w:val="nil"/>
          <w:left w:val="nil"/>
          <w:bottom w:val="nil"/>
          <w:right w:val="nil"/>
          <w:between w:val="nil"/>
        </w:pBdr>
        <w:rPr>
          <w:color w:val="000000"/>
          <w:sz w:val="22"/>
          <w:szCs w:val="22"/>
        </w:rPr>
      </w:pPr>
      <w:r>
        <w:rPr>
          <w:color w:val="000000"/>
          <w:sz w:val="22"/>
          <w:szCs w:val="22"/>
        </w:rPr>
        <w:t xml:space="preserve">The Team will meet monthly, with additional meetings as needed and with the proviso that, in the absence of actual business to come before the team, meetings may be cancelled by the team leader or replaced with virtual meetings for </w:t>
      </w:r>
      <w:proofErr w:type="gramStart"/>
      <w:r>
        <w:rPr>
          <w:color w:val="000000"/>
          <w:sz w:val="22"/>
          <w:szCs w:val="22"/>
        </w:rPr>
        <w:t>processing</w:t>
      </w:r>
      <w:proofErr w:type="gramEnd"/>
      <w:r>
        <w:rPr>
          <w:color w:val="000000"/>
          <w:sz w:val="22"/>
          <w:szCs w:val="22"/>
        </w:rPr>
        <w:t xml:space="preserve"> minor issues. </w:t>
      </w:r>
    </w:p>
    <w:p w14:paraId="0C453695" w14:textId="7824D076" w:rsidR="00436940" w:rsidRDefault="00975302" w:rsidP="007D0C7E">
      <w:pPr>
        <w:widowControl w:val="0"/>
        <w:numPr>
          <w:ilvl w:val="0"/>
          <w:numId w:val="68"/>
        </w:numPr>
        <w:pBdr>
          <w:top w:val="nil"/>
          <w:left w:val="nil"/>
          <w:bottom w:val="nil"/>
          <w:right w:val="nil"/>
          <w:between w:val="nil"/>
        </w:pBdr>
        <w:rPr>
          <w:color w:val="000000"/>
          <w:sz w:val="22"/>
          <w:szCs w:val="22"/>
        </w:rPr>
      </w:pPr>
      <w:r>
        <w:rPr>
          <w:color w:val="000000"/>
          <w:sz w:val="22"/>
          <w:szCs w:val="22"/>
        </w:rPr>
        <w:t>Since the work of the team is often accomplished by response to pre-assigned tasks, virtual meetings are encouraged whenever possible.</w:t>
      </w:r>
    </w:p>
    <w:p w14:paraId="046A246E" w14:textId="0434FEAE" w:rsidR="00975302" w:rsidRPr="00436940" w:rsidRDefault="00436940" w:rsidP="00436940">
      <w:pPr>
        <w:spacing w:after="200" w:line="288" w:lineRule="auto"/>
        <w:rPr>
          <w:color w:val="000000"/>
          <w:sz w:val="22"/>
          <w:szCs w:val="22"/>
        </w:rPr>
      </w:pPr>
      <w:r>
        <w:rPr>
          <w:color w:val="000000"/>
          <w:sz w:val="22"/>
          <w:szCs w:val="22"/>
        </w:rPr>
        <w:br w:type="page"/>
      </w:r>
      <w:bookmarkStart w:id="333" w:name="p27"/>
      <w:bookmarkEnd w:id="333"/>
    </w:p>
    <w:p w14:paraId="77044DEC" w14:textId="77777777" w:rsidR="00975302" w:rsidRDefault="00975302" w:rsidP="00975302">
      <w:pPr>
        <w:pStyle w:val="Style3"/>
      </w:pPr>
    </w:p>
    <w:p w14:paraId="7B2E5F40" w14:textId="77777777" w:rsidR="00975302" w:rsidRDefault="00975302" w:rsidP="00975302">
      <w:pPr>
        <w:pStyle w:val="Style3"/>
      </w:pPr>
      <w:r>
        <w:t>Function:</w:t>
      </w:r>
    </w:p>
    <w:p w14:paraId="3D0918A8" w14:textId="77777777" w:rsidR="00975302" w:rsidRDefault="00975302" w:rsidP="00975302">
      <w:pPr>
        <w:widowControl w:val="0"/>
        <w:pBdr>
          <w:top w:val="nil"/>
          <w:left w:val="nil"/>
          <w:bottom w:val="nil"/>
          <w:right w:val="nil"/>
          <w:between w:val="nil"/>
        </w:pBdr>
        <w:ind w:left="720"/>
        <w:rPr>
          <w:color w:val="000000"/>
          <w:sz w:val="22"/>
          <w:szCs w:val="22"/>
        </w:rPr>
      </w:pPr>
      <w:r>
        <w:rPr>
          <w:color w:val="000000"/>
          <w:sz w:val="22"/>
          <w:szCs w:val="22"/>
        </w:rPr>
        <w:t xml:space="preserve">The Board of Trustees hereby </w:t>
      </w:r>
      <w:proofErr w:type="gramStart"/>
      <w:r>
        <w:rPr>
          <w:color w:val="000000"/>
          <w:sz w:val="22"/>
          <w:szCs w:val="22"/>
        </w:rPr>
        <w:t>grants to</w:t>
      </w:r>
      <w:proofErr w:type="gramEnd"/>
      <w:r>
        <w:rPr>
          <w:color w:val="000000"/>
          <w:sz w:val="22"/>
          <w:szCs w:val="22"/>
        </w:rPr>
        <w:t xml:space="preserve"> the Building and Grounds Team decision-making authority for matters that are exclusively or primarily related to all aspects of its stated purposes. </w:t>
      </w:r>
    </w:p>
    <w:p w14:paraId="2103A8FE" w14:textId="77777777" w:rsidR="00975302" w:rsidRDefault="00975302" w:rsidP="00975302">
      <w:pPr>
        <w:pStyle w:val="Style3"/>
        <w:rPr>
          <w:b w:val="0"/>
          <w:i/>
          <w:color w:val="000000"/>
          <w:sz w:val="22"/>
          <w:szCs w:val="22"/>
        </w:rPr>
      </w:pPr>
    </w:p>
    <w:p w14:paraId="2476E873" w14:textId="77777777" w:rsidR="00975302" w:rsidRDefault="00975302" w:rsidP="00975302">
      <w:pPr>
        <w:pStyle w:val="Style3"/>
      </w:pPr>
      <w:r>
        <w:t>Organizational position:</w:t>
      </w:r>
    </w:p>
    <w:p w14:paraId="00C044E5" w14:textId="73707298" w:rsidR="00975302" w:rsidRDefault="00686A5F" w:rsidP="00975302">
      <w:pPr>
        <w:pStyle w:val="Style3"/>
      </w:pPr>
      <w:r>
        <w:rPr>
          <w:noProof/>
          <w:color w:val="000000"/>
        </w:rPr>
        <mc:AlternateContent>
          <mc:Choice Requires="wps">
            <w:drawing>
              <wp:anchor distT="0" distB="0" distL="114300" distR="114300" simplePos="0" relativeHeight="253809664" behindDoc="0" locked="0" layoutInCell="1" allowOverlap="1" wp14:anchorId="3BE93039" wp14:editId="3153AFBB">
                <wp:simplePos x="0" y="0"/>
                <wp:positionH relativeFrom="column">
                  <wp:posOffset>-539262</wp:posOffset>
                </wp:positionH>
                <wp:positionV relativeFrom="paragraph">
                  <wp:posOffset>198755</wp:posOffset>
                </wp:positionV>
                <wp:extent cx="499745" cy="1183005"/>
                <wp:effectExtent l="12700" t="12700" r="20955" b="10795"/>
                <wp:wrapNone/>
                <wp:docPr id="113" name="Up Arrow 113">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0EF327C" w14:textId="77777777" w:rsidR="00686A5F" w:rsidRPr="00260E8E" w:rsidRDefault="00686A5F" w:rsidP="00686A5F">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93039" id="Up Arrow 113" o:spid="_x0000_s1092" type="#_x0000_t68" href="#toc1" style="position:absolute;margin-left:-42.45pt;margin-top:15.65pt;width:39.35pt;height:93.15pt;z-index:25380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" o:button="t" adj="4562" fillcolor="#43bae8 [2676]" strokecolor="black [3213]">
                <v:fill color2="#74ccee [1972]" rotate="t" o:detectmouseclick="t" focusposition="1,1" focussize="-1,-1" focus="100%" type="gradientRadial"/>
                <v:textbox>
                  <w:txbxContent>
                    <w:p w14:paraId="00EF327C" w14:textId="77777777" w:rsidR="00686A5F" w:rsidRPr="00260E8E" w:rsidRDefault="00686A5F" w:rsidP="00686A5F">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6B1FB2BF" w14:textId="1A7A3848" w:rsidR="00975302" w:rsidRDefault="00975302" w:rsidP="00975302">
      <w:pPr>
        <w:ind w:left="720"/>
        <w:jc w:val="both"/>
        <w:rPr>
          <w:sz w:val="22"/>
          <w:szCs w:val="22"/>
        </w:rPr>
      </w:pPr>
      <w:r w:rsidRPr="00DF0D08">
        <w:rPr>
          <w:sz w:val="22"/>
          <w:szCs w:val="22"/>
        </w:rPr>
        <w:t xml:space="preserve">The </w:t>
      </w:r>
      <w:r>
        <w:rPr>
          <w:sz w:val="22"/>
          <w:szCs w:val="22"/>
        </w:rPr>
        <w:t>Building and Grounds</w:t>
      </w:r>
      <w:r w:rsidRPr="00DF0D08">
        <w:rPr>
          <w:sz w:val="22"/>
          <w:szCs w:val="22"/>
        </w:rPr>
        <w:t xml:space="preserve"> Team is designated as one of the </w:t>
      </w:r>
      <w:r>
        <w:rPr>
          <w:sz w:val="22"/>
          <w:szCs w:val="22"/>
        </w:rPr>
        <w:t xml:space="preserve">teams that comprise the </w:t>
      </w:r>
      <w:r w:rsidRPr="00DF0D08">
        <w:rPr>
          <w:sz w:val="22"/>
          <w:szCs w:val="22"/>
        </w:rPr>
        <w:t>Program Council</w:t>
      </w:r>
      <w:r>
        <w:rPr>
          <w:sz w:val="22"/>
          <w:szCs w:val="22"/>
        </w:rPr>
        <w:t>. It communicates directly with the other Council teams in regularly scheduled meetings and with the Board of Trustees through</w:t>
      </w:r>
      <w:r w:rsidRPr="00DF0D08">
        <w:rPr>
          <w:sz w:val="22"/>
          <w:szCs w:val="22"/>
        </w:rPr>
        <w:t xml:space="preserve"> </w:t>
      </w:r>
      <w:r>
        <w:rPr>
          <w:sz w:val="22"/>
          <w:szCs w:val="22"/>
        </w:rPr>
        <w:t>the Team Leader of the Council, i.e.</w:t>
      </w:r>
      <w:r w:rsidR="008950F1">
        <w:rPr>
          <w:sz w:val="22"/>
          <w:szCs w:val="22"/>
        </w:rPr>
        <w:t>,</w:t>
      </w:r>
      <w:r>
        <w:rPr>
          <w:sz w:val="22"/>
          <w:szCs w:val="22"/>
        </w:rPr>
        <w:t xml:space="preserve"> the Vice President of the Board of Trustees.</w:t>
      </w:r>
    </w:p>
    <w:p w14:paraId="3A193403" w14:textId="36CE1907" w:rsidR="00975302" w:rsidRDefault="00975302" w:rsidP="00975302">
      <w:pPr>
        <w:widowControl w:val="0"/>
        <w:pBdr>
          <w:top w:val="nil"/>
          <w:left w:val="nil"/>
          <w:bottom w:val="nil"/>
          <w:right w:val="nil"/>
          <w:between w:val="nil"/>
        </w:pBdr>
        <w:rPr>
          <w:color w:val="000000"/>
          <w:sz w:val="22"/>
          <w:szCs w:val="22"/>
        </w:rPr>
      </w:pPr>
      <w:r>
        <w:rPr>
          <w:color w:val="000000"/>
          <w:sz w:val="22"/>
          <w:szCs w:val="22"/>
        </w:rPr>
        <w:t> </w:t>
      </w:r>
    </w:p>
    <w:p w14:paraId="73ED2862" w14:textId="260624DB" w:rsidR="00975302" w:rsidRDefault="00975302" w:rsidP="00975302">
      <w:pPr>
        <w:pStyle w:val="Style3"/>
      </w:pPr>
      <w:r>
        <w:t>Operationally:</w:t>
      </w:r>
    </w:p>
    <w:p w14:paraId="6C333AE0" w14:textId="77777777" w:rsidR="00975302" w:rsidRDefault="00975302" w:rsidP="00975302">
      <w:pPr>
        <w:widowControl w:val="0"/>
        <w:pBdr>
          <w:top w:val="nil"/>
          <w:left w:val="nil"/>
          <w:bottom w:val="nil"/>
          <w:right w:val="nil"/>
          <w:between w:val="nil"/>
        </w:pBdr>
        <w:ind w:left="720"/>
        <w:rPr>
          <w:color w:val="000000"/>
          <w:sz w:val="22"/>
          <w:szCs w:val="22"/>
        </w:rPr>
      </w:pPr>
      <w:r>
        <w:rPr>
          <w:color w:val="000000"/>
          <w:sz w:val="22"/>
          <w:szCs w:val="22"/>
        </w:rPr>
        <w:t>All actions of the Building and Grounds Team Leader must be in accordance with the Bylaws of Tri-UU, the Policies of the Board of Trustees, in keeping with our Covenant of Right Relations and be in alignment with, and support of, the Vision and Mission of Tri-UU. </w:t>
      </w:r>
    </w:p>
    <w:p w14:paraId="04668636" w14:textId="7F5E940B" w:rsidR="00975302" w:rsidRDefault="004F3F55" w:rsidP="00975302">
      <w:pPr>
        <w:widowControl w:val="0"/>
        <w:pBdr>
          <w:top w:val="nil"/>
          <w:left w:val="nil"/>
          <w:bottom w:val="nil"/>
          <w:right w:val="nil"/>
          <w:between w:val="nil"/>
        </w:pBdr>
        <w:ind w:left="115"/>
        <w:rPr>
          <w:color w:val="000000"/>
          <w:sz w:val="22"/>
          <w:szCs w:val="22"/>
        </w:rPr>
      </w:pPr>
      <w:r>
        <w:rPr>
          <w:noProof/>
        </w:rPr>
        <mc:AlternateContent>
          <mc:Choice Requires="wps">
            <w:drawing>
              <wp:anchor distT="0" distB="0" distL="114300" distR="114300" simplePos="0" relativeHeight="253793280" behindDoc="0" locked="0" layoutInCell="1" allowOverlap="1" wp14:anchorId="6A627669" wp14:editId="5E658344">
                <wp:simplePos x="0" y="0"/>
                <wp:positionH relativeFrom="column">
                  <wp:posOffset>-534035</wp:posOffset>
                </wp:positionH>
                <wp:positionV relativeFrom="paragraph">
                  <wp:posOffset>10139</wp:posOffset>
                </wp:positionV>
                <wp:extent cx="534035" cy="1221740"/>
                <wp:effectExtent l="12700" t="0" r="24765" b="22860"/>
                <wp:wrapNone/>
                <wp:docPr id="92" name="Down Arrow 92">
                  <a:hlinkClick xmlns:a="http://schemas.openxmlformats.org/drawingml/2006/main" r:id="rId30"/>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1BF3A3" w14:textId="77777777" w:rsidR="004F3F55" w:rsidRPr="0052516C" w:rsidRDefault="004F3F55" w:rsidP="004F3F5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27669" id="Down Arrow 92" o:spid="_x0000_s1093" type="#_x0000_t67" href="#p28" style="position:absolute;left:0;text-align:left;margin-left:-42.05pt;margin-top:.8pt;width:42.05pt;height:96.2pt;z-index:25379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" o:button="t" adj="16512" fillcolor="#ffc000" strokecolor="#c00000" strokeweight="1.25pt">
                <v:fill o:detectmouseclick="t"/>
                <v:textbox>
                  <w:txbxContent>
                    <w:p w14:paraId="441BF3A3" w14:textId="77777777" w:rsidR="004F3F55" w:rsidRPr="0052516C" w:rsidRDefault="004F3F55" w:rsidP="004F3F5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6C376935" w14:textId="77777777" w:rsidR="00975302" w:rsidRDefault="00975302" w:rsidP="00975302">
      <w:pPr>
        <w:widowControl w:val="0"/>
        <w:pBdr>
          <w:top w:val="nil"/>
          <w:left w:val="nil"/>
          <w:bottom w:val="nil"/>
          <w:right w:val="nil"/>
          <w:between w:val="nil"/>
        </w:pBdr>
        <w:ind w:left="115"/>
        <w:rPr>
          <w:color w:val="000000"/>
        </w:rPr>
      </w:pPr>
      <w:r>
        <w:rPr>
          <w:color w:val="000000"/>
        </w:rPr>
        <w:t>Adopted: 2016      Effective: April 1, 2016 </w:t>
      </w:r>
    </w:p>
    <w:p w14:paraId="24CBFACF" w14:textId="5CC86595" w:rsidR="00975302" w:rsidRDefault="00975302" w:rsidP="00975302">
      <w:pPr>
        <w:widowControl w:val="0"/>
        <w:pBdr>
          <w:top w:val="nil"/>
          <w:left w:val="nil"/>
          <w:bottom w:val="nil"/>
          <w:right w:val="nil"/>
          <w:between w:val="nil"/>
        </w:pBdr>
        <w:ind w:left="115"/>
        <w:rPr>
          <w:color w:val="000000"/>
        </w:rPr>
      </w:pPr>
      <w:r>
        <w:rPr>
          <w:color w:val="000000"/>
        </w:rPr>
        <w:t>Revised: 2018, 2020</w:t>
      </w:r>
      <w:r w:rsidR="003122B6">
        <w:t xml:space="preserve">, </w:t>
      </w:r>
      <w:r w:rsidR="003122B6" w:rsidRPr="003122B6">
        <w:rPr>
          <w:color w:val="000000"/>
        </w:rPr>
        <w:t>2021</w:t>
      </w:r>
      <w:r w:rsidR="003122B6">
        <w:t xml:space="preserve">     </w:t>
      </w:r>
    </w:p>
    <w:p w14:paraId="4061A80C" w14:textId="7BB98B90" w:rsidR="00975302" w:rsidRDefault="00975302" w:rsidP="00975302">
      <w:pPr>
        <w:widowControl w:val="0"/>
        <w:pBdr>
          <w:top w:val="nil"/>
          <w:left w:val="nil"/>
          <w:bottom w:val="nil"/>
          <w:right w:val="nil"/>
          <w:between w:val="nil"/>
        </w:pBdr>
        <w:ind w:left="115"/>
        <w:rPr>
          <w:color w:val="000000"/>
        </w:rPr>
      </w:pPr>
    </w:p>
    <w:p w14:paraId="7D78ADD2" w14:textId="77777777" w:rsidR="00975302" w:rsidRDefault="00975302" w:rsidP="00975302">
      <w:pPr>
        <w:widowControl w:val="0"/>
        <w:pBdr>
          <w:top w:val="nil"/>
          <w:left w:val="nil"/>
          <w:bottom w:val="nil"/>
          <w:right w:val="nil"/>
          <w:between w:val="nil"/>
        </w:pBdr>
        <w:ind w:left="115"/>
        <w:rPr>
          <w:color w:val="000000"/>
        </w:rPr>
      </w:pPr>
    </w:p>
    <w:p w14:paraId="19B14CD9" w14:textId="77777777" w:rsidR="00975302" w:rsidRDefault="00975302" w:rsidP="00975302">
      <w:pPr>
        <w:spacing w:after="240"/>
        <w:rPr>
          <w:rFonts w:ascii="Times New Roman" w:eastAsia="Times New Roman" w:hAnsi="Times New Roman" w:cs="Times New Roman"/>
        </w:rPr>
      </w:pPr>
    </w:p>
    <w:p w14:paraId="41DDE88A" w14:textId="1F0860F5" w:rsidR="00975302" w:rsidRDefault="00975302" w:rsidP="00975302">
      <w:pPr>
        <w:spacing w:after="240"/>
        <w:rPr>
          <w:rFonts w:ascii="Times New Roman" w:eastAsia="Times New Roman" w:hAnsi="Times New Roman" w:cs="Times New Roman"/>
        </w:rPr>
      </w:pPr>
    </w:p>
    <w:p w14:paraId="792EC973" w14:textId="77777777" w:rsidR="00975302" w:rsidRDefault="00975302" w:rsidP="00975302">
      <w:pPr>
        <w:spacing w:after="240"/>
        <w:rPr>
          <w:rFonts w:ascii="Times New Roman" w:eastAsia="Times New Roman" w:hAnsi="Times New Roman" w:cs="Times New Roman"/>
        </w:rPr>
      </w:pPr>
    </w:p>
    <w:p w14:paraId="12F34062" w14:textId="77777777" w:rsidR="00975302" w:rsidRDefault="00975302" w:rsidP="00975302">
      <w:pPr>
        <w:spacing w:after="240"/>
        <w:rPr>
          <w:rFonts w:ascii="Times New Roman" w:eastAsia="Times New Roman" w:hAnsi="Times New Roman" w:cs="Times New Roman"/>
        </w:rPr>
      </w:pPr>
    </w:p>
    <w:p w14:paraId="18F9AFF8" w14:textId="77777777" w:rsidR="00975302" w:rsidRDefault="00975302" w:rsidP="00975302">
      <w:pPr>
        <w:spacing w:after="240"/>
        <w:rPr>
          <w:rFonts w:ascii="Times New Roman" w:eastAsia="Times New Roman" w:hAnsi="Times New Roman" w:cs="Times New Roman"/>
        </w:rPr>
      </w:pPr>
    </w:p>
    <w:p w14:paraId="3DE071B2" w14:textId="333C3A3B" w:rsidR="00975302" w:rsidRDefault="00975302" w:rsidP="00975302">
      <w:pPr>
        <w:spacing w:after="240"/>
        <w:rPr>
          <w:rFonts w:ascii="Times New Roman" w:eastAsia="Times New Roman" w:hAnsi="Times New Roman" w:cs="Times New Roman"/>
        </w:rPr>
      </w:pPr>
    </w:p>
    <w:p w14:paraId="667680C5" w14:textId="77777777" w:rsidR="00975302" w:rsidRDefault="00975302" w:rsidP="00975302">
      <w:pPr>
        <w:spacing w:after="240"/>
        <w:rPr>
          <w:rFonts w:ascii="Times New Roman" w:eastAsia="Times New Roman" w:hAnsi="Times New Roman" w:cs="Times New Roman"/>
        </w:rPr>
      </w:pPr>
    </w:p>
    <w:p w14:paraId="6B36EDDD" w14:textId="77777777" w:rsidR="00975302" w:rsidRDefault="00975302" w:rsidP="00975302">
      <w:pPr>
        <w:spacing w:after="240"/>
        <w:rPr>
          <w:rFonts w:ascii="Times New Roman" w:eastAsia="Times New Roman" w:hAnsi="Times New Roman" w:cs="Times New Roman"/>
        </w:rPr>
      </w:pPr>
    </w:p>
    <w:p w14:paraId="3550317F" w14:textId="7AC8D76B" w:rsidR="00975302" w:rsidRDefault="00975302" w:rsidP="00975302">
      <w:pPr>
        <w:spacing w:after="240"/>
        <w:rPr>
          <w:rFonts w:ascii="Times New Roman" w:eastAsia="Times New Roman" w:hAnsi="Times New Roman" w:cs="Times New Roman"/>
        </w:rPr>
      </w:pPr>
    </w:p>
    <w:p w14:paraId="60879280" w14:textId="77777777" w:rsidR="00975302" w:rsidRDefault="00975302" w:rsidP="00975302">
      <w:pPr>
        <w:spacing w:after="240"/>
        <w:rPr>
          <w:rFonts w:ascii="Times New Roman" w:eastAsia="Times New Roman" w:hAnsi="Times New Roman" w:cs="Times New Roman"/>
        </w:rPr>
      </w:pPr>
    </w:p>
    <w:p w14:paraId="081B919C" w14:textId="4323E2CF" w:rsidR="0082097D" w:rsidRPr="00436940" w:rsidRDefault="00436940" w:rsidP="00436940">
      <w:pPr>
        <w:spacing w:after="200" w:line="288" w:lineRule="auto"/>
        <w:rPr>
          <w:rFonts w:ascii="Times New Roman" w:eastAsia="Times New Roman" w:hAnsi="Times New Roman" w:cs="Times New Roman"/>
        </w:rPr>
      </w:pPr>
      <w:bookmarkStart w:id="334" w:name="p28"/>
      <w:bookmarkEnd w:id="334"/>
      <w:r>
        <w:rPr>
          <w:rFonts w:ascii="Times New Roman" w:eastAsia="Times New Roman" w:hAnsi="Times New Roman" w:cs="Times New Roman"/>
        </w:rPr>
        <w:br w:type="page"/>
      </w:r>
    </w:p>
    <w:p w14:paraId="3F15FDD8" w14:textId="77777777" w:rsidR="00A41D52" w:rsidRDefault="00A41D52" w:rsidP="00975302">
      <w:pPr>
        <w:widowControl w:val="0"/>
        <w:pBdr>
          <w:top w:val="nil"/>
          <w:left w:val="nil"/>
          <w:bottom w:val="nil"/>
          <w:right w:val="nil"/>
          <w:between w:val="nil"/>
        </w:pBdr>
        <w:ind w:left="115"/>
        <w:rPr>
          <w:color w:val="000000"/>
        </w:rPr>
      </w:pPr>
    </w:p>
    <w:p w14:paraId="36DAEDC8" w14:textId="03363B4D" w:rsidR="00975302" w:rsidRPr="003B1445" w:rsidRDefault="00975302" w:rsidP="00975302">
      <w:pPr>
        <w:pStyle w:val="Heading2"/>
        <w:rPr>
          <w:rStyle w:val="BookTitle"/>
        </w:rPr>
      </w:pPr>
      <w:bookmarkStart w:id="335" w:name="_Toc85872906"/>
      <w:bookmarkStart w:id="336" w:name="_Toc85893101"/>
      <w:bookmarkStart w:id="337" w:name="_Toc85895386"/>
      <w:bookmarkStart w:id="338" w:name="_Toc85895548"/>
      <w:bookmarkStart w:id="339" w:name="_Toc85895941"/>
      <w:bookmarkStart w:id="340" w:name="_Toc86225804"/>
      <w:bookmarkStart w:id="341" w:name="_Toc86348134"/>
      <w:bookmarkStart w:id="342" w:name="_Toc86348853"/>
      <w:bookmarkStart w:id="343" w:name="_Toc98593866"/>
      <w:r>
        <w:rPr>
          <w:rStyle w:val="BookTitle"/>
        </w:rPr>
        <w:t>Building and Grounds Procedures</w:t>
      </w:r>
      <w:bookmarkEnd w:id="335"/>
      <w:bookmarkEnd w:id="336"/>
      <w:bookmarkEnd w:id="337"/>
      <w:bookmarkEnd w:id="338"/>
      <w:bookmarkEnd w:id="339"/>
      <w:bookmarkEnd w:id="340"/>
      <w:bookmarkEnd w:id="341"/>
      <w:bookmarkEnd w:id="342"/>
      <w:bookmarkEnd w:id="343"/>
    </w:p>
    <w:p w14:paraId="07E0DCBD" w14:textId="77777777" w:rsidR="00975302" w:rsidRPr="0037210C" w:rsidRDefault="00975302" w:rsidP="00975302">
      <w:r w:rsidRPr="0037210C">
        <w:t>Responsibilities of the Team Leader</w:t>
      </w:r>
    </w:p>
    <w:p w14:paraId="5880F249" w14:textId="77777777" w:rsidR="00975302" w:rsidRDefault="00975302" w:rsidP="00975302">
      <w:pPr>
        <w:widowControl w:val="0"/>
        <w:pBdr>
          <w:top w:val="nil"/>
          <w:left w:val="nil"/>
          <w:bottom w:val="nil"/>
          <w:right w:val="nil"/>
          <w:between w:val="nil"/>
        </w:pBdr>
        <w:ind w:left="115"/>
        <w:rPr>
          <w:color w:val="000000"/>
        </w:rPr>
      </w:pPr>
    </w:p>
    <w:p w14:paraId="65DBBA20" w14:textId="77777777" w:rsidR="00975302" w:rsidRDefault="00975302" w:rsidP="007D0C7E">
      <w:pPr>
        <w:widowControl w:val="0"/>
        <w:numPr>
          <w:ilvl w:val="0"/>
          <w:numId w:val="69"/>
        </w:numPr>
        <w:pBdr>
          <w:top w:val="nil"/>
          <w:left w:val="nil"/>
          <w:bottom w:val="nil"/>
          <w:right w:val="nil"/>
          <w:between w:val="nil"/>
        </w:pBdr>
        <w:rPr>
          <w:color w:val="000000"/>
        </w:rPr>
      </w:pPr>
      <w:r>
        <w:rPr>
          <w:color w:val="000000"/>
        </w:rPr>
        <w:t>Recruit members.</w:t>
      </w:r>
    </w:p>
    <w:p w14:paraId="39805523" w14:textId="637CAEBE" w:rsidR="00975302" w:rsidRDefault="00975302" w:rsidP="007D0C7E">
      <w:pPr>
        <w:widowControl w:val="0"/>
        <w:numPr>
          <w:ilvl w:val="0"/>
          <w:numId w:val="69"/>
        </w:numPr>
        <w:pBdr>
          <w:top w:val="nil"/>
          <w:left w:val="nil"/>
          <w:bottom w:val="nil"/>
          <w:right w:val="nil"/>
          <w:between w:val="nil"/>
        </w:pBdr>
        <w:rPr>
          <w:color w:val="000000"/>
        </w:rPr>
      </w:pPr>
      <w:r>
        <w:rPr>
          <w:color w:val="000000"/>
        </w:rPr>
        <w:t>Assign tasks</w:t>
      </w:r>
      <w:r w:rsidR="00FD7050">
        <w:rPr>
          <w:color w:val="000000"/>
        </w:rPr>
        <w:t xml:space="preserve"> </w:t>
      </w:r>
      <w:r>
        <w:rPr>
          <w:color w:val="000000"/>
        </w:rPr>
        <w:t>and monitor performance of tasks.</w:t>
      </w:r>
    </w:p>
    <w:p w14:paraId="0B4EEEB1" w14:textId="77777777" w:rsidR="00975302" w:rsidRDefault="00975302" w:rsidP="007D0C7E">
      <w:pPr>
        <w:widowControl w:val="0"/>
        <w:numPr>
          <w:ilvl w:val="0"/>
          <w:numId w:val="69"/>
        </w:numPr>
        <w:pBdr>
          <w:top w:val="nil"/>
          <w:left w:val="nil"/>
          <w:bottom w:val="nil"/>
          <w:right w:val="nil"/>
          <w:between w:val="nil"/>
        </w:pBdr>
        <w:rPr>
          <w:color w:val="000000"/>
        </w:rPr>
      </w:pPr>
      <w:r>
        <w:rPr>
          <w:color w:val="000000"/>
        </w:rPr>
        <w:t>Schedule meetings and develop agendas as required.</w:t>
      </w:r>
    </w:p>
    <w:p w14:paraId="6E27C102" w14:textId="77777777" w:rsidR="00975302" w:rsidRDefault="00975302" w:rsidP="007D0C7E">
      <w:pPr>
        <w:widowControl w:val="0"/>
        <w:numPr>
          <w:ilvl w:val="0"/>
          <w:numId w:val="69"/>
        </w:numPr>
        <w:pBdr>
          <w:top w:val="nil"/>
          <w:left w:val="nil"/>
          <w:bottom w:val="nil"/>
          <w:right w:val="nil"/>
          <w:between w:val="nil"/>
        </w:pBdr>
        <w:rPr>
          <w:color w:val="000000"/>
        </w:rPr>
      </w:pPr>
      <w:r>
        <w:rPr>
          <w:color w:val="000000"/>
        </w:rPr>
        <w:t>Assure that team Covenant is adhered to.</w:t>
      </w:r>
    </w:p>
    <w:p w14:paraId="06245939" w14:textId="77777777" w:rsidR="00975302" w:rsidRDefault="00975302" w:rsidP="007D0C7E">
      <w:pPr>
        <w:widowControl w:val="0"/>
        <w:numPr>
          <w:ilvl w:val="0"/>
          <w:numId w:val="69"/>
        </w:numPr>
        <w:pBdr>
          <w:top w:val="nil"/>
          <w:left w:val="nil"/>
          <w:bottom w:val="nil"/>
          <w:right w:val="nil"/>
          <w:between w:val="nil"/>
        </w:pBdr>
        <w:rPr>
          <w:color w:val="000000"/>
        </w:rPr>
      </w:pPr>
      <w:r>
        <w:rPr>
          <w:color w:val="000000"/>
        </w:rPr>
        <w:t>Serve on the Program Council.</w:t>
      </w:r>
    </w:p>
    <w:p w14:paraId="3B7F9DF9" w14:textId="77777777" w:rsidR="00975302" w:rsidRDefault="00975302" w:rsidP="007D0C7E">
      <w:pPr>
        <w:widowControl w:val="0"/>
        <w:numPr>
          <w:ilvl w:val="0"/>
          <w:numId w:val="69"/>
        </w:numPr>
        <w:pBdr>
          <w:top w:val="nil"/>
          <w:left w:val="nil"/>
          <w:bottom w:val="nil"/>
          <w:right w:val="nil"/>
          <w:between w:val="nil"/>
        </w:pBdr>
        <w:rPr>
          <w:color w:val="000000"/>
        </w:rPr>
      </w:pPr>
      <w:r>
        <w:rPr>
          <w:color w:val="000000"/>
        </w:rPr>
        <w:t xml:space="preserve">Oversee preparation and submit budget.  </w:t>
      </w:r>
    </w:p>
    <w:p w14:paraId="29DC3120" w14:textId="77777777" w:rsidR="00975302" w:rsidRDefault="00975302" w:rsidP="007D0C7E">
      <w:pPr>
        <w:widowControl w:val="0"/>
        <w:numPr>
          <w:ilvl w:val="0"/>
          <w:numId w:val="69"/>
        </w:numPr>
        <w:pBdr>
          <w:top w:val="nil"/>
          <w:left w:val="nil"/>
          <w:bottom w:val="nil"/>
          <w:right w:val="nil"/>
          <w:between w:val="nil"/>
        </w:pBdr>
        <w:rPr>
          <w:color w:val="000000"/>
        </w:rPr>
      </w:pPr>
      <w:r>
        <w:rPr>
          <w:color w:val="000000"/>
        </w:rPr>
        <w:t>Approve and monitor expenditures.</w:t>
      </w:r>
    </w:p>
    <w:p w14:paraId="7F556007" w14:textId="77777777" w:rsidR="00975302" w:rsidRDefault="00975302" w:rsidP="007D0C7E">
      <w:pPr>
        <w:widowControl w:val="0"/>
        <w:numPr>
          <w:ilvl w:val="0"/>
          <w:numId w:val="69"/>
        </w:numPr>
        <w:pBdr>
          <w:top w:val="nil"/>
          <w:left w:val="nil"/>
          <w:bottom w:val="nil"/>
          <w:right w:val="nil"/>
          <w:between w:val="nil"/>
        </w:pBdr>
        <w:rPr>
          <w:color w:val="000000"/>
        </w:rPr>
      </w:pPr>
      <w:r>
        <w:rPr>
          <w:color w:val="000000"/>
        </w:rPr>
        <w:t>Maintain team records, including approved minutes, invoices and financial records.</w:t>
      </w:r>
    </w:p>
    <w:p w14:paraId="0951F0B8" w14:textId="77777777" w:rsidR="00975302" w:rsidRDefault="00975302" w:rsidP="00975302">
      <w:pPr>
        <w:widowControl w:val="0"/>
        <w:pBdr>
          <w:top w:val="nil"/>
          <w:left w:val="nil"/>
          <w:bottom w:val="nil"/>
          <w:right w:val="nil"/>
          <w:between w:val="nil"/>
        </w:pBdr>
        <w:ind w:left="115"/>
        <w:rPr>
          <w:i/>
          <w:color w:val="000000"/>
        </w:rPr>
      </w:pPr>
      <w:bookmarkStart w:id="344" w:name="_3tbugp1" w:colFirst="0" w:colLast="0"/>
      <w:bookmarkEnd w:id="344"/>
    </w:p>
    <w:p w14:paraId="278C8635" w14:textId="77777777" w:rsidR="00975302" w:rsidRPr="003F1EF3" w:rsidRDefault="00975302" w:rsidP="00975302">
      <w:pPr>
        <w:pStyle w:val="Style3"/>
      </w:pPr>
      <w:r w:rsidRPr="003F1EF3">
        <w:t>Water Testing (Chlorine)</w:t>
      </w:r>
    </w:p>
    <w:p w14:paraId="55055E0B" w14:textId="7A4F003C" w:rsidR="00975302" w:rsidRDefault="00975302" w:rsidP="00975302">
      <w:pPr>
        <w:widowControl w:val="0"/>
        <w:pBdr>
          <w:top w:val="nil"/>
          <w:left w:val="nil"/>
          <w:bottom w:val="nil"/>
          <w:right w:val="nil"/>
          <w:between w:val="nil"/>
        </w:pBdr>
        <w:ind w:left="115"/>
        <w:rPr>
          <w:color w:val="000000"/>
        </w:rPr>
      </w:pPr>
      <w:r>
        <w:rPr>
          <w:color w:val="000000"/>
        </w:rPr>
        <w:t>We are required to chlorinate the water serving our building</w:t>
      </w:r>
      <w:r w:rsidR="00FD7050">
        <w:rPr>
          <w:color w:val="000000"/>
        </w:rPr>
        <w:t xml:space="preserve"> </w:t>
      </w:r>
      <w:r>
        <w:rPr>
          <w:color w:val="000000"/>
        </w:rPr>
        <w:t xml:space="preserve">and test the chlorine level at least twice a week. </w:t>
      </w:r>
    </w:p>
    <w:p w14:paraId="533ACDB8" w14:textId="77777777" w:rsidR="00975302" w:rsidRDefault="00975302" w:rsidP="00975302">
      <w:pPr>
        <w:widowControl w:val="0"/>
        <w:pBdr>
          <w:top w:val="nil"/>
          <w:left w:val="nil"/>
          <w:bottom w:val="nil"/>
          <w:right w:val="nil"/>
          <w:between w:val="nil"/>
        </w:pBdr>
        <w:rPr>
          <w:color w:val="000000"/>
        </w:rPr>
      </w:pPr>
    </w:p>
    <w:p w14:paraId="11F2FB57" w14:textId="77777777" w:rsidR="00975302" w:rsidRPr="003F1EF3" w:rsidRDefault="00975302" w:rsidP="00975302">
      <w:pPr>
        <w:pStyle w:val="Style3"/>
      </w:pPr>
      <w:r w:rsidRPr="003F1EF3">
        <w:t>Water Testing (Bacteria and Nitrates)</w:t>
      </w:r>
    </w:p>
    <w:p w14:paraId="31A0F6DF" w14:textId="77777777" w:rsidR="00975302" w:rsidRDefault="00975302" w:rsidP="00975302">
      <w:pPr>
        <w:widowControl w:val="0"/>
        <w:pBdr>
          <w:top w:val="nil"/>
          <w:left w:val="nil"/>
          <w:bottom w:val="nil"/>
          <w:right w:val="nil"/>
          <w:between w:val="nil"/>
        </w:pBdr>
        <w:ind w:left="115"/>
        <w:rPr>
          <w:color w:val="000000"/>
        </w:rPr>
      </w:pPr>
    </w:p>
    <w:p w14:paraId="072BA0AE" w14:textId="77777777" w:rsidR="00975302" w:rsidRDefault="00975302" w:rsidP="00975302">
      <w:pPr>
        <w:widowControl w:val="0"/>
        <w:pBdr>
          <w:top w:val="nil"/>
          <w:left w:val="nil"/>
          <w:bottom w:val="nil"/>
          <w:right w:val="nil"/>
          <w:between w:val="nil"/>
        </w:pBdr>
        <w:ind w:left="115"/>
        <w:rPr>
          <w:color w:val="000000"/>
        </w:rPr>
      </w:pPr>
      <w:r>
        <w:rPr>
          <w:color w:val="000000"/>
        </w:rPr>
        <w:t xml:space="preserve">We are required to test our drinking water quarterly for bacteria and annually for nitrates.  We take the samples in vials provided by Marion County Water Test Lab, Inc., and deliver the samples on ice to the lab.  Detailed instructions are in our black box in the storage room off the chalice room.  </w:t>
      </w:r>
    </w:p>
    <w:p w14:paraId="2FBFFA9E" w14:textId="77777777" w:rsidR="00975302" w:rsidRDefault="00975302" w:rsidP="00975302">
      <w:pPr>
        <w:widowControl w:val="0"/>
        <w:pBdr>
          <w:top w:val="nil"/>
          <w:left w:val="nil"/>
          <w:bottom w:val="nil"/>
          <w:right w:val="nil"/>
          <w:between w:val="nil"/>
        </w:pBdr>
        <w:ind w:left="115"/>
        <w:rPr>
          <w:color w:val="000000"/>
        </w:rPr>
      </w:pPr>
    </w:p>
    <w:p w14:paraId="72FE5D35" w14:textId="5B79922D" w:rsidR="00975302" w:rsidRDefault="00975302" w:rsidP="00975302">
      <w:pPr>
        <w:widowControl w:val="0"/>
        <w:pBdr>
          <w:top w:val="nil"/>
          <w:left w:val="nil"/>
          <w:bottom w:val="nil"/>
          <w:right w:val="nil"/>
          <w:between w:val="nil"/>
        </w:pBdr>
        <w:ind w:left="115"/>
        <w:rPr>
          <w:color w:val="000000"/>
        </w:rPr>
      </w:pPr>
      <w:r>
        <w:rPr>
          <w:color w:val="000000"/>
        </w:rPr>
        <w:t xml:space="preserve">The lab reports the test results to </w:t>
      </w:r>
      <w:r w:rsidR="00F36A30">
        <w:rPr>
          <w:color w:val="000000"/>
        </w:rPr>
        <w:t xml:space="preserve">us and </w:t>
      </w:r>
      <w:r>
        <w:rPr>
          <w:color w:val="000000"/>
        </w:rPr>
        <w:t>the Florida Department of Environmental Protection.</w:t>
      </w:r>
    </w:p>
    <w:p w14:paraId="234AA3FB" w14:textId="77777777" w:rsidR="00975302" w:rsidRDefault="00975302" w:rsidP="00975302">
      <w:pPr>
        <w:widowControl w:val="0"/>
        <w:pBdr>
          <w:top w:val="nil"/>
          <w:left w:val="nil"/>
          <w:bottom w:val="nil"/>
          <w:right w:val="nil"/>
          <w:between w:val="nil"/>
        </w:pBdr>
        <w:ind w:left="115"/>
        <w:rPr>
          <w:color w:val="000000"/>
        </w:rPr>
      </w:pPr>
    </w:p>
    <w:p w14:paraId="0181930D" w14:textId="7A0A7EB3" w:rsidR="00975302" w:rsidRDefault="00975302" w:rsidP="00975302">
      <w:pPr>
        <w:widowControl w:val="0"/>
        <w:pBdr>
          <w:top w:val="nil"/>
          <w:left w:val="nil"/>
          <w:bottom w:val="nil"/>
          <w:right w:val="nil"/>
          <w:between w:val="nil"/>
        </w:pBdr>
        <w:ind w:left="115"/>
        <w:rPr>
          <w:color w:val="000000"/>
        </w:rPr>
      </w:pPr>
      <w:r>
        <w:rPr>
          <w:color w:val="000000"/>
        </w:rPr>
        <w:t>Failure to complete and report these tests in a timely manner can result in suspension or loss of our drinking water license and other penalties.</w:t>
      </w:r>
    </w:p>
    <w:p w14:paraId="29628AE6" w14:textId="02B4B429" w:rsidR="00975302" w:rsidRDefault="003527EB" w:rsidP="000F6CED">
      <w:pPr>
        <w:widowControl w:val="0"/>
        <w:pBdr>
          <w:top w:val="nil"/>
          <w:left w:val="nil"/>
          <w:bottom w:val="nil"/>
          <w:right w:val="nil"/>
          <w:between w:val="nil"/>
        </w:pBdr>
        <w:rPr>
          <w:color w:val="000000"/>
        </w:rPr>
      </w:pPr>
      <w:r>
        <w:rPr>
          <w:noProof/>
          <w:color w:val="000000"/>
        </w:rPr>
        <mc:AlternateContent>
          <mc:Choice Requires="wps">
            <w:drawing>
              <wp:anchor distT="0" distB="0" distL="114300" distR="114300" simplePos="0" relativeHeight="253903872" behindDoc="0" locked="0" layoutInCell="1" allowOverlap="1" wp14:anchorId="3FE2C87A" wp14:editId="728973BE">
                <wp:simplePos x="0" y="0"/>
                <wp:positionH relativeFrom="column">
                  <wp:posOffset>-558618</wp:posOffset>
                </wp:positionH>
                <wp:positionV relativeFrom="paragraph">
                  <wp:posOffset>192405</wp:posOffset>
                </wp:positionV>
                <wp:extent cx="499745" cy="1183005"/>
                <wp:effectExtent l="12700" t="12700" r="20955" b="10795"/>
                <wp:wrapNone/>
                <wp:docPr id="534" name="Up Arrow 534">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EC00845" w14:textId="77777777" w:rsidR="003527EB" w:rsidRPr="00260E8E" w:rsidRDefault="003527EB"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2C87A" id="Up Arrow 534" o:spid="_x0000_s1094" type="#_x0000_t68" href="#toc1" style="position:absolute;margin-left:-44pt;margin-top:15.15pt;width:39.35pt;height:93.15pt;z-index:25390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0EC00845" w14:textId="77777777" w:rsidR="003527EB" w:rsidRPr="00260E8E" w:rsidRDefault="003527EB"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4477695A" w14:textId="3C12330A" w:rsidR="00975302" w:rsidRPr="00437C92" w:rsidRDefault="00975302" w:rsidP="00975302">
      <w:pPr>
        <w:rPr>
          <w:b/>
        </w:rPr>
      </w:pPr>
      <w:r w:rsidRPr="00437C92">
        <w:rPr>
          <w:b/>
        </w:rPr>
        <w:t>Drinking Water System Repair</w:t>
      </w:r>
    </w:p>
    <w:p w14:paraId="6C1AB88D" w14:textId="5AA10160" w:rsidR="00975302" w:rsidRDefault="00975302" w:rsidP="00F36A30">
      <w:pPr>
        <w:widowControl w:val="0"/>
        <w:pBdr>
          <w:top w:val="nil"/>
          <w:left w:val="nil"/>
          <w:bottom w:val="nil"/>
          <w:right w:val="nil"/>
          <w:between w:val="nil"/>
        </w:pBdr>
        <w:ind w:left="115"/>
        <w:rPr>
          <w:color w:val="000000"/>
        </w:rPr>
      </w:pPr>
      <w:r>
        <w:rPr>
          <w:color w:val="000000"/>
        </w:rPr>
        <w:t>We are required to disinfect our drinking water by injecting chlorine solution.  The chlorine is swimming pool chlorine—a stronger version of household chlorine bleach.  Some tasks can be performed by a trained volunteer, taking the same precautions as one would with pool chlorine in other settings—wearing goggles and gloves, and avoiding breathing or other contact with fumes.</w:t>
      </w:r>
    </w:p>
    <w:p w14:paraId="6DBEAE2B" w14:textId="472C8FD9" w:rsidR="00F36A30" w:rsidRDefault="00F36A30" w:rsidP="00F36A30">
      <w:pPr>
        <w:widowControl w:val="0"/>
        <w:pBdr>
          <w:top w:val="nil"/>
          <w:left w:val="nil"/>
          <w:bottom w:val="nil"/>
          <w:right w:val="nil"/>
          <w:between w:val="nil"/>
        </w:pBdr>
        <w:ind w:left="115"/>
        <w:rPr>
          <w:color w:val="000000"/>
        </w:rPr>
      </w:pPr>
    </w:p>
    <w:p w14:paraId="139744C9" w14:textId="0C1CBBC5" w:rsidR="00F36A30" w:rsidRDefault="00EA69FD" w:rsidP="00F36A30">
      <w:pPr>
        <w:widowControl w:val="0"/>
        <w:pBdr>
          <w:top w:val="nil"/>
          <w:left w:val="nil"/>
          <w:bottom w:val="nil"/>
          <w:right w:val="nil"/>
          <w:between w:val="nil"/>
        </w:pBdr>
        <w:ind w:left="115"/>
        <w:rPr>
          <w:color w:val="000000"/>
        </w:rPr>
      </w:pPr>
      <w:r>
        <w:rPr>
          <w:noProof/>
        </w:rPr>
        <mc:AlternateContent>
          <mc:Choice Requires="wps">
            <w:drawing>
              <wp:anchor distT="0" distB="0" distL="114300" distR="114300" simplePos="0" relativeHeight="254002176" behindDoc="0" locked="0" layoutInCell="1" allowOverlap="1" wp14:anchorId="5BF693B9" wp14:editId="6D145521">
                <wp:simplePos x="0" y="0"/>
                <wp:positionH relativeFrom="column">
                  <wp:posOffset>-584178</wp:posOffset>
                </wp:positionH>
                <wp:positionV relativeFrom="paragraph">
                  <wp:posOffset>186055</wp:posOffset>
                </wp:positionV>
                <wp:extent cx="534035" cy="1221740"/>
                <wp:effectExtent l="12700" t="0" r="24765" b="22860"/>
                <wp:wrapNone/>
                <wp:docPr id="697" name="Down Arrow 697">
                  <a:hlinkClick xmlns:a="http://schemas.openxmlformats.org/drawingml/2006/main" r:id="rId31"/>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8DF39" w14:textId="77777777" w:rsidR="00EA69FD" w:rsidRPr="0052516C" w:rsidRDefault="00EA69FD"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693B9" id="Down Arrow 697" o:spid="_x0000_s1095" type="#_x0000_t67" href="#p29" style="position:absolute;left:0;text-align:left;margin-left:-46pt;margin-top:14.65pt;width:42.05pt;height:96.2pt;z-index:2540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" o:button="t" adj="16512" fillcolor="#ffc000" strokecolor="#c00000" strokeweight="1.25pt">
                <v:fill o:detectmouseclick="t"/>
                <v:textbox>
                  <w:txbxContent>
                    <w:p w14:paraId="3A98DF39" w14:textId="77777777" w:rsidR="00EA69FD" w:rsidRPr="0052516C" w:rsidRDefault="00EA69FD" w:rsidP="0097100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378E48A2" w14:textId="77777777" w:rsidR="00457194" w:rsidRDefault="00457194" w:rsidP="00457194">
      <w:pPr>
        <w:pStyle w:val="Style3"/>
      </w:pPr>
      <w:r w:rsidRPr="003F1EF3">
        <w:t>Drinking Water License Renewal</w:t>
      </w:r>
    </w:p>
    <w:p w14:paraId="68854983" w14:textId="77777777" w:rsidR="00457194" w:rsidRDefault="00457194" w:rsidP="00457194">
      <w:pPr>
        <w:widowControl w:val="0"/>
        <w:pBdr>
          <w:top w:val="nil"/>
          <w:left w:val="nil"/>
          <w:bottom w:val="nil"/>
          <w:right w:val="nil"/>
          <w:between w:val="nil"/>
        </w:pBdr>
        <w:ind w:left="115"/>
        <w:rPr>
          <w:color w:val="000000"/>
        </w:rPr>
      </w:pPr>
      <w:r>
        <w:rPr>
          <w:color w:val="000000"/>
        </w:rPr>
        <w:t>We pay an annual fee for renewal of our drinking water license from the Florida Department of Environmental Protection (DEP).</w:t>
      </w:r>
    </w:p>
    <w:p w14:paraId="22F483BB" w14:textId="0E7CB2ED" w:rsidR="00F36A30" w:rsidRDefault="00F36A30" w:rsidP="00F36A30">
      <w:pPr>
        <w:widowControl w:val="0"/>
        <w:pBdr>
          <w:top w:val="nil"/>
          <w:left w:val="nil"/>
          <w:bottom w:val="nil"/>
          <w:right w:val="nil"/>
          <w:between w:val="nil"/>
        </w:pBdr>
        <w:ind w:left="115"/>
        <w:rPr>
          <w:color w:val="000000"/>
        </w:rPr>
      </w:pPr>
    </w:p>
    <w:p w14:paraId="38297CA7" w14:textId="2A9FED55" w:rsidR="00F36A30" w:rsidRDefault="00F36A30" w:rsidP="00F36A30">
      <w:pPr>
        <w:widowControl w:val="0"/>
        <w:pBdr>
          <w:top w:val="nil"/>
          <w:left w:val="nil"/>
          <w:bottom w:val="nil"/>
          <w:right w:val="nil"/>
          <w:between w:val="nil"/>
        </w:pBdr>
        <w:ind w:left="115"/>
        <w:rPr>
          <w:color w:val="000000"/>
        </w:rPr>
      </w:pPr>
    </w:p>
    <w:p w14:paraId="215D07A6" w14:textId="1EA1BC6D" w:rsidR="00A41D52" w:rsidRDefault="00436940" w:rsidP="00436940">
      <w:pPr>
        <w:spacing w:after="200" w:line="288" w:lineRule="auto"/>
        <w:rPr>
          <w:color w:val="000000"/>
        </w:rPr>
      </w:pPr>
      <w:r>
        <w:rPr>
          <w:color w:val="000000"/>
        </w:rPr>
        <w:br w:type="page"/>
      </w:r>
      <w:bookmarkStart w:id="345" w:name="p29"/>
      <w:bookmarkEnd w:id="345"/>
    </w:p>
    <w:p w14:paraId="251DAD3A" w14:textId="77777777" w:rsidR="00A41D52" w:rsidRDefault="00A41D52" w:rsidP="00F36A30">
      <w:pPr>
        <w:widowControl w:val="0"/>
        <w:pBdr>
          <w:top w:val="nil"/>
          <w:left w:val="nil"/>
          <w:bottom w:val="nil"/>
          <w:right w:val="nil"/>
          <w:between w:val="nil"/>
        </w:pBdr>
        <w:ind w:left="115"/>
        <w:rPr>
          <w:color w:val="000000"/>
        </w:rPr>
      </w:pPr>
    </w:p>
    <w:p w14:paraId="5347B91E" w14:textId="77777777" w:rsidR="00F36A30" w:rsidRPr="00F36A30" w:rsidRDefault="00F36A30" w:rsidP="00F36A30">
      <w:pPr>
        <w:widowControl w:val="0"/>
        <w:pBdr>
          <w:top w:val="nil"/>
          <w:left w:val="nil"/>
          <w:bottom w:val="nil"/>
          <w:right w:val="nil"/>
          <w:between w:val="nil"/>
        </w:pBdr>
        <w:ind w:left="115"/>
        <w:rPr>
          <w:color w:val="000000"/>
        </w:rPr>
      </w:pPr>
    </w:p>
    <w:p w14:paraId="1E1EC0A0" w14:textId="77777777" w:rsidR="00975302" w:rsidRDefault="00975302" w:rsidP="00975302">
      <w:pPr>
        <w:pStyle w:val="Style3"/>
      </w:pPr>
    </w:p>
    <w:p w14:paraId="1CD08C53" w14:textId="77777777" w:rsidR="00975302" w:rsidRPr="003F1EF3" w:rsidRDefault="00975302" w:rsidP="00975302">
      <w:pPr>
        <w:pStyle w:val="Style3"/>
      </w:pPr>
      <w:bookmarkStart w:id="346" w:name="_2lwamvv" w:colFirst="0" w:colLast="0"/>
      <w:bookmarkEnd w:id="346"/>
      <w:r w:rsidRPr="003F1EF3">
        <w:t>Fire Suppression System Maintenance</w:t>
      </w:r>
    </w:p>
    <w:p w14:paraId="07A40999" w14:textId="77777777" w:rsidR="00975302" w:rsidRDefault="00975302" w:rsidP="00975302">
      <w:pPr>
        <w:widowControl w:val="0"/>
        <w:pBdr>
          <w:top w:val="nil"/>
          <w:left w:val="nil"/>
          <w:bottom w:val="nil"/>
          <w:right w:val="nil"/>
          <w:between w:val="nil"/>
        </w:pBdr>
        <w:ind w:left="115"/>
        <w:rPr>
          <w:color w:val="000000"/>
        </w:rPr>
      </w:pPr>
    </w:p>
    <w:p w14:paraId="3B10E3F6" w14:textId="498AA3C7" w:rsidR="00975302" w:rsidRDefault="00975302" w:rsidP="00975302">
      <w:pPr>
        <w:widowControl w:val="0"/>
        <w:pBdr>
          <w:top w:val="nil"/>
          <w:left w:val="nil"/>
          <w:bottom w:val="nil"/>
          <w:right w:val="nil"/>
          <w:between w:val="nil"/>
        </w:pBdr>
        <w:ind w:left="115"/>
        <w:rPr>
          <w:color w:val="000000"/>
        </w:rPr>
      </w:pPr>
      <w:r>
        <w:rPr>
          <w:color w:val="000000"/>
        </w:rPr>
        <w:t>We have a fire suppression system (“Sprinkler system”) throughout the building.  The shutoff valve for the sprinklers is in the storage room off the chalice room.</w:t>
      </w:r>
    </w:p>
    <w:p w14:paraId="120622BF" w14:textId="77777777" w:rsidR="00975302" w:rsidRDefault="00975302" w:rsidP="00975302">
      <w:pPr>
        <w:widowControl w:val="0"/>
        <w:pBdr>
          <w:top w:val="nil"/>
          <w:left w:val="nil"/>
          <w:bottom w:val="nil"/>
          <w:right w:val="nil"/>
          <w:between w:val="nil"/>
        </w:pBdr>
        <w:ind w:left="115"/>
        <w:rPr>
          <w:color w:val="000000"/>
        </w:rPr>
      </w:pPr>
    </w:p>
    <w:p w14:paraId="106FACB7" w14:textId="15121567" w:rsidR="00975302" w:rsidRDefault="00975302" w:rsidP="00975302">
      <w:pPr>
        <w:widowControl w:val="0"/>
        <w:pBdr>
          <w:top w:val="nil"/>
          <w:left w:val="nil"/>
          <w:bottom w:val="nil"/>
          <w:right w:val="nil"/>
          <w:between w:val="nil"/>
        </w:pBdr>
        <w:ind w:left="115"/>
        <w:rPr>
          <w:color w:val="000000"/>
        </w:rPr>
      </w:pPr>
      <w:r>
        <w:rPr>
          <w:color w:val="000000"/>
        </w:rPr>
        <w:t>Maintenance consists of scheduling an annual inspection.</w:t>
      </w:r>
    </w:p>
    <w:p w14:paraId="6A773582" w14:textId="77777777" w:rsidR="00975302" w:rsidRDefault="00975302" w:rsidP="00975302">
      <w:pPr>
        <w:rPr>
          <w:b/>
          <w:i/>
        </w:rPr>
      </w:pPr>
    </w:p>
    <w:p w14:paraId="7A4CB5AF" w14:textId="33F2B9AA" w:rsidR="00975302" w:rsidRDefault="00975302" w:rsidP="00975302">
      <w:pPr>
        <w:pStyle w:val="Style3"/>
      </w:pPr>
      <w:r w:rsidRPr="003F1EF3">
        <w:t>Termite Inspection</w:t>
      </w:r>
    </w:p>
    <w:p w14:paraId="01C96B87" w14:textId="272ED96F" w:rsidR="00145791" w:rsidRDefault="00145791" w:rsidP="00975302">
      <w:pPr>
        <w:pStyle w:val="Style3"/>
      </w:pPr>
    </w:p>
    <w:p w14:paraId="292D0BC9" w14:textId="7DEBF284" w:rsidR="00975302" w:rsidRDefault="00145791" w:rsidP="00F36A30">
      <w:pPr>
        <w:widowControl w:val="0"/>
        <w:pBdr>
          <w:top w:val="nil"/>
          <w:left w:val="nil"/>
          <w:bottom w:val="nil"/>
          <w:right w:val="nil"/>
          <w:between w:val="nil"/>
        </w:pBdr>
        <w:ind w:left="115"/>
        <w:rPr>
          <w:color w:val="000000"/>
        </w:rPr>
      </w:pPr>
      <w:r>
        <w:rPr>
          <w:color w:val="000000"/>
        </w:rPr>
        <w:t>We have a termite protection guarantee that requires an annual inspection and re-treatment every 5 years costing.  The “guarantee” only covers re-treatment, not repair, in the event of infestation.</w:t>
      </w:r>
    </w:p>
    <w:p w14:paraId="4029E9EC" w14:textId="77777777" w:rsidR="00975302" w:rsidRPr="00535CAF" w:rsidRDefault="00975302" w:rsidP="00975302">
      <w:pPr>
        <w:rPr>
          <w:color w:val="000000"/>
        </w:rPr>
      </w:pPr>
    </w:p>
    <w:p w14:paraId="22FFDCA7" w14:textId="39B15B62" w:rsidR="00975302" w:rsidRDefault="00975302" w:rsidP="00975302">
      <w:pPr>
        <w:pStyle w:val="Style3"/>
      </w:pPr>
      <w:r w:rsidRPr="003F1EF3">
        <w:t>Pest Control other than Termite</w:t>
      </w:r>
    </w:p>
    <w:p w14:paraId="640BA181" w14:textId="2D3FC913" w:rsidR="00145791" w:rsidRDefault="00145791" w:rsidP="00975302">
      <w:pPr>
        <w:pStyle w:val="Style3"/>
      </w:pPr>
    </w:p>
    <w:p w14:paraId="59B46657" w14:textId="77777777" w:rsidR="00145791" w:rsidRDefault="00145791" w:rsidP="00145791">
      <w:pPr>
        <w:widowControl w:val="0"/>
        <w:pBdr>
          <w:top w:val="nil"/>
          <w:left w:val="nil"/>
          <w:bottom w:val="nil"/>
          <w:right w:val="nil"/>
          <w:between w:val="nil"/>
        </w:pBdr>
        <w:ind w:left="115"/>
        <w:rPr>
          <w:color w:val="000000"/>
        </w:rPr>
      </w:pPr>
      <w:r>
        <w:rPr>
          <w:color w:val="000000"/>
        </w:rPr>
        <w:t xml:space="preserve">We monitor the premises and grounds for insect infestations, such as roaches and fire ants, and </w:t>
      </w:r>
      <w:proofErr w:type="gramStart"/>
      <w:r>
        <w:rPr>
          <w:color w:val="000000"/>
        </w:rPr>
        <w:t>treat</w:t>
      </w:r>
      <w:proofErr w:type="gramEnd"/>
      <w:r>
        <w:rPr>
          <w:color w:val="000000"/>
        </w:rPr>
        <w:t xml:space="preserve"> on an “as needed” basis.  </w:t>
      </w:r>
    </w:p>
    <w:p w14:paraId="178D7EFD" w14:textId="77777777" w:rsidR="00975302" w:rsidRDefault="00975302" w:rsidP="00975302">
      <w:pPr>
        <w:widowControl w:val="0"/>
        <w:pBdr>
          <w:top w:val="nil"/>
          <w:left w:val="nil"/>
          <w:bottom w:val="nil"/>
          <w:right w:val="nil"/>
          <w:between w:val="nil"/>
        </w:pBdr>
        <w:rPr>
          <w:color w:val="000000"/>
        </w:rPr>
      </w:pPr>
    </w:p>
    <w:p w14:paraId="2A4D75F8" w14:textId="405A38C2" w:rsidR="00975302" w:rsidRDefault="003527EB" w:rsidP="00975302">
      <w:pPr>
        <w:pStyle w:val="Style3"/>
      </w:pPr>
      <w:r>
        <w:rPr>
          <w:noProof/>
          <w:color w:val="000000"/>
        </w:rPr>
        <mc:AlternateContent>
          <mc:Choice Requires="wps">
            <w:drawing>
              <wp:anchor distT="0" distB="0" distL="114300" distR="114300" simplePos="0" relativeHeight="253907968" behindDoc="0" locked="0" layoutInCell="1" allowOverlap="1" wp14:anchorId="60404BBB" wp14:editId="1E2A45EC">
                <wp:simplePos x="0" y="0"/>
                <wp:positionH relativeFrom="column">
                  <wp:posOffset>-570956</wp:posOffset>
                </wp:positionH>
                <wp:positionV relativeFrom="paragraph">
                  <wp:posOffset>302895</wp:posOffset>
                </wp:positionV>
                <wp:extent cx="499745" cy="1183005"/>
                <wp:effectExtent l="12700" t="12700" r="20955" b="10795"/>
                <wp:wrapNone/>
                <wp:docPr id="537" name="Up Arrow 537">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95CF121" w14:textId="77777777" w:rsidR="003527EB" w:rsidRPr="00260E8E" w:rsidRDefault="003527EB"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04BBB" id="Up Arrow 537" o:spid="_x0000_s1096" type="#_x0000_t68" href="#toc1" style="position:absolute;margin-left:-44.95pt;margin-top:23.85pt;width:39.35pt;height:93.15pt;z-index:25390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MF5bAIAAEY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" o:button="t" adj="4562" fillcolor="#43bae8 [2676]" strokecolor="black [3213]">
                <v:fill color2="#74ccee [1972]" rotate="t" o:detectmouseclick="t" focusposition="1,1" focussize="-1,-1" focus="100%" type="gradientRadial"/>
                <v:textbox>
                  <w:txbxContent>
                    <w:p w14:paraId="695CF121" w14:textId="77777777" w:rsidR="003527EB" w:rsidRPr="00260E8E" w:rsidRDefault="003527EB"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3F1EF3">
        <w:t>Security Alarm System Inspection and Maintenance</w:t>
      </w:r>
    </w:p>
    <w:p w14:paraId="0399EC79" w14:textId="56FCA959" w:rsidR="00E554FF" w:rsidRDefault="00E554FF" w:rsidP="00975302">
      <w:pPr>
        <w:pStyle w:val="Style3"/>
      </w:pPr>
    </w:p>
    <w:p w14:paraId="1641395E" w14:textId="17E9104E" w:rsidR="00E554FF" w:rsidRDefault="00E554FF" w:rsidP="00E554FF">
      <w:pPr>
        <w:widowControl w:val="0"/>
        <w:pBdr>
          <w:top w:val="nil"/>
          <w:left w:val="nil"/>
          <w:bottom w:val="nil"/>
          <w:right w:val="nil"/>
          <w:between w:val="nil"/>
        </w:pBdr>
        <w:rPr>
          <w:color w:val="000000"/>
        </w:rPr>
      </w:pPr>
      <w:r>
        <w:rPr>
          <w:color w:val="000000"/>
        </w:rPr>
        <w:t xml:space="preserve">We have a fire and intrusion alarm system that continually monitors the building </w:t>
      </w:r>
    </w:p>
    <w:p w14:paraId="5AE3C2C5" w14:textId="77777777" w:rsidR="00975302" w:rsidRDefault="00975302" w:rsidP="00975302">
      <w:pPr>
        <w:pStyle w:val="Style3"/>
        <w:rPr>
          <w:i/>
        </w:rPr>
      </w:pPr>
    </w:p>
    <w:p w14:paraId="6EB3F61A" w14:textId="77777777" w:rsidR="00975302" w:rsidRPr="003F1EF3" w:rsidRDefault="00975302" w:rsidP="00975302">
      <w:pPr>
        <w:pStyle w:val="Style3"/>
      </w:pPr>
      <w:r w:rsidRPr="003F1EF3">
        <w:t>Security Alarm Response</w:t>
      </w:r>
    </w:p>
    <w:p w14:paraId="08F52AED" w14:textId="42ED9C39" w:rsidR="00975302" w:rsidRDefault="00975302" w:rsidP="00975302">
      <w:pPr>
        <w:widowControl w:val="0"/>
        <w:pBdr>
          <w:top w:val="nil"/>
          <w:left w:val="nil"/>
          <w:bottom w:val="nil"/>
          <w:right w:val="nil"/>
          <w:between w:val="nil"/>
        </w:pBdr>
        <w:rPr>
          <w:color w:val="000000"/>
        </w:rPr>
      </w:pPr>
      <w:r>
        <w:rPr>
          <w:color w:val="000000"/>
        </w:rPr>
        <w:t>Our doors and the outdoor air conditioning units, as well as the fire suppression system, are connected to an external alarm system.</w:t>
      </w:r>
    </w:p>
    <w:p w14:paraId="19BC2165" w14:textId="45C418FA" w:rsidR="00975302" w:rsidRDefault="00975302" w:rsidP="00975302">
      <w:pPr>
        <w:widowControl w:val="0"/>
        <w:pBdr>
          <w:top w:val="nil"/>
          <w:left w:val="nil"/>
          <w:bottom w:val="nil"/>
          <w:right w:val="nil"/>
          <w:between w:val="nil"/>
        </w:pBdr>
      </w:pPr>
      <w:r>
        <w:t xml:space="preserve"> </w:t>
      </w:r>
    </w:p>
    <w:p w14:paraId="6159DFC1" w14:textId="18BB0093" w:rsidR="00975302" w:rsidRDefault="00975302" w:rsidP="00975302">
      <w:pPr>
        <w:pStyle w:val="Style3"/>
        <w:rPr>
          <w:color w:val="000000"/>
        </w:rPr>
      </w:pPr>
      <w:r w:rsidRPr="00883E14">
        <w:t>Air Conditioning and Heating</w:t>
      </w:r>
      <w:r>
        <w:rPr>
          <w:color w:val="000000"/>
        </w:rPr>
        <w:t xml:space="preserve"> </w:t>
      </w:r>
      <w:r w:rsidRPr="00883E14">
        <w:rPr>
          <w:color w:val="000000"/>
        </w:rPr>
        <w:t>System Maintenance</w:t>
      </w:r>
    </w:p>
    <w:p w14:paraId="4F51CDF3" w14:textId="06289F31" w:rsidR="00E554FF" w:rsidRDefault="00EA69FD" w:rsidP="00975302">
      <w:pPr>
        <w:pStyle w:val="Style3"/>
        <w:rPr>
          <w:color w:val="000000"/>
        </w:rPr>
      </w:pPr>
      <w:r>
        <w:rPr>
          <w:noProof/>
        </w:rPr>
        <mc:AlternateContent>
          <mc:Choice Requires="wps">
            <w:drawing>
              <wp:anchor distT="0" distB="0" distL="114300" distR="114300" simplePos="0" relativeHeight="254004224" behindDoc="0" locked="0" layoutInCell="1" allowOverlap="1" wp14:anchorId="5F6FCFD9" wp14:editId="5F85A8BF">
                <wp:simplePos x="0" y="0"/>
                <wp:positionH relativeFrom="column">
                  <wp:posOffset>-601104</wp:posOffset>
                </wp:positionH>
                <wp:positionV relativeFrom="paragraph">
                  <wp:posOffset>146335</wp:posOffset>
                </wp:positionV>
                <wp:extent cx="534035" cy="1221740"/>
                <wp:effectExtent l="12700" t="0" r="24765" b="22860"/>
                <wp:wrapNone/>
                <wp:docPr id="699" name="Down Arrow 699">
                  <a:hlinkClick xmlns:a="http://schemas.openxmlformats.org/drawingml/2006/main" r:id="rId32"/>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770C89" w14:textId="77777777" w:rsidR="00EA69FD" w:rsidRPr="0052516C" w:rsidRDefault="00EA69FD"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FCFD9" id="Down Arrow 699" o:spid="_x0000_s1097" type="#_x0000_t67" href="#p30" style="position:absolute;margin-left:-47.35pt;margin-top:11.5pt;width:42.05pt;height:96.2pt;z-index:25400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" o:button="t" adj="16512" fillcolor="#ffc000" strokecolor="#c00000" strokeweight="1.25pt">
                <v:fill o:detectmouseclick="t"/>
                <v:textbox>
                  <w:txbxContent>
                    <w:p w14:paraId="24770C89" w14:textId="77777777" w:rsidR="00EA69FD" w:rsidRPr="0052516C" w:rsidRDefault="00EA69FD" w:rsidP="0097100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00515824" w14:textId="0D600143" w:rsidR="00E554FF" w:rsidRDefault="00E554FF" w:rsidP="00E554FF">
      <w:pPr>
        <w:widowControl w:val="0"/>
        <w:pBdr>
          <w:top w:val="nil"/>
          <w:left w:val="nil"/>
          <w:bottom w:val="nil"/>
          <w:right w:val="nil"/>
          <w:between w:val="nil"/>
        </w:pBdr>
        <w:rPr>
          <w:color w:val="000000"/>
        </w:rPr>
      </w:pPr>
      <w:r>
        <w:rPr>
          <w:color w:val="000000"/>
        </w:rPr>
        <w:t>Inspection of our seven (7) air conditioning and heating units is done annually and necessary maintenance is done professionally as needed.  We change the filters quarterly. Instructions for setting the thermostats are posted by each thermostat.</w:t>
      </w:r>
    </w:p>
    <w:p w14:paraId="7F1C7318" w14:textId="77777777" w:rsidR="00C90F9D" w:rsidRDefault="00C90F9D">
      <w:pPr>
        <w:spacing w:after="200" w:line="288" w:lineRule="auto"/>
        <w:rPr>
          <w:color w:val="000000"/>
        </w:rPr>
      </w:pPr>
    </w:p>
    <w:p w14:paraId="29360310" w14:textId="77777777" w:rsidR="00C90F9D" w:rsidRDefault="00C90F9D" w:rsidP="00C90F9D">
      <w:pPr>
        <w:widowControl w:val="0"/>
        <w:pBdr>
          <w:top w:val="nil"/>
          <w:left w:val="nil"/>
          <w:bottom w:val="nil"/>
          <w:right w:val="nil"/>
          <w:between w:val="nil"/>
        </w:pBdr>
        <w:rPr>
          <w:b/>
          <w:color w:val="000000"/>
        </w:rPr>
      </w:pPr>
      <w:r w:rsidRPr="00AF0961">
        <w:rPr>
          <w:b/>
          <w:color w:val="000000"/>
        </w:rPr>
        <w:t>Irrigation Sys</w:t>
      </w:r>
      <w:r>
        <w:rPr>
          <w:b/>
          <w:color w:val="000000"/>
        </w:rPr>
        <w:t>t</w:t>
      </w:r>
      <w:r w:rsidRPr="00AF0961">
        <w:rPr>
          <w:b/>
          <w:color w:val="000000"/>
        </w:rPr>
        <w:t>em</w:t>
      </w:r>
    </w:p>
    <w:p w14:paraId="18203C5B" w14:textId="77777777" w:rsidR="00C90F9D" w:rsidRDefault="00C90F9D" w:rsidP="00C90F9D">
      <w:pPr>
        <w:widowControl w:val="0"/>
        <w:pBdr>
          <w:top w:val="nil"/>
          <w:left w:val="nil"/>
          <w:bottom w:val="nil"/>
          <w:right w:val="nil"/>
          <w:between w:val="nil"/>
        </w:pBdr>
        <w:rPr>
          <w:color w:val="000000"/>
        </w:rPr>
      </w:pPr>
      <w:r>
        <w:rPr>
          <w:color w:val="000000"/>
        </w:rPr>
        <w:t>We have three irrigations systems that service the outdoor landscaping and inspect them and make seasonal adjustments.</w:t>
      </w:r>
    </w:p>
    <w:p w14:paraId="27B823BC" w14:textId="77777777" w:rsidR="00C90F9D" w:rsidRDefault="00C90F9D" w:rsidP="00C90F9D">
      <w:pPr>
        <w:widowControl w:val="0"/>
        <w:pBdr>
          <w:top w:val="nil"/>
          <w:left w:val="nil"/>
          <w:bottom w:val="nil"/>
          <w:right w:val="nil"/>
          <w:between w:val="nil"/>
        </w:pBdr>
        <w:rPr>
          <w:color w:val="000000"/>
        </w:rPr>
      </w:pPr>
    </w:p>
    <w:p w14:paraId="5E3FB15F" w14:textId="77777777" w:rsidR="00C90F9D" w:rsidRPr="003F0111" w:rsidRDefault="00C90F9D" w:rsidP="00C90F9D">
      <w:pPr>
        <w:pStyle w:val="Style3"/>
        <w:rPr>
          <w:color w:val="000000"/>
        </w:rPr>
      </w:pPr>
      <w:r w:rsidRPr="00883E14">
        <w:t>Plumbing and Septic System</w:t>
      </w:r>
    </w:p>
    <w:p w14:paraId="4C846DB1" w14:textId="77777777" w:rsidR="00C90F9D" w:rsidRPr="002F12C3" w:rsidRDefault="00C90F9D" w:rsidP="00C90F9D">
      <w:pPr>
        <w:widowControl w:val="0"/>
        <w:pBdr>
          <w:top w:val="nil"/>
          <w:left w:val="nil"/>
          <w:bottom w:val="nil"/>
          <w:right w:val="nil"/>
          <w:between w:val="nil"/>
        </w:pBdr>
        <w:rPr>
          <w:color w:val="000000"/>
        </w:rPr>
      </w:pPr>
      <w:r>
        <w:rPr>
          <w:color w:val="000000"/>
        </w:rPr>
        <w:t xml:space="preserve">We have three (3) septic tanks and a septic field to the south and west of the building. </w:t>
      </w:r>
    </w:p>
    <w:p w14:paraId="497F043E" w14:textId="723F3D38" w:rsidR="00436940" w:rsidRDefault="00436940">
      <w:pPr>
        <w:spacing w:after="200" w:line="288" w:lineRule="auto"/>
        <w:rPr>
          <w:color w:val="000000"/>
        </w:rPr>
      </w:pPr>
      <w:r>
        <w:rPr>
          <w:color w:val="000000"/>
        </w:rPr>
        <w:br w:type="page"/>
      </w:r>
    </w:p>
    <w:p w14:paraId="7CE2C9C3" w14:textId="77777777" w:rsidR="00975302" w:rsidRDefault="00975302" w:rsidP="00E554FF">
      <w:pPr>
        <w:widowControl w:val="0"/>
        <w:pBdr>
          <w:top w:val="nil"/>
          <w:left w:val="nil"/>
          <w:bottom w:val="nil"/>
          <w:right w:val="nil"/>
          <w:between w:val="nil"/>
        </w:pBdr>
        <w:rPr>
          <w:color w:val="000000"/>
        </w:rPr>
      </w:pPr>
    </w:p>
    <w:p w14:paraId="5594D9F0" w14:textId="4A79A294" w:rsidR="00F36A30" w:rsidRDefault="00F36A30" w:rsidP="00E554FF">
      <w:pPr>
        <w:widowControl w:val="0"/>
        <w:pBdr>
          <w:top w:val="nil"/>
          <w:left w:val="nil"/>
          <w:bottom w:val="nil"/>
          <w:right w:val="nil"/>
          <w:between w:val="nil"/>
        </w:pBdr>
        <w:rPr>
          <w:color w:val="000000"/>
        </w:rPr>
      </w:pPr>
      <w:bookmarkStart w:id="347" w:name="p30"/>
      <w:bookmarkEnd w:id="347"/>
    </w:p>
    <w:p w14:paraId="5382EA18" w14:textId="77777777" w:rsidR="00975302" w:rsidRDefault="00975302" w:rsidP="00975302">
      <w:pPr>
        <w:pStyle w:val="Style3"/>
      </w:pPr>
      <w:r w:rsidRPr="00883E14">
        <w:t>Janitorial Servic</w:t>
      </w:r>
      <w:r>
        <w:t>e</w:t>
      </w:r>
    </w:p>
    <w:p w14:paraId="605B6FB0" w14:textId="655870C7" w:rsidR="00975302" w:rsidRDefault="00975302" w:rsidP="001B693C">
      <w:pPr>
        <w:widowControl w:val="0"/>
        <w:pBdr>
          <w:top w:val="nil"/>
          <w:left w:val="nil"/>
          <w:bottom w:val="nil"/>
          <w:right w:val="nil"/>
          <w:between w:val="nil"/>
        </w:pBdr>
        <w:rPr>
          <w:color w:val="000000"/>
        </w:rPr>
      </w:pPr>
      <w:r>
        <w:rPr>
          <w:color w:val="000000"/>
        </w:rPr>
        <w:t>The building is cleaned weekly</w:t>
      </w:r>
      <w:r w:rsidR="001B693C">
        <w:rPr>
          <w:color w:val="000000"/>
        </w:rPr>
        <w:t>.</w:t>
      </w:r>
    </w:p>
    <w:p w14:paraId="61DAE479" w14:textId="77777777" w:rsidR="00975302" w:rsidRDefault="00975302" w:rsidP="00975302">
      <w:pPr>
        <w:widowControl w:val="0"/>
        <w:pBdr>
          <w:top w:val="nil"/>
          <w:left w:val="nil"/>
          <w:bottom w:val="nil"/>
          <w:right w:val="nil"/>
          <w:between w:val="nil"/>
        </w:pBdr>
        <w:rPr>
          <w:color w:val="000000"/>
        </w:rPr>
      </w:pPr>
    </w:p>
    <w:p w14:paraId="257BD02C" w14:textId="77777777" w:rsidR="00975302" w:rsidRPr="00384229" w:rsidRDefault="00975302" w:rsidP="00975302">
      <w:pPr>
        <w:pStyle w:val="Style3"/>
      </w:pPr>
      <w:r w:rsidRPr="00883E14">
        <w:t>Building Interior Maintenance</w:t>
      </w:r>
    </w:p>
    <w:p w14:paraId="19EDF623" w14:textId="0C67AFF8" w:rsidR="00975302" w:rsidRDefault="00975302" w:rsidP="00975302">
      <w:pPr>
        <w:widowControl w:val="0"/>
        <w:pBdr>
          <w:top w:val="nil"/>
          <w:left w:val="nil"/>
          <w:bottom w:val="nil"/>
          <w:right w:val="nil"/>
          <w:between w:val="nil"/>
        </w:pBdr>
        <w:rPr>
          <w:color w:val="000000"/>
        </w:rPr>
      </w:pPr>
      <w:r>
        <w:rPr>
          <w:color w:val="000000"/>
        </w:rPr>
        <w:t>The building interior is periodically inspected</w:t>
      </w:r>
      <w:r w:rsidR="00CE14E8">
        <w:rPr>
          <w:color w:val="000000"/>
        </w:rPr>
        <w:t>,</w:t>
      </w:r>
      <w:r>
        <w:rPr>
          <w:color w:val="000000"/>
        </w:rPr>
        <w:t xml:space="preserve"> and additional cleaning and repair is accomplished as needed and on “congregational clean-up days”.</w:t>
      </w:r>
      <w:bookmarkStart w:id="348" w:name="_2r0uhxc" w:colFirst="0" w:colLast="0"/>
      <w:bookmarkEnd w:id="348"/>
    </w:p>
    <w:p w14:paraId="5908617F" w14:textId="77777777" w:rsidR="00975302" w:rsidRDefault="00975302" w:rsidP="00975302">
      <w:pPr>
        <w:widowControl w:val="0"/>
        <w:pBdr>
          <w:top w:val="nil"/>
          <w:left w:val="nil"/>
          <w:bottom w:val="nil"/>
          <w:right w:val="nil"/>
          <w:between w:val="nil"/>
        </w:pBdr>
        <w:rPr>
          <w:color w:val="000000"/>
        </w:rPr>
      </w:pPr>
    </w:p>
    <w:p w14:paraId="31913B99" w14:textId="77777777" w:rsidR="00975302" w:rsidRDefault="00975302" w:rsidP="00975302">
      <w:pPr>
        <w:pStyle w:val="Style3"/>
      </w:pPr>
      <w:r w:rsidRPr="00883E14">
        <w:t>Yard Maintenance</w:t>
      </w:r>
    </w:p>
    <w:p w14:paraId="7CD41992" w14:textId="510319A7" w:rsidR="00975302" w:rsidRPr="00F36A30" w:rsidRDefault="00975302" w:rsidP="00F36A30">
      <w:pPr>
        <w:widowControl w:val="0"/>
        <w:pBdr>
          <w:top w:val="nil"/>
          <w:left w:val="nil"/>
          <w:bottom w:val="nil"/>
          <w:right w:val="nil"/>
          <w:between w:val="nil"/>
        </w:pBdr>
        <w:rPr>
          <w:color w:val="000000"/>
        </w:rPr>
      </w:pPr>
      <w:r>
        <w:rPr>
          <w:color w:val="000000"/>
        </w:rPr>
        <w:t>Volunteers are needed to organize periodic cleanup days for the building and grounds.  This requires scheduling, setting priorities and recruiting participants from the congregation at large.</w:t>
      </w:r>
    </w:p>
    <w:p w14:paraId="6FE5FED1" w14:textId="77777777" w:rsidR="00975302" w:rsidRDefault="00975302" w:rsidP="00975302">
      <w:pPr>
        <w:rPr>
          <w:b/>
          <w:i/>
        </w:rPr>
      </w:pPr>
    </w:p>
    <w:p w14:paraId="656D9B6C" w14:textId="77777777" w:rsidR="00975302" w:rsidRPr="002F12C3" w:rsidRDefault="00975302" w:rsidP="00975302">
      <w:pPr>
        <w:pStyle w:val="Style3"/>
        <w:rPr>
          <w:i/>
        </w:rPr>
      </w:pPr>
      <w:bookmarkStart w:id="349" w:name="_3q5sasy" w:colFirst="0" w:colLast="0"/>
      <w:bookmarkEnd w:id="349"/>
      <w:r w:rsidRPr="00883E14">
        <w:t>Lawn Mowing</w:t>
      </w:r>
    </w:p>
    <w:p w14:paraId="38F0760C" w14:textId="0580290A" w:rsidR="00975302" w:rsidRDefault="00975302" w:rsidP="001B693C">
      <w:pPr>
        <w:widowControl w:val="0"/>
        <w:pBdr>
          <w:top w:val="nil"/>
          <w:left w:val="nil"/>
          <w:bottom w:val="nil"/>
          <w:right w:val="nil"/>
          <w:between w:val="nil"/>
        </w:pBdr>
        <w:rPr>
          <w:color w:val="000000"/>
        </w:rPr>
      </w:pPr>
      <w:r>
        <w:rPr>
          <w:color w:val="000000"/>
        </w:rPr>
        <w:t>Our lawn is mowed 2-5 times a month “as needed”.     Melody Meadows is mowed only when we request it.</w:t>
      </w:r>
    </w:p>
    <w:p w14:paraId="4D050A61" w14:textId="23E1AE32" w:rsidR="00975302" w:rsidRDefault="00975302" w:rsidP="00975302">
      <w:pPr>
        <w:widowControl w:val="0"/>
        <w:pBdr>
          <w:top w:val="nil"/>
          <w:left w:val="nil"/>
          <w:bottom w:val="nil"/>
          <w:right w:val="nil"/>
          <w:between w:val="nil"/>
        </w:pBdr>
        <w:rPr>
          <w:color w:val="000000"/>
        </w:rPr>
      </w:pPr>
    </w:p>
    <w:p w14:paraId="556BFEB5" w14:textId="77777777" w:rsidR="00975302" w:rsidRPr="00883E14" w:rsidRDefault="00975302" w:rsidP="00975302">
      <w:pPr>
        <w:pStyle w:val="Style3"/>
      </w:pPr>
      <w:bookmarkStart w:id="350" w:name="_25b2l0r" w:colFirst="0" w:colLast="0"/>
      <w:bookmarkEnd w:id="350"/>
      <w:r w:rsidRPr="00883E14">
        <w:t>Landscaping and Trimming</w:t>
      </w:r>
    </w:p>
    <w:p w14:paraId="2B174CEF" w14:textId="00D6839B" w:rsidR="00975302" w:rsidRDefault="00975302" w:rsidP="00975302">
      <w:pPr>
        <w:widowControl w:val="0"/>
        <w:pBdr>
          <w:top w:val="nil"/>
          <w:left w:val="nil"/>
          <w:bottom w:val="nil"/>
          <w:right w:val="nil"/>
          <w:between w:val="nil"/>
        </w:pBdr>
        <w:rPr>
          <w:color w:val="000000"/>
        </w:rPr>
      </w:pPr>
      <w:r>
        <w:rPr>
          <w:color w:val="000000"/>
        </w:rPr>
        <w:t>Hedge, bush</w:t>
      </w:r>
      <w:r w:rsidR="00CE14E8">
        <w:rPr>
          <w:color w:val="000000"/>
        </w:rPr>
        <w:t>,</w:t>
      </w:r>
      <w:r>
        <w:rPr>
          <w:color w:val="000000"/>
        </w:rPr>
        <w:t xml:space="preserve"> and tree trimming are done by volunteers, either as required or at periodic “clean-up days”.</w:t>
      </w:r>
      <w:bookmarkStart w:id="351" w:name="_kgcv8k" w:colFirst="0" w:colLast="0"/>
      <w:bookmarkEnd w:id="351"/>
    </w:p>
    <w:p w14:paraId="37EF24DF" w14:textId="1B296B13" w:rsidR="00975302" w:rsidRPr="003B7DAB" w:rsidRDefault="00975302" w:rsidP="00975302">
      <w:pPr>
        <w:widowControl w:val="0"/>
        <w:pBdr>
          <w:top w:val="nil"/>
          <w:left w:val="nil"/>
          <w:bottom w:val="nil"/>
          <w:right w:val="nil"/>
          <w:between w:val="nil"/>
        </w:pBdr>
        <w:ind w:left="115"/>
        <w:rPr>
          <w:color w:val="000000"/>
        </w:rPr>
      </w:pPr>
    </w:p>
    <w:p w14:paraId="6C6653C1" w14:textId="27428690" w:rsidR="00975302" w:rsidRDefault="00975302" w:rsidP="00975302">
      <w:pPr>
        <w:pStyle w:val="Style3"/>
      </w:pPr>
      <w:r w:rsidRPr="00750641">
        <w:t>Additions and Improvement</w:t>
      </w:r>
      <w:r>
        <w:t xml:space="preserve"> </w:t>
      </w:r>
    </w:p>
    <w:p w14:paraId="2CA7FDAA" w14:textId="77D04DD3" w:rsidR="00436940" w:rsidRDefault="00975302" w:rsidP="00975302">
      <w:pPr>
        <w:pStyle w:val="Style3"/>
        <w:rPr>
          <w:b w:val="0"/>
          <w:color w:val="000000"/>
        </w:rPr>
      </w:pPr>
      <w:r w:rsidRPr="00437C92">
        <w:rPr>
          <w:b w:val="0"/>
          <w:color w:val="000000"/>
        </w:rPr>
        <w:t xml:space="preserve">The B&amp;G Team </w:t>
      </w:r>
      <w:proofErr w:type="gramStart"/>
      <w:r w:rsidRPr="00437C92">
        <w:rPr>
          <w:b w:val="0"/>
          <w:color w:val="000000"/>
        </w:rPr>
        <w:t>recommends,</w:t>
      </w:r>
      <w:proofErr w:type="gramEnd"/>
      <w:r w:rsidRPr="00437C92">
        <w:rPr>
          <w:b w:val="0"/>
          <w:color w:val="000000"/>
        </w:rPr>
        <w:t xml:space="preserve"> contracts for, and oversees additions and improvements to the building and facilities, subject to Board approval. </w:t>
      </w:r>
    </w:p>
    <w:p w14:paraId="6835B447" w14:textId="7EFBF14F" w:rsidR="00C90F9D" w:rsidRDefault="00C90F9D">
      <w:pPr>
        <w:spacing w:after="200" w:line="288" w:lineRule="auto"/>
      </w:pPr>
      <w:r>
        <w:rPr>
          <w:noProof/>
          <w:color w:val="000000"/>
        </w:rPr>
        <mc:AlternateContent>
          <mc:Choice Requires="wps">
            <w:drawing>
              <wp:anchor distT="0" distB="0" distL="114300" distR="114300" simplePos="0" relativeHeight="254043136" behindDoc="0" locked="0" layoutInCell="1" allowOverlap="1" wp14:anchorId="33D99DCE" wp14:editId="4AFE730D">
                <wp:simplePos x="0" y="0"/>
                <wp:positionH relativeFrom="column">
                  <wp:posOffset>-732790</wp:posOffset>
                </wp:positionH>
                <wp:positionV relativeFrom="paragraph">
                  <wp:posOffset>293370</wp:posOffset>
                </wp:positionV>
                <wp:extent cx="499745" cy="1183005"/>
                <wp:effectExtent l="12700" t="12700" r="20955" b="10795"/>
                <wp:wrapNone/>
                <wp:docPr id="749" name="Up Arrow 749">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81E23A3" w14:textId="77777777" w:rsidR="00BF34AD" w:rsidRPr="00260E8E" w:rsidRDefault="00BF34AD"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99DCE" id="Up Arrow 749" o:spid="_x0000_s1098" type="#_x0000_t68" href="#toc1" style="position:absolute;margin-left:-57.7pt;margin-top:23.1pt;width:39.35pt;height:93.15pt;z-index:25404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C5bQIAAEY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" o:button="t" adj="4562" fillcolor="#43bae8 [2676]" strokecolor="black [3213]">
                <v:fill color2="#74ccee [1972]" rotate="t" o:detectmouseclick="t" focusposition="1,1" focussize="-1,-1" focus="100%" type="gradientRadial"/>
                <v:textbox>
                  <w:txbxContent>
                    <w:p w14:paraId="781E23A3" w14:textId="77777777" w:rsidR="00BF34AD" w:rsidRPr="00260E8E" w:rsidRDefault="00BF34AD"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3951ABB0" w14:textId="77777777" w:rsidR="00C90F9D" w:rsidRDefault="00C90F9D" w:rsidP="00C90F9D">
      <w:pPr>
        <w:pStyle w:val="Style3"/>
      </w:pPr>
      <w:r w:rsidRPr="00883E14">
        <w:t xml:space="preserve">Memorial Garden Stones and Services </w:t>
      </w:r>
    </w:p>
    <w:p w14:paraId="0D344D2B" w14:textId="108D71B7" w:rsidR="00C90F9D" w:rsidRDefault="00C90F9D" w:rsidP="00C90F9D">
      <w:pPr>
        <w:pStyle w:val="Style3"/>
        <w:rPr>
          <w:color w:val="000000"/>
        </w:rPr>
      </w:pPr>
      <w:r w:rsidRPr="00A4113B">
        <w:rPr>
          <w:b w:val="0"/>
        </w:rPr>
        <w:t>Upon request</w:t>
      </w:r>
      <w:r>
        <w:rPr>
          <w:b w:val="0"/>
        </w:rPr>
        <w:t xml:space="preserve"> Memorial Stones will be purchased, inscribed, and placed in the Memorial Garden.</w:t>
      </w:r>
    </w:p>
    <w:p w14:paraId="2A811003" w14:textId="77777777" w:rsidR="00C90F9D" w:rsidRDefault="00C90F9D" w:rsidP="00C90F9D">
      <w:pPr>
        <w:widowControl w:val="0"/>
        <w:pBdr>
          <w:top w:val="nil"/>
          <w:left w:val="nil"/>
          <w:bottom w:val="nil"/>
          <w:right w:val="nil"/>
          <w:between w:val="nil"/>
        </w:pBdr>
        <w:rPr>
          <w:color w:val="000000"/>
        </w:rPr>
      </w:pPr>
      <w:bookmarkStart w:id="352" w:name="p31"/>
      <w:bookmarkEnd w:id="352"/>
    </w:p>
    <w:p w14:paraId="34500F11" w14:textId="77777777" w:rsidR="00C90F9D" w:rsidRPr="00883E14" w:rsidRDefault="00C90F9D" w:rsidP="00C90F9D">
      <w:pPr>
        <w:pStyle w:val="Style3"/>
      </w:pPr>
      <w:r w:rsidRPr="00883E14">
        <w:t xml:space="preserve">Memorial Garden Maintenance </w:t>
      </w:r>
    </w:p>
    <w:p w14:paraId="7E5EE00E" w14:textId="26B96721" w:rsidR="00C90F9D" w:rsidRDefault="00C90F9D" w:rsidP="00C90F9D">
      <w:pPr>
        <w:widowControl w:val="0"/>
        <w:pBdr>
          <w:top w:val="nil"/>
          <w:left w:val="nil"/>
          <w:bottom w:val="nil"/>
          <w:right w:val="nil"/>
          <w:between w:val="nil"/>
        </w:pBdr>
        <w:ind w:left="720"/>
        <w:rPr>
          <w:color w:val="000000"/>
        </w:rPr>
      </w:pPr>
      <w:r>
        <w:rPr>
          <w:color w:val="000000"/>
        </w:rPr>
        <w:t>The Memorial Garden requires regular weeding and plant care, periodic irrigation, inspection, and cleaning.  The work is done by Team Members and volunteers.</w:t>
      </w:r>
    </w:p>
    <w:p w14:paraId="18C673F9" w14:textId="3DF83CE7" w:rsidR="00C90F9D" w:rsidRDefault="00C90F9D" w:rsidP="00C90F9D">
      <w:pPr>
        <w:rPr>
          <w:color w:val="000000"/>
        </w:rPr>
      </w:pPr>
      <w:r>
        <w:rPr>
          <w:noProof/>
        </w:rPr>
        <mc:AlternateContent>
          <mc:Choice Requires="wps">
            <w:drawing>
              <wp:anchor distT="0" distB="0" distL="114300" distR="114300" simplePos="0" relativeHeight="254045184" behindDoc="0" locked="0" layoutInCell="1" allowOverlap="1" wp14:anchorId="75E84C63" wp14:editId="5BEFE36B">
                <wp:simplePos x="0" y="0"/>
                <wp:positionH relativeFrom="column">
                  <wp:posOffset>-721995</wp:posOffset>
                </wp:positionH>
                <wp:positionV relativeFrom="paragraph">
                  <wp:posOffset>103505</wp:posOffset>
                </wp:positionV>
                <wp:extent cx="534035" cy="1221740"/>
                <wp:effectExtent l="12700" t="0" r="24765" b="22860"/>
                <wp:wrapNone/>
                <wp:docPr id="750" name="Down Arrow 750">
                  <a:hlinkClick xmlns:a="http://schemas.openxmlformats.org/drawingml/2006/main" r:id="rId33"/>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2EE512" w14:textId="77777777" w:rsidR="00BF34AD" w:rsidRPr="0052516C" w:rsidRDefault="00BF34AD"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84C63" id="Down Arrow 750" o:spid="_x0000_s1099" type="#_x0000_t67" href="#p31" style="position:absolute;margin-left:-56.85pt;margin-top:8.15pt;width:42.05pt;height:96.2pt;z-index:25404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" o:button="t" adj="16512" fillcolor="#ffc000" strokecolor="#c00000" strokeweight="1.25pt">
                <v:fill o:detectmouseclick="t"/>
                <v:textbox>
                  <w:txbxContent>
                    <w:p w14:paraId="3C2EE512" w14:textId="77777777" w:rsidR="00BF34AD" w:rsidRPr="0052516C" w:rsidRDefault="00BF34AD" w:rsidP="0097100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105BC6BD" w14:textId="77777777" w:rsidR="00C90F9D" w:rsidRDefault="00C90F9D" w:rsidP="00C90F9D">
      <w:pPr>
        <w:pStyle w:val="Style3"/>
      </w:pPr>
      <w:r w:rsidRPr="00883E14">
        <w:t>Key Manager</w:t>
      </w:r>
    </w:p>
    <w:p w14:paraId="2BE40BBD" w14:textId="77777777" w:rsidR="00C90F9D" w:rsidRDefault="00C90F9D" w:rsidP="00C90F9D">
      <w:pPr>
        <w:widowControl w:val="0"/>
        <w:pBdr>
          <w:top w:val="nil"/>
          <w:left w:val="nil"/>
          <w:bottom w:val="nil"/>
          <w:right w:val="nil"/>
          <w:between w:val="nil"/>
        </w:pBdr>
        <w:ind w:left="810"/>
      </w:pPr>
      <w:r w:rsidRPr="00A43DED">
        <w:t>Building keys are issued as needed and expected to be turned in when the need no longer exists.</w:t>
      </w:r>
      <w:r w:rsidRPr="00A43DED">
        <w:rPr>
          <w:color w:val="000000"/>
        </w:rPr>
        <w:t xml:space="preserve"> K</w:t>
      </w:r>
      <w:r>
        <w:rPr>
          <w:color w:val="000000"/>
        </w:rPr>
        <w:t>ey holders will be trained in the opening and closing procedures, including the operation of the security alarm.</w:t>
      </w:r>
    </w:p>
    <w:p w14:paraId="66A32BA6" w14:textId="77777777" w:rsidR="00C90F9D" w:rsidRPr="00126905" w:rsidRDefault="00C90F9D" w:rsidP="00C90F9D"/>
    <w:p w14:paraId="7A0AB402" w14:textId="25ACFD6D" w:rsidR="00975302" w:rsidRDefault="00975302" w:rsidP="00C90F9D">
      <w:pPr>
        <w:spacing w:after="200" w:line="288" w:lineRule="auto"/>
        <w:rPr>
          <w:b/>
          <w:i/>
        </w:rPr>
      </w:pPr>
    </w:p>
    <w:p w14:paraId="570B60D8" w14:textId="77777777" w:rsidR="00C90F9D" w:rsidRDefault="00C90F9D" w:rsidP="00C90F9D">
      <w:pPr>
        <w:spacing w:after="200" w:line="288" w:lineRule="auto"/>
        <w:rPr>
          <w:b/>
          <w:i/>
        </w:rPr>
      </w:pPr>
    </w:p>
    <w:p w14:paraId="0EC6DED3" w14:textId="77777777" w:rsidR="00C90F9D" w:rsidRDefault="00C90F9D" w:rsidP="00C90F9D">
      <w:pPr>
        <w:spacing w:after="200" w:line="288" w:lineRule="auto"/>
        <w:rPr>
          <w:b/>
          <w:i/>
        </w:rPr>
      </w:pPr>
    </w:p>
    <w:p w14:paraId="07A8BB1F" w14:textId="77777777" w:rsidR="00975302" w:rsidRPr="007D1F37" w:rsidRDefault="00975302" w:rsidP="00975302">
      <w:pPr>
        <w:pStyle w:val="Style3"/>
        <w:rPr>
          <w:color w:val="000000"/>
        </w:rPr>
      </w:pPr>
      <w:r>
        <w:lastRenderedPageBreak/>
        <w:t>Building rental f</w:t>
      </w:r>
      <w:r w:rsidRPr="00883E14">
        <w:t xml:space="preserve">or non-profit individuals or groups </w:t>
      </w:r>
    </w:p>
    <w:p w14:paraId="6F1F5A9E" w14:textId="391A480C" w:rsidR="00975302" w:rsidRPr="007D1F37" w:rsidRDefault="00975302" w:rsidP="00975302">
      <w:pPr>
        <w:ind w:left="720"/>
      </w:pPr>
      <w:r>
        <w:t>The p</w:t>
      </w:r>
      <w:r w:rsidRPr="007D1F37">
        <w:t>urpose of the activit</w:t>
      </w:r>
      <w:r>
        <w:t>y</w:t>
      </w:r>
      <w:r w:rsidRPr="007D1F37">
        <w:t xml:space="preserve"> </w:t>
      </w:r>
      <w:r>
        <w:t>must</w:t>
      </w:r>
      <w:r w:rsidRPr="007D1F37">
        <w:t xml:space="preserve"> be essentially religious, educational</w:t>
      </w:r>
      <w:r>
        <w:t>, civic</w:t>
      </w:r>
      <w:r w:rsidR="00550F46">
        <w:t>,</w:t>
      </w:r>
      <w:r>
        <w:t xml:space="preserve"> or charitable and applications must be completed.  </w:t>
      </w:r>
      <w:r>
        <w:rPr>
          <w:color w:val="000000"/>
        </w:rPr>
        <w:t xml:space="preserve">Up to two organizational meetings may be held at no charge. For additional meetings of such groups, fees shall be set by the Building </w:t>
      </w:r>
      <w:r w:rsidR="00550F46">
        <w:rPr>
          <w:color w:val="000000"/>
        </w:rPr>
        <w:t xml:space="preserve">and Grounds </w:t>
      </w:r>
      <w:r>
        <w:rPr>
          <w:color w:val="000000"/>
        </w:rPr>
        <w:t>Team.</w:t>
      </w:r>
      <w:r>
        <w:t xml:space="preserve"> </w:t>
      </w:r>
      <w:r>
        <w:rPr>
          <w:color w:val="000000"/>
        </w:rPr>
        <w:t xml:space="preserve">For other groups the schedule of fees set forth by the Building </w:t>
      </w:r>
      <w:r w:rsidR="00550F46">
        <w:rPr>
          <w:color w:val="000000"/>
        </w:rPr>
        <w:t>and G</w:t>
      </w:r>
      <w:r w:rsidR="007F32D8">
        <w:rPr>
          <w:color w:val="000000"/>
        </w:rPr>
        <w:t>rounds</w:t>
      </w:r>
      <w:r>
        <w:rPr>
          <w:color w:val="000000"/>
        </w:rPr>
        <w:t xml:space="preserve"> Team will apply. </w:t>
      </w:r>
    </w:p>
    <w:p w14:paraId="20E44EBE" w14:textId="77777777" w:rsidR="00975302" w:rsidRDefault="00975302" w:rsidP="00975302">
      <w:pPr>
        <w:widowControl w:val="0"/>
        <w:pBdr>
          <w:top w:val="nil"/>
          <w:left w:val="nil"/>
          <w:bottom w:val="nil"/>
          <w:right w:val="nil"/>
          <w:between w:val="nil"/>
        </w:pBdr>
        <w:ind w:left="115"/>
        <w:rPr>
          <w:color w:val="000000"/>
        </w:rPr>
      </w:pPr>
    </w:p>
    <w:p w14:paraId="71ADA5DD" w14:textId="016BBE00" w:rsidR="00975302" w:rsidRDefault="00975302" w:rsidP="00975302">
      <w:pPr>
        <w:pStyle w:val="Style3"/>
      </w:pPr>
      <w:r w:rsidRPr="00883E14">
        <w:t>Liaison</w:t>
      </w:r>
      <w:r>
        <w:t xml:space="preserve"> for Rental</w:t>
      </w:r>
    </w:p>
    <w:p w14:paraId="2DC0FD22" w14:textId="41A8318C" w:rsidR="00975302" w:rsidRPr="007D1F37" w:rsidRDefault="00975302" w:rsidP="00975302">
      <w:pPr>
        <w:pStyle w:val="NoSpacing"/>
        <w:ind w:left="720"/>
        <w:rPr>
          <w:b/>
          <w:i/>
        </w:rPr>
      </w:pPr>
      <w:r>
        <w:rPr>
          <w:color w:val="000000"/>
        </w:rPr>
        <w:t>If on-gong communications with a Renter/User are needed or expected, the B&amp;G Team Leader may appoint another member of the Team to act as a Liaison between the Renter/User and the B&amp;G Team</w:t>
      </w:r>
    </w:p>
    <w:p w14:paraId="5FBBBFEA" w14:textId="77777777" w:rsidR="00975302" w:rsidRDefault="00975302" w:rsidP="00975302">
      <w:pPr>
        <w:widowControl w:val="0"/>
        <w:pBdr>
          <w:top w:val="nil"/>
          <w:left w:val="nil"/>
          <w:bottom w:val="nil"/>
          <w:right w:val="nil"/>
          <w:between w:val="nil"/>
        </w:pBdr>
        <w:ind w:left="115"/>
        <w:rPr>
          <w:color w:val="000000"/>
        </w:rPr>
      </w:pPr>
    </w:p>
    <w:p w14:paraId="123707D0" w14:textId="77777777" w:rsidR="00975302" w:rsidRPr="00883E14" w:rsidRDefault="00975302" w:rsidP="00975302">
      <w:pPr>
        <w:pStyle w:val="Style3"/>
      </w:pPr>
      <w:r w:rsidRPr="00883E14">
        <w:t>For Profit individual or groups</w:t>
      </w:r>
    </w:p>
    <w:p w14:paraId="6433677D" w14:textId="09255B8C" w:rsidR="00975302" w:rsidRDefault="00975302" w:rsidP="00975302">
      <w:pPr>
        <w:widowControl w:val="0"/>
        <w:pBdr>
          <w:top w:val="nil"/>
          <w:left w:val="nil"/>
          <w:bottom w:val="nil"/>
          <w:right w:val="nil"/>
          <w:between w:val="nil"/>
        </w:pBdr>
        <w:ind w:firstLine="720"/>
        <w:rPr>
          <w:color w:val="000000"/>
        </w:rPr>
      </w:pPr>
      <w:r>
        <w:rPr>
          <w:color w:val="000000"/>
        </w:rPr>
        <w:t xml:space="preserve">Activities which essentially are for profit will not be </w:t>
      </w:r>
      <w:proofErr w:type="gramStart"/>
      <w:r>
        <w:rPr>
          <w:color w:val="000000"/>
        </w:rPr>
        <w:t>offered</w:t>
      </w:r>
      <w:proofErr w:type="gramEnd"/>
      <w:r>
        <w:rPr>
          <w:color w:val="000000"/>
        </w:rPr>
        <w:t xml:space="preserve"> the use of the building.</w:t>
      </w:r>
    </w:p>
    <w:p w14:paraId="3998AD73" w14:textId="07B67731" w:rsidR="00CE14E8" w:rsidRDefault="00CE14E8" w:rsidP="00975302">
      <w:pPr>
        <w:widowControl w:val="0"/>
        <w:pBdr>
          <w:top w:val="nil"/>
          <w:left w:val="nil"/>
          <w:bottom w:val="nil"/>
          <w:right w:val="nil"/>
          <w:between w:val="nil"/>
        </w:pBdr>
        <w:ind w:firstLine="720"/>
        <w:rPr>
          <w:color w:val="000000"/>
        </w:rPr>
      </w:pPr>
    </w:p>
    <w:p w14:paraId="21982072" w14:textId="3685CEBC" w:rsidR="00975302" w:rsidRPr="00883E14" w:rsidRDefault="00975302" w:rsidP="00975302">
      <w:pPr>
        <w:pStyle w:val="Style3"/>
      </w:pPr>
      <w:r w:rsidRPr="00883E14">
        <w:t>Rental Fees</w:t>
      </w:r>
    </w:p>
    <w:p w14:paraId="72DB4C50" w14:textId="6B4A62A4" w:rsidR="00975302" w:rsidRDefault="00975302" w:rsidP="00BD5029">
      <w:pPr>
        <w:widowControl w:val="0"/>
        <w:pBdr>
          <w:top w:val="nil"/>
          <w:left w:val="nil"/>
          <w:bottom w:val="nil"/>
          <w:right w:val="nil"/>
          <w:between w:val="nil"/>
        </w:pBdr>
        <w:ind w:left="720"/>
        <w:rPr>
          <w:color w:val="000000"/>
        </w:rPr>
      </w:pPr>
      <w:r>
        <w:rPr>
          <w:color w:val="000000"/>
        </w:rPr>
        <w:t xml:space="preserve">Rental fees will be adequate to cover operational costs, such as air conditioning, paper products, and wear and tear on equipment and facilities. Fees are to be reviewed at least annually and amended for renters as appropriate.  For </w:t>
      </w:r>
      <w:proofErr w:type="gramStart"/>
      <w:r>
        <w:rPr>
          <w:color w:val="000000"/>
        </w:rPr>
        <w:t>long term</w:t>
      </w:r>
      <w:proofErr w:type="gramEnd"/>
      <w:r>
        <w:rPr>
          <w:color w:val="000000"/>
        </w:rPr>
        <w:t xml:space="preserve"> renters, payments should be made monthly. See the Rental Agreement form in appendix B for current rental fees.</w:t>
      </w:r>
    </w:p>
    <w:p w14:paraId="620B9571" w14:textId="52B5E316" w:rsidR="00975302" w:rsidRDefault="00975302" w:rsidP="00975302">
      <w:pPr>
        <w:pStyle w:val="Style3"/>
      </w:pPr>
      <w:r w:rsidRPr="00A3498D">
        <w:t>Rental Applications</w:t>
      </w:r>
    </w:p>
    <w:p w14:paraId="6A396BF8" w14:textId="6008CA1F" w:rsidR="00CA4E32" w:rsidRPr="00AE164C" w:rsidRDefault="00975302" w:rsidP="00AE164C">
      <w:pPr>
        <w:pStyle w:val="NoSpacing"/>
        <w:ind w:left="720"/>
        <w:rPr>
          <w:color w:val="000000"/>
        </w:rPr>
      </w:pPr>
      <w:r>
        <w:rPr>
          <w:color w:val="000000"/>
        </w:rPr>
        <w:t xml:space="preserve">Each application for rental/use of the building by non-profit individuals or groups is to be submitted to the </w:t>
      </w:r>
      <w:r w:rsidR="00550F46">
        <w:rPr>
          <w:color w:val="000000"/>
        </w:rPr>
        <w:t>Building and Grounds</w:t>
      </w:r>
      <w:r>
        <w:rPr>
          <w:color w:val="000000"/>
        </w:rPr>
        <w:t xml:space="preserve"> Team for review and recommendations for action to be submitted to the Board for consideration. The team is to proceed as it deems appropriate for each application.</w:t>
      </w:r>
      <w:bookmarkStart w:id="353" w:name="p32"/>
      <w:bookmarkEnd w:id="353"/>
    </w:p>
    <w:p w14:paraId="16CBFED8" w14:textId="7116C8E7" w:rsidR="00975302" w:rsidRDefault="00975302" w:rsidP="00975302">
      <w:pPr>
        <w:widowControl w:val="0"/>
        <w:pBdr>
          <w:top w:val="nil"/>
          <w:left w:val="nil"/>
          <w:bottom w:val="nil"/>
          <w:right w:val="nil"/>
          <w:between w:val="nil"/>
        </w:pBdr>
        <w:rPr>
          <w:color w:val="000000"/>
        </w:rPr>
      </w:pPr>
    </w:p>
    <w:p w14:paraId="2AFC5FBD" w14:textId="72DE16EA" w:rsidR="00975302" w:rsidRPr="00A3498D" w:rsidRDefault="00975302" w:rsidP="00975302">
      <w:pPr>
        <w:pStyle w:val="Style3"/>
      </w:pPr>
      <w:r w:rsidRPr="00A3498D">
        <w:t>Rental Agreement</w:t>
      </w:r>
    </w:p>
    <w:p w14:paraId="2EF1A323" w14:textId="404AB672" w:rsidR="00975302" w:rsidRDefault="00C90F9D" w:rsidP="00975302">
      <w:pPr>
        <w:widowControl w:val="0"/>
        <w:pBdr>
          <w:top w:val="nil"/>
          <w:left w:val="nil"/>
          <w:bottom w:val="nil"/>
          <w:right w:val="nil"/>
          <w:between w:val="nil"/>
        </w:pBdr>
        <w:ind w:left="720"/>
        <w:rPr>
          <w:color w:val="000000"/>
        </w:rPr>
      </w:pPr>
      <w:r>
        <w:rPr>
          <w:noProof/>
          <w:color w:val="000000"/>
        </w:rPr>
        <mc:AlternateContent>
          <mc:Choice Requires="wps">
            <w:drawing>
              <wp:anchor distT="0" distB="0" distL="114300" distR="114300" simplePos="0" relativeHeight="254047232" behindDoc="0" locked="0" layoutInCell="1" allowOverlap="1" wp14:anchorId="50060C0C" wp14:editId="6FAA38F0">
                <wp:simplePos x="0" y="0"/>
                <wp:positionH relativeFrom="column">
                  <wp:posOffset>-554355</wp:posOffset>
                </wp:positionH>
                <wp:positionV relativeFrom="paragraph">
                  <wp:posOffset>219075</wp:posOffset>
                </wp:positionV>
                <wp:extent cx="499745" cy="1183005"/>
                <wp:effectExtent l="12700" t="12700" r="20955" b="10795"/>
                <wp:wrapNone/>
                <wp:docPr id="751" name="Up Arrow 751">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9278E35" w14:textId="77777777" w:rsidR="00BF34AD" w:rsidRPr="00260E8E" w:rsidRDefault="00BF34AD"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60C0C" id="Up Arrow 751" o:spid="_x0000_s1100" type="#_x0000_t68" href="#toc1" style="position:absolute;left:0;text-align:left;margin-left:-43.65pt;margin-top:17.25pt;width:39.35pt;height:93.15pt;z-index:25404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MjbQIAAEY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79278E35" w14:textId="77777777" w:rsidR="00BF34AD" w:rsidRPr="00260E8E" w:rsidRDefault="00BF34AD"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color w:val="000000"/>
        </w:rPr>
        <w:t xml:space="preserve">A “Building Use Agreement” and all other pertinent forms must be signed by a responsible adult who, as a representative of the group requesting the use of the building, agrees to abide by the rules/guidelines as set forth herein. This policy is applicable to Tri-UU members and non-members for use of the building outside of normal Tri-UU business. </w:t>
      </w:r>
    </w:p>
    <w:p w14:paraId="070C4884" w14:textId="3715EE0E" w:rsidR="00975302" w:rsidRDefault="00975302" w:rsidP="00975302">
      <w:pPr>
        <w:widowControl w:val="0"/>
        <w:pBdr>
          <w:top w:val="nil"/>
          <w:left w:val="nil"/>
          <w:bottom w:val="nil"/>
          <w:right w:val="nil"/>
          <w:between w:val="nil"/>
        </w:pBdr>
        <w:ind w:left="115"/>
        <w:rPr>
          <w:color w:val="000000"/>
        </w:rPr>
      </w:pPr>
    </w:p>
    <w:p w14:paraId="54A7FA93" w14:textId="03C3AE31" w:rsidR="00C90F9D" w:rsidRDefault="00C90F9D">
      <w:pPr>
        <w:spacing w:after="200" w:line="288" w:lineRule="auto"/>
        <w:rPr>
          <w:b/>
          <w:iCs/>
        </w:rPr>
      </w:pPr>
      <w:r>
        <w:rPr>
          <w:noProof/>
        </w:rPr>
        <mc:AlternateContent>
          <mc:Choice Requires="wps">
            <w:drawing>
              <wp:anchor distT="0" distB="0" distL="114300" distR="114300" simplePos="0" relativeHeight="254049280" behindDoc="0" locked="0" layoutInCell="1" allowOverlap="1" wp14:anchorId="536B80EC" wp14:editId="04FE4135">
                <wp:simplePos x="0" y="0"/>
                <wp:positionH relativeFrom="leftMargin">
                  <wp:align>right</wp:align>
                </wp:positionH>
                <wp:positionV relativeFrom="paragraph">
                  <wp:posOffset>352425</wp:posOffset>
                </wp:positionV>
                <wp:extent cx="534035" cy="1221740"/>
                <wp:effectExtent l="19050" t="0" r="18415" b="35560"/>
                <wp:wrapNone/>
                <wp:docPr id="752" name="Down Arrow 752">
                  <a:hlinkClick xmlns:a="http://schemas.openxmlformats.org/drawingml/2006/main" r:id="rId34"/>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D34C88" w14:textId="77777777" w:rsidR="00BF34AD" w:rsidRPr="0052516C" w:rsidRDefault="00BF34AD"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B80EC" id="Down Arrow 752" o:spid="_x0000_s1101" type="#_x0000_t67" href="#p32" style="position:absolute;margin-left:-9.15pt;margin-top:27.75pt;width:42.05pt;height:96.2pt;z-index:2540492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" o:button="t" adj="16512" fillcolor="#ffc000" strokecolor="#c00000" strokeweight="1.25pt">
                <v:fill o:detectmouseclick="t"/>
                <v:textbox>
                  <w:txbxContent>
                    <w:p w14:paraId="7BD34C88" w14:textId="77777777" w:rsidR="00BF34AD" w:rsidRPr="0052516C" w:rsidRDefault="00BF34AD" w:rsidP="00971005">
                      <w:pPr>
                        <w:jc w:val="both"/>
                        <w:rPr>
                          <w:b/>
                          <w:bCs/>
                          <w:color w:val="000000" w:themeColor="text1"/>
                          <w:sz w:val="32"/>
                          <w:szCs w:val="32"/>
                        </w:rPr>
                      </w:pPr>
                      <w:r w:rsidRPr="0052516C">
                        <w:rPr>
                          <w:b/>
                          <w:bCs/>
                          <w:color w:val="000000" w:themeColor="text1"/>
                          <w:sz w:val="32"/>
                          <w:szCs w:val="32"/>
                        </w:rPr>
                        <w:t>NEXT</w:t>
                      </w:r>
                    </w:p>
                  </w:txbxContent>
                </v:textbox>
                <w10:wrap anchorx="margin"/>
              </v:shape>
            </w:pict>
          </mc:Fallback>
        </mc:AlternateContent>
      </w:r>
      <w:r>
        <w:br w:type="page"/>
      </w:r>
    </w:p>
    <w:p w14:paraId="7D469869" w14:textId="35E65A59" w:rsidR="00975302" w:rsidRPr="00A3498D" w:rsidRDefault="00975302" w:rsidP="00975302">
      <w:pPr>
        <w:pStyle w:val="Style3"/>
      </w:pPr>
      <w:r w:rsidRPr="00A3498D">
        <w:lastRenderedPageBreak/>
        <w:t xml:space="preserve">Rules for Use of Building   </w:t>
      </w:r>
    </w:p>
    <w:p w14:paraId="1851F7A5" w14:textId="5F34B2FE" w:rsidR="00975302" w:rsidRDefault="00975302" w:rsidP="00975302">
      <w:pPr>
        <w:ind w:left="720"/>
        <w:rPr>
          <w:color w:val="0B0C3A"/>
        </w:rPr>
      </w:pPr>
      <w:r>
        <w:t xml:space="preserve">The </w:t>
      </w:r>
      <w:r w:rsidR="00550F46">
        <w:rPr>
          <w:b/>
          <w:i/>
        </w:rPr>
        <w:t xml:space="preserve">Building and Grounds Team </w:t>
      </w:r>
      <w:r>
        <w:t xml:space="preserve">shall maintain a list of “Rules for the Use of Building” which sets forth the responsibility of the renters/users for care of the building. The </w:t>
      </w:r>
      <w:r w:rsidR="00CE14E8">
        <w:t>Building and Grounds</w:t>
      </w:r>
      <w:r>
        <w:t xml:space="preserve"> Team will</w:t>
      </w:r>
      <w:r>
        <w:rPr>
          <w:color w:val="0B0C3A"/>
        </w:rPr>
        <w:t xml:space="preserve"> provide potential users/renters with (1) an application form, (2) a copy of the Rules for</w:t>
      </w:r>
      <w:r>
        <w:t xml:space="preserve"> </w:t>
      </w:r>
      <w:r>
        <w:rPr>
          <w:color w:val="0B0C3A"/>
        </w:rPr>
        <w:t>Use of Building”, (3) a copy of the “Policies on Building Use and Rental” and (4) copies of any amendments to these documents as they may occur.</w:t>
      </w:r>
    </w:p>
    <w:p w14:paraId="676BBC26" w14:textId="77777777" w:rsidR="00975302" w:rsidRDefault="00975302" w:rsidP="00975302">
      <w:pPr>
        <w:widowControl w:val="0"/>
        <w:pBdr>
          <w:top w:val="nil"/>
          <w:left w:val="nil"/>
          <w:bottom w:val="nil"/>
          <w:right w:val="nil"/>
          <w:between w:val="nil"/>
        </w:pBdr>
        <w:ind w:left="115"/>
        <w:rPr>
          <w:b/>
          <w:color w:val="2E74B5"/>
        </w:rPr>
      </w:pPr>
    </w:p>
    <w:p w14:paraId="2B1DEEE0" w14:textId="77777777" w:rsidR="00975302" w:rsidRDefault="00975302" w:rsidP="00975302">
      <w:pPr>
        <w:widowControl w:val="0"/>
        <w:pBdr>
          <w:top w:val="nil"/>
          <w:left w:val="nil"/>
          <w:bottom w:val="nil"/>
          <w:right w:val="nil"/>
          <w:between w:val="nil"/>
        </w:pBdr>
        <w:ind w:left="720"/>
        <w:rPr>
          <w:color w:val="000000"/>
        </w:rPr>
      </w:pPr>
      <w:r>
        <w:rPr>
          <w:color w:val="000000"/>
        </w:rPr>
        <w:t>The Renter/User is responsible for leaving the premises and property of the congregation in the same condition and location as it was found.</w:t>
      </w:r>
      <w:r w:rsidRPr="00DF532F">
        <w:rPr>
          <w:color w:val="000000"/>
        </w:rPr>
        <w:t xml:space="preserve"> </w:t>
      </w:r>
      <w:r>
        <w:rPr>
          <w:color w:val="000000"/>
        </w:rPr>
        <w:t>All equipment and furniture must be returned to their original locations.</w:t>
      </w:r>
    </w:p>
    <w:p w14:paraId="3661BE86" w14:textId="77777777" w:rsidR="00975302" w:rsidRDefault="00975302" w:rsidP="00975302">
      <w:pPr>
        <w:widowControl w:val="0"/>
        <w:pBdr>
          <w:top w:val="nil"/>
          <w:left w:val="nil"/>
          <w:bottom w:val="nil"/>
          <w:right w:val="nil"/>
          <w:between w:val="nil"/>
        </w:pBdr>
        <w:ind w:left="720"/>
        <w:rPr>
          <w:color w:val="000000"/>
        </w:rPr>
      </w:pPr>
      <w:r>
        <w:rPr>
          <w:color w:val="000000"/>
        </w:rPr>
        <w:t xml:space="preserve">  </w:t>
      </w:r>
    </w:p>
    <w:p w14:paraId="5ED6E887" w14:textId="77777777" w:rsidR="00975302" w:rsidRPr="00A3498D" w:rsidRDefault="00975302" w:rsidP="00975302">
      <w:pPr>
        <w:pStyle w:val="Style3"/>
      </w:pPr>
      <w:r w:rsidRPr="00A3498D">
        <w:t>No Mailing Address for Renters</w:t>
      </w:r>
    </w:p>
    <w:p w14:paraId="235C0AFE" w14:textId="0655330A" w:rsidR="00975302" w:rsidRPr="00CA4E32" w:rsidRDefault="00975302" w:rsidP="00CA4E32">
      <w:pPr>
        <w:widowControl w:val="0"/>
        <w:pBdr>
          <w:top w:val="nil"/>
          <w:left w:val="nil"/>
          <w:bottom w:val="nil"/>
          <w:right w:val="nil"/>
          <w:between w:val="nil"/>
        </w:pBdr>
        <w:ind w:left="115" w:firstLine="605"/>
        <w:rPr>
          <w:color w:val="0B0C3A"/>
        </w:rPr>
      </w:pPr>
      <w:r>
        <w:rPr>
          <w:color w:val="0B0C3A"/>
        </w:rPr>
        <w:t>The Tri-UU address is not to be used as a mailing address by any renters.</w:t>
      </w:r>
    </w:p>
    <w:p w14:paraId="1D1E6753" w14:textId="77777777" w:rsidR="00975302" w:rsidRPr="00A3498D" w:rsidRDefault="00975302" w:rsidP="00975302">
      <w:pPr>
        <w:pStyle w:val="Style3"/>
      </w:pPr>
      <w:r w:rsidRPr="00A3498D">
        <w:t xml:space="preserve">Signs </w:t>
      </w:r>
    </w:p>
    <w:p w14:paraId="326EA5B5" w14:textId="455A49BA" w:rsidR="00975302" w:rsidRPr="008B384A" w:rsidRDefault="00975302" w:rsidP="00975302">
      <w:pPr>
        <w:widowControl w:val="0"/>
        <w:pBdr>
          <w:top w:val="nil"/>
          <w:left w:val="nil"/>
          <w:bottom w:val="nil"/>
          <w:right w:val="nil"/>
          <w:between w:val="nil"/>
        </w:pBdr>
        <w:ind w:left="720"/>
        <w:rPr>
          <w:color w:val="000000" w:themeColor="text1"/>
        </w:rPr>
      </w:pPr>
      <w:r w:rsidRPr="008B384A">
        <w:rPr>
          <w:color w:val="000000" w:themeColor="text1"/>
        </w:rPr>
        <w:t>Renters may not place signs on Tri-UU property or affix any items to the interior walls of the Tri-UU building</w:t>
      </w:r>
    </w:p>
    <w:p w14:paraId="59D7E054" w14:textId="77777777" w:rsidR="00975302" w:rsidRDefault="00975302" w:rsidP="00975302">
      <w:pPr>
        <w:widowControl w:val="0"/>
        <w:pBdr>
          <w:top w:val="nil"/>
          <w:left w:val="nil"/>
          <w:bottom w:val="nil"/>
          <w:right w:val="nil"/>
          <w:between w:val="nil"/>
        </w:pBdr>
        <w:ind w:left="115"/>
        <w:rPr>
          <w:b/>
          <w:color w:val="000000"/>
        </w:rPr>
      </w:pPr>
    </w:p>
    <w:p w14:paraId="49C5CC9C" w14:textId="77777777" w:rsidR="00975302" w:rsidRPr="00A3498D" w:rsidRDefault="00975302" w:rsidP="00975302">
      <w:pPr>
        <w:pStyle w:val="Style3"/>
      </w:pPr>
      <w:r w:rsidRPr="00A3498D">
        <w:t>Changes in Rental Conditions</w:t>
      </w:r>
    </w:p>
    <w:p w14:paraId="44474B32" w14:textId="58833177" w:rsidR="00975302" w:rsidRDefault="00975302" w:rsidP="00975302">
      <w:pPr>
        <w:widowControl w:val="0"/>
        <w:pBdr>
          <w:top w:val="nil"/>
          <w:left w:val="nil"/>
          <w:bottom w:val="nil"/>
          <w:right w:val="nil"/>
          <w:between w:val="nil"/>
        </w:pBdr>
        <w:ind w:left="720"/>
        <w:rPr>
          <w:color w:val="000000"/>
        </w:rPr>
      </w:pPr>
      <w:r>
        <w:rPr>
          <w:color w:val="000000"/>
        </w:rPr>
        <w:t xml:space="preserve">Any renter wishing to change rental conditions must notify the Building </w:t>
      </w:r>
      <w:r w:rsidR="007F32D8">
        <w:rPr>
          <w:color w:val="000000"/>
        </w:rPr>
        <w:t>and Grounds</w:t>
      </w:r>
      <w:r>
        <w:rPr>
          <w:color w:val="000000"/>
        </w:rPr>
        <w:t xml:space="preserve"> Team directly or through their liaison.  </w:t>
      </w:r>
      <w:r w:rsidR="007F32D8">
        <w:rPr>
          <w:color w:val="000000"/>
        </w:rPr>
        <w:t xml:space="preserve">If </w:t>
      </w:r>
      <w:r>
        <w:rPr>
          <w:color w:val="000000"/>
        </w:rPr>
        <w:t xml:space="preserve">the change </w:t>
      </w:r>
      <w:r w:rsidR="007F32D8">
        <w:rPr>
          <w:color w:val="000000"/>
        </w:rPr>
        <w:t xml:space="preserve">in conditions </w:t>
      </w:r>
      <w:r>
        <w:rPr>
          <w:color w:val="000000"/>
        </w:rPr>
        <w:t>involves a change in fees, renters are to be notified and given an opportunity to comment on the change</w:t>
      </w:r>
    </w:p>
    <w:p w14:paraId="7E1CA4C9" w14:textId="30F6C0E9" w:rsidR="00975302" w:rsidRDefault="00975302" w:rsidP="00975302">
      <w:pPr>
        <w:widowControl w:val="0"/>
        <w:pBdr>
          <w:top w:val="nil"/>
          <w:left w:val="nil"/>
          <w:bottom w:val="nil"/>
          <w:right w:val="nil"/>
          <w:between w:val="nil"/>
        </w:pBdr>
        <w:ind w:left="115"/>
        <w:rPr>
          <w:color w:val="000000"/>
        </w:rPr>
      </w:pPr>
    </w:p>
    <w:p w14:paraId="2BEABB3E" w14:textId="5C224840" w:rsidR="00975302" w:rsidRDefault="00975302" w:rsidP="00975302">
      <w:pPr>
        <w:pStyle w:val="Style3"/>
      </w:pPr>
      <w:r>
        <w:t>Insurance</w:t>
      </w:r>
    </w:p>
    <w:p w14:paraId="671DF5B0" w14:textId="32EC08A4" w:rsidR="00975302" w:rsidRDefault="00975302" w:rsidP="00975302">
      <w:pPr>
        <w:pStyle w:val="NoSpacing"/>
        <w:ind w:left="720"/>
      </w:pPr>
      <w:r>
        <w:t xml:space="preserve">The </w:t>
      </w:r>
      <w:r w:rsidRPr="00A3498D">
        <w:rPr>
          <w:b/>
          <w:i/>
        </w:rPr>
        <w:t>Renter/User</w:t>
      </w:r>
      <w:r>
        <w:t>, if representing a group that has insurance, agrees to provide evidence of insurance naming the Congregation as an additional insured</w:t>
      </w:r>
    </w:p>
    <w:p w14:paraId="2213A8F1" w14:textId="625CEFBA" w:rsidR="008911E8" w:rsidRPr="006F51B2" w:rsidRDefault="008911E8" w:rsidP="00975302">
      <w:pPr>
        <w:pStyle w:val="NoSpacing"/>
        <w:ind w:left="720"/>
      </w:pPr>
    </w:p>
    <w:p w14:paraId="03675BAD" w14:textId="33CB3B6A" w:rsidR="00975302" w:rsidRDefault="00C90F9D" w:rsidP="00975302">
      <w:pPr>
        <w:pStyle w:val="Style3"/>
      </w:pPr>
      <w:r>
        <w:rPr>
          <w:noProof/>
          <w:color w:val="000000"/>
        </w:rPr>
        <mc:AlternateContent>
          <mc:Choice Requires="wps">
            <w:drawing>
              <wp:anchor distT="0" distB="0" distL="114300" distR="114300" simplePos="0" relativeHeight="254051328" behindDoc="0" locked="0" layoutInCell="1" allowOverlap="1" wp14:anchorId="19E6B149" wp14:editId="5783D357">
                <wp:simplePos x="0" y="0"/>
                <wp:positionH relativeFrom="column">
                  <wp:posOffset>-549910</wp:posOffset>
                </wp:positionH>
                <wp:positionV relativeFrom="paragraph">
                  <wp:posOffset>212725</wp:posOffset>
                </wp:positionV>
                <wp:extent cx="499745" cy="1183005"/>
                <wp:effectExtent l="12700" t="12700" r="20955" b="10795"/>
                <wp:wrapNone/>
                <wp:docPr id="757" name="Up Arrow 757">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6DD26FE" w14:textId="77777777" w:rsidR="00AE164C" w:rsidRPr="00260E8E" w:rsidRDefault="00AE164C"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B149" id="Up Arrow 757" o:spid="_x0000_s1102" type="#_x0000_t68" href="#toc1" style="position:absolute;margin-left:-43.3pt;margin-top:16.75pt;width:39.35pt;height:93.15pt;z-index:25405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16DD26FE" w14:textId="77777777" w:rsidR="00AE164C" w:rsidRPr="00260E8E" w:rsidRDefault="00AE164C"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A3498D">
        <w:t>Decorations</w:t>
      </w:r>
    </w:p>
    <w:p w14:paraId="0111B33E" w14:textId="3A491414" w:rsidR="00A04F9E" w:rsidRDefault="00975302" w:rsidP="00A04F9E">
      <w:pPr>
        <w:pStyle w:val="NoSpacing"/>
        <w:ind w:left="720"/>
      </w:pPr>
      <w:r>
        <w:t>Decorative material may not be placed on walls, windows</w:t>
      </w:r>
      <w:r w:rsidR="00550F46">
        <w:t>,</w:t>
      </w:r>
      <w:r>
        <w:t xml:space="preserve"> or furnishings without the approval of the Tri-UU designated agent.</w:t>
      </w:r>
      <w:bookmarkStart w:id="354" w:name="p33"/>
      <w:bookmarkEnd w:id="354"/>
    </w:p>
    <w:p w14:paraId="7AFF627F" w14:textId="2FA174EF" w:rsidR="00975302" w:rsidRDefault="00975302" w:rsidP="00975302">
      <w:pPr>
        <w:pStyle w:val="Style3"/>
      </w:pPr>
      <w:r>
        <w:t>Deposit</w:t>
      </w:r>
    </w:p>
    <w:p w14:paraId="3272AF27" w14:textId="083CAA86" w:rsidR="00975302" w:rsidRDefault="00975302" w:rsidP="00975302">
      <w:pPr>
        <w:pStyle w:val="NoSpacing"/>
        <w:ind w:left="720"/>
        <w:rPr>
          <w:color w:val="000000"/>
        </w:rPr>
      </w:pPr>
      <w:r>
        <w:rPr>
          <w:color w:val="000000"/>
        </w:rPr>
        <w:t xml:space="preserve">The deposit will be forfeited up to the amount required to repair any </w:t>
      </w:r>
      <w:proofErr w:type="gramStart"/>
      <w:r>
        <w:rPr>
          <w:color w:val="000000"/>
        </w:rPr>
        <w:t>damages</w:t>
      </w:r>
      <w:proofErr w:type="gramEnd"/>
      <w:r>
        <w:rPr>
          <w:color w:val="000000"/>
        </w:rPr>
        <w:t>. The lessee/user will also be charged the designated amount for the building and kitchen cleaning as listed in the Rental Fee schedule to restore the area to its condition prior to the lessee/user’s use of the building.</w:t>
      </w:r>
    </w:p>
    <w:p w14:paraId="74B63F4F" w14:textId="3C0D8CEE" w:rsidR="00975302" w:rsidRDefault="00C90F9D" w:rsidP="00975302">
      <w:pPr>
        <w:pStyle w:val="NoSpacing"/>
        <w:rPr>
          <w:color w:val="000000"/>
        </w:rPr>
      </w:pPr>
      <w:r>
        <w:rPr>
          <w:noProof/>
        </w:rPr>
        <mc:AlternateContent>
          <mc:Choice Requires="wps">
            <w:drawing>
              <wp:anchor distT="0" distB="0" distL="114300" distR="114300" simplePos="0" relativeHeight="254055424" behindDoc="0" locked="0" layoutInCell="1" allowOverlap="1" wp14:anchorId="53ACE1FD" wp14:editId="6EE4531C">
                <wp:simplePos x="0" y="0"/>
                <wp:positionH relativeFrom="leftMargin">
                  <wp:align>right</wp:align>
                </wp:positionH>
                <wp:positionV relativeFrom="paragraph">
                  <wp:posOffset>207645</wp:posOffset>
                </wp:positionV>
                <wp:extent cx="534035" cy="1221740"/>
                <wp:effectExtent l="19050" t="0" r="18415" b="35560"/>
                <wp:wrapNone/>
                <wp:docPr id="759" name="Down Arrow 759">
                  <a:hlinkClick xmlns:a="http://schemas.openxmlformats.org/drawingml/2006/main" r:id="rId35"/>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FCD32" w14:textId="77777777" w:rsidR="00AE164C" w:rsidRPr="0052516C" w:rsidRDefault="00AE164C"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CE1FD" id="Down Arrow 759" o:spid="_x0000_s1103" type="#_x0000_t67" href="#p33" style="position:absolute;margin-left:-9.15pt;margin-top:16.35pt;width:42.05pt;height:96.2pt;z-index:2540554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" o:button="t" adj="16512" fillcolor="#ffc000" strokecolor="#c00000" strokeweight="1.25pt">
                <v:fill o:detectmouseclick="t"/>
                <v:textbox>
                  <w:txbxContent>
                    <w:p w14:paraId="5D6FCD32" w14:textId="77777777" w:rsidR="00AE164C" w:rsidRPr="0052516C" w:rsidRDefault="00AE164C" w:rsidP="00971005">
                      <w:pPr>
                        <w:jc w:val="both"/>
                        <w:rPr>
                          <w:b/>
                          <w:bCs/>
                          <w:color w:val="000000" w:themeColor="text1"/>
                          <w:sz w:val="32"/>
                          <w:szCs w:val="32"/>
                        </w:rPr>
                      </w:pPr>
                      <w:r w:rsidRPr="0052516C">
                        <w:rPr>
                          <w:b/>
                          <w:bCs/>
                          <w:color w:val="000000" w:themeColor="text1"/>
                          <w:sz w:val="32"/>
                          <w:szCs w:val="32"/>
                        </w:rPr>
                        <w:t>NEXT</w:t>
                      </w:r>
                    </w:p>
                  </w:txbxContent>
                </v:textbox>
                <w10:wrap anchorx="margin"/>
              </v:shape>
            </w:pict>
          </mc:Fallback>
        </mc:AlternateContent>
      </w:r>
    </w:p>
    <w:p w14:paraId="0EA7B93B" w14:textId="77777777" w:rsidR="00975302" w:rsidRPr="00071ED8" w:rsidRDefault="00975302" w:rsidP="00975302">
      <w:pPr>
        <w:pStyle w:val="Style3"/>
      </w:pPr>
      <w:r w:rsidRPr="00071ED8">
        <w:t>Equipment and Supplies:</w:t>
      </w:r>
    </w:p>
    <w:p w14:paraId="5379C5E7" w14:textId="0BC8DE02" w:rsidR="00975302" w:rsidRDefault="00975302" w:rsidP="00975302">
      <w:pPr>
        <w:widowControl w:val="0"/>
        <w:pBdr>
          <w:top w:val="nil"/>
          <w:left w:val="nil"/>
          <w:bottom w:val="nil"/>
          <w:right w:val="nil"/>
          <w:between w:val="nil"/>
        </w:pBdr>
        <w:ind w:left="720"/>
        <w:rPr>
          <w:color w:val="000000"/>
        </w:rPr>
      </w:pPr>
      <w:r>
        <w:rPr>
          <w:color w:val="000000"/>
        </w:rPr>
        <w:t xml:space="preserve">No equipment or supplies belonging to Tri-UU are to be used unless prior approval has been received from the Building </w:t>
      </w:r>
      <w:r w:rsidR="00550F46">
        <w:rPr>
          <w:color w:val="000000"/>
        </w:rPr>
        <w:t>and Grounds</w:t>
      </w:r>
      <w:r>
        <w:rPr>
          <w:color w:val="000000"/>
        </w:rPr>
        <w:t xml:space="preserve"> Team</w:t>
      </w:r>
    </w:p>
    <w:p w14:paraId="01AA14F9" w14:textId="77777777" w:rsidR="00975302" w:rsidRPr="007A23FA" w:rsidRDefault="00975302" w:rsidP="00975302">
      <w:pPr>
        <w:widowControl w:val="0"/>
        <w:pBdr>
          <w:top w:val="nil"/>
          <w:left w:val="nil"/>
          <w:bottom w:val="nil"/>
          <w:right w:val="nil"/>
          <w:between w:val="nil"/>
        </w:pBdr>
        <w:ind w:left="720"/>
        <w:rPr>
          <w:color w:val="000000"/>
        </w:rPr>
      </w:pPr>
    </w:p>
    <w:p w14:paraId="74F35711" w14:textId="77777777" w:rsidR="00975302" w:rsidRDefault="00975302" w:rsidP="00975302">
      <w:pPr>
        <w:pStyle w:val="Style3"/>
      </w:pPr>
      <w:r w:rsidRPr="00A3498D">
        <w:t>Candles</w:t>
      </w:r>
    </w:p>
    <w:p w14:paraId="36601360" w14:textId="22D04486" w:rsidR="00975302" w:rsidRDefault="00975302" w:rsidP="00975302">
      <w:pPr>
        <w:pStyle w:val="NoSpacing"/>
        <w:ind w:left="720"/>
      </w:pPr>
      <w:r>
        <w:t xml:space="preserve">Candles may be used only with advanced permission and only in fireproof containers. Any decorations near candles must be fireproof. Protection must be used to prevent candle wax from spilling on </w:t>
      </w:r>
      <w:r w:rsidR="008911E8">
        <w:t>furniture and floors</w:t>
      </w:r>
      <w:r>
        <w:t>.</w:t>
      </w:r>
    </w:p>
    <w:p w14:paraId="1ED413FB" w14:textId="77777777" w:rsidR="00975302" w:rsidRDefault="00975302" w:rsidP="00975302">
      <w:pPr>
        <w:pStyle w:val="NoSpacing"/>
      </w:pPr>
    </w:p>
    <w:p w14:paraId="490F504F" w14:textId="77777777" w:rsidR="00975302" w:rsidRPr="00071ED8" w:rsidRDefault="00975302" w:rsidP="00975302">
      <w:pPr>
        <w:pStyle w:val="Style3"/>
      </w:pPr>
      <w:r w:rsidRPr="00071ED8">
        <w:t>Political advertising</w:t>
      </w:r>
    </w:p>
    <w:p w14:paraId="6B88D584" w14:textId="77777777" w:rsidR="00975302" w:rsidRDefault="00975302" w:rsidP="00975302">
      <w:pPr>
        <w:widowControl w:val="0"/>
        <w:pBdr>
          <w:top w:val="nil"/>
          <w:left w:val="nil"/>
          <w:bottom w:val="nil"/>
          <w:right w:val="nil"/>
          <w:between w:val="nil"/>
        </w:pBdr>
        <w:ind w:firstLine="720"/>
        <w:rPr>
          <w:color w:val="000000"/>
        </w:rPr>
      </w:pPr>
      <w:r w:rsidRPr="003437BF">
        <w:t>Political advertising</w:t>
      </w:r>
      <w:r>
        <w:rPr>
          <w:color w:val="000000"/>
        </w:rPr>
        <w:t xml:space="preserve"> is not to be displayed on Tri-UU grounds.</w:t>
      </w:r>
    </w:p>
    <w:p w14:paraId="7B741B97" w14:textId="77777777" w:rsidR="00975302" w:rsidRDefault="00975302" w:rsidP="00975302">
      <w:pPr>
        <w:widowControl w:val="0"/>
        <w:pBdr>
          <w:top w:val="nil"/>
          <w:left w:val="nil"/>
          <w:bottom w:val="nil"/>
          <w:right w:val="nil"/>
          <w:between w:val="nil"/>
        </w:pBdr>
        <w:ind w:left="115"/>
        <w:rPr>
          <w:color w:val="000000"/>
        </w:rPr>
      </w:pPr>
    </w:p>
    <w:p w14:paraId="30536CC3" w14:textId="77777777" w:rsidR="00975302" w:rsidRPr="00A3498D" w:rsidRDefault="00975302" w:rsidP="00975302">
      <w:pPr>
        <w:pStyle w:val="Style3"/>
      </w:pPr>
      <w:r w:rsidRPr="00A3498D">
        <w:t>Smoking</w:t>
      </w:r>
    </w:p>
    <w:p w14:paraId="0B8046E4" w14:textId="77777777" w:rsidR="00975302" w:rsidRDefault="00975302" w:rsidP="00975302">
      <w:pPr>
        <w:pBdr>
          <w:top w:val="nil"/>
          <w:left w:val="nil"/>
          <w:bottom w:val="nil"/>
          <w:right w:val="nil"/>
          <w:between w:val="nil"/>
        </w:pBdr>
        <w:ind w:firstLine="720"/>
        <w:rPr>
          <w:color w:val="000000"/>
        </w:rPr>
      </w:pPr>
      <w:r>
        <w:rPr>
          <w:color w:val="000000"/>
        </w:rPr>
        <w:t>Smoking is not permitted in the building or on the grounds of Tri-UU.</w:t>
      </w:r>
    </w:p>
    <w:p w14:paraId="532C4855" w14:textId="77777777" w:rsidR="00975302" w:rsidRDefault="00975302" w:rsidP="00975302">
      <w:pPr>
        <w:pBdr>
          <w:top w:val="nil"/>
          <w:left w:val="nil"/>
          <w:bottom w:val="nil"/>
          <w:right w:val="nil"/>
          <w:between w:val="nil"/>
        </w:pBdr>
        <w:rPr>
          <w:color w:val="1F3864"/>
        </w:rPr>
      </w:pPr>
    </w:p>
    <w:p w14:paraId="64DFC4DC" w14:textId="77777777" w:rsidR="00975302" w:rsidRPr="00A3498D" w:rsidRDefault="00975302" w:rsidP="00975302">
      <w:pPr>
        <w:pStyle w:val="Style3"/>
      </w:pPr>
      <w:r w:rsidRPr="00A3498D">
        <w:t>Animals</w:t>
      </w:r>
    </w:p>
    <w:p w14:paraId="77901FE8" w14:textId="77777777" w:rsidR="00975302" w:rsidRDefault="00975302" w:rsidP="00975302">
      <w:pPr>
        <w:pBdr>
          <w:top w:val="nil"/>
          <w:left w:val="nil"/>
          <w:bottom w:val="nil"/>
          <w:right w:val="nil"/>
          <w:between w:val="nil"/>
        </w:pBdr>
        <w:ind w:left="720"/>
        <w:rPr>
          <w:color w:val="000000"/>
        </w:rPr>
      </w:pPr>
      <w:r>
        <w:rPr>
          <w:color w:val="000000"/>
        </w:rPr>
        <w:t>Animals are permitted in the building when they are trained and certified as service animals and are on a leash.</w:t>
      </w:r>
    </w:p>
    <w:p w14:paraId="6F250E60" w14:textId="77777777" w:rsidR="00975302" w:rsidRDefault="00975302" w:rsidP="00975302">
      <w:pPr>
        <w:widowControl w:val="0"/>
        <w:pBdr>
          <w:top w:val="nil"/>
          <w:left w:val="nil"/>
          <w:bottom w:val="nil"/>
          <w:right w:val="nil"/>
          <w:between w:val="nil"/>
        </w:pBdr>
        <w:ind w:left="115"/>
        <w:rPr>
          <w:color w:val="000000"/>
        </w:rPr>
      </w:pPr>
    </w:p>
    <w:p w14:paraId="7BA565E4" w14:textId="77777777" w:rsidR="00975302" w:rsidRDefault="00975302" w:rsidP="00975302">
      <w:pPr>
        <w:pStyle w:val="Style3"/>
      </w:pPr>
      <w:r w:rsidRPr="00A3498D">
        <w:t>Assistance</w:t>
      </w:r>
    </w:p>
    <w:p w14:paraId="5DB9FC0B" w14:textId="2EC66A6D" w:rsidR="00975302" w:rsidRPr="00CA4E32" w:rsidRDefault="00975302" w:rsidP="00CA4E32">
      <w:pPr>
        <w:pStyle w:val="NoSpacing"/>
        <w:ind w:left="720"/>
      </w:pPr>
      <w:r>
        <w:t xml:space="preserve"> Assistance will be provided to any individual or group not associated with the Tri-UU in opening and closing the building and </w:t>
      </w:r>
      <w:proofErr w:type="gramStart"/>
      <w:r>
        <w:t>to oversee</w:t>
      </w:r>
      <w:proofErr w:type="gramEnd"/>
      <w:r>
        <w:t xml:space="preserve"> the event and the clean-up following the event.</w:t>
      </w:r>
    </w:p>
    <w:p w14:paraId="43070DEF" w14:textId="77777777" w:rsidR="00975302" w:rsidRDefault="00975302" w:rsidP="00975302">
      <w:pPr>
        <w:pStyle w:val="Style3"/>
      </w:pPr>
    </w:p>
    <w:p w14:paraId="00AE5ECC" w14:textId="77777777" w:rsidR="00975302" w:rsidRPr="00071ED8" w:rsidRDefault="00975302" w:rsidP="00975302">
      <w:pPr>
        <w:pStyle w:val="Style3"/>
      </w:pPr>
      <w:r w:rsidRPr="00071ED8">
        <w:t>Kitchen</w:t>
      </w:r>
    </w:p>
    <w:p w14:paraId="3C776AD6" w14:textId="75AFC800" w:rsidR="00A04F9E" w:rsidRDefault="00975302" w:rsidP="00975302">
      <w:pPr>
        <w:pStyle w:val="NoSpacing"/>
        <w:ind w:left="720"/>
      </w:pPr>
      <w:r>
        <w:t xml:space="preserve">If use of the </w:t>
      </w:r>
      <w:r w:rsidRPr="00A3498D">
        <w:rPr>
          <w:b/>
          <w:i/>
        </w:rPr>
        <w:t>kitchen</w:t>
      </w:r>
      <w:r>
        <w:t xml:space="preserve"> is specified in the Use/Rental Agreement, the lessee may use all equipment and appliances in the kitchen. The lessee shall provide the necessary food and beverage items, including coffee, tea, sugar</w:t>
      </w:r>
      <w:r w:rsidR="00550F46">
        <w:t>,</w:t>
      </w:r>
      <w:r>
        <w:t xml:space="preserve"> and cream. The lessee shall also provide tablecloths, napkins, dishes, cups, flatware, disposable, or otherwise, etc. Utensils belonging to Tri-UU are not to be used.  If the coffee pot or other appliance is used, it must be unplugged, washed</w:t>
      </w:r>
      <w:r w:rsidR="00550F46">
        <w:t>,</w:t>
      </w:r>
      <w:r>
        <w:t xml:space="preserve"> and put away. All waste generated by the event is to be removed from the building. Any food placed in the refrigerator or freezer by the lessee must be removed. All countertops and tables are to be cleaned and spills are to be cleaned from the floor. The amount listed as the Kitchen Cleaning Fee in the Rental Fee Schedule will be withheld from the deposit if the kitchen is not returned to its pre-event condition.</w:t>
      </w:r>
    </w:p>
    <w:p w14:paraId="512912C9" w14:textId="7398AA86" w:rsidR="00CA4E32" w:rsidRDefault="00C90F9D" w:rsidP="00975302">
      <w:pPr>
        <w:pStyle w:val="Style3"/>
      </w:pPr>
      <w:bookmarkStart w:id="355" w:name="p34"/>
      <w:bookmarkEnd w:id="355"/>
      <w:r>
        <w:rPr>
          <w:noProof/>
          <w:color w:val="000000"/>
        </w:rPr>
        <mc:AlternateContent>
          <mc:Choice Requires="wps">
            <w:drawing>
              <wp:anchor distT="0" distB="0" distL="114300" distR="114300" simplePos="0" relativeHeight="253509632" behindDoc="0" locked="0" layoutInCell="1" allowOverlap="1" wp14:anchorId="23A3A76B" wp14:editId="3F4F3312">
                <wp:simplePos x="0" y="0"/>
                <wp:positionH relativeFrom="column">
                  <wp:posOffset>-484505</wp:posOffset>
                </wp:positionH>
                <wp:positionV relativeFrom="paragraph">
                  <wp:posOffset>36830</wp:posOffset>
                </wp:positionV>
                <wp:extent cx="499745" cy="1183005"/>
                <wp:effectExtent l="12700" t="12700" r="20955" b="10795"/>
                <wp:wrapNone/>
                <wp:docPr id="1092" name="Up Arrow 1092">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2168FBB" w14:textId="77777777" w:rsidR="00A74326" w:rsidRPr="00260E8E" w:rsidRDefault="00A74326"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3A76B" id="Up Arrow 1092" o:spid="_x0000_s1104" type="#_x0000_t68" href="#toc1" style="position:absolute;margin-left:-38.15pt;margin-top:2.9pt;width:39.35pt;height:93.15pt;z-index:2535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6TMbQIAAEY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" o:button="t" adj="4562" fillcolor="#43bae8 [2676]" strokecolor="black [3213]">
                <v:fill color2="#74ccee [1972]" rotate="t" o:detectmouseclick="t" focusposition="1,1" focussize="-1,-1" focus="100%" type="gradientRadial"/>
                <v:textbox>
                  <w:txbxContent>
                    <w:p w14:paraId="22168FBB" w14:textId="77777777" w:rsidR="00A74326" w:rsidRPr="00260E8E" w:rsidRDefault="00A74326" w:rsidP="009E16BA">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5E2FAC34" w14:textId="55E1C400" w:rsidR="00975302" w:rsidRPr="00A3498D" w:rsidRDefault="00975302" w:rsidP="00975302">
      <w:pPr>
        <w:pStyle w:val="Style3"/>
      </w:pPr>
      <w:r w:rsidRPr="00A3498D">
        <w:t>Publicity</w:t>
      </w:r>
    </w:p>
    <w:p w14:paraId="65EE2FB7" w14:textId="7383919E" w:rsidR="00975302" w:rsidRDefault="00975302" w:rsidP="00975302">
      <w:pPr>
        <w:widowControl w:val="0"/>
        <w:pBdr>
          <w:top w:val="nil"/>
          <w:left w:val="nil"/>
          <w:bottom w:val="nil"/>
          <w:right w:val="nil"/>
          <w:between w:val="nil"/>
        </w:pBdr>
        <w:ind w:left="115" w:firstLine="605"/>
        <w:rPr>
          <w:color w:val="000000"/>
        </w:rPr>
      </w:pPr>
      <w:r>
        <w:rPr>
          <w:color w:val="000000"/>
        </w:rPr>
        <w:t>Renter’s publicity must not imply Tri-UU sponsorship of their activities.</w:t>
      </w:r>
    </w:p>
    <w:p w14:paraId="7DA95DBD" w14:textId="0CAABC9C" w:rsidR="00975302" w:rsidRDefault="00975302" w:rsidP="00975302">
      <w:pPr>
        <w:widowControl w:val="0"/>
        <w:pBdr>
          <w:top w:val="nil"/>
          <w:left w:val="nil"/>
          <w:bottom w:val="nil"/>
          <w:right w:val="nil"/>
          <w:between w:val="nil"/>
        </w:pBdr>
        <w:rPr>
          <w:b/>
          <w:color w:val="000000"/>
        </w:rPr>
      </w:pPr>
    </w:p>
    <w:p w14:paraId="657E08D4" w14:textId="77777777" w:rsidR="00975302" w:rsidRPr="00A3498D" w:rsidRDefault="00975302" w:rsidP="00975302">
      <w:pPr>
        <w:pStyle w:val="Style3"/>
      </w:pPr>
      <w:r w:rsidRPr="00A3498D">
        <w:t>Rental Termination</w:t>
      </w:r>
    </w:p>
    <w:p w14:paraId="2F259FE2" w14:textId="1CA50881" w:rsidR="00975302" w:rsidRDefault="00C90F9D" w:rsidP="00975302">
      <w:pPr>
        <w:widowControl w:val="0"/>
        <w:pBdr>
          <w:top w:val="nil"/>
          <w:left w:val="nil"/>
          <w:bottom w:val="nil"/>
          <w:right w:val="nil"/>
          <w:between w:val="nil"/>
        </w:pBdr>
        <w:ind w:left="720"/>
        <w:rPr>
          <w:b/>
          <w:color w:val="000000"/>
        </w:rPr>
      </w:pPr>
      <w:r>
        <w:rPr>
          <w:noProof/>
        </w:rPr>
        <mc:AlternateContent>
          <mc:Choice Requires="wps">
            <w:drawing>
              <wp:anchor distT="0" distB="0" distL="114300" distR="114300" simplePos="0" relativeHeight="253016064" behindDoc="0" locked="0" layoutInCell="1" allowOverlap="1" wp14:anchorId="31891925" wp14:editId="7561A9BE">
                <wp:simplePos x="0" y="0"/>
                <wp:positionH relativeFrom="column">
                  <wp:posOffset>-496570</wp:posOffset>
                </wp:positionH>
                <wp:positionV relativeFrom="paragraph">
                  <wp:posOffset>547370</wp:posOffset>
                </wp:positionV>
                <wp:extent cx="534035" cy="1221740"/>
                <wp:effectExtent l="12700" t="0" r="24765" b="22860"/>
                <wp:wrapNone/>
                <wp:docPr id="642" name="Down Arrow 642">
                  <a:hlinkClick xmlns:a="http://schemas.openxmlformats.org/drawingml/2006/main" r:id="rId36"/>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0BCDB8" w14:textId="77777777" w:rsidR="005F27FE" w:rsidRPr="0052516C" w:rsidRDefault="005F27FE"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91925" id="Down Arrow 642" o:spid="_x0000_s1105" type="#_x0000_t67" href="#p34" style="position:absolute;left:0;text-align:left;margin-left:-39.1pt;margin-top:43.1pt;width:42.05pt;height:96.2pt;z-index:25301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" o:button="t" adj="16512" fillcolor="#ffc000" strokecolor="#c00000" strokeweight="1.25pt">
                <v:fill o:detectmouseclick="t"/>
                <v:textbox>
                  <w:txbxContent>
                    <w:p w14:paraId="6B0BCDB8" w14:textId="77777777" w:rsidR="005F27FE" w:rsidRPr="0052516C" w:rsidRDefault="005F27FE" w:rsidP="0097100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rPr>
        <w:t>A Renter/User or Tri-UU may terminate the rental agreement by notifying the other party in writing. A Renter/User that violates the Rules for Use of the Building will be so notified and continued violation could result in assessments, suspension</w:t>
      </w:r>
      <w:r w:rsidR="00CE14E8">
        <w:rPr>
          <w:color w:val="000000"/>
        </w:rPr>
        <w:t>,</w:t>
      </w:r>
      <w:r w:rsidR="00975302">
        <w:rPr>
          <w:color w:val="000000"/>
        </w:rPr>
        <w:t xml:space="preserve"> or termination of the Rental Agreement.</w:t>
      </w:r>
    </w:p>
    <w:p w14:paraId="51736609" w14:textId="77777777" w:rsidR="00975302" w:rsidRDefault="00975302" w:rsidP="00975302">
      <w:pPr>
        <w:widowControl w:val="0"/>
        <w:pBdr>
          <w:top w:val="nil"/>
          <w:left w:val="nil"/>
          <w:bottom w:val="nil"/>
          <w:right w:val="nil"/>
          <w:between w:val="nil"/>
        </w:pBdr>
        <w:ind w:left="115"/>
        <w:rPr>
          <w:b/>
          <w:color w:val="000000"/>
        </w:rPr>
      </w:pPr>
    </w:p>
    <w:p w14:paraId="531E454E" w14:textId="77777777" w:rsidR="00975302" w:rsidRPr="00A3498D" w:rsidRDefault="00975302" w:rsidP="00975302">
      <w:pPr>
        <w:pStyle w:val="Style3"/>
      </w:pPr>
      <w:r w:rsidRPr="00A3498D">
        <w:t>Storage</w:t>
      </w:r>
    </w:p>
    <w:p w14:paraId="4B55999A" w14:textId="77777777" w:rsidR="00975302" w:rsidRDefault="00975302" w:rsidP="00975302">
      <w:pPr>
        <w:widowControl w:val="0"/>
        <w:pBdr>
          <w:top w:val="nil"/>
          <w:left w:val="nil"/>
          <w:bottom w:val="nil"/>
          <w:right w:val="nil"/>
          <w:between w:val="nil"/>
        </w:pBdr>
        <w:ind w:left="720"/>
        <w:rPr>
          <w:color w:val="000000"/>
        </w:rPr>
      </w:pPr>
      <w:r>
        <w:rPr>
          <w:color w:val="000000"/>
        </w:rPr>
        <w:t>Due to space limitations, Tri-UU cannot provide storage space for the use of Renters/Users.</w:t>
      </w:r>
    </w:p>
    <w:p w14:paraId="2DF281BD" w14:textId="77777777" w:rsidR="00975302" w:rsidRDefault="00975302" w:rsidP="00975302">
      <w:pPr>
        <w:widowControl w:val="0"/>
        <w:pBdr>
          <w:top w:val="nil"/>
          <w:left w:val="nil"/>
          <w:bottom w:val="nil"/>
          <w:right w:val="nil"/>
          <w:between w:val="nil"/>
        </w:pBdr>
        <w:ind w:left="720"/>
        <w:rPr>
          <w:color w:val="000000"/>
        </w:rPr>
      </w:pPr>
    </w:p>
    <w:p w14:paraId="7A85F389" w14:textId="77777777" w:rsidR="00C90F9D" w:rsidRDefault="00C90F9D">
      <w:pPr>
        <w:spacing w:after="200" w:line="288" w:lineRule="auto"/>
        <w:rPr>
          <w:b/>
          <w:iCs/>
        </w:rPr>
      </w:pPr>
      <w:r>
        <w:br w:type="page"/>
      </w:r>
    </w:p>
    <w:p w14:paraId="4B67EC80" w14:textId="6FD286B0" w:rsidR="00975302" w:rsidRPr="00A3498D" w:rsidRDefault="00975302" w:rsidP="00975302">
      <w:pPr>
        <w:pStyle w:val="Style3"/>
      </w:pPr>
      <w:r w:rsidRPr="00A3498D">
        <w:lastRenderedPageBreak/>
        <w:t>Information and Forms</w:t>
      </w:r>
    </w:p>
    <w:p w14:paraId="6CE8D738" w14:textId="77777777" w:rsidR="00975302" w:rsidRDefault="00975302" w:rsidP="00975302">
      <w:pPr>
        <w:widowControl w:val="0"/>
        <w:pBdr>
          <w:top w:val="nil"/>
          <w:left w:val="nil"/>
          <w:bottom w:val="nil"/>
          <w:right w:val="nil"/>
          <w:between w:val="nil"/>
        </w:pBdr>
        <w:ind w:left="720"/>
        <w:rPr>
          <w:color w:val="000000"/>
        </w:rPr>
      </w:pPr>
      <w:r>
        <w:rPr>
          <w:color w:val="000000"/>
        </w:rPr>
        <w:t xml:space="preserve">Copies of the Building Use Request, Building Use Agreement, Rental Rules and Guidelines, and related Forms will be posted on the Tri-UU web site in Appendix B of this document. </w:t>
      </w:r>
    </w:p>
    <w:p w14:paraId="3B956EB0" w14:textId="77777777" w:rsidR="00975302" w:rsidRDefault="00975302" w:rsidP="00975302">
      <w:pPr>
        <w:widowControl w:val="0"/>
        <w:pBdr>
          <w:top w:val="nil"/>
          <w:left w:val="nil"/>
          <w:bottom w:val="nil"/>
          <w:right w:val="nil"/>
          <w:between w:val="nil"/>
        </w:pBdr>
        <w:ind w:left="720"/>
        <w:rPr>
          <w:color w:val="000000"/>
        </w:rPr>
      </w:pPr>
    </w:p>
    <w:p w14:paraId="6EC42CC7" w14:textId="77777777" w:rsidR="00975302" w:rsidRPr="00071ED8" w:rsidRDefault="00975302" w:rsidP="00975302">
      <w:pPr>
        <w:pStyle w:val="Style3"/>
      </w:pPr>
      <w:r w:rsidRPr="00071ED8">
        <w:t>Policies and Agreement</w:t>
      </w:r>
    </w:p>
    <w:p w14:paraId="76F6BC23" w14:textId="4A4E05C2" w:rsidR="00975302" w:rsidRDefault="00975302" w:rsidP="00975302">
      <w:pPr>
        <w:pStyle w:val="NoSpacing"/>
        <w:ind w:left="720"/>
      </w:pPr>
      <w:r w:rsidRPr="002F73D9">
        <w:t>The Team maintains a written policy and standard agreement governing rental and other</w:t>
      </w:r>
      <w:r>
        <w:t xml:space="preserve"> outside use of the building and grounds.  The team approves rental and use applications, and contracts for same, subject to Board approval.</w:t>
      </w:r>
      <w:bookmarkStart w:id="356" w:name="_1302m92" w:colFirst="0" w:colLast="0"/>
      <w:bookmarkEnd w:id="356"/>
    </w:p>
    <w:p w14:paraId="729C6FA4" w14:textId="77777777" w:rsidR="00975302" w:rsidRPr="002F73D9" w:rsidRDefault="00975302" w:rsidP="00975302">
      <w:pPr>
        <w:pStyle w:val="NoSpacing"/>
        <w:ind w:left="720"/>
      </w:pPr>
    </w:p>
    <w:p w14:paraId="7673DA31" w14:textId="77777777" w:rsidR="00975302" w:rsidRPr="00A3498D" w:rsidRDefault="00975302" w:rsidP="00975302">
      <w:pPr>
        <w:pStyle w:val="Style3"/>
      </w:pPr>
      <w:bookmarkStart w:id="357" w:name="_3mzq4wv" w:colFirst="0" w:colLast="0"/>
      <w:bookmarkEnd w:id="357"/>
      <w:r w:rsidRPr="00A3498D">
        <w:t>Signage</w:t>
      </w:r>
    </w:p>
    <w:p w14:paraId="55866E21" w14:textId="54CEA07F" w:rsidR="00975302" w:rsidRDefault="00975302" w:rsidP="00975302">
      <w:pPr>
        <w:widowControl w:val="0"/>
        <w:pBdr>
          <w:top w:val="nil"/>
          <w:left w:val="nil"/>
          <w:bottom w:val="nil"/>
          <w:right w:val="nil"/>
          <w:between w:val="nil"/>
        </w:pBdr>
        <w:ind w:left="720"/>
        <w:rPr>
          <w:color w:val="000000"/>
        </w:rPr>
      </w:pPr>
      <w:r>
        <w:rPr>
          <w:color w:val="000000"/>
        </w:rPr>
        <w:t>The B&amp;G Team purchases and installs appropriate signage to identify Tri-UU, give</w:t>
      </w:r>
      <w:r w:rsidR="00350152">
        <w:rPr>
          <w:color w:val="000000"/>
        </w:rPr>
        <w:t>s</w:t>
      </w:r>
      <w:r>
        <w:rPr>
          <w:color w:val="000000"/>
        </w:rPr>
        <w:t xml:space="preserve"> directions and regulates parking.</w:t>
      </w:r>
    </w:p>
    <w:p w14:paraId="213BCA39" w14:textId="77777777" w:rsidR="00975302" w:rsidRDefault="00975302" w:rsidP="00975302">
      <w:pPr>
        <w:widowControl w:val="0"/>
        <w:pBdr>
          <w:top w:val="nil"/>
          <w:left w:val="nil"/>
          <w:bottom w:val="nil"/>
          <w:right w:val="nil"/>
          <w:between w:val="nil"/>
        </w:pBdr>
        <w:ind w:left="115"/>
        <w:rPr>
          <w:color w:val="000000"/>
        </w:rPr>
      </w:pPr>
    </w:p>
    <w:p w14:paraId="0DC9A535" w14:textId="77777777" w:rsidR="00975302" w:rsidRDefault="00975302" w:rsidP="00975302">
      <w:pPr>
        <w:widowControl w:val="0"/>
        <w:pBdr>
          <w:top w:val="nil"/>
          <w:left w:val="nil"/>
          <w:bottom w:val="nil"/>
          <w:right w:val="nil"/>
          <w:between w:val="nil"/>
        </w:pBdr>
        <w:rPr>
          <w:b/>
          <w:color w:val="000000"/>
        </w:rPr>
      </w:pPr>
    </w:p>
    <w:p w14:paraId="0BD39416" w14:textId="77777777" w:rsidR="00975302" w:rsidRDefault="00975302" w:rsidP="00975302">
      <w:pPr>
        <w:widowControl w:val="0"/>
        <w:pBdr>
          <w:top w:val="nil"/>
          <w:left w:val="nil"/>
          <w:bottom w:val="nil"/>
          <w:right w:val="nil"/>
          <w:between w:val="nil"/>
        </w:pBdr>
        <w:ind w:left="115"/>
        <w:rPr>
          <w:b/>
          <w:color w:val="000000"/>
        </w:rPr>
      </w:pPr>
    </w:p>
    <w:p w14:paraId="4EE4BB73" w14:textId="1BFCFE2D" w:rsidR="00975302" w:rsidRDefault="00A74326" w:rsidP="00975302">
      <w:pPr>
        <w:widowControl w:val="0"/>
        <w:pBdr>
          <w:top w:val="nil"/>
          <w:left w:val="nil"/>
          <w:bottom w:val="nil"/>
          <w:right w:val="nil"/>
          <w:between w:val="nil"/>
        </w:pBdr>
        <w:ind w:left="115"/>
        <w:rPr>
          <w:b/>
          <w:color w:val="000000"/>
        </w:rPr>
      </w:pPr>
      <w:r>
        <w:rPr>
          <w:noProof/>
          <w:color w:val="000000"/>
        </w:rPr>
        <mc:AlternateContent>
          <mc:Choice Requires="wps">
            <w:drawing>
              <wp:anchor distT="0" distB="0" distL="114300" distR="114300" simplePos="0" relativeHeight="253511680" behindDoc="0" locked="0" layoutInCell="1" allowOverlap="1" wp14:anchorId="53AFB61A" wp14:editId="29E09C29">
                <wp:simplePos x="0" y="0"/>
                <wp:positionH relativeFrom="column">
                  <wp:posOffset>-341630</wp:posOffset>
                </wp:positionH>
                <wp:positionV relativeFrom="paragraph">
                  <wp:posOffset>76200</wp:posOffset>
                </wp:positionV>
                <wp:extent cx="499745" cy="1183005"/>
                <wp:effectExtent l="12700" t="12700" r="20955" b="10795"/>
                <wp:wrapNone/>
                <wp:docPr id="1093" name="Up Arrow 1093">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2FC16A2" w14:textId="77777777" w:rsidR="00A74326" w:rsidRPr="00260E8E" w:rsidRDefault="00A74326"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FB61A" id="Up Arrow 1093" o:spid="_x0000_s1106" type="#_x0000_t68" href="#p3" style="position:absolute;left:0;text-align:left;margin-left:-26.9pt;margin-top:6pt;width:39.35pt;height:93.15pt;z-index:2535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A9gbAIAAEY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" o:button="t" adj="4562" fillcolor="#43bae8 [2676]" strokecolor="black [3213]">
                <v:fill color2="#74ccee [1972]" rotate="t" o:detectmouseclick="t" focusposition="1,1" focussize="-1,-1" focus="100%" type="gradientRadial"/>
                <v:textbox>
                  <w:txbxContent>
                    <w:p w14:paraId="02FC16A2" w14:textId="77777777" w:rsidR="00A74326" w:rsidRPr="00260E8E" w:rsidRDefault="00A74326"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37F8121B" w14:textId="74940B44" w:rsidR="00975302" w:rsidRDefault="00975302" w:rsidP="00975302">
      <w:pPr>
        <w:widowControl w:val="0"/>
        <w:pBdr>
          <w:top w:val="nil"/>
          <w:left w:val="nil"/>
          <w:bottom w:val="nil"/>
          <w:right w:val="nil"/>
          <w:between w:val="nil"/>
        </w:pBdr>
        <w:ind w:left="115"/>
        <w:rPr>
          <w:b/>
          <w:color w:val="000000"/>
        </w:rPr>
      </w:pPr>
    </w:p>
    <w:p w14:paraId="42DB5BCB" w14:textId="581D5DD8" w:rsidR="00975302" w:rsidRDefault="00975302" w:rsidP="00975302">
      <w:pPr>
        <w:widowControl w:val="0"/>
        <w:pBdr>
          <w:top w:val="nil"/>
          <w:left w:val="nil"/>
          <w:bottom w:val="nil"/>
          <w:right w:val="nil"/>
          <w:between w:val="nil"/>
        </w:pBdr>
        <w:ind w:left="115"/>
        <w:rPr>
          <w:b/>
          <w:color w:val="000000"/>
        </w:rPr>
      </w:pPr>
    </w:p>
    <w:p w14:paraId="745D473F" w14:textId="231755A3" w:rsidR="00975302" w:rsidRDefault="00975302" w:rsidP="00975302">
      <w:pPr>
        <w:widowControl w:val="0"/>
        <w:pBdr>
          <w:top w:val="nil"/>
          <w:left w:val="nil"/>
          <w:bottom w:val="nil"/>
          <w:right w:val="nil"/>
          <w:between w:val="nil"/>
        </w:pBdr>
        <w:ind w:left="115"/>
        <w:rPr>
          <w:b/>
          <w:color w:val="000000"/>
        </w:rPr>
      </w:pPr>
    </w:p>
    <w:p w14:paraId="513D0D4E" w14:textId="010E44E8" w:rsidR="00E42091" w:rsidRDefault="00E42091" w:rsidP="00975302">
      <w:pPr>
        <w:widowControl w:val="0"/>
        <w:pBdr>
          <w:top w:val="nil"/>
          <w:left w:val="nil"/>
          <w:bottom w:val="nil"/>
          <w:right w:val="nil"/>
          <w:between w:val="nil"/>
        </w:pBdr>
        <w:ind w:left="115"/>
        <w:rPr>
          <w:b/>
          <w:color w:val="000000"/>
        </w:rPr>
      </w:pPr>
    </w:p>
    <w:p w14:paraId="28D34D66" w14:textId="31D28724" w:rsidR="00E42091" w:rsidRDefault="00E42091" w:rsidP="00975302">
      <w:pPr>
        <w:widowControl w:val="0"/>
        <w:pBdr>
          <w:top w:val="nil"/>
          <w:left w:val="nil"/>
          <w:bottom w:val="nil"/>
          <w:right w:val="nil"/>
          <w:between w:val="nil"/>
        </w:pBdr>
        <w:ind w:left="115"/>
        <w:rPr>
          <w:b/>
          <w:color w:val="000000"/>
        </w:rPr>
      </w:pPr>
    </w:p>
    <w:p w14:paraId="1EAD5A79" w14:textId="7B74A301" w:rsidR="00E42091" w:rsidRDefault="00E42091" w:rsidP="00975302">
      <w:pPr>
        <w:widowControl w:val="0"/>
        <w:pBdr>
          <w:top w:val="nil"/>
          <w:left w:val="nil"/>
          <w:bottom w:val="nil"/>
          <w:right w:val="nil"/>
          <w:between w:val="nil"/>
        </w:pBdr>
        <w:ind w:left="115"/>
        <w:rPr>
          <w:b/>
          <w:color w:val="000000"/>
        </w:rPr>
      </w:pPr>
    </w:p>
    <w:p w14:paraId="449E4F67" w14:textId="3890B42A" w:rsidR="00E42091" w:rsidRDefault="005F27FE" w:rsidP="00975302">
      <w:pPr>
        <w:widowControl w:val="0"/>
        <w:pBdr>
          <w:top w:val="nil"/>
          <w:left w:val="nil"/>
          <w:bottom w:val="nil"/>
          <w:right w:val="nil"/>
          <w:between w:val="nil"/>
        </w:pBdr>
        <w:ind w:left="115"/>
        <w:rPr>
          <w:b/>
          <w:color w:val="000000"/>
        </w:rPr>
      </w:pPr>
      <w:r>
        <w:rPr>
          <w:noProof/>
        </w:rPr>
        <mc:AlternateContent>
          <mc:Choice Requires="wps">
            <w:drawing>
              <wp:anchor distT="0" distB="0" distL="114300" distR="114300" simplePos="0" relativeHeight="253018112" behindDoc="0" locked="0" layoutInCell="1" allowOverlap="1" wp14:anchorId="225C78C4" wp14:editId="4C39AD97">
                <wp:simplePos x="0" y="0"/>
                <wp:positionH relativeFrom="column">
                  <wp:posOffset>-375558</wp:posOffset>
                </wp:positionH>
                <wp:positionV relativeFrom="paragraph">
                  <wp:posOffset>261439</wp:posOffset>
                </wp:positionV>
                <wp:extent cx="534035" cy="1221740"/>
                <wp:effectExtent l="12700" t="0" r="24765" b="22860"/>
                <wp:wrapNone/>
                <wp:docPr id="643" name="Down Arrow 643">
                  <a:hlinkClick xmlns:a="http://schemas.openxmlformats.org/drawingml/2006/main" r:id="rId37"/>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C102AE" w14:textId="77777777" w:rsidR="005F27FE" w:rsidRPr="0052516C" w:rsidRDefault="005F27FE"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C78C4" id="Down Arrow 643" o:spid="_x0000_s1107" type="#_x0000_t67" href="#p35" style="position:absolute;left:0;text-align:left;margin-left:-29.55pt;margin-top:20.6pt;width:42.05pt;height:96.2pt;z-index:25301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" o:button="t" adj="16512" fillcolor="#ffc000" strokecolor="#c00000" strokeweight="1.25pt">
                <v:fill o:detectmouseclick="t"/>
                <v:textbox>
                  <w:txbxContent>
                    <w:p w14:paraId="65C102AE" w14:textId="77777777" w:rsidR="005F27FE" w:rsidRPr="0052516C" w:rsidRDefault="005F27FE" w:rsidP="0097100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5B78A320" w14:textId="3E16F4E4" w:rsidR="00E42091" w:rsidRDefault="00E42091" w:rsidP="00975302">
      <w:pPr>
        <w:widowControl w:val="0"/>
        <w:pBdr>
          <w:top w:val="nil"/>
          <w:left w:val="nil"/>
          <w:bottom w:val="nil"/>
          <w:right w:val="nil"/>
          <w:between w:val="nil"/>
        </w:pBdr>
        <w:ind w:left="115"/>
        <w:rPr>
          <w:b/>
          <w:color w:val="000000"/>
        </w:rPr>
      </w:pPr>
    </w:p>
    <w:p w14:paraId="11BDA8BF" w14:textId="33FF59AA" w:rsidR="00E42091" w:rsidRDefault="00E42091" w:rsidP="00975302">
      <w:pPr>
        <w:widowControl w:val="0"/>
        <w:pBdr>
          <w:top w:val="nil"/>
          <w:left w:val="nil"/>
          <w:bottom w:val="nil"/>
          <w:right w:val="nil"/>
          <w:between w:val="nil"/>
        </w:pBdr>
        <w:ind w:left="115"/>
        <w:rPr>
          <w:b/>
          <w:color w:val="000000"/>
        </w:rPr>
      </w:pPr>
    </w:p>
    <w:p w14:paraId="661FA406" w14:textId="5FC59800" w:rsidR="00A04F9E" w:rsidRDefault="00A04F9E">
      <w:pPr>
        <w:spacing w:after="200" w:line="288" w:lineRule="auto"/>
        <w:rPr>
          <w:b/>
          <w:color w:val="000000"/>
        </w:rPr>
      </w:pPr>
      <w:r>
        <w:rPr>
          <w:b/>
          <w:color w:val="000000"/>
        </w:rPr>
        <w:br w:type="page"/>
      </w:r>
    </w:p>
    <w:p w14:paraId="56F46BE0" w14:textId="77777777" w:rsidR="004F3F55" w:rsidRDefault="004F3F55" w:rsidP="00975302">
      <w:pPr>
        <w:rPr>
          <w:b/>
          <w:color w:val="000000"/>
        </w:rPr>
      </w:pPr>
      <w:bookmarkStart w:id="358" w:name="p35"/>
      <w:bookmarkEnd w:id="358"/>
    </w:p>
    <w:p w14:paraId="7783141B" w14:textId="36BBF416" w:rsidR="00975302" w:rsidRPr="009B7FE3" w:rsidRDefault="00975302" w:rsidP="00975302">
      <w:pPr>
        <w:pStyle w:val="Heading1"/>
      </w:pPr>
      <w:bookmarkStart w:id="359" w:name="_Toc85872907"/>
      <w:bookmarkStart w:id="360" w:name="_Toc85893102"/>
      <w:bookmarkStart w:id="361" w:name="_Toc85895387"/>
      <w:bookmarkStart w:id="362" w:name="_Toc85895549"/>
      <w:bookmarkStart w:id="363" w:name="_Toc85895942"/>
      <w:bookmarkStart w:id="364" w:name="_Toc86225805"/>
      <w:bookmarkStart w:id="365" w:name="_Toc86348135"/>
      <w:bookmarkStart w:id="366" w:name="_Toc86348854"/>
      <w:bookmarkStart w:id="367" w:name="_Toc98593867"/>
      <w:r w:rsidRPr="009B7FE3">
        <w:t>COMMUNICATIONS TEAM</w:t>
      </w:r>
      <w:bookmarkEnd w:id="359"/>
      <w:bookmarkEnd w:id="360"/>
      <w:bookmarkEnd w:id="361"/>
      <w:bookmarkEnd w:id="362"/>
      <w:bookmarkEnd w:id="363"/>
      <w:bookmarkEnd w:id="364"/>
      <w:bookmarkEnd w:id="365"/>
      <w:bookmarkEnd w:id="366"/>
      <w:bookmarkEnd w:id="367"/>
    </w:p>
    <w:p w14:paraId="7AA74E6F" w14:textId="77777777" w:rsidR="00975302" w:rsidRPr="00437C92" w:rsidRDefault="00975302" w:rsidP="00975302"/>
    <w:p w14:paraId="7F78F7A0" w14:textId="0CF88C36" w:rsidR="00975302" w:rsidRPr="004B0037" w:rsidRDefault="00975302" w:rsidP="00975302">
      <w:pPr>
        <w:pStyle w:val="Heading2"/>
        <w:rPr>
          <w:rStyle w:val="BookTitle"/>
          <w:b/>
          <w:szCs w:val="24"/>
        </w:rPr>
      </w:pPr>
      <w:bookmarkStart w:id="368" w:name="_Toc85872908"/>
      <w:bookmarkStart w:id="369" w:name="_Toc85893103"/>
      <w:bookmarkStart w:id="370" w:name="_Toc85895388"/>
      <w:bookmarkStart w:id="371" w:name="_Toc85895550"/>
      <w:bookmarkStart w:id="372" w:name="_Toc85895943"/>
      <w:bookmarkStart w:id="373" w:name="_Toc86225806"/>
      <w:bookmarkStart w:id="374" w:name="_Toc86348136"/>
      <w:bookmarkStart w:id="375" w:name="_Toc86348855"/>
      <w:bookmarkStart w:id="376" w:name="_Toc98593868"/>
      <w:r w:rsidRPr="004B0037">
        <w:rPr>
          <w:rStyle w:val="BookTitle"/>
          <w:b/>
          <w:szCs w:val="24"/>
        </w:rPr>
        <w:t>Communications Team Charter</w:t>
      </w:r>
      <w:bookmarkEnd w:id="368"/>
      <w:bookmarkEnd w:id="369"/>
      <w:bookmarkEnd w:id="370"/>
      <w:bookmarkEnd w:id="371"/>
      <w:bookmarkEnd w:id="372"/>
      <w:bookmarkEnd w:id="373"/>
      <w:bookmarkEnd w:id="374"/>
      <w:bookmarkEnd w:id="375"/>
      <w:bookmarkEnd w:id="376"/>
    </w:p>
    <w:p w14:paraId="5EC0A657" w14:textId="77777777" w:rsidR="00975302" w:rsidRDefault="00975302" w:rsidP="00975302">
      <w:pPr>
        <w:pStyle w:val="Style3"/>
      </w:pPr>
      <w:r>
        <w:t>Purpose:</w:t>
      </w:r>
    </w:p>
    <w:p w14:paraId="1FBA4321" w14:textId="77777777" w:rsidR="00975302" w:rsidRDefault="00975302" w:rsidP="00975302">
      <w:pPr>
        <w:widowControl w:val="0"/>
        <w:pBdr>
          <w:top w:val="nil"/>
          <w:left w:val="nil"/>
          <w:bottom w:val="nil"/>
          <w:right w:val="nil"/>
          <w:between w:val="nil"/>
        </w:pBdr>
        <w:ind w:left="115"/>
        <w:rPr>
          <w:color w:val="000000"/>
        </w:rPr>
      </w:pPr>
    </w:p>
    <w:p w14:paraId="47AE1591" w14:textId="74972EF1" w:rsidR="00975302" w:rsidRDefault="00975302" w:rsidP="007D0C7E">
      <w:pPr>
        <w:widowControl w:val="0"/>
        <w:numPr>
          <w:ilvl w:val="0"/>
          <w:numId w:val="71"/>
        </w:numPr>
        <w:pBdr>
          <w:top w:val="nil"/>
          <w:left w:val="nil"/>
          <w:bottom w:val="nil"/>
          <w:right w:val="nil"/>
          <w:between w:val="nil"/>
        </w:pBdr>
        <w:rPr>
          <w:color w:val="000000"/>
          <w:sz w:val="22"/>
          <w:szCs w:val="22"/>
        </w:rPr>
      </w:pPr>
      <w:r>
        <w:rPr>
          <w:color w:val="000000"/>
          <w:sz w:val="22"/>
          <w:szCs w:val="22"/>
        </w:rPr>
        <w:t>Provide timely information about Tri-UU activities, events</w:t>
      </w:r>
      <w:r w:rsidR="007D1F62">
        <w:rPr>
          <w:color w:val="000000"/>
          <w:sz w:val="22"/>
          <w:szCs w:val="22"/>
        </w:rPr>
        <w:t>,</w:t>
      </w:r>
      <w:r>
        <w:rPr>
          <w:color w:val="000000"/>
          <w:sz w:val="22"/>
          <w:szCs w:val="22"/>
        </w:rPr>
        <w:t xml:space="preserve"> and programs within the church and in the larger community</w:t>
      </w:r>
    </w:p>
    <w:p w14:paraId="7C7E2793" w14:textId="66F0BC99" w:rsidR="00975302" w:rsidRDefault="00975302" w:rsidP="007D0C7E">
      <w:pPr>
        <w:widowControl w:val="0"/>
        <w:numPr>
          <w:ilvl w:val="0"/>
          <w:numId w:val="71"/>
        </w:numPr>
        <w:pBdr>
          <w:top w:val="nil"/>
          <w:left w:val="nil"/>
          <w:bottom w:val="nil"/>
          <w:right w:val="nil"/>
          <w:between w:val="nil"/>
        </w:pBdr>
        <w:rPr>
          <w:color w:val="000000"/>
          <w:sz w:val="22"/>
          <w:szCs w:val="22"/>
        </w:rPr>
      </w:pPr>
      <w:r w:rsidRPr="00662D61">
        <w:rPr>
          <w:color w:val="000000"/>
          <w:sz w:val="22"/>
          <w:szCs w:val="22"/>
        </w:rPr>
        <w:t>Welcome members, friends, visitors</w:t>
      </w:r>
      <w:r w:rsidR="007D1F62">
        <w:rPr>
          <w:color w:val="000000"/>
          <w:sz w:val="22"/>
          <w:szCs w:val="22"/>
        </w:rPr>
        <w:t>,</w:t>
      </w:r>
      <w:r w:rsidRPr="00662D61">
        <w:rPr>
          <w:color w:val="000000"/>
          <w:sz w:val="22"/>
          <w:szCs w:val="22"/>
        </w:rPr>
        <w:t xml:space="preserve"> and the public to participate in Tri-UU activities</w:t>
      </w:r>
    </w:p>
    <w:p w14:paraId="0EC132AF" w14:textId="77777777" w:rsidR="00975302" w:rsidRDefault="00975302" w:rsidP="007D0C7E">
      <w:pPr>
        <w:widowControl w:val="0"/>
        <w:numPr>
          <w:ilvl w:val="0"/>
          <w:numId w:val="71"/>
        </w:numPr>
        <w:pBdr>
          <w:top w:val="nil"/>
          <w:left w:val="nil"/>
          <w:bottom w:val="nil"/>
          <w:right w:val="nil"/>
          <w:between w:val="nil"/>
        </w:pBdr>
        <w:rPr>
          <w:color w:val="000000"/>
          <w:sz w:val="22"/>
          <w:szCs w:val="22"/>
        </w:rPr>
      </w:pPr>
      <w:r w:rsidRPr="00662D61">
        <w:rPr>
          <w:color w:val="000000"/>
          <w:sz w:val="22"/>
          <w:szCs w:val="22"/>
        </w:rPr>
        <w:t>Allow coordination of activities and external publicity</w:t>
      </w:r>
    </w:p>
    <w:p w14:paraId="24C215DA" w14:textId="77777777" w:rsidR="00975302" w:rsidRDefault="00975302" w:rsidP="007D0C7E">
      <w:pPr>
        <w:widowControl w:val="0"/>
        <w:numPr>
          <w:ilvl w:val="0"/>
          <w:numId w:val="71"/>
        </w:numPr>
        <w:pBdr>
          <w:top w:val="nil"/>
          <w:left w:val="nil"/>
          <w:bottom w:val="nil"/>
          <w:right w:val="nil"/>
          <w:between w:val="nil"/>
        </w:pBdr>
        <w:rPr>
          <w:color w:val="000000"/>
          <w:sz w:val="22"/>
          <w:szCs w:val="22"/>
        </w:rPr>
      </w:pPr>
      <w:r>
        <w:rPr>
          <w:color w:val="000000"/>
          <w:sz w:val="22"/>
          <w:szCs w:val="22"/>
        </w:rPr>
        <w:t>E</w:t>
      </w:r>
      <w:r w:rsidRPr="00662D61">
        <w:rPr>
          <w:color w:val="000000"/>
          <w:sz w:val="22"/>
          <w:szCs w:val="22"/>
        </w:rPr>
        <w:t>ncourage open, respectful communication among individuals in the Congregation</w:t>
      </w:r>
    </w:p>
    <w:p w14:paraId="44CD2177" w14:textId="77777777" w:rsidR="00975302" w:rsidRDefault="00975302" w:rsidP="007D0C7E">
      <w:pPr>
        <w:widowControl w:val="0"/>
        <w:numPr>
          <w:ilvl w:val="0"/>
          <w:numId w:val="71"/>
        </w:numPr>
        <w:pBdr>
          <w:top w:val="nil"/>
          <w:left w:val="nil"/>
          <w:bottom w:val="nil"/>
          <w:right w:val="nil"/>
          <w:between w:val="nil"/>
        </w:pBdr>
        <w:rPr>
          <w:color w:val="000000"/>
          <w:sz w:val="22"/>
          <w:szCs w:val="22"/>
        </w:rPr>
      </w:pPr>
      <w:r w:rsidRPr="00A25675">
        <w:t xml:space="preserve">Provide </w:t>
      </w:r>
      <w:r w:rsidRPr="00662D61">
        <w:rPr>
          <w:color w:val="000000"/>
          <w:sz w:val="22"/>
          <w:szCs w:val="22"/>
        </w:rPr>
        <w:t>information about events and activities that fit with our Tri-UU Mission, Vision and Values</w:t>
      </w:r>
    </w:p>
    <w:p w14:paraId="0C89A0D5" w14:textId="77777777" w:rsidR="00975302" w:rsidRDefault="00975302" w:rsidP="007D0C7E">
      <w:pPr>
        <w:widowControl w:val="0"/>
        <w:numPr>
          <w:ilvl w:val="0"/>
          <w:numId w:val="71"/>
        </w:numPr>
        <w:pBdr>
          <w:top w:val="nil"/>
          <w:left w:val="nil"/>
          <w:bottom w:val="nil"/>
          <w:right w:val="nil"/>
          <w:between w:val="nil"/>
        </w:pBdr>
        <w:rPr>
          <w:color w:val="000000"/>
          <w:sz w:val="22"/>
          <w:szCs w:val="22"/>
        </w:rPr>
      </w:pPr>
      <w:r w:rsidRPr="00662D61">
        <w:rPr>
          <w:color w:val="000000"/>
          <w:sz w:val="22"/>
          <w:szCs w:val="22"/>
        </w:rPr>
        <w:t>To oversee and handle various aspects of internal and external communication about our Congregation</w:t>
      </w:r>
    </w:p>
    <w:p w14:paraId="16EBD39D" w14:textId="77777777" w:rsidR="00975302" w:rsidRDefault="00975302" w:rsidP="007D0C7E">
      <w:pPr>
        <w:widowControl w:val="0"/>
        <w:numPr>
          <w:ilvl w:val="0"/>
          <w:numId w:val="71"/>
        </w:numPr>
        <w:pBdr>
          <w:top w:val="nil"/>
          <w:left w:val="nil"/>
          <w:bottom w:val="nil"/>
          <w:right w:val="nil"/>
          <w:between w:val="nil"/>
        </w:pBdr>
        <w:rPr>
          <w:color w:val="000000"/>
          <w:sz w:val="22"/>
          <w:szCs w:val="22"/>
        </w:rPr>
      </w:pPr>
      <w:r w:rsidRPr="00662D61">
        <w:rPr>
          <w:color w:val="000000"/>
          <w:sz w:val="22"/>
          <w:szCs w:val="22"/>
        </w:rPr>
        <w:t>To manage and update our website and our Facebook information</w:t>
      </w:r>
    </w:p>
    <w:p w14:paraId="7021E568" w14:textId="77777777" w:rsidR="00975302" w:rsidRDefault="00975302" w:rsidP="007D0C7E">
      <w:pPr>
        <w:widowControl w:val="0"/>
        <w:numPr>
          <w:ilvl w:val="0"/>
          <w:numId w:val="71"/>
        </w:numPr>
        <w:pBdr>
          <w:top w:val="nil"/>
          <w:left w:val="nil"/>
          <w:bottom w:val="nil"/>
          <w:right w:val="nil"/>
          <w:between w:val="nil"/>
        </w:pBdr>
        <w:rPr>
          <w:color w:val="000000"/>
          <w:sz w:val="22"/>
          <w:szCs w:val="22"/>
        </w:rPr>
      </w:pPr>
      <w:r w:rsidRPr="00662D61">
        <w:rPr>
          <w:color w:val="000000"/>
          <w:sz w:val="22"/>
          <w:szCs w:val="22"/>
        </w:rPr>
        <w:t>To publish the Weekly Update</w:t>
      </w:r>
    </w:p>
    <w:p w14:paraId="5F6AA989" w14:textId="77777777" w:rsidR="00975302" w:rsidRDefault="00975302" w:rsidP="007D0C7E">
      <w:pPr>
        <w:widowControl w:val="0"/>
        <w:numPr>
          <w:ilvl w:val="0"/>
          <w:numId w:val="71"/>
        </w:numPr>
        <w:pBdr>
          <w:top w:val="nil"/>
          <w:left w:val="nil"/>
          <w:bottom w:val="nil"/>
          <w:right w:val="nil"/>
          <w:between w:val="nil"/>
        </w:pBdr>
        <w:rPr>
          <w:color w:val="000000"/>
          <w:sz w:val="22"/>
          <w:szCs w:val="22"/>
        </w:rPr>
      </w:pPr>
      <w:r w:rsidRPr="00662D61">
        <w:rPr>
          <w:color w:val="000000"/>
          <w:sz w:val="22"/>
          <w:szCs w:val="22"/>
        </w:rPr>
        <w:t>To manage advertisements, including decisions not to advertise in some publications</w:t>
      </w:r>
    </w:p>
    <w:p w14:paraId="19F6D632" w14:textId="77777777" w:rsidR="00975302" w:rsidRDefault="00975302" w:rsidP="007D0C7E">
      <w:pPr>
        <w:widowControl w:val="0"/>
        <w:numPr>
          <w:ilvl w:val="0"/>
          <w:numId w:val="71"/>
        </w:numPr>
        <w:pBdr>
          <w:top w:val="nil"/>
          <w:left w:val="nil"/>
          <w:bottom w:val="nil"/>
          <w:right w:val="nil"/>
          <w:between w:val="nil"/>
        </w:pBdr>
        <w:rPr>
          <w:color w:val="000000"/>
          <w:sz w:val="22"/>
          <w:szCs w:val="22"/>
        </w:rPr>
      </w:pPr>
      <w:r w:rsidRPr="00662D61">
        <w:rPr>
          <w:color w:val="000000"/>
          <w:sz w:val="22"/>
          <w:szCs w:val="22"/>
        </w:rPr>
        <w:t>To see that our Congregation is listed in local telephone books</w:t>
      </w:r>
    </w:p>
    <w:p w14:paraId="2D840572" w14:textId="77777777" w:rsidR="00975302" w:rsidRDefault="00975302" w:rsidP="007D0C7E">
      <w:pPr>
        <w:widowControl w:val="0"/>
        <w:numPr>
          <w:ilvl w:val="0"/>
          <w:numId w:val="71"/>
        </w:numPr>
        <w:pBdr>
          <w:top w:val="nil"/>
          <w:left w:val="nil"/>
          <w:bottom w:val="nil"/>
          <w:right w:val="nil"/>
          <w:between w:val="nil"/>
        </w:pBdr>
        <w:rPr>
          <w:color w:val="000000"/>
          <w:sz w:val="22"/>
          <w:szCs w:val="22"/>
        </w:rPr>
      </w:pPr>
      <w:r w:rsidRPr="00662D61">
        <w:rPr>
          <w:color w:val="000000"/>
          <w:sz w:val="22"/>
          <w:szCs w:val="22"/>
        </w:rPr>
        <w:t>To gather information each month of the next month’s Forums and Worship Services, and then to pass this along to appropriate internal personnel</w:t>
      </w:r>
    </w:p>
    <w:p w14:paraId="3CD1B29E" w14:textId="77777777" w:rsidR="00975302" w:rsidRDefault="00975302" w:rsidP="007D0C7E">
      <w:pPr>
        <w:widowControl w:val="0"/>
        <w:numPr>
          <w:ilvl w:val="0"/>
          <w:numId w:val="71"/>
        </w:numPr>
        <w:pBdr>
          <w:top w:val="nil"/>
          <w:left w:val="nil"/>
          <w:bottom w:val="nil"/>
          <w:right w:val="nil"/>
          <w:between w:val="nil"/>
        </w:pBdr>
        <w:rPr>
          <w:color w:val="000000"/>
          <w:sz w:val="22"/>
          <w:szCs w:val="22"/>
        </w:rPr>
      </w:pPr>
      <w:r w:rsidRPr="00662D61">
        <w:rPr>
          <w:color w:val="000000"/>
          <w:sz w:val="22"/>
          <w:szCs w:val="22"/>
        </w:rPr>
        <w:t>To take pictures of important events that involve our congregation</w:t>
      </w:r>
    </w:p>
    <w:p w14:paraId="53BE26D2" w14:textId="77777777" w:rsidR="00975302" w:rsidRDefault="00975302" w:rsidP="007D0C7E">
      <w:pPr>
        <w:widowControl w:val="0"/>
        <w:numPr>
          <w:ilvl w:val="0"/>
          <w:numId w:val="71"/>
        </w:numPr>
        <w:pBdr>
          <w:top w:val="nil"/>
          <w:left w:val="nil"/>
          <w:bottom w:val="nil"/>
          <w:right w:val="nil"/>
          <w:between w:val="nil"/>
        </w:pBdr>
        <w:rPr>
          <w:color w:val="000000"/>
          <w:sz w:val="22"/>
          <w:szCs w:val="22"/>
        </w:rPr>
      </w:pPr>
      <w:r w:rsidRPr="00662D61">
        <w:rPr>
          <w:color w:val="000000"/>
          <w:sz w:val="22"/>
          <w:szCs w:val="22"/>
        </w:rPr>
        <w:t>To provide press releases when events warrant</w:t>
      </w:r>
    </w:p>
    <w:p w14:paraId="40E434CF" w14:textId="77777777" w:rsidR="00975302" w:rsidRDefault="00975302" w:rsidP="007D0C7E">
      <w:pPr>
        <w:widowControl w:val="0"/>
        <w:numPr>
          <w:ilvl w:val="0"/>
          <w:numId w:val="71"/>
        </w:numPr>
        <w:pBdr>
          <w:top w:val="nil"/>
          <w:left w:val="nil"/>
          <w:bottom w:val="nil"/>
          <w:right w:val="nil"/>
          <w:between w:val="nil"/>
        </w:pBdr>
        <w:rPr>
          <w:color w:val="000000"/>
          <w:sz w:val="22"/>
          <w:szCs w:val="22"/>
        </w:rPr>
      </w:pPr>
      <w:r w:rsidRPr="00662D61">
        <w:rPr>
          <w:color w:val="000000"/>
          <w:sz w:val="22"/>
          <w:szCs w:val="22"/>
        </w:rPr>
        <w:t>To maintain, and submit to the Operations Manual Team, a list of the routine tasks that are to be accomplished by the C</w:t>
      </w:r>
      <w:r w:rsidRPr="00662D61">
        <w:rPr>
          <w:b/>
          <w:color w:val="000000"/>
          <w:sz w:val="22"/>
          <w:szCs w:val="22"/>
        </w:rPr>
        <w:t>ommunications Team</w:t>
      </w:r>
    </w:p>
    <w:p w14:paraId="0DCABFF8" w14:textId="187FCEF7" w:rsidR="00975302" w:rsidRDefault="00975302" w:rsidP="007D0C7E">
      <w:pPr>
        <w:widowControl w:val="0"/>
        <w:numPr>
          <w:ilvl w:val="0"/>
          <w:numId w:val="71"/>
        </w:numPr>
        <w:pBdr>
          <w:top w:val="nil"/>
          <w:left w:val="nil"/>
          <w:bottom w:val="nil"/>
          <w:right w:val="nil"/>
          <w:between w:val="nil"/>
        </w:pBdr>
        <w:rPr>
          <w:color w:val="000000"/>
          <w:sz w:val="22"/>
          <w:szCs w:val="22"/>
        </w:rPr>
      </w:pPr>
      <w:r w:rsidRPr="00662D61">
        <w:rPr>
          <w:color w:val="000000"/>
          <w:sz w:val="22"/>
          <w:szCs w:val="22"/>
        </w:rPr>
        <w:t xml:space="preserve">*To provide information about Tri-UU happenings to the Southern Regional and </w:t>
      </w:r>
      <w:r w:rsidR="007718FB">
        <w:rPr>
          <w:color w:val="000000"/>
          <w:sz w:val="22"/>
          <w:szCs w:val="22"/>
        </w:rPr>
        <w:t xml:space="preserve">Sunshine </w:t>
      </w:r>
      <w:r w:rsidRPr="00662D61">
        <w:rPr>
          <w:color w:val="000000"/>
          <w:sz w:val="22"/>
          <w:szCs w:val="22"/>
        </w:rPr>
        <w:t xml:space="preserve">Cluster. (See note in next bullet)     </w:t>
      </w:r>
    </w:p>
    <w:p w14:paraId="36334D9C" w14:textId="77777777" w:rsidR="00975302" w:rsidRPr="00662D61" w:rsidRDefault="00975302" w:rsidP="007D0C7E">
      <w:pPr>
        <w:widowControl w:val="0"/>
        <w:numPr>
          <w:ilvl w:val="0"/>
          <w:numId w:val="71"/>
        </w:numPr>
        <w:pBdr>
          <w:top w:val="nil"/>
          <w:left w:val="nil"/>
          <w:bottom w:val="nil"/>
          <w:right w:val="nil"/>
          <w:between w:val="nil"/>
        </w:pBdr>
        <w:rPr>
          <w:color w:val="000000"/>
          <w:sz w:val="22"/>
          <w:szCs w:val="22"/>
        </w:rPr>
      </w:pPr>
      <w:r w:rsidRPr="00662D61">
        <w:rPr>
          <w:color w:val="646400"/>
          <w:sz w:val="22"/>
          <w:szCs w:val="22"/>
        </w:rPr>
        <w:t>*</w:t>
      </w:r>
      <w:r w:rsidRPr="00662D61">
        <w:rPr>
          <w:color w:val="000000"/>
          <w:sz w:val="22"/>
          <w:szCs w:val="22"/>
        </w:rPr>
        <w:t>Note: External communications shall be the responsibility of the Minister., the Leader of the Communications Team, or the President unless otherwise specifically approved by those three</w:t>
      </w:r>
    </w:p>
    <w:p w14:paraId="69351C35" w14:textId="6A15CB45" w:rsidR="00975302" w:rsidRDefault="00A04F9E" w:rsidP="00975302">
      <w:pPr>
        <w:widowControl w:val="0"/>
        <w:pBdr>
          <w:top w:val="nil"/>
          <w:left w:val="nil"/>
          <w:bottom w:val="nil"/>
          <w:right w:val="nil"/>
          <w:between w:val="nil"/>
        </w:pBdr>
        <w:ind w:left="115" w:firstLine="60"/>
        <w:rPr>
          <w:color w:val="000000"/>
        </w:rPr>
      </w:pPr>
      <w:r>
        <w:rPr>
          <w:noProof/>
          <w:color w:val="000000"/>
        </w:rPr>
        <mc:AlternateContent>
          <mc:Choice Requires="wps">
            <w:drawing>
              <wp:anchor distT="0" distB="0" distL="114300" distR="114300" simplePos="0" relativeHeight="254149632" behindDoc="0" locked="0" layoutInCell="1" allowOverlap="1" wp14:anchorId="612414FE" wp14:editId="693AFB1A">
                <wp:simplePos x="0" y="0"/>
                <wp:positionH relativeFrom="column">
                  <wp:posOffset>-570230</wp:posOffset>
                </wp:positionH>
                <wp:positionV relativeFrom="paragraph">
                  <wp:posOffset>46990</wp:posOffset>
                </wp:positionV>
                <wp:extent cx="499745" cy="1183005"/>
                <wp:effectExtent l="12700" t="12700" r="20955" b="10795"/>
                <wp:wrapNone/>
                <wp:docPr id="13" name="Up Arrow 13">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E62C7F2" w14:textId="77777777" w:rsidR="00A04F9E" w:rsidRPr="00260E8E" w:rsidRDefault="00A04F9E"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414FE" id="Up Arrow 13" o:spid="_x0000_s1108" type="#_x0000_t68" href="#toc1" style="position:absolute;left:0;text-align:left;margin-left:-44.9pt;margin-top:3.7pt;width:39.35pt;height:93.15pt;z-index:25414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6gbQIAAEY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7E62C7F2" w14:textId="77777777" w:rsidR="00A04F9E" w:rsidRPr="00260E8E" w:rsidRDefault="00A04F9E"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3588027C" w14:textId="77777777" w:rsidR="00975302" w:rsidRDefault="00975302" w:rsidP="00975302">
      <w:pPr>
        <w:pStyle w:val="Style3"/>
      </w:pPr>
      <w:r>
        <w:t>Structure:</w:t>
      </w:r>
    </w:p>
    <w:p w14:paraId="3DD411BC" w14:textId="12083315" w:rsidR="00975302" w:rsidRDefault="00975302" w:rsidP="00251B3D">
      <w:pPr>
        <w:pStyle w:val="ListParagraph"/>
        <w:widowControl w:val="0"/>
        <w:numPr>
          <w:ilvl w:val="0"/>
          <w:numId w:val="127"/>
        </w:numPr>
        <w:pBdr>
          <w:top w:val="nil"/>
          <w:left w:val="nil"/>
          <w:bottom w:val="nil"/>
          <w:right w:val="nil"/>
          <w:between w:val="nil"/>
        </w:pBdr>
        <w:rPr>
          <w:color w:val="000000"/>
          <w:sz w:val="22"/>
          <w:szCs w:val="22"/>
        </w:rPr>
      </w:pPr>
      <w:r w:rsidRPr="000B6CD6">
        <w:t>The Communications Team</w:t>
      </w:r>
      <w:r w:rsidRPr="000B6CD6">
        <w:rPr>
          <w:color w:val="000000"/>
          <w:sz w:val="22"/>
          <w:szCs w:val="22"/>
        </w:rPr>
        <w:t xml:space="preserve"> shall be composed of the following persons or their designated representatives: Communications Team Leader</w:t>
      </w:r>
      <w:r>
        <w:rPr>
          <w:color w:val="000000"/>
          <w:sz w:val="22"/>
          <w:szCs w:val="22"/>
        </w:rPr>
        <w:t>, chosen by the team from its membership and approved by the Board</w:t>
      </w:r>
      <w:r w:rsidRPr="000B6CD6">
        <w:rPr>
          <w:color w:val="000000"/>
          <w:sz w:val="22"/>
          <w:szCs w:val="22"/>
        </w:rPr>
        <w:t xml:space="preserve">; Membership Team Leader; Board of Trustees liaison to the Communications Team Newsletter </w:t>
      </w:r>
      <w:proofErr w:type="gramStart"/>
      <w:r w:rsidRPr="000B6CD6">
        <w:rPr>
          <w:color w:val="000000"/>
          <w:sz w:val="19"/>
          <w:szCs w:val="19"/>
        </w:rPr>
        <w:t>[</w:t>
      </w:r>
      <w:r w:rsidR="007D1F62">
        <w:rPr>
          <w:color w:val="000000"/>
          <w:sz w:val="19"/>
          <w:szCs w:val="19"/>
        </w:rPr>
        <w:t>”</w:t>
      </w:r>
      <w:r w:rsidRPr="000B6CD6">
        <w:rPr>
          <w:color w:val="000000"/>
          <w:sz w:val="19"/>
          <w:szCs w:val="19"/>
        </w:rPr>
        <w:t>Time</w:t>
      </w:r>
      <w:r w:rsidR="009C182A">
        <w:rPr>
          <w:color w:val="000000"/>
          <w:sz w:val="19"/>
          <w:szCs w:val="19"/>
        </w:rPr>
        <w:t>t</w:t>
      </w:r>
      <w:r w:rsidRPr="000B6CD6">
        <w:rPr>
          <w:color w:val="000000"/>
          <w:sz w:val="19"/>
          <w:szCs w:val="19"/>
        </w:rPr>
        <w:t>able</w:t>
      </w:r>
      <w:proofErr w:type="gramEnd"/>
      <w:r w:rsidR="007D1F62">
        <w:rPr>
          <w:color w:val="000000"/>
          <w:sz w:val="19"/>
          <w:szCs w:val="19"/>
        </w:rPr>
        <w:t>”]</w:t>
      </w:r>
      <w:r w:rsidRPr="000B6CD6">
        <w:rPr>
          <w:color w:val="000000"/>
          <w:sz w:val="22"/>
          <w:szCs w:val="22"/>
        </w:rPr>
        <w:t xml:space="preserve"> editor and </w:t>
      </w:r>
      <w:r>
        <w:rPr>
          <w:color w:val="000000"/>
          <w:sz w:val="22"/>
          <w:szCs w:val="22"/>
        </w:rPr>
        <w:t>W</w:t>
      </w:r>
      <w:r w:rsidRPr="000B6CD6">
        <w:rPr>
          <w:color w:val="000000"/>
          <w:sz w:val="22"/>
          <w:szCs w:val="22"/>
        </w:rPr>
        <w:t>ebmaster if appropriate.</w:t>
      </w:r>
    </w:p>
    <w:p w14:paraId="0BB9261A" w14:textId="1C200096" w:rsidR="00975302" w:rsidRDefault="00A04F9E" w:rsidP="00251B3D">
      <w:pPr>
        <w:pStyle w:val="ListParagraph"/>
        <w:widowControl w:val="0"/>
        <w:numPr>
          <w:ilvl w:val="0"/>
          <w:numId w:val="127"/>
        </w:numPr>
        <w:pBdr>
          <w:top w:val="nil"/>
          <w:left w:val="nil"/>
          <w:bottom w:val="nil"/>
          <w:right w:val="nil"/>
          <w:between w:val="nil"/>
        </w:pBdr>
        <w:rPr>
          <w:color w:val="000000"/>
          <w:sz w:val="22"/>
          <w:szCs w:val="22"/>
        </w:rPr>
      </w:pPr>
      <w:r>
        <w:rPr>
          <w:noProof/>
        </w:rPr>
        <mc:AlternateContent>
          <mc:Choice Requires="wps">
            <w:drawing>
              <wp:anchor distT="0" distB="0" distL="114300" distR="114300" simplePos="0" relativeHeight="254151680" behindDoc="0" locked="0" layoutInCell="1" allowOverlap="1" wp14:anchorId="12C32953" wp14:editId="64151CC8">
                <wp:simplePos x="0" y="0"/>
                <wp:positionH relativeFrom="column">
                  <wp:posOffset>-548640</wp:posOffset>
                </wp:positionH>
                <wp:positionV relativeFrom="paragraph">
                  <wp:posOffset>234315</wp:posOffset>
                </wp:positionV>
                <wp:extent cx="534035" cy="1221740"/>
                <wp:effectExtent l="12700" t="0" r="24765" b="22860"/>
                <wp:wrapNone/>
                <wp:docPr id="18" name="Down Arrow 18">
                  <a:hlinkClick xmlns:a="http://schemas.openxmlformats.org/drawingml/2006/main" r:id="rId38"/>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7755B6" w14:textId="77777777" w:rsidR="00A04F9E" w:rsidRPr="0052516C" w:rsidRDefault="00A04F9E"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32953" id="Down Arrow 18" o:spid="_x0000_s1109" type="#_x0000_t67" href="#p36" style="position:absolute;left:0;text-align:left;margin-left:-43.2pt;margin-top:18.45pt;width:42.05pt;height:96.2pt;z-index:25415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" o:button="t" adj="16512" fillcolor="#ffc000" strokecolor="#c00000" strokeweight="1.25pt">
                <v:fill o:detectmouseclick="t"/>
                <v:textbox>
                  <w:txbxContent>
                    <w:p w14:paraId="2B7755B6" w14:textId="77777777" w:rsidR="00A04F9E" w:rsidRPr="0052516C" w:rsidRDefault="00A04F9E" w:rsidP="0097100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0B6CD6">
        <w:rPr>
          <w:color w:val="000000"/>
          <w:sz w:val="22"/>
          <w:szCs w:val="22"/>
        </w:rPr>
        <w:t>The Team is a loose federation of people responsible for various functions</w:t>
      </w:r>
    </w:p>
    <w:p w14:paraId="58F76DE3" w14:textId="549D9D6E" w:rsidR="00975302" w:rsidRDefault="00975302" w:rsidP="00251B3D">
      <w:pPr>
        <w:pStyle w:val="ListParagraph"/>
        <w:widowControl w:val="0"/>
        <w:numPr>
          <w:ilvl w:val="0"/>
          <w:numId w:val="127"/>
        </w:numPr>
        <w:pBdr>
          <w:top w:val="nil"/>
          <w:left w:val="nil"/>
          <w:bottom w:val="nil"/>
          <w:right w:val="nil"/>
          <w:between w:val="nil"/>
        </w:pBdr>
        <w:rPr>
          <w:color w:val="000000"/>
          <w:sz w:val="22"/>
          <w:szCs w:val="22"/>
        </w:rPr>
      </w:pPr>
      <w:r w:rsidRPr="000B6CD6">
        <w:rPr>
          <w:color w:val="000000"/>
          <w:sz w:val="22"/>
          <w:szCs w:val="22"/>
        </w:rPr>
        <w:t>The Team Leader will serve on the Program Council as the representative of the team and will oversee the Team's budget</w:t>
      </w:r>
    </w:p>
    <w:p w14:paraId="3DAD5C41" w14:textId="0BFED63A" w:rsidR="00A04F9E" w:rsidRDefault="00A04F9E" w:rsidP="00A04F9E">
      <w:pPr>
        <w:widowControl w:val="0"/>
        <w:pBdr>
          <w:top w:val="nil"/>
          <w:left w:val="nil"/>
          <w:bottom w:val="nil"/>
          <w:right w:val="nil"/>
          <w:between w:val="nil"/>
        </w:pBdr>
        <w:rPr>
          <w:color w:val="000000"/>
          <w:sz w:val="22"/>
          <w:szCs w:val="22"/>
        </w:rPr>
      </w:pPr>
    </w:p>
    <w:p w14:paraId="4A6D2E9C" w14:textId="793BD48C" w:rsidR="00A04F9E" w:rsidRDefault="00A04F9E">
      <w:pPr>
        <w:spacing w:after="200" w:line="288" w:lineRule="auto"/>
        <w:rPr>
          <w:color w:val="000000"/>
          <w:sz w:val="22"/>
          <w:szCs w:val="22"/>
        </w:rPr>
      </w:pPr>
      <w:r>
        <w:rPr>
          <w:color w:val="000000"/>
          <w:sz w:val="22"/>
          <w:szCs w:val="22"/>
        </w:rPr>
        <w:br w:type="page"/>
      </w:r>
    </w:p>
    <w:p w14:paraId="075600CA" w14:textId="77777777" w:rsidR="00A04F9E" w:rsidRDefault="00A04F9E" w:rsidP="00A04F9E">
      <w:pPr>
        <w:widowControl w:val="0"/>
        <w:pBdr>
          <w:top w:val="nil"/>
          <w:left w:val="nil"/>
          <w:bottom w:val="nil"/>
          <w:right w:val="nil"/>
          <w:between w:val="nil"/>
        </w:pBdr>
        <w:rPr>
          <w:color w:val="000000"/>
          <w:sz w:val="22"/>
          <w:szCs w:val="22"/>
        </w:rPr>
      </w:pPr>
    </w:p>
    <w:p w14:paraId="34C2A132" w14:textId="29AEB8FB" w:rsidR="00A04F9E" w:rsidRDefault="00A04F9E" w:rsidP="00A04F9E">
      <w:pPr>
        <w:widowControl w:val="0"/>
        <w:pBdr>
          <w:top w:val="nil"/>
          <w:left w:val="nil"/>
          <w:bottom w:val="nil"/>
          <w:right w:val="nil"/>
          <w:between w:val="nil"/>
        </w:pBdr>
        <w:rPr>
          <w:color w:val="000000"/>
          <w:sz w:val="22"/>
          <w:szCs w:val="22"/>
        </w:rPr>
      </w:pPr>
    </w:p>
    <w:p w14:paraId="2EFB4968" w14:textId="77777777" w:rsidR="00A04F9E" w:rsidRPr="00A04F9E" w:rsidRDefault="00A04F9E" w:rsidP="00A04F9E">
      <w:pPr>
        <w:widowControl w:val="0"/>
        <w:pBdr>
          <w:top w:val="nil"/>
          <w:left w:val="nil"/>
          <w:bottom w:val="nil"/>
          <w:right w:val="nil"/>
          <w:between w:val="nil"/>
        </w:pBdr>
        <w:rPr>
          <w:color w:val="000000"/>
          <w:sz w:val="22"/>
          <w:szCs w:val="22"/>
        </w:rPr>
      </w:pPr>
    </w:p>
    <w:p w14:paraId="273F9161" w14:textId="77777777" w:rsidR="00975302" w:rsidRDefault="00975302" w:rsidP="00975302">
      <w:pPr>
        <w:widowControl w:val="0"/>
        <w:pBdr>
          <w:top w:val="nil"/>
          <w:left w:val="nil"/>
          <w:bottom w:val="nil"/>
          <w:right w:val="nil"/>
          <w:between w:val="nil"/>
        </w:pBdr>
        <w:ind w:left="115"/>
        <w:rPr>
          <w:color w:val="000000"/>
        </w:rPr>
      </w:pPr>
    </w:p>
    <w:p w14:paraId="4CB91000" w14:textId="18E302A5" w:rsidR="00975302" w:rsidRDefault="00975302" w:rsidP="00975302">
      <w:pPr>
        <w:pStyle w:val="Style3"/>
      </w:pPr>
      <w:r>
        <w:t xml:space="preserve">Function: </w:t>
      </w:r>
    </w:p>
    <w:p w14:paraId="72A7C110" w14:textId="77777777" w:rsidR="00975302" w:rsidRPr="004310E5" w:rsidRDefault="00975302" w:rsidP="007D0C7E">
      <w:pPr>
        <w:widowControl w:val="0"/>
        <w:numPr>
          <w:ilvl w:val="0"/>
          <w:numId w:val="70"/>
        </w:numPr>
        <w:pBdr>
          <w:top w:val="nil"/>
          <w:left w:val="nil"/>
          <w:bottom w:val="nil"/>
          <w:right w:val="nil"/>
          <w:between w:val="nil"/>
        </w:pBdr>
        <w:rPr>
          <w:color w:val="000000"/>
          <w:sz w:val="22"/>
          <w:szCs w:val="22"/>
        </w:rPr>
      </w:pPr>
      <w:r w:rsidRPr="004310E5">
        <w:rPr>
          <w:color w:val="000000"/>
          <w:sz w:val="22"/>
          <w:szCs w:val="22"/>
        </w:rPr>
        <w:t>The Team will meet only on rare occasions, with most business being handled through email or by telephone</w:t>
      </w:r>
    </w:p>
    <w:p w14:paraId="28A686B0" w14:textId="25569985" w:rsidR="00975302" w:rsidRDefault="00975302" w:rsidP="007D0C7E">
      <w:pPr>
        <w:widowControl w:val="0"/>
        <w:numPr>
          <w:ilvl w:val="0"/>
          <w:numId w:val="70"/>
        </w:numPr>
        <w:pBdr>
          <w:top w:val="nil"/>
          <w:left w:val="nil"/>
          <w:bottom w:val="nil"/>
          <w:right w:val="nil"/>
          <w:between w:val="nil"/>
        </w:pBdr>
        <w:rPr>
          <w:color w:val="000000"/>
          <w:sz w:val="22"/>
          <w:szCs w:val="22"/>
        </w:rPr>
      </w:pPr>
      <w:r w:rsidRPr="004310E5">
        <w:rPr>
          <w:color w:val="000000"/>
          <w:sz w:val="22"/>
          <w:szCs w:val="22"/>
        </w:rPr>
        <w:t>The Team Leader will oversee the Team’s budge</w:t>
      </w:r>
      <w:r>
        <w:rPr>
          <w:color w:val="000000"/>
          <w:sz w:val="22"/>
          <w:szCs w:val="22"/>
        </w:rPr>
        <w:t>t</w:t>
      </w:r>
    </w:p>
    <w:p w14:paraId="3E95DB34" w14:textId="5B734216" w:rsidR="00975302" w:rsidRPr="00AE164C" w:rsidRDefault="00975302" w:rsidP="00975302">
      <w:pPr>
        <w:widowControl w:val="0"/>
        <w:numPr>
          <w:ilvl w:val="0"/>
          <w:numId w:val="70"/>
        </w:numPr>
        <w:pBdr>
          <w:top w:val="nil"/>
          <w:left w:val="nil"/>
          <w:bottom w:val="nil"/>
          <w:right w:val="nil"/>
          <w:between w:val="nil"/>
        </w:pBdr>
        <w:rPr>
          <w:color w:val="000000"/>
          <w:sz w:val="22"/>
          <w:szCs w:val="22"/>
        </w:rPr>
      </w:pPr>
      <w:r w:rsidRPr="00344E24">
        <w:rPr>
          <w:color w:val="000000"/>
          <w:sz w:val="22"/>
          <w:szCs w:val="22"/>
        </w:rPr>
        <w:t xml:space="preserve">The Board of Trustees hereby grants </w:t>
      </w:r>
      <w:proofErr w:type="gramStart"/>
      <w:r w:rsidRPr="00344E24">
        <w:rPr>
          <w:color w:val="000000"/>
          <w:sz w:val="22"/>
          <w:szCs w:val="22"/>
        </w:rPr>
        <w:t>decision making</w:t>
      </w:r>
      <w:proofErr w:type="gramEnd"/>
      <w:r w:rsidRPr="00344E24">
        <w:rPr>
          <w:color w:val="000000"/>
          <w:sz w:val="22"/>
          <w:szCs w:val="22"/>
        </w:rPr>
        <w:t xml:space="preserve"> authority to the Team for matters that are exclusively or primarily related to the business of the Team as determined by the purposes listed above.</w:t>
      </w:r>
      <w:r w:rsidRPr="00344E24">
        <w:rPr>
          <w:b/>
          <w:color w:val="000000"/>
          <w:sz w:val="22"/>
          <w:szCs w:val="22"/>
        </w:rPr>
        <w:t xml:space="preserve"> </w:t>
      </w:r>
      <w:bookmarkStart w:id="377" w:name="p36"/>
      <w:bookmarkEnd w:id="377"/>
    </w:p>
    <w:p w14:paraId="160741F8" w14:textId="77777777" w:rsidR="00975302" w:rsidRPr="00344E24" w:rsidRDefault="00975302" w:rsidP="00975302">
      <w:pPr>
        <w:widowControl w:val="0"/>
        <w:pBdr>
          <w:top w:val="nil"/>
          <w:left w:val="nil"/>
          <w:bottom w:val="nil"/>
          <w:right w:val="nil"/>
          <w:between w:val="nil"/>
        </w:pBdr>
        <w:ind w:left="835"/>
        <w:rPr>
          <w:color w:val="000000"/>
          <w:sz w:val="22"/>
          <w:szCs w:val="22"/>
        </w:rPr>
      </w:pPr>
    </w:p>
    <w:p w14:paraId="2F7A8609" w14:textId="77777777" w:rsidR="00975302" w:rsidRDefault="00975302" w:rsidP="00975302">
      <w:pPr>
        <w:pStyle w:val="Style3"/>
      </w:pPr>
      <w:r>
        <w:t>Organizational position:</w:t>
      </w:r>
    </w:p>
    <w:p w14:paraId="0A74D0ED" w14:textId="77777777" w:rsidR="00975302" w:rsidRDefault="00975302" w:rsidP="00975302">
      <w:pPr>
        <w:pStyle w:val="Style3"/>
      </w:pPr>
    </w:p>
    <w:p w14:paraId="3E7FDCC7" w14:textId="35C2E81A" w:rsidR="00975302" w:rsidRDefault="00975302" w:rsidP="00975302">
      <w:pPr>
        <w:ind w:left="720"/>
        <w:jc w:val="both"/>
        <w:rPr>
          <w:sz w:val="22"/>
          <w:szCs w:val="22"/>
        </w:rPr>
      </w:pPr>
      <w:r w:rsidRPr="00DF0D08">
        <w:rPr>
          <w:sz w:val="22"/>
          <w:szCs w:val="22"/>
        </w:rPr>
        <w:t xml:space="preserve">The </w:t>
      </w:r>
      <w:r>
        <w:rPr>
          <w:sz w:val="22"/>
          <w:szCs w:val="22"/>
        </w:rPr>
        <w:t xml:space="preserve">Communications </w:t>
      </w:r>
      <w:r w:rsidRPr="00DF0D08">
        <w:rPr>
          <w:sz w:val="22"/>
          <w:szCs w:val="22"/>
        </w:rPr>
        <w:t xml:space="preserve">Team is designated as one of the </w:t>
      </w:r>
      <w:r>
        <w:rPr>
          <w:sz w:val="22"/>
          <w:szCs w:val="22"/>
        </w:rPr>
        <w:t xml:space="preserve">teams that comprise the </w:t>
      </w:r>
      <w:r w:rsidRPr="00DF0D08">
        <w:rPr>
          <w:sz w:val="22"/>
          <w:szCs w:val="22"/>
        </w:rPr>
        <w:t>Program Council</w:t>
      </w:r>
      <w:r>
        <w:rPr>
          <w:sz w:val="22"/>
          <w:szCs w:val="22"/>
        </w:rPr>
        <w:t>. It communicates directly with the other Council teams in regularly scheduled meetings and with the Board of Trustees through</w:t>
      </w:r>
      <w:r w:rsidRPr="00DF0D08">
        <w:rPr>
          <w:sz w:val="22"/>
          <w:szCs w:val="22"/>
        </w:rPr>
        <w:t xml:space="preserve"> </w:t>
      </w:r>
      <w:r>
        <w:rPr>
          <w:sz w:val="22"/>
          <w:szCs w:val="22"/>
        </w:rPr>
        <w:t>the Team Leader of the Council, i.e.</w:t>
      </w:r>
      <w:r w:rsidR="009C182A">
        <w:rPr>
          <w:sz w:val="22"/>
          <w:szCs w:val="22"/>
        </w:rPr>
        <w:t>,</w:t>
      </w:r>
      <w:r>
        <w:rPr>
          <w:sz w:val="22"/>
          <w:szCs w:val="22"/>
        </w:rPr>
        <w:t xml:space="preserve"> the Vice President of the Board of Trustees.</w:t>
      </w:r>
    </w:p>
    <w:p w14:paraId="4A459F7A" w14:textId="77777777" w:rsidR="00975302" w:rsidRDefault="00975302" w:rsidP="00975302">
      <w:pPr>
        <w:pStyle w:val="Style3"/>
      </w:pPr>
    </w:p>
    <w:p w14:paraId="6C03D559" w14:textId="6407798F" w:rsidR="00975302" w:rsidRDefault="00975302" w:rsidP="00975302">
      <w:pPr>
        <w:pStyle w:val="Style3"/>
      </w:pPr>
      <w:r>
        <w:t xml:space="preserve">Operationally: </w:t>
      </w:r>
    </w:p>
    <w:p w14:paraId="6A1CA2DA" w14:textId="09712256" w:rsidR="00975302" w:rsidRPr="008B384A" w:rsidRDefault="00975302" w:rsidP="00975302">
      <w:pPr>
        <w:widowControl w:val="0"/>
        <w:pBdr>
          <w:top w:val="nil"/>
          <w:left w:val="nil"/>
          <w:bottom w:val="nil"/>
          <w:right w:val="nil"/>
          <w:between w:val="nil"/>
        </w:pBdr>
        <w:ind w:left="835"/>
        <w:rPr>
          <w:color w:val="000000" w:themeColor="text1"/>
          <w:sz w:val="22"/>
          <w:szCs w:val="22"/>
        </w:rPr>
      </w:pPr>
      <w:r w:rsidRPr="004310E5">
        <w:rPr>
          <w:color w:val="000000"/>
          <w:sz w:val="22"/>
          <w:szCs w:val="22"/>
        </w:rPr>
        <w:t xml:space="preserve">Non-partisan communications: Congregation communication media may not be used for partisan political messages. </w:t>
      </w:r>
      <w:r w:rsidRPr="008B384A">
        <w:rPr>
          <w:color w:val="000000" w:themeColor="text1"/>
          <w:sz w:val="22"/>
          <w:szCs w:val="22"/>
        </w:rPr>
        <w:t>All actions of the Communications Team must be in accordance with the Bylaws of Tri-UU, the Policies of the Board of Trustees, in keeping with our Covenant of Right Relations and be in alignment with, and support of, the Vision and Mission of Tri-UU. </w:t>
      </w:r>
    </w:p>
    <w:p w14:paraId="67A07835" w14:textId="77777777" w:rsidR="00975302" w:rsidRPr="008B384A" w:rsidRDefault="00975302" w:rsidP="00975302">
      <w:pPr>
        <w:widowControl w:val="0"/>
        <w:pBdr>
          <w:top w:val="nil"/>
          <w:left w:val="nil"/>
          <w:bottom w:val="nil"/>
          <w:right w:val="nil"/>
          <w:between w:val="nil"/>
        </w:pBdr>
        <w:ind w:left="115"/>
        <w:rPr>
          <w:color w:val="000000"/>
        </w:rPr>
      </w:pPr>
    </w:p>
    <w:p w14:paraId="1230827E" w14:textId="3B06B807" w:rsidR="00975302" w:rsidRDefault="005D6EC4" w:rsidP="00975302">
      <w:pPr>
        <w:widowControl w:val="0"/>
        <w:pBdr>
          <w:top w:val="nil"/>
          <w:left w:val="nil"/>
          <w:bottom w:val="nil"/>
          <w:right w:val="nil"/>
          <w:between w:val="nil"/>
        </w:pBdr>
        <w:ind w:left="115"/>
        <w:rPr>
          <w:color w:val="000000"/>
        </w:rPr>
      </w:pPr>
      <w:r>
        <w:rPr>
          <w:noProof/>
          <w:color w:val="000000"/>
        </w:rPr>
        <mc:AlternateContent>
          <mc:Choice Requires="wps">
            <w:drawing>
              <wp:anchor distT="0" distB="0" distL="114300" distR="114300" simplePos="0" relativeHeight="254153728" behindDoc="0" locked="0" layoutInCell="1" allowOverlap="1" wp14:anchorId="67C152DF" wp14:editId="0BCEBC10">
                <wp:simplePos x="0" y="0"/>
                <wp:positionH relativeFrom="leftMargin">
                  <wp:align>right</wp:align>
                </wp:positionH>
                <wp:positionV relativeFrom="paragraph">
                  <wp:posOffset>215265</wp:posOffset>
                </wp:positionV>
                <wp:extent cx="499745" cy="1183005"/>
                <wp:effectExtent l="19050" t="19050" r="33655" b="17145"/>
                <wp:wrapNone/>
                <wp:docPr id="19" name="Up Arrow 19">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4D59EA5" w14:textId="77777777" w:rsidR="00A04F9E" w:rsidRPr="00260E8E" w:rsidRDefault="00A04F9E"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152DF" id="Up Arrow 19" o:spid="_x0000_s1110" type="#_x0000_t68" href="#toc1" style="position:absolute;left:0;text-align:left;margin-left:-11.85pt;margin-top:16.95pt;width:39.35pt;height:93.15pt;z-index:25415372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b06bQIAAEY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" o:button="t" adj="4562" fillcolor="#43bae8 [2676]" strokecolor="black [3213]">
                <v:fill color2="#74ccee [1972]" rotate="t" o:detectmouseclick="t" focusposition="1,1" focussize="-1,-1" focus="100%" type="gradientRadial"/>
                <v:textbox>
                  <w:txbxContent>
                    <w:p w14:paraId="04D59EA5" w14:textId="77777777" w:rsidR="00A04F9E" w:rsidRPr="00260E8E" w:rsidRDefault="00A04F9E"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w10:wrap anchorx="margin"/>
              </v:shape>
            </w:pict>
          </mc:Fallback>
        </mc:AlternateContent>
      </w:r>
      <w:r w:rsidR="00975302">
        <w:rPr>
          <w:color w:val="000000"/>
        </w:rPr>
        <w:t>Adopted 2/15/2016 Effective date:   4/1/2016   Revised:  2020</w:t>
      </w:r>
      <w:r w:rsidR="003122B6">
        <w:t xml:space="preserve">, </w:t>
      </w:r>
      <w:r w:rsidR="003122B6" w:rsidRPr="003122B6">
        <w:rPr>
          <w:color w:val="000000"/>
        </w:rPr>
        <w:t>2021</w:t>
      </w:r>
      <w:r w:rsidR="003122B6">
        <w:t xml:space="preserve">     </w:t>
      </w:r>
    </w:p>
    <w:p w14:paraId="6A0ACB33" w14:textId="0DFAA69F" w:rsidR="00975302" w:rsidRDefault="00975302" w:rsidP="00975302">
      <w:pPr>
        <w:widowControl w:val="0"/>
        <w:pBdr>
          <w:top w:val="nil"/>
          <w:left w:val="nil"/>
          <w:bottom w:val="nil"/>
          <w:right w:val="nil"/>
          <w:between w:val="nil"/>
        </w:pBdr>
        <w:ind w:left="115"/>
        <w:rPr>
          <w:color w:val="000000"/>
        </w:rPr>
      </w:pPr>
    </w:p>
    <w:p w14:paraId="3B2262E8" w14:textId="1CDA3733" w:rsidR="00975302" w:rsidRDefault="00975302" w:rsidP="00975302">
      <w:pPr>
        <w:widowControl w:val="0"/>
        <w:pBdr>
          <w:top w:val="nil"/>
          <w:left w:val="nil"/>
          <w:bottom w:val="nil"/>
          <w:right w:val="nil"/>
          <w:between w:val="nil"/>
        </w:pBdr>
        <w:ind w:left="115"/>
        <w:rPr>
          <w:color w:val="000000"/>
        </w:rPr>
      </w:pPr>
    </w:p>
    <w:p w14:paraId="31393007" w14:textId="713D3F90" w:rsidR="00975302" w:rsidRDefault="00975302" w:rsidP="00975302">
      <w:pPr>
        <w:widowControl w:val="0"/>
        <w:pBdr>
          <w:top w:val="nil"/>
          <w:left w:val="nil"/>
          <w:bottom w:val="nil"/>
          <w:right w:val="nil"/>
          <w:between w:val="nil"/>
        </w:pBdr>
        <w:ind w:left="115"/>
        <w:rPr>
          <w:color w:val="000000"/>
        </w:rPr>
      </w:pPr>
    </w:p>
    <w:p w14:paraId="517EB662" w14:textId="2131D8CF" w:rsidR="00975302" w:rsidRDefault="00975302" w:rsidP="00975302">
      <w:pPr>
        <w:widowControl w:val="0"/>
        <w:pBdr>
          <w:top w:val="nil"/>
          <w:left w:val="nil"/>
          <w:bottom w:val="nil"/>
          <w:right w:val="nil"/>
          <w:between w:val="nil"/>
        </w:pBdr>
        <w:ind w:left="115"/>
        <w:rPr>
          <w:color w:val="000000"/>
        </w:rPr>
      </w:pPr>
    </w:p>
    <w:p w14:paraId="05279D08" w14:textId="5DE87CC0" w:rsidR="00975302" w:rsidRDefault="00975302" w:rsidP="00975302">
      <w:pPr>
        <w:widowControl w:val="0"/>
        <w:pBdr>
          <w:top w:val="nil"/>
          <w:left w:val="nil"/>
          <w:bottom w:val="nil"/>
          <w:right w:val="nil"/>
          <w:between w:val="nil"/>
        </w:pBdr>
        <w:ind w:left="115"/>
        <w:rPr>
          <w:color w:val="000000"/>
        </w:rPr>
      </w:pPr>
    </w:p>
    <w:p w14:paraId="5BBFDDB3" w14:textId="77777777" w:rsidR="00975302" w:rsidRDefault="00975302" w:rsidP="00975302">
      <w:pPr>
        <w:widowControl w:val="0"/>
        <w:pBdr>
          <w:top w:val="nil"/>
          <w:left w:val="nil"/>
          <w:bottom w:val="nil"/>
          <w:right w:val="nil"/>
          <w:between w:val="nil"/>
        </w:pBdr>
        <w:ind w:left="115"/>
        <w:rPr>
          <w:color w:val="000000"/>
        </w:rPr>
      </w:pPr>
    </w:p>
    <w:p w14:paraId="6AA8F2CB" w14:textId="2263B70E" w:rsidR="00975302" w:rsidRDefault="005D6EC4" w:rsidP="00975302">
      <w:pPr>
        <w:widowControl w:val="0"/>
        <w:pBdr>
          <w:top w:val="nil"/>
          <w:left w:val="nil"/>
          <w:bottom w:val="nil"/>
          <w:right w:val="nil"/>
          <w:between w:val="nil"/>
        </w:pBdr>
        <w:ind w:left="115"/>
        <w:rPr>
          <w:color w:val="000000"/>
        </w:rPr>
      </w:pPr>
      <w:r>
        <w:rPr>
          <w:noProof/>
        </w:rPr>
        <mc:AlternateContent>
          <mc:Choice Requires="wps">
            <w:drawing>
              <wp:anchor distT="0" distB="0" distL="114300" distR="114300" simplePos="0" relativeHeight="254155776" behindDoc="0" locked="0" layoutInCell="1" allowOverlap="1" wp14:anchorId="438741F9" wp14:editId="66725340">
                <wp:simplePos x="0" y="0"/>
                <wp:positionH relativeFrom="leftMargin">
                  <wp:align>right</wp:align>
                </wp:positionH>
                <wp:positionV relativeFrom="paragraph">
                  <wp:posOffset>262255</wp:posOffset>
                </wp:positionV>
                <wp:extent cx="534035" cy="1221740"/>
                <wp:effectExtent l="19050" t="0" r="18415" b="35560"/>
                <wp:wrapNone/>
                <wp:docPr id="20" name="Down Arrow 20">
                  <a:hlinkClick xmlns:a="http://schemas.openxmlformats.org/drawingml/2006/main" r:id="rId39"/>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B0DD0" w14:textId="77777777" w:rsidR="00A04F9E" w:rsidRPr="0052516C" w:rsidRDefault="00A04F9E"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741F9" id="Down Arrow 20" o:spid="_x0000_s1111" type="#_x0000_t67" href="#p37" style="position:absolute;left:0;text-align:left;margin-left:-9.15pt;margin-top:20.65pt;width:42.05pt;height:96.2pt;z-index:2541557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" o:button="t" adj="16512" fillcolor="#ffc000" strokecolor="#c00000" strokeweight="1.25pt">
                <v:fill o:detectmouseclick="t"/>
                <v:textbox>
                  <w:txbxContent>
                    <w:p w14:paraId="67BB0DD0" w14:textId="77777777" w:rsidR="00A04F9E" w:rsidRPr="0052516C" w:rsidRDefault="00A04F9E" w:rsidP="00971005">
                      <w:pPr>
                        <w:jc w:val="both"/>
                        <w:rPr>
                          <w:b/>
                          <w:bCs/>
                          <w:color w:val="000000" w:themeColor="text1"/>
                          <w:sz w:val="32"/>
                          <w:szCs w:val="32"/>
                        </w:rPr>
                      </w:pPr>
                      <w:r w:rsidRPr="0052516C">
                        <w:rPr>
                          <w:b/>
                          <w:bCs/>
                          <w:color w:val="000000" w:themeColor="text1"/>
                          <w:sz w:val="32"/>
                          <w:szCs w:val="32"/>
                        </w:rPr>
                        <w:t>NEXT</w:t>
                      </w:r>
                    </w:p>
                  </w:txbxContent>
                </v:textbox>
                <w10:wrap anchorx="margin"/>
              </v:shape>
            </w:pict>
          </mc:Fallback>
        </mc:AlternateContent>
      </w:r>
    </w:p>
    <w:p w14:paraId="6E773C9F" w14:textId="1045D0DA" w:rsidR="00975302" w:rsidRDefault="00975302" w:rsidP="00975302">
      <w:pPr>
        <w:widowControl w:val="0"/>
        <w:pBdr>
          <w:top w:val="nil"/>
          <w:left w:val="nil"/>
          <w:bottom w:val="nil"/>
          <w:right w:val="nil"/>
          <w:between w:val="nil"/>
        </w:pBdr>
        <w:ind w:left="115"/>
        <w:rPr>
          <w:color w:val="000000"/>
        </w:rPr>
      </w:pPr>
    </w:p>
    <w:p w14:paraId="6F5D88A9" w14:textId="1D6ED4E0" w:rsidR="00975302" w:rsidRDefault="00975302" w:rsidP="00975302">
      <w:pPr>
        <w:widowControl w:val="0"/>
        <w:pBdr>
          <w:top w:val="nil"/>
          <w:left w:val="nil"/>
          <w:bottom w:val="nil"/>
          <w:right w:val="nil"/>
          <w:between w:val="nil"/>
        </w:pBdr>
        <w:ind w:left="115"/>
        <w:rPr>
          <w:color w:val="000000"/>
        </w:rPr>
      </w:pPr>
    </w:p>
    <w:p w14:paraId="7250A09F" w14:textId="77777777" w:rsidR="00975302" w:rsidRDefault="00975302" w:rsidP="00975302">
      <w:pPr>
        <w:widowControl w:val="0"/>
        <w:pBdr>
          <w:top w:val="nil"/>
          <w:left w:val="nil"/>
          <w:bottom w:val="nil"/>
          <w:right w:val="nil"/>
          <w:between w:val="nil"/>
        </w:pBdr>
        <w:ind w:left="115"/>
        <w:rPr>
          <w:color w:val="000000"/>
        </w:rPr>
      </w:pPr>
    </w:p>
    <w:p w14:paraId="1A2EDCE4" w14:textId="6D063A78" w:rsidR="00975302" w:rsidRDefault="00975302" w:rsidP="00975302">
      <w:pPr>
        <w:widowControl w:val="0"/>
        <w:pBdr>
          <w:top w:val="nil"/>
          <w:left w:val="nil"/>
          <w:bottom w:val="nil"/>
          <w:right w:val="nil"/>
          <w:between w:val="nil"/>
        </w:pBdr>
        <w:ind w:left="115"/>
        <w:rPr>
          <w:color w:val="000000"/>
        </w:rPr>
      </w:pPr>
    </w:p>
    <w:p w14:paraId="12DCC450" w14:textId="7B87EFFE" w:rsidR="00975302" w:rsidRDefault="00975302" w:rsidP="00975302">
      <w:pPr>
        <w:widowControl w:val="0"/>
        <w:pBdr>
          <w:top w:val="nil"/>
          <w:left w:val="nil"/>
          <w:bottom w:val="nil"/>
          <w:right w:val="nil"/>
          <w:between w:val="nil"/>
        </w:pBdr>
        <w:ind w:left="115"/>
        <w:rPr>
          <w:color w:val="000000"/>
        </w:rPr>
      </w:pPr>
    </w:p>
    <w:p w14:paraId="3A63EE5B" w14:textId="57F9BA0F" w:rsidR="00975302" w:rsidRDefault="00975302" w:rsidP="00975302">
      <w:pPr>
        <w:widowControl w:val="0"/>
        <w:pBdr>
          <w:top w:val="nil"/>
          <w:left w:val="nil"/>
          <w:bottom w:val="nil"/>
          <w:right w:val="nil"/>
          <w:between w:val="nil"/>
        </w:pBdr>
        <w:ind w:left="115"/>
        <w:rPr>
          <w:color w:val="000000"/>
        </w:rPr>
      </w:pPr>
    </w:p>
    <w:p w14:paraId="26BBE2DD" w14:textId="77777777" w:rsidR="00975302" w:rsidRDefault="00975302" w:rsidP="00975302">
      <w:pPr>
        <w:widowControl w:val="0"/>
        <w:pBdr>
          <w:top w:val="nil"/>
          <w:left w:val="nil"/>
          <w:bottom w:val="nil"/>
          <w:right w:val="nil"/>
          <w:between w:val="nil"/>
        </w:pBdr>
        <w:ind w:left="115"/>
        <w:rPr>
          <w:color w:val="000000"/>
        </w:rPr>
      </w:pPr>
    </w:p>
    <w:p w14:paraId="10FB0EE8" w14:textId="3AB6774B" w:rsidR="00A04F9E" w:rsidRDefault="00A04F9E">
      <w:pPr>
        <w:spacing w:after="200" w:line="288" w:lineRule="auto"/>
        <w:rPr>
          <w:color w:val="000000"/>
        </w:rPr>
      </w:pPr>
      <w:r>
        <w:rPr>
          <w:color w:val="000000"/>
        </w:rPr>
        <w:br w:type="page"/>
      </w:r>
    </w:p>
    <w:p w14:paraId="211CBE84" w14:textId="77777777" w:rsidR="00975302" w:rsidRDefault="00975302" w:rsidP="00A04F9E">
      <w:pPr>
        <w:widowControl w:val="0"/>
        <w:pBdr>
          <w:top w:val="nil"/>
          <w:left w:val="nil"/>
          <w:bottom w:val="nil"/>
          <w:right w:val="nil"/>
          <w:between w:val="nil"/>
        </w:pBdr>
        <w:rPr>
          <w:color w:val="000000"/>
        </w:rPr>
      </w:pPr>
      <w:bookmarkStart w:id="378" w:name="p37"/>
      <w:bookmarkEnd w:id="378"/>
    </w:p>
    <w:p w14:paraId="66C58DF1" w14:textId="77777777" w:rsidR="00975302" w:rsidRDefault="00975302" w:rsidP="00975302">
      <w:pPr>
        <w:pStyle w:val="Style3"/>
      </w:pPr>
      <w:r>
        <w:t>Definitions:</w:t>
      </w:r>
    </w:p>
    <w:p w14:paraId="43E33509" w14:textId="77777777" w:rsidR="00975302" w:rsidRDefault="00975302" w:rsidP="00975302">
      <w:pPr>
        <w:widowControl w:val="0"/>
        <w:pBdr>
          <w:top w:val="nil"/>
          <w:left w:val="nil"/>
          <w:bottom w:val="nil"/>
          <w:right w:val="nil"/>
          <w:between w:val="nil"/>
        </w:pBdr>
        <w:ind w:left="115"/>
        <w:rPr>
          <w:color w:val="000000"/>
        </w:rPr>
      </w:pPr>
    </w:p>
    <w:p w14:paraId="7E7675FA" w14:textId="77777777" w:rsidR="00975302" w:rsidRDefault="00975302" w:rsidP="007D0C7E">
      <w:pPr>
        <w:widowControl w:val="0"/>
        <w:numPr>
          <w:ilvl w:val="0"/>
          <w:numId w:val="44"/>
        </w:numPr>
        <w:pBdr>
          <w:top w:val="nil"/>
          <w:left w:val="nil"/>
          <w:bottom w:val="nil"/>
          <w:right w:val="nil"/>
          <w:between w:val="nil"/>
        </w:pBdr>
        <w:rPr>
          <w:sz w:val="22"/>
          <w:szCs w:val="22"/>
        </w:rPr>
      </w:pPr>
      <w:r>
        <w:rPr>
          <w:color w:val="000000"/>
          <w:sz w:val="22"/>
          <w:szCs w:val="22"/>
        </w:rPr>
        <w:t>Communications are defined as any means of conveying information among people and groups in the congregation or about Tri-UU to the larger community.</w:t>
      </w:r>
    </w:p>
    <w:p w14:paraId="2199049D" w14:textId="6A74FADD" w:rsidR="00975302" w:rsidRDefault="00975302" w:rsidP="007D0C7E">
      <w:pPr>
        <w:widowControl w:val="0"/>
        <w:numPr>
          <w:ilvl w:val="0"/>
          <w:numId w:val="44"/>
        </w:numPr>
        <w:pBdr>
          <w:top w:val="nil"/>
          <w:left w:val="nil"/>
          <w:bottom w:val="nil"/>
          <w:right w:val="nil"/>
          <w:between w:val="nil"/>
        </w:pBdr>
        <w:rPr>
          <w:sz w:val="22"/>
          <w:szCs w:val="22"/>
        </w:rPr>
      </w:pPr>
      <w:r>
        <w:rPr>
          <w:color w:val="000000"/>
          <w:sz w:val="22"/>
          <w:szCs w:val="22"/>
        </w:rPr>
        <w:t xml:space="preserve">Internal communications have a primary audience of Members, Associate Members, Friends, </w:t>
      </w:r>
      <w:r w:rsidR="009C182A">
        <w:rPr>
          <w:color w:val="000000"/>
          <w:sz w:val="22"/>
          <w:szCs w:val="22"/>
        </w:rPr>
        <w:t>V</w:t>
      </w:r>
      <w:r>
        <w:rPr>
          <w:color w:val="000000"/>
          <w:sz w:val="22"/>
          <w:szCs w:val="22"/>
        </w:rPr>
        <w:t>isitors</w:t>
      </w:r>
      <w:r w:rsidR="009C182A">
        <w:rPr>
          <w:color w:val="000000"/>
          <w:sz w:val="22"/>
          <w:szCs w:val="22"/>
        </w:rPr>
        <w:t>,</w:t>
      </w:r>
      <w:r>
        <w:rPr>
          <w:color w:val="000000"/>
          <w:sz w:val="22"/>
          <w:szCs w:val="22"/>
        </w:rPr>
        <w:t xml:space="preserve"> and potential members. They </w:t>
      </w:r>
      <w:proofErr w:type="gramStart"/>
      <w:r>
        <w:rPr>
          <w:color w:val="000000"/>
          <w:sz w:val="22"/>
          <w:szCs w:val="22"/>
        </w:rPr>
        <w:t>shall  include</w:t>
      </w:r>
      <w:proofErr w:type="gramEnd"/>
      <w:r>
        <w:rPr>
          <w:color w:val="000000"/>
          <w:sz w:val="22"/>
          <w:szCs w:val="22"/>
        </w:rPr>
        <w:t xml:space="preserve">: </w:t>
      </w:r>
      <w:r w:rsidR="009C182A">
        <w:rPr>
          <w:color w:val="000000"/>
          <w:sz w:val="22"/>
          <w:szCs w:val="22"/>
        </w:rPr>
        <w:t xml:space="preserve">The </w:t>
      </w:r>
      <w:r>
        <w:rPr>
          <w:color w:val="000000"/>
          <w:sz w:val="22"/>
          <w:szCs w:val="22"/>
        </w:rPr>
        <w:t>Timetable web site; email communication to Tri-UU list</w:t>
      </w:r>
      <w:r w:rsidR="00457194">
        <w:rPr>
          <w:color w:val="000000"/>
          <w:sz w:val="22"/>
          <w:szCs w:val="22"/>
        </w:rPr>
        <w:t xml:space="preserve"> </w:t>
      </w:r>
      <w:r w:rsidR="007E4C0F">
        <w:rPr>
          <w:color w:val="000000"/>
          <w:sz w:val="22"/>
          <w:szCs w:val="22"/>
        </w:rPr>
        <w:t>(Via Constant Contact)</w:t>
      </w:r>
      <w:r>
        <w:rPr>
          <w:color w:val="000000"/>
          <w:sz w:val="22"/>
          <w:szCs w:val="22"/>
        </w:rPr>
        <w:t>; bulletin boards; posters and other communications within Tri-UU.</w:t>
      </w:r>
    </w:p>
    <w:p w14:paraId="0652BA34" w14:textId="77777777" w:rsidR="00975302" w:rsidRDefault="00975302" w:rsidP="007D0C7E">
      <w:pPr>
        <w:widowControl w:val="0"/>
        <w:numPr>
          <w:ilvl w:val="0"/>
          <w:numId w:val="44"/>
        </w:numPr>
        <w:pBdr>
          <w:top w:val="nil"/>
          <w:left w:val="nil"/>
          <w:bottom w:val="nil"/>
          <w:right w:val="nil"/>
          <w:between w:val="nil"/>
        </w:pBdr>
        <w:rPr>
          <w:sz w:val="22"/>
          <w:szCs w:val="22"/>
        </w:rPr>
      </w:pPr>
      <w:r>
        <w:rPr>
          <w:color w:val="000000"/>
          <w:sz w:val="22"/>
          <w:szCs w:val="22"/>
        </w:rPr>
        <w:t>External communications are targeted to the larger community, especially through social media, and shall be defined as: news releases; interviews with news media on behalf of Tri-UU; advertising; written communication on Tri-UU letterhead; banners, posters or displays using Tri-UU name; and other communication publicly representing Tri-UU.</w:t>
      </w:r>
    </w:p>
    <w:p w14:paraId="2EBE1517" w14:textId="77777777" w:rsidR="00975302" w:rsidRDefault="00975302" w:rsidP="007D0C7E">
      <w:pPr>
        <w:widowControl w:val="0"/>
        <w:numPr>
          <w:ilvl w:val="0"/>
          <w:numId w:val="44"/>
        </w:numPr>
        <w:pBdr>
          <w:top w:val="nil"/>
          <w:left w:val="nil"/>
          <w:bottom w:val="nil"/>
          <w:right w:val="nil"/>
          <w:between w:val="nil"/>
        </w:pBdr>
        <w:rPr>
          <w:sz w:val="22"/>
          <w:szCs w:val="22"/>
        </w:rPr>
      </w:pPr>
      <w:r>
        <w:rPr>
          <w:color w:val="000000"/>
          <w:sz w:val="22"/>
          <w:szCs w:val="22"/>
        </w:rPr>
        <w:t>Internal/external communications: The Tri-UU web site and some other communications may be defined as both internal and external.</w:t>
      </w:r>
    </w:p>
    <w:p w14:paraId="4D3BCFAC" w14:textId="7254CF60" w:rsidR="00975302" w:rsidRDefault="00975302" w:rsidP="007D0C7E">
      <w:pPr>
        <w:widowControl w:val="0"/>
        <w:numPr>
          <w:ilvl w:val="0"/>
          <w:numId w:val="44"/>
        </w:numPr>
        <w:pBdr>
          <w:top w:val="nil"/>
          <w:left w:val="nil"/>
          <w:bottom w:val="nil"/>
          <w:right w:val="nil"/>
          <w:between w:val="nil"/>
        </w:pBdr>
        <w:rPr>
          <w:sz w:val="22"/>
          <w:szCs w:val="22"/>
        </w:rPr>
      </w:pPr>
      <w:r>
        <w:rPr>
          <w:color w:val="000000"/>
          <w:sz w:val="22"/>
          <w:szCs w:val="22"/>
        </w:rPr>
        <w:t>Content. All communications should reflect Unitarian Universalist values; provide information about Tri-UU’s ministry, business</w:t>
      </w:r>
      <w:r w:rsidR="009C182A">
        <w:rPr>
          <w:color w:val="000000"/>
          <w:sz w:val="22"/>
          <w:szCs w:val="22"/>
        </w:rPr>
        <w:t>,</w:t>
      </w:r>
      <w:r>
        <w:rPr>
          <w:color w:val="000000"/>
          <w:sz w:val="22"/>
          <w:szCs w:val="22"/>
        </w:rPr>
        <w:t xml:space="preserve"> and activities; and/or encourage action in keeping with our mission, vision, values and UU principles.</w:t>
      </w:r>
    </w:p>
    <w:p w14:paraId="0A9ADBCB" w14:textId="77777777" w:rsidR="00975302" w:rsidRDefault="00975302" w:rsidP="00975302">
      <w:pPr>
        <w:pStyle w:val="Style3"/>
      </w:pPr>
      <w:r>
        <w:t xml:space="preserve">Spokespersons. </w:t>
      </w:r>
    </w:p>
    <w:p w14:paraId="71EEBA35" w14:textId="77777777" w:rsidR="00975302" w:rsidRPr="00662D61" w:rsidRDefault="00975302" w:rsidP="00975302">
      <w:pPr>
        <w:widowControl w:val="0"/>
        <w:pBdr>
          <w:top w:val="nil"/>
          <w:left w:val="nil"/>
          <w:bottom w:val="nil"/>
          <w:right w:val="nil"/>
          <w:between w:val="nil"/>
        </w:pBdr>
        <w:ind w:left="720"/>
        <w:rPr>
          <w:color w:val="000000"/>
          <w:sz w:val="22"/>
          <w:szCs w:val="22"/>
        </w:rPr>
      </w:pPr>
      <w:r>
        <w:rPr>
          <w:color w:val="000000"/>
          <w:sz w:val="22"/>
          <w:szCs w:val="22"/>
        </w:rPr>
        <w:t xml:space="preserve">External communication shall be made by authorized spokespersons, only. Authorized persons are the President of the Board of Trustees and other persons designated by the Board of Trustees for a one-year term. Those </w:t>
      </w:r>
      <w:proofErr w:type="gramStart"/>
      <w:r>
        <w:rPr>
          <w:color w:val="000000"/>
          <w:sz w:val="22"/>
          <w:szCs w:val="22"/>
        </w:rPr>
        <w:t>persons</w:t>
      </w:r>
      <w:proofErr w:type="gramEnd"/>
      <w:r>
        <w:rPr>
          <w:color w:val="000000"/>
          <w:sz w:val="22"/>
          <w:szCs w:val="22"/>
        </w:rPr>
        <w:t xml:space="preserve"> may include the team leader or designated representative of the Finance Team and Communications Team.</w:t>
      </w:r>
    </w:p>
    <w:p w14:paraId="6E6A7DAF" w14:textId="77777777" w:rsidR="00975302" w:rsidRDefault="00975302" w:rsidP="00975302">
      <w:pPr>
        <w:widowControl w:val="0"/>
        <w:pBdr>
          <w:top w:val="nil"/>
          <w:left w:val="nil"/>
          <w:bottom w:val="nil"/>
          <w:right w:val="nil"/>
          <w:between w:val="nil"/>
        </w:pBdr>
        <w:ind w:left="115"/>
        <w:rPr>
          <w:b/>
          <w:color w:val="0B0C3A"/>
        </w:rPr>
      </w:pPr>
    </w:p>
    <w:p w14:paraId="06649B4A" w14:textId="77777777" w:rsidR="00975302" w:rsidRDefault="00975302" w:rsidP="00975302">
      <w:pPr>
        <w:pStyle w:val="Style3"/>
      </w:pPr>
      <w:r>
        <w:t>Responsibilities:</w:t>
      </w:r>
    </w:p>
    <w:p w14:paraId="5CA60AF9" w14:textId="168AEF1D" w:rsidR="00975302" w:rsidRDefault="00975302" w:rsidP="00975302">
      <w:pPr>
        <w:widowControl w:val="0"/>
        <w:pBdr>
          <w:top w:val="nil"/>
          <w:left w:val="nil"/>
          <w:bottom w:val="nil"/>
          <w:right w:val="nil"/>
          <w:between w:val="nil"/>
        </w:pBdr>
        <w:ind w:left="115"/>
        <w:rPr>
          <w:color w:val="000000"/>
        </w:rPr>
      </w:pPr>
    </w:p>
    <w:p w14:paraId="68FFC8EC" w14:textId="77777777" w:rsidR="00975302" w:rsidRDefault="00975302" w:rsidP="001A7D1F">
      <w:pPr>
        <w:widowControl w:val="0"/>
        <w:pBdr>
          <w:top w:val="nil"/>
          <w:left w:val="nil"/>
          <w:bottom w:val="nil"/>
          <w:right w:val="nil"/>
          <w:between w:val="nil"/>
        </w:pBdr>
        <w:ind w:left="720"/>
        <w:rPr>
          <w:color w:val="0B0C3A"/>
          <w:sz w:val="22"/>
          <w:szCs w:val="22"/>
        </w:rPr>
      </w:pPr>
      <w:r>
        <w:rPr>
          <w:b/>
          <w:color w:val="0B0C3A"/>
          <w:sz w:val="22"/>
          <w:szCs w:val="22"/>
        </w:rPr>
        <w:t xml:space="preserve">Editor and Web Administrator. </w:t>
      </w:r>
      <w:r>
        <w:rPr>
          <w:color w:val="0B0C3A"/>
          <w:sz w:val="22"/>
          <w:szCs w:val="22"/>
        </w:rPr>
        <w:t>The web site administrator is responsible for editing and updating the Tri-UU web site content.</w:t>
      </w:r>
    </w:p>
    <w:p w14:paraId="37CBF71A" w14:textId="77777777" w:rsidR="00975302" w:rsidRDefault="00975302" w:rsidP="001A7D1F">
      <w:pPr>
        <w:widowControl w:val="0"/>
        <w:pBdr>
          <w:top w:val="nil"/>
          <w:left w:val="nil"/>
          <w:bottom w:val="nil"/>
          <w:right w:val="nil"/>
          <w:between w:val="nil"/>
        </w:pBdr>
        <w:ind w:left="720"/>
        <w:rPr>
          <w:color w:val="000000"/>
        </w:rPr>
      </w:pPr>
    </w:p>
    <w:p w14:paraId="26D37378" w14:textId="31FB5DAF" w:rsidR="00975302" w:rsidRDefault="00975302" w:rsidP="001A7D1F">
      <w:pPr>
        <w:widowControl w:val="0"/>
        <w:pBdr>
          <w:top w:val="nil"/>
          <w:left w:val="nil"/>
          <w:bottom w:val="nil"/>
          <w:right w:val="nil"/>
          <w:between w:val="nil"/>
        </w:pBdr>
        <w:ind w:left="720"/>
        <w:rPr>
          <w:color w:val="0B0C3A"/>
          <w:sz w:val="22"/>
          <w:szCs w:val="22"/>
        </w:rPr>
      </w:pPr>
      <w:r>
        <w:rPr>
          <w:b/>
          <w:color w:val="0B0C3A"/>
          <w:sz w:val="22"/>
          <w:szCs w:val="22"/>
        </w:rPr>
        <w:t>Communications Team</w:t>
      </w:r>
      <w:r>
        <w:rPr>
          <w:color w:val="0B0C3A"/>
          <w:sz w:val="22"/>
          <w:szCs w:val="22"/>
        </w:rPr>
        <w:t>. The Communications Team shall oversee development and maintenance</w:t>
      </w:r>
      <w:r>
        <w:rPr>
          <w:b/>
          <w:color w:val="0B0C3A"/>
          <w:sz w:val="22"/>
          <w:szCs w:val="22"/>
        </w:rPr>
        <w:t xml:space="preserve"> </w:t>
      </w:r>
      <w:r>
        <w:rPr>
          <w:color w:val="0B0C3A"/>
          <w:sz w:val="22"/>
          <w:szCs w:val="22"/>
        </w:rPr>
        <w:t>of systems to support effective communications, unless responsibility is delegated to another group, as with Worship Team’s responsibility for communications related to church services.</w:t>
      </w:r>
    </w:p>
    <w:p w14:paraId="6F95D5E3" w14:textId="3D5723FD" w:rsidR="001A7D1F" w:rsidRPr="001A7D1F" w:rsidRDefault="001A7D1F" w:rsidP="001A7D1F">
      <w:pPr>
        <w:widowControl w:val="0"/>
        <w:pBdr>
          <w:top w:val="nil"/>
          <w:left w:val="nil"/>
          <w:bottom w:val="nil"/>
          <w:right w:val="nil"/>
          <w:between w:val="nil"/>
        </w:pBdr>
        <w:rPr>
          <w:color w:val="0B0C3A"/>
          <w:sz w:val="22"/>
          <w:szCs w:val="22"/>
        </w:rPr>
      </w:pPr>
    </w:p>
    <w:p w14:paraId="307C92E7" w14:textId="196ADD75" w:rsidR="00975302" w:rsidRPr="004970BD" w:rsidRDefault="00975302" w:rsidP="00975302">
      <w:pPr>
        <w:pStyle w:val="Style3"/>
      </w:pPr>
      <w:r w:rsidRPr="004970BD">
        <w:t>Specific responsibilities shall include:</w:t>
      </w:r>
    </w:p>
    <w:p w14:paraId="361C71B9" w14:textId="77777777" w:rsidR="00975302" w:rsidRDefault="00975302" w:rsidP="00975302">
      <w:pPr>
        <w:widowControl w:val="0"/>
        <w:pBdr>
          <w:top w:val="nil"/>
          <w:left w:val="nil"/>
          <w:bottom w:val="nil"/>
          <w:right w:val="nil"/>
          <w:between w:val="nil"/>
        </w:pBdr>
        <w:ind w:left="115"/>
        <w:rPr>
          <w:color w:val="000000"/>
        </w:rPr>
      </w:pPr>
    </w:p>
    <w:p w14:paraId="7A4D568F" w14:textId="7984B84E" w:rsidR="00DA31D1" w:rsidRPr="00DA31D1" w:rsidRDefault="00975302" w:rsidP="001A7D1F">
      <w:pPr>
        <w:widowControl w:val="0"/>
        <w:pBdr>
          <w:top w:val="nil"/>
          <w:left w:val="nil"/>
          <w:bottom w:val="nil"/>
          <w:right w:val="nil"/>
          <w:between w:val="nil"/>
        </w:pBdr>
        <w:ind w:left="720"/>
        <w:rPr>
          <w:color w:val="0B0C3A"/>
          <w:sz w:val="22"/>
          <w:szCs w:val="22"/>
        </w:rPr>
      </w:pPr>
      <w:r>
        <w:rPr>
          <w:b/>
          <w:color w:val="0B0C3A"/>
          <w:sz w:val="22"/>
          <w:szCs w:val="22"/>
        </w:rPr>
        <w:t>Content and design</w:t>
      </w:r>
      <w:r>
        <w:rPr>
          <w:color w:val="0B0C3A"/>
          <w:sz w:val="22"/>
          <w:szCs w:val="22"/>
        </w:rPr>
        <w:t>. Ensuring content of newsletter, web site, bulletin boards and other communications that have specific relevance for members of Tri-UU or affiliated groups; periodically reviewing content and design and implementing changes as needed.</w:t>
      </w:r>
    </w:p>
    <w:p w14:paraId="5C1F25EA" w14:textId="77777777" w:rsidR="00DA31D1" w:rsidRDefault="00DA31D1" w:rsidP="001A7D1F">
      <w:pPr>
        <w:widowControl w:val="0"/>
        <w:pBdr>
          <w:top w:val="nil"/>
          <w:left w:val="nil"/>
          <w:bottom w:val="nil"/>
          <w:right w:val="nil"/>
          <w:between w:val="nil"/>
        </w:pBdr>
        <w:ind w:left="720"/>
        <w:rPr>
          <w:b/>
          <w:color w:val="0B0C3A"/>
          <w:sz w:val="22"/>
          <w:szCs w:val="22"/>
        </w:rPr>
      </w:pPr>
    </w:p>
    <w:p w14:paraId="049E22FD" w14:textId="3AA4842C" w:rsidR="00975302" w:rsidRDefault="00975302" w:rsidP="001A7D1F">
      <w:pPr>
        <w:widowControl w:val="0"/>
        <w:pBdr>
          <w:top w:val="nil"/>
          <w:left w:val="nil"/>
          <w:bottom w:val="nil"/>
          <w:right w:val="nil"/>
          <w:between w:val="nil"/>
        </w:pBdr>
        <w:ind w:left="720"/>
        <w:rPr>
          <w:color w:val="0B0C3A"/>
          <w:sz w:val="22"/>
          <w:szCs w:val="22"/>
        </w:rPr>
      </w:pPr>
      <w:r>
        <w:rPr>
          <w:b/>
          <w:color w:val="0B0C3A"/>
          <w:sz w:val="22"/>
          <w:szCs w:val="22"/>
        </w:rPr>
        <w:t>allocation</w:t>
      </w:r>
      <w:r>
        <w:rPr>
          <w:color w:val="0B0C3A"/>
          <w:sz w:val="22"/>
          <w:szCs w:val="22"/>
        </w:rPr>
        <w:t>. Developing guidelines for priorities for use of space in communications, including space for news about Board action, ministry and social responsibility opportunities, religious education</w:t>
      </w:r>
      <w:r w:rsidR="009C182A">
        <w:rPr>
          <w:color w:val="0B0C3A"/>
          <w:sz w:val="22"/>
          <w:szCs w:val="22"/>
        </w:rPr>
        <w:t>,</w:t>
      </w:r>
      <w:r>
        <w:rPr>
          <w:color w:val="0B0C3A"/>
          <w:sz w:val="22"/>
          <w:szCs w:val="22"/>
        </w:rPr>
        <w:t xml:space="preserve"> and team information.</w:t>
      </w:r>
    </w:p>
    <w:p w14:paraId="5BB8315D" w14:textId="444A961A" w:rsidR="001A7D1F" w:rsidRDefault="001A7D1F" w:rsidP="001A7D1F">
      <w:pPr>
        <w:widowControl w:val="0"/>
        <w:pBdr>
          <w:top w:val="nil"/>
          <w:left w:val="nil"/>
          <w:bottom w:val="nil"/>
          <w:right w:val="nil"/>
          <w:between w:val="nil"/>
        </w:pBdr>
        <w:ind w:left="720"/>
        <w:rPr>
          <w:color w:val="0B0C3A"/>
          <w:sz w:val="22"/>
          <w:szCs w:val="22"/>
        </w:rPr>
      </w:pPr>
    </w:p>
    <w:p w14:paraId="7C6D2AB3" w14:textId="030C0B45" w:rsidR="001A7D1F" w:rsidRDefault="001A7D1F" w:rsidP="001A7D1F">
      <w:pPr>
        <w:widowControl w:val="0"/>
        <w:pBdr>
          <w:top w:val="nil"/>
          <w:left w:val="nil"/>
          <w:bottom w:val="nil"/>
          <w:right w:val="nil"/>
          <w:between w:val="nil"/>
        </w:pBdr>
        <w:ind w:left="720"/>
        <w:rPr>
          <w:color w:val="0B0C3A"/>
          <w:sz w:val="22"/>
          <w:szCs w:val="22"/>
        </w:rPr>
      </w:pPr>
    </w:p>
    <w:p w14:paraId="28D144EB" w14:textId="549ECEE4" w:rsidR="003D057D" w:rsidRDefault="003D057D" w:rsidP="00A04F9E">
      <w:pPr>
        <w:spacing w:after="200" w:line="288" w:lineRule="auto"/>
        <w:rPr>
          <w:color w:val="0B0C3A"/>
          <w:sz w:val="22"/>
          <w:szCs w:val="22"/>
        </w:rPr>
      </w:pPr>
      <w:bookmarkStart w:id="379" w:name="p38"/>
      <w:bookmarkEnd w:id="379"/>
    </w:p>
    <w:p w14:paraId="41B109AB" w14:textId="77777777" w:rsidR="00975302" w:rsidRDefault="00975302" w:rsidP="001A7D1F">
      <w:pPr>
        <w:widowControl w:val="0"/>
        <w:pBdr>
          <w:top w:val="nil"/>
          <w:left w:val="nil"/>
          <w:bottom w:val="nil"/>
          <w:right w:val="nil"/>
          <w:between w:val="nil"/>
        </w:pBdr>
        <w:ind w:left="720"/>
        <w:rPr>
          <w:color w:val="0B0C3A"/>
          <w:sz w:val="22"/>
          <w:szCs w:val="22"/>
        </w:rPr>
      </w:pPr>
    </w:p>
    <w:p w14:paraId="3FCCC315" w14:textId="77777777" w:rsidR="00975302" w:rsidRDefault="00975302" w:rsidP="001A7D1F">
      <w:pPr>
        <w:widowControl w:val="0"/>
        <w:pBdr>
          <w:top w:val="nil"/>
          <w:left w:val="nil"/>
          <w:bottom w:val="nil"/>
          <w:right w:val="nil"/>
          <w:between w:val="nil"/>
        </w:pBdr>
        <w:ind w:left="720"/>
        <w:rPr>
          <w:color w:val="0B0C3A"/>
          <w:sz w:val="22"/>
          <w:szCs w:val="22"/>
        </w:rPr>
      </w:pPr>
      <w:r>
        <w:rPr>
          <w:b/>
          <w:color w:val="0B0C3A"/>
          <w:sz w:val="22"/>
          <w:szCs w:val="22"/>
        </w:rPr>
        <w:t>Staff</w:t>
      </w:r>
      <w:r>
        <w:rPr>
          <w:color w:val="0B0C3A"/>
          <w:sz w:val="22"/>
          <w:szCs w:val="22"/>
        </w:rPr>
        <w:t xml:space="preserve">. Recommending one or more volunteers and web administrators to serve on the team. The Communications Team Leader or </w:t>
      </w:r>
      <w:proofErr w:type="gramStart"/>
      <w:r>
        <w:rPr>
          <w:color w:val="0B0C3A"/>
          <w:sz w:val="22"/>
          <w:szCs w:val="22"/>
        </w:rPr>
        <w:t>designee</w:t>
      </w:r>
      <w:proofErr w:type="gramEnd"/>
      <w:r>
        <w:rPr>
          <w:color w:val="0B0C3A"/>
          <w:sz w:val="22"/>
          <w:szCs w:val="22"/>
        </w:rPr>
        <w:t xml:space="preserve"> will develop job descriptions and procedures for the team with the members of the team.</w:t>
      </w:r>
    </w:p>
    <w:p w14:paraId="2D64CDED" w14:textId="77777777" w:rsidR="00975302" w:rsidRDefault="00975302" w:rsidP="001A7D1F">
      <w:pPr>
        <w:widowControl w:val="0"/>
        <w:pBdr>
          <w:top w:val="nil"/>
          <w:left w:val="nil"/>
          <w:bottom w:val="nil"/>
          <w:right w:val="nil"/>
          <w:between w:val="nil"/>
        </w:pBdr>
        <w:ind w:left="720"/>
        <w:rPr>
          <w:color w:val="0B0C3A"/>
          <w:sz w:val="22"/>
          <w:szCs w:val="22"/>
        </w:rPr>
      </w:pPr>
    </w:p>
    <w:p w14:paraId="0F3CDA03" w14:textId="77777777" w:rsidR="00975302" w:rsidRDefault="00975302" w:rsidP="001A7D1F">
      <w:pPr>
        <w:widowControl w:val="0"/>
        <w:pBdr>
          <w:top w:val="nil"/>
          <w:left w:val="nil"/>
          <w:bottom w:val="nil"/>
          <w:right w:val="nil"/>
          <w:between w:val="nil"/>
        </w:pBdr>
        <w:ind w:left="720"/>
        <w:rPr>
          <w:color w:val="0B0C3A"/>
          <w:sz w:val="22"/>
          <w:szCs w:val="22"/>
        </w:rPr>
      </w:pPr>
      <w:r>
        <w:rPr>
          <w:b/>
          <w:color w:val="0B0C3A"/>
          <w:sz w:val="22"/>
          <w:szCs w:val="22"/>
        </w:rPr>
        <w:t>Disputes</w:t>
      </w:r>
      <w:r>
        <w:rPr>
          <w:color w:val="0B0C3A"/>
          <w:sz w:val="22"/>
          <w:szCs w:val="22"/>
        </w:rPr>
        <w:t>. Convening meetings of the Communications Team as needed to resolve disputes about communications content or allocation of space. [The Communications Team Leader shall convene meetings of the team and other interested parties for the purpose of resolving disputes regarding content of communication and the allocation of space.]</w:t>
      </w:r>
    </w:p>
    <w:p w14:paraId="2C84618F" w14:textId="77777777" w:rsidR="00975302" w:rsidRDefault="00975302" w:rsidP="001A7D1F">
      <w:pPr>
        <w:widowControl w:val="0"/>
        <w:pBdr>
          <w:top w:val="nil"/>
          <w:left w:val="nil"/>
          <w:bottom w:val="nil"/>
          <w:right w:val="nil"/>
          <w:between w:val="nil"/>
        </w:pBdr>
        <w:ind w:left="720"/>
        <w:rPr>
          <w:b/>
          <w:color w:val="000000"/>
          <w:sz w:val="22"/>
          <w:szCs w:val="22"/>
        </w:rPr>
      </w:pPr>
    </w:p>
    <w:p w14:paraId="6D9F74D3" w14:textId="5C0AF4EB" w:rsidR="00975302" w:rsidRDefault="001A7D1F" w:rsidP="001A7D1F">
      <w:pPr>
        <w:widowControl w:val="0"/>
        <w:pBdr>
          <w:top w:val="nil"/>
          <w:left w:val="nil"/>
          <w:bottom w:val="nil"/>
          <w:right w:val="nil"/>
          <w:between w:val="nil"/>
        </w:pBdr>
        <w:ind w:left="720"/>
        <w:rPr>
          <w:color w:val="0B0C3A"/>
          <w:sz w:val="22"/>
          <w:szCs w:val="22"/>
        </w:rPr>
      </w:pPr>
      <w:r>
        <w:rPr>
          <w:noProof/>
          <w:color w:val="000000"/>
        </w:rPr>
        <mc:AlternateContent>
          <mc:Choice Requires="wps">
            <w:drawing>
              <wp:anchor distT="0" distB="0" distL="114300" distR="114300" simplePos="0" relativeHeight="253811712" behindDoc="0" locked="0" layoutInCell="1" allowOverlap="1" wp14:anchorId="2B62B643" wp14:editId="5C8F9368">
                <wp:simplePos x="0" y="0"/>
                <wp:positionH relativeFrom="column">
                  <wp:posOffset>-487484</wp:posOffset>
                </wp:positionH>
                <wp:positionV relativeFrom="paragraph">
                  <wp:posOffset>600222</wp:posOffset>
                </wp:positionV>
                <wp:extent cx="499745" cy="1183005"/>
                <wp:effectExtent l="12700" t="12700" r="20955" b="10795"/>
                <wp:wrapNone/>
                <wp:docPr id="115" name="Up Arrow 11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E4AF0F6" w14:textId="77777777" w:rsidR="001A7D1F" w:rsidRPr="00260E8E" w:rsidRDefault="001A7D1F"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2B643" id="Up Arrow 115" o:spid="_x0000_s1112" type="#_x0000_t68" href="#toc1" style="position:absolute;left:0;text-align:left;margin-left:-38.4pt;margin-top:47.25pt;width:39.35pt;height:93.15pt;z-index:25381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" o:button="t" adj="4562" fillcolor="#43bae8 [2676]" strokecolor="black [3213]">
                <v:fill color2="#74ccee [1972]" rotate="t" o:detectmouseclick="t" focusposition="1,1" focussize="-1,-1" focus="100%" type="gradientRadial"/>
                <v:textbox>
                  <w:txbxContent>
                    <w:p w14:paraId="3E4AF0F6" w14:textId="77777777" w:rsidR="001A7D1F" w:rsidRPr="00260E8E" w:rsidRDefault="001A7D1F"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b/>
          <w:color w:val="0B0C3A"/>
          <w:sz w:val="22"/>
          <w:szCs w:val="22"/>
        </w:rPr>
        <w:t>Coordination</w:t>
      </w:r>
      <w:r w:rsidR="00975302">
        <w:rPr>
          <w:color w:val="0B0C3A"/>
          <w:sz w:val="22"/>
          <w:szCs w:val="22"/>
        </w:rPr>
        <w:t xml:space="preserve">. Serving as a clearing house for external communications that represent Tri-UU groups and activities associated with Tri-UU.   Groups such as the </w:t>
      </w:r>
      <w:proofErr w:type="gramStart"/>
      <w:r w:rsidR="00975302">
        <w:rPr>
          <w:color w:val="0B0C3A"/>
          <w:sz w:val="22"/>
          <w:szCs w:val="22"/>
        </w:rPr>
        <w:t>Forum,</w:t>
      </w:r>
      <w:proofErr w:type="gramEnd"/>
      <w:r w:rsidR="00975302">
        <w:rPr>
          <w:color w:val="0B0C3A"/>
          <w:sz w:val="22"/>
          <w:szCs w:val="22"/>
        </w:rPr>
        <w:t xml:space="preserve"> may be approved to publicize activities that fit within guidelines without submitting specific publicity materials for review.</w:t>
      </w:r>
    </w:p>
    <w:p w14:paraId="1951C69B" w14:textId="77777777" w:rsidR="00975302" w:rsidRDefault="00975302" w:rsidP="00975302">
      <w:pPr>
        <w:widowControl w:val="0"/>
        <w:pBdr>
          <w:top w:val="nil"/>
          <w:left w:val="nil"/>
          <w:bottom w:val="nil"/>
          <w:right w:val="nil"/>
          <w:between w:val="nil"/>
        </w:pBdr>
        <w:ind w:left="115"/>
        <w:rPr>
          <w:color w:val="000000"/>
        </w:rPr>
      </w:pPr>
    </w:p>
    <w:p w14:paraId="713CD6D6" w14:textId="77777777" w:rsidR="00975302" w:rsidRDefault="00975302" w:rsidP="00975302">
      <w:pPr>
        <w:widowControl w:val="0"/>
        <w:pBdr>
          <w:top w:val="nil"/>
          <w:left w:val="nil"/>
          <w:bottom w:val="nil"/>
          <w:right w:val="nil"/>
          <w:between w:val="nil"/>
        </w:pBdr>
        <w:ind w:left="115"/>
        <w:rPr>
          <w:b/>
          <w:color w:val="0B0C3A"/>
          <w:sz w:val="22"/>
          <w:szCs w:val="22"/>
        </w:rPr>
      </w:pPr>
      <w:r>
        <w:rPr>
          <w:b/>
          <w:color w:val="0B0C3A"/>
          <w:sz w:val="22"/>
          <w:szCs w:val="22"/>
        </w:rPr>
        <w:t xml:space="preserve">Guidelines and Procedures </w:t>
      </w:r>
    </w:p>
    <w:p w14:paraId="460AC83A" w14:textId="77777777" w:rsidR="00975302" w:rsidRDefault="00975302" w:rsidP="00975302">
      <w:pPr>
        <w:widowControl w:val="0"/>
        <w:pBdr>
          <w:top w:val="nil"/>
          <w:left w:val="nil"/>
          <w:bottom w:val="nil"/>
          <w:right w:val="nil"/>
          <w:between w:val="nil"/>
        </w:pBdr>
        <w:ind w:left="115"/>
        <w:rPr>
          <w:color w:val="000000"/>
        </w:rPr>
      </w:pPr>
    </w:p>
    <w:p w14:paraId="26B035E9" w14:textId="77777777" w:rsidR="00975302" w:rsidRDefault="00975302" w:rsidP="001A7D1F">
      <w:pPr>
        <w:widowControl w:val="0"/>
        <w:pBdr>
          <w:top w:val="nil"/>
          <w:left w:val="nil"/>
          <w:bottom w:val="nil"/>
          <w:right w:val="nil"/>
          <w:between w:val="nil"/>
        </w:pBdr>
        <w:ind w:left="720"/>
        <w:rPr>
          <w:color w:val="0B0C3A"/>
          <w:sz w:val="22"/>
          <w:szCs w:val="22"/>
        </w:rPr>
      </w:pPr>
      <w:r>
        <w:rPr>
          <w:color w:val="0B0C3A"/>
          <w:sz w:val="22"/>
          <w:szCs w:val="22"/>
        </w:rPr>
        <w:t xml:space="preserve">The </w:t>
      </w:r>
      <w:r>
        <w:rPr>
          <w:color w:val="000000"/>
          <w:sz w:val="22"/>
          <w:szCs w:val="22"/>
        </w:rPr>
        <w:t>Communications Team</w:t>
      </w:r>
      <w:r>
        <w:rPr>
          <w:color w:val="0B0C3A"/>
          <w:sz w:val="22"/>
          <w:szCs w:val="22"/>
        </w:rPr>
        <w:t xml:space="preserve"> shall develop guidelines and procedures for the areas of responsibility as defined in this policy, update them as necessary, and make them available to the congregation.</w:t>
      </w:r>
    </w:p>
    <w:p w14:paraId="5110E125" w14:textId="344FA1E8" w:rsidR="00975302" w:rsidRDefault="00975302" w:rsidP="001A7D1F">
      <w:pPr>
        <w:widowControl w:val="0"/>
        <w:pBdr>
          <w:top w:val="nil"/>
          <w:left w:val="nil"/>
          <w:bottom w:val="nil"/>
          <w:right w:val="nil"/>
          <w:between w:val="nil"/>
        </w:pBdr>
        <w:ind w:left="720"/>
        <w:rPr>
          <w:color w:val="000000"/>
        </w:rPr>
      </w:pPr>
    </w:p>
    <w:p w14:paraId="0F9A1672" w14:textId="4689C80C" w:rsidR="00975302" w:rsidRDefault="00B36610" w:rsidP="001A7D1F">
      <w:pPr>
        <w:widowControl w:val="0"/>
        <w:pBdr>
          <w:top w:val="nil"/>
          <w:left w:val="nil"/>
          <w:bottom w:val="nil"/>
          <w:right w:val="nil"/>
          <w:between w:val="nil"/>
        </w:pBdr>
        <w:ind w:left="720"/>
        <w:rPr>
          <w:color w:val="000000"/>
        </w:rPr>
      </w:pPr>
      <w:r>
        <w:rPr>
          <w:noProof/>
        </w:rPr>
        <mc:AlternateContent>
          <mc:Choice Requires="wps">
            <w:drawing>
              <wp:anchor distT="0" distB="0" distL="114300" distR="114300" simplePos="0" relativeHeight="253813760" behindDoc="0" locked="0" layoutInCell="1" allowOverlap="1" wp14:anchorId="2ECC4668" wp14:editId="6DB5D9A6">
                <wp:simplePos x="0" y="0"/>
                <wp:positionH relativeFrom="column">
                  <wp:posOffset>-494127</wp:posOffset>
                </wp:positionH>
                <wp:positionV relativeFrom="paragraph">
                  <wp:posOffset>211162</wp:posOffset>
                </wp:positionV>
                <wp:extent cx="534035" cy="1221740"/>
                <wp:effectExtent l="12700" t="0" r="24765" b="22860"/>
                <wp:wrapNone/>
                <wp:docPr id="118" name="Down Arrow 118">
                  <a:hlinkClick xmlns:a="http://schemas.openxmlformats.org/drawingml/2006/main" r:id="rId40"/>
                </wp:docPr>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A6E64" w14:textId="77777777" w:rsidR="00B36610" w:rsidRPr="00CD6CB1" w:rsidRDefault="00B36610" w:rsidP="00971005">
                            <w:pPr>
                              <w:jc w:val="both"/>
                              <w:rPr>
                                <w:b/>
                                <w:bCs/>
                                <w:color w:val="000000" w:themeColor="text1"/>
                                <w:sz w:val="32"/>
                                <w:szCs w:val="32"/>
                                <w:u w:val="single"/>
                              </w:rPr>
                            </w:pPr>
                            <w:r w:rsidRPr="00CD6CB1">
                              <w:rPr>
                                <w:b/>
                                <w:bCs/>
                                <w:color w:val="000000" w:themeColor="text1"/>
                                <w:sz w:val="32"/>
                                <w:szCs w:val="32"/>
                                <w:u w:val="single"/>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C4668" id="Down Arrow 118" o:spid="_x0000_s1113" type="#_x0000_t67" href="#p39" style="position:absolute;left:0;text-align:left;margin-left:-38.9pt;margin-top:16.65pt;width:42.05pt;height:96.2pt;z-index:25381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" o:button="t" adj="16512" fillcolor="#ffc000" strokecolor="#c00000" strokeweight="1.25pt">
                <v:fill o:detectmouseclick="t"/>
                <v:textbox>
                  <w:txbxContent>
                    <w:p w14:paraId="339A6E64" w14:textId="77777777" w:rsidR="00B36610" w:rsidRPr="00CD6CB1" w:rsidRDefault="00B36610" w:rsidP="00971005">
                      <w:pPr>
                        <w:jc w:val="both"/>
                        <w:rPr>
                          <w:b/>
                          <w:bCs/>
                          <w:color w:val="000000" w:themeColor="text1"/>
                          <w:sz w:val="32"/>
                          <w:szCs w:val="32"/>
                          <w:u w:val="single"/>
                        </w:rPr>
                      </w:pPr>
                      <w:r w:rsidRPr="00CD6CB1">
                        <w:rPr>
                          <w:b/>
                          <w:bCs/>
                          <w:color w:val="000000" w:themeColor="text1"/>
                          <w:sz w:val="32"/>
                          <w:szCs w:val="32"/>
                          <w:u w:val="single"/>
                        </w:rPr>
                        <w:t>NEXT</w:t>
                      </w:r>
                    </w:p>
                  </w:txbxContent>
                </v:textbox>
              </v:shape>
            </w:pict>
          </mc:Fallback>
        </mc:AlternateContent>
      </w:r>
      <w:r w:rsidR="00975302" w:rsidRPr="008070C8">
        <w:rPr>
          <w:color w:val="000000"/>
        </w:rPr>
        <w:t>Guidelines and procedures may be modified from time to time without specific approval by the Board of Trustees. The Board shall receive copies of any changes and may recommend or act on changes as deemed necessary.</w:t>
      </w:r>
    </w:p>
    <w:p w14:paraId="255BCA43" w14:textId="77777777" w:rsidR="00975302" w:rsidRDefault="00975302" w:rsidP="001A7D1F">
      <w:pPr>
        <w:widowControl w:val="0"/>
        <w:pBdr>
          <w:top w:val="nil"/>
          <w:left w:val="nil"/>
          <w:bottom w:val="nil"/>
          <w:right w:val="nil"/>
          <w:between w:val="nil"/>
        </w:pBdr>
        <w:ind w:left="605"/>
        <w:rPr>
          <w:color w:val="000000"/>
        </w:rPr>
      </w:pPr>
    </w:p>
    <w:p w14:paraId="4D6B44AE" w14:textId="77777777" w:rsidR="00975302" w:rsidRDefault="00975302" w:rsidP="001A7D1F">
      <w:pPr>
        <w:widowControl w:val="0"/>
        <w:pBdr>
          <w:top w:val="nil"/>
          <w:left w:val="nil"/>
          <w:bottom w:val="nil"/>
          <w:right w:val="nil"/>
          <w:between w:val="nil"/>
        </w:pBdr>
        <w:ind w:left="720"/>
        <w:rPr>
          <w:color w:val="0B0C3A"/>
          <w:sz w:val="21"/>
          <w:szCs w:val="21"/>
        </w:rPr>
      </w:pPr>
      <w:r>
        <w:rPr>
          <w:color w:val="0B0C3A"/>
          <w:sz w:val="22"/>
          <w:szCs w:val="22"/>
        </w:rPr>
        <w:t xml:space="preserve">Approved:  </w:t>
      </w:r>
      <w:r>
        <w:rPr>
          <w:color w:val="0B0C3A"/>
          <w:sz w:val="21"/>
          <w:szCs w:val="21"/>
        </w:rPr>
        <w:t xml:space="preserve">2009 </w:t>
      </w:r>
    </w:p>
    <w:p w14:paraId="2736A6F9" w14:textId="6C468F24" w:rsidR="00975302" w:rsidRDefault="00975302" w:rsidP="001A7D1F">
      <w:pPr>
        <w:widowControl w:val="0"/>
        <w:pBdr>
          <w:top w:val="nil"/>
          <w:left w:val="nil"/>
          <w:bottom w:val="nil"/>
          <w:right w:val="nil"/>
          <w:between w:val="nil"/>
        </w:pBdr>
        <w:ind w:left="720"/>
        <w:rPr>
          <w:color w:val="0B0C3A"/>
          <w:sz w:val="21"/>
          <w:szCs w:val="21"/>
        </w:rPr>
      </w:pPr>
      <w:r>
        <w:rPr>
          <w:color w:val="0B0C3A"/>
          <w:sz w:val="21"/>
          <w:szCs w:val="21"/>
        </w:rPr>
        <w:t>Rev 2020</w:t>
      </w:r>
      <w:r w:rsidR="003122B6">
        <w:t xml:space="preserve">, </w:t>
      </w:r>
      <w:r w:rsidR="003122B6" w:rsidRPr="003122B6">
        <w:rPr>
          <w:color w:val="000000"/>
        </w:rPr>
        <w:t>2021</w:t>
      </w:r>
      <w:r w:rsidR="003122B6">
        <w:t xml:space="preserve">     </w:t>
      </w:r>
    </w:p>
    <w:p w14:paraId="76B0572D" w14:textId="77777777" w:rsidR="00975302" w:rsidRDefault="00975302" w:rsidP="00975302">
      <w:pPr>
        <w:widowControl w:val="0"/>
        <w:pBdr>
          <w:top w:val="nil"/>
          <w:left w:val="nil"/>
          <w:bottom w:val="nil"/>
          <w:right w:val="nil"/>
          <w:between w:val="nil"/>
        </w:pBdr>
        <w:ind w:left="115"/>
        <w:rPr>
          <w:color w:val="0B0C3A"/>
          <w:sz w:val="21"/>
          <w:szCs w:val="21"/>
        </w:rPr>
      </w:pPr>
    </w:p>
    <w:p w14:paraId="660D4671" w14:textId="77777777" w:rsidR="00975302" w:rsidRDefault="00975302" w:rsidP="00975302">
      <w:pPr>
        <w:widowControl w:val="0"/>
        <w:pBdr>
          <w:top w:val="nil"/>
          <w:left w:val="nil"/>
          <w:bottom w:val="nil"/>
          <w:right w:val="nil"/>
          <w:between w:val="nil"/>
        </w:pBdr>
        <w:rPr>
          <w:color w:val="0B0C3A"/>
          <w:sz w:val="21"/>
          <w:szCs w:val="21"/>
        </w:rPr>
      </w:pPr>
    </w:p>
    <w:p w14:paraId="265448E0" w14:textId="77777777" w:rsidR="00975302" w:rsidRDefault="00975302" w:rsidP="00975302">
      <w:pPr>
        <w:widowControl w:val="0"/>
        <w:pBdr>
          <w:top w:val="nil"/>
          <w:left w:val="nil"/>
          <w:bottom w:val="nil"/>
          <w:right w:val="nil"/>
          <w:between w:val="nil"/>
        </w:pBdr>
        <w:rPr>
          <w:color w:val="0B0C3A"/>
          <w:sz w:val="21"/>
          <w:szCs w:val="21"/>
        </w:rPr>
      </w:pPr>
    </w:p>
    <w:p w14:paraId="0A7C7B77" w14:textId="77777777" w:rsidR="00975302" w:rsidRDefault="00975302" w:rsidP="00975302">
      <w:pPr>
        <w:widowControl w:val="0"/>
        <w:pBdr>
          <w:top w:val="nil"/>
          <w:left w:val="nil"/>
          <w:bottom w:val="nil"/>
          <w:right w:val="nil"/>
          <w:between w:val="nil"/>
        </w:pBdr>
        <w:rPr>
          <w:rFonts w:ascii="Times New Roman" w:eastAsia="Times New Roman" w:hAnsi="Times New Roman" w:cs="Times New Roman"/>
          <w:b/>
          <w:color w:val="0B0C3A"/>
          <w:sz w:val="21"/>
          <w:szCs w:val="21"/>
        </w:rPr>
      </w:pPr>
    </w:p>
    <w:p w14:paraId="64993FA6" w14:textId="7813FB07" w:rsidR="00975302" w:rsidRDefault="00975302" w:rsidP="00975302">
      <w:pPr>
        <w:widowControl w:val="0"/>
        <w:pBdr>
          <w:top w:val="nil"/>
          <w:left w:val="nil"/>
          <w:bottom w:val="nil"/>
          <w:right w:val="nil"/>
          <w:between w:val="nil"/>
        </w:pBdr>
        <w:rPr>
          <w:rFonts w:ascii="Times New Roman" w:eastAsia="Times New Roman" w:hAnsi="Times New Roman" w:cs="Times New Roman"/>
          <w:b/>
          <w:color w:val="0B0C3A"/>
          <w:sz w:val="21"/>
          <w:szCs w:val="21"/>
        </w:rPr>
      </w:pPr>
    </w:p>
    <w:p w14:paraId="662B9EB7" w14:textId="77777777" w:rsidR="00975302" w:rsidRDefault="00975302" w:rsidP="00975302">
      <w:pPr>
        <w:widowControl w:val="0"/>
        <w:pBdr>
          <w:top w:val="nil"/>
          <w:left w:val="nil"/>
          <w:bottom w:val="nil"/>
          <w:right w:val="nil"/>
          <w:between w:val="nil"/>
        </w:pBdr>
        <w:rPr>
          <w:rFonts w:ascii="Times New Roman" w:eastAsia="Times New Roman" w:hAnsi="Times New Roman" w:cs="Times New Roman"/>
          <w:b/>
          <w:color w:val="0B0C3A"/>
          <w:sz w:val="21"/>
          <w:szCs w:val="21"/>
        </w:rPr>
      </w:pPr>
    </w:p>
    <w:p w14:paraId="3274C366" w14:textId="77777777" w:rsidR="00975302" w:rsidRDefault="00975302" w:rsidP="00975302">
      <w:pPr>
        <w:widowControl w:val="0"/>
        <w:pBdr>
          <w:top w:val="nil"/>
          <w:left w:val="nil"/>
          <w:bottom w:val="nil"/>
          <w:right w:val="nil"/>
          <w:between w:val="nil"/>
        </w:pBdr>
        <w:rPr>
          <w:rFonts w:ascii="Times New Roman" w:eastAsia="Times New Roman" w:hAnsi="Times New Roman" w:cs="Times New Roman"/>
          <w:b/>
          <w:color w:val="0B0C3A"/>
          <w:sz w:val="21"/>
          <w:szCs w:val="21"/>
        </w:rPr>
      </w:pPr>
    </w:p>
    <w:p w14:paraId="4478EFA1" w14:textId="77777777" w:rsidR="00975302" w:rsidRDefault="00975302" w:rsidP="00975302">
      <w:pPr>
        <w:widowControl w:val="0"/>
        <w:pBdr>
          <w:top w:val="nil"/>
          <w:left w:val="nil"/>
          <w:bottom w:val="nil"/>
          <w:right w:val="nil"/>
          <w:between w:val="nil"/>
        </w:pBdr>
        <w:rPr>
          <w:rFonts w:ascii="Times New Roman" w:eastAsia="Times New Roman" w:hAnsi="Times New Roman" w:cs="Times New Roman"/>
          <w:b/>
          <w:color w:val="0B0C3A"/>
          <w:sz w:val="21"/>
          <w:szCs w:val="21"/>
        </w:rPr>
      </w:pPr>
    </w:p>
    <w:p w14:paraId="6E8DC994" w14:textId="0487B9F4" w:rsidR="00975302" w:rsidRDefault="00975302" w:rsidP="00975302">
      <w:pPr>
        <w:widowControl w:val="0"/>
        <w:pBdr>
          <w:top w:val="nil"/>
          <w:left w:val="nil"/>
          <w:bottom w:val="nil"/>
          <w:right w:val="nil"/>
          <w:between w:val="nil"/>
        </w:pBdr>
        <w:rPr>
          <w:rFonts w:ascii="Times New Roman" w:eastAsia="Times New Roman" w:hAnsi="Times New Roman" w:cs="Times New Roman"/>
          <w:b/>
          <w:color w:val="0B0C3A"/>
          <w:sz w:val="21"/>
          <w:szCs w:val="21"/>
        </w:rPr>
      </w:pPr>
    </w:p>
    <w:p w14:paraId="507B27A7" w14:textId="3F0191F7" w:rsidR="00975302" w:rsidRDefault="00975302" w:rsidP="00975302">
      <w:pPr>
        <w:widowControl w:val="0"/>
        <w:pBdr>
          <w:top w:val="nil"/>
          <w:left w:val="nil"/>
          <w:bottom w:val="nil"/>
          <w:right w:val="nil"/>
          <w:between w:val="nil"/>
        </w:pBdr>
        <w:rPr>
          <w:rFonts w:ascii="Times New Roman" w:eastAsia="Times New Roman" w:hAnsi="Times New Roman" w:cs="Times New Roman"/>
          <w:b/>
          <w:color w:val="0B0C3A"/>
          <w:sz w:val="21"/>
          <w:szCs w:val="21"/>
        </w:rPr>
      </w:pPr>
    </w:p>
    <w:p w14:paraId="1FAD194C" w14:textId="77777777" w:rsidR="00975302" w:rsidRDefault="00975302" w:rsidP="00975302">
      <w:pPr>
        <w:widowControl w:val="0"/>
        <w:pBdr>
          <w:top w:val="nil"/>
          <w:left w:val="nil"/>
          <w:bottom w:val="nil"/>
          <w:right w:val="nil"/>
          <w:between w:val="nil"/>
        </w:pBdr>
        <w:tabs>
          <w:tab w:val="left" w:pos="529"/>
        </w:tabs>
        <w:rPr>
          <w:rFonts w:ascii="Times New Roman" w:eastAsia="Times New Roman" w:hAnsi="Times New Roman" w:cs="Times New Roman"/>
          <w:b/>
          <w:color w:val="0B0C3A"/>
          <w:sz w:val="21"/>
          <w:szCs w:val="21"/>
        </w:rPr>
      </w:pPr>
      <w:r>
        <w:rPr>
          <w:rFonts w:ascii="Times New Roman" w:eastAsia="Times New Roman" w:hAnsi="Times New Roman" w:cs="Times New Roman"/>
          <w:b/>
          <w:color w:val="0B0C3A"/>
          <w:sz w:val="21"/>
          <w:szCs w:val="21"/>
        </w:rPr>
        <w:tab/>
      </w:r>
    </w:p>
    <w:p w14:paraId="4EB0341A" w14:textId="77777777" w:rsidR="00975302" w:rsidRDefault="00975302" w:rsidP="00975302">
      <w:pPr>
        <w:widowControl w:val="0"/>
        <w:pBdr>
          <w:top w:val="nil"/>
          <w:left w:val="nil"/>
          <w:bottom w:val="nil"/>
          <w:right w:val="nil"/>
          <w:between w:val="nil"/>
        </w:pBdr>
        <w:rPr>
          <w:rFonts w:ascii="Times New Roman" w:eastAsia="Times New Roman" w:hAnsi="Times New Roman" w:cs="Times New Roman"/>
          <w:b/>
          <w:color w:val="0B0C3A"/>
          <w:sz w:val="21"/>
          <w:szCs w:val="21"/>
        </w:rPr>
      </w:pPr>
    </w:p>
    <w:p w14:paraId="188BAA73" w14:textId="6FBB3901" w:rsidR="00975302" w:rsidRDefault="00975302" w:rsidP="00975302">
      <w:pPr>
        <w:rPr>
          <w:rFonts w:ascii="Times New Roman" w:eastAsia="Times New Roman" w:hAnsi="Times New Roman" w:cs="Times New Roman"/>
          <w:b/>
          <w:color w:val="0B0C3A"/>
          <w:sz w:val="21"/>
          <w:szCs w:val="21"/>
        </w:rPr>
      </w:pPr>
      <w:r>
        <w:rPr>
          <w:rFonts w:ascii="Times New Roman" w:eastAsia="Times New Roman" w:hAnsi="Times New Roman" w:cs="Times New Roman"/>
          <w:b/>
          <w:color w:val="0B0C3A"/>
          <w:sz w:val="21"/>
          <w:szCs w:val="21"/>
        </w:rPr>
        <w:br w:type="page"/>
      </w:r>
    </w:p>
    <w:p w14:paraId="4116CDBA" w14:textId="77777777" w:rsidR="00975302" w:rsidRPr="00D239FA" w:rsidRDefault="00975302" w:rsidP="00975302">
      <w:pPr>
        <w:rPr>
          <w:rFonts w:ascii="Times New Roman" w:eastAsia="Times New Roman" w:hAnsi="Times New Roman" w:cs="Times New Roman"/>
          <w:b/>
          <w:color w:val="0B0C3A"/>
          <w:sz w:val="21"/>
          <w:szCs w:val="21"/>
        </w:rPr>
      </w:pPr>
      <w:bookmarkStart w:id="380" w:name="p39"/>
      <w:bookmarkEnd w:id="380"/>
    </w:p>
    <w:p w14:paraId="22DF2B25" w14:textId="77052E4C" w:rsidR="00975302" w:rsidRPr="004B0037" w:rsidRDefault="00975302" w:rsidP="00975302">
      <w:pPr>
        <w:pStyle w:val="Heading2"/>
        <w:rPr>
          <w:rStyle w:val="BookTitle"/>
          <w:b/>
          <w:bCs/>
          <w:iCs w:val="0"/>
          <w:smallCaps w:val="0"/>
          <w:szCs w:val="24"/>
        </w:rPr>
      </w:pPr>
      <w:bookmarkStart w:id="381" w:name="_Toc85872909"/>
      <w:bookmarkStart w:id="382" w:name="_Toc85893104"/>
      <w:bookmarkStart w:id="383" w:name="_Toc85895389"/>
      <w:bookmarkStart w:id="384" w:name="_Toc85895551"/>
      <w:bookmarkStart w:id="385" w:name="_Toc85895944"/>
      <w:bookmarkStart w:id="386" w:name="_Toc86225807"/>
      <w:bookmarkStart w:id="387" w:name="_Toc86348137"/>
      <w:bookmarkStart w:id="388" w:name="_Toc86348856"/>
      <w:bookmarkStart w:id="389" w:name="_Toc98593869"/>
      <w:r w:rsidRPr="004B0037">
        <w:rPr>
          <w:rStyle w:val="BookTitle"/>
          <w:b/>
          <w:bCs/>
          <w:iCs w:val="0"/>
          <w:smallCaps w:val="0"/>
          <w:szCs w:val="24"/>
        </w:rPr>
        <w:t>Communications Team Procedures</w:t>
      </w:r>
      <w:bookmarkEnd w:id="381"/>
      <w:bookmarkEnd w:id="382"/>
      <w:bookmarkEnd w:id="383"/>
      <w:bookmarkEnd w:id="384"/>
      <w:bookmarkEnd w:id="385"/>
      <w:bookmarkEnd w:id="386"/>
      <w:bookmarkEnd w:id="387"/>
      <w:bookmarkEnd w:id="388"/>
      <w:bookmarkEnd w:id="389"/>
      <w:r w:rsidRPr="004B0037">
        <w:rPr>
          <w:rStyle w:val="BookTitle"/>
          <w:b/>
          <w:bCs/>
          <w:iCs w:val="0"/>
          <w:smallCaps w:val="0"/>
          <w:szCs w:val="24"/>
        </w:rPr>
        <w:t xml:space="preserve"> </w:t>
      </w:r>
    </w:p>
    <w:p w14:paraId="6686E45C" w14:textId="77777777" w:rsidR="00975302" w:rsidRDefault="00975302" w:rsidP="00975302">
      <w:pPr>
        <w:pStyle w:val="Style3"/>
        <w:rPr>
          <w:color w:val="2F5496"/>
        </w:rPr>
      </w:pPr>
    </w:p>
    <w:p w14:paraId="5FF386EB" w14:textId="77777777" w:rsidR="00975302" w:rsidRDefault="00975302" w:rsidP="00975302">
      <w:bookmarkStart w:id="390" w:name="_40ew0vw" w:colFirst="0" w:colLast="0"/>
      <w:bookmarkEnd w:id="390"/>
      <w:r>
        <w:t>Media Relations Liaison</w:t>
      </w:r>
    </w:p>
    <w:p w14:paraId="1C8BDBFC" w14:textId="77777777" w:rsidR="00975302" w:rsidRDefault="00975302" w:rsidP="00975302"/>
    <w:p w14:paraId="3C831AA1" w14:textId="77777777" w:rsidR="00975302" w:rsidRPr="004310E5" w:rsidRDefault="00975302" w:rsidP="00975302">
      <w:pPr>
        <w:pBdr>
          <w:top w:val="nil"/>
          <w:left w:val="nil"/>
          <w:bottom w:val="nil"/>
          <w:right w:val="nil"/>
          <w:between w:val="nil"/>
        </w:pBdr>
        <w:rPr>
          <w:sz w:val="22"/>
          <w:szCs w:val="22"/>
        </w:rPr>
      </w:pPr>
      <w:r w:rsidRPr="004310E5">
        <w:rPr>
          <w:color w:val="000000"/>
          <w:sz w:val="22"/>
          <w:szCs w:val="22"/>
        </w:rPr>
        <w:t>The major duties of this position are the following:</w:t>
      </w:r>
    </w:p>
    <w:p w14:paraId="0CA1624A" w14:textId="77777777" w:rsidR="00975302" w:rsidRPr="004310E5" w:rsidRDefault="00975302" w:rsidP="007D0C7E">
      <w:pPr>
        <w:numPr>
          <w:ilvl w:val="0"/>
          <w:numId w:val="42"/>
        </w:numPr>
        <w:pBdr>
          <w:top w:val="nil"/>
          <w:left w:val="nil"/>
          <w:bottom w:val="nil"/>
          <w:right w:val="nil"/>
          <w:between w:val="nil"/>
        </w:pBdr>
        <w:rPr>
          <w:sz w:val="22"/>
          <w:szCs w:val="22"/>
        </w:rPr>
      </w:pPr>
      <w:r w:rsidRPr="004310E5">
        <w:rPr>
          <w:color w:val="000000"/>
          <w:sz w:val="22"/>
          <w:szCs w:val="22"/>
        </w:rPr>
        <w:t>Receive and solicit story ideas from the Minister</w:t>
      </w:r>
      <w:r>
        <w:rPr>
          <w:color w:val="000000"/>
          <w:sz w:val="22"/>
          <w:szCs w:val="22"/>
        </w:rPr>
        <w:t>, staff,</w:t>
      </w:r>
      <w:r w:rsidRPr="004310E5">
        <w:rPr>
          <w:color w:val="000000"/>
          <w:sz w:val="22"/>
          <w:szCs w:val="22"/>
        </w:rPr>
        <w:t xml:space="preserve"> and from members of Tri-UU about activities and programs of interest to the broader community.</w:t>
      </w:r>
    </w:p>
    <w:p w14:paraId="26447585" w14:textId="77777777" w:rsidR="00975302" w:rsidRPr="004310E5" w:rsidRDefault="00975302" w:rsidP="007D0C7E">
      <w:pPr>
        <w:numPr>
          <w:ilvl w:val="0"/>
          <w:numId w:val="42"/>
        </w:numPr>
        <w:pBdr>
          <w:top w:val="nil"/>
          <w:left w:val="nil"/>
          <w:bottom w:val="nil"/>
          <w:right w:val="nil"/>
          <w:between w:val="nil"/>
        </w:pBdr>
        <w:rPr>
          <w:sz w:val="22"/>
          <w:szCs w:val="22"/>
        </w:rPr>
      </w:pPr>
      <w:r w:rsidRPr="004310E5">
        <w:rPr>
          <w:color w:val="000000"/>
          <w:sz w:val="22"/>
          <w:szCs w:val="22"/>
        </w:rPr>
        <w:t>Write news releases, when appropriate, and pitch them to local print and online media.</w:t>
      </w:r>
    </w:p>
    <w:p w14:paraId="2B5D317B" w14:textId="77777777" w:rsidR="00975302" w:rsidRPr="004310E5" w:rsidRDefault="00975302" w:rsidP="007D0C7E">
      <w:pPr>
        <w:numPr>
          <w:ilvl w:val="0"/>
          <w:numId w:val="42"/>
        </w:numPr>
        <w:pBdr>
          <w:top w:val="nil"/>
          <w:left w:val="nil"/>
          <w:bottom w:val="nil"/>
          <w:right w:val="nil"/>
          <w:between w:val="nil"/>
        </w:pBdr>
        <w:rPr>
          <w:sz w:val="22"/>
          <w:szCs w:val="22"/>
        </w:rPr>
      </w:pPr>
      <w:r w:rsidRPr="004310E5">
        <w:rPr>
          <w:color w:val="000000"/>
          <w:sz w:val="22"/>
          <w:szCs w:val="22"/>
        </w:rPr>
        <w:t>Write calendar notices and send them to local print and online media.</w:t>
      </w:r>
    </w:p>
    <w:p w14:paraId="313FFE12" w14:textId="77777777" w:rsidR="00975302" w:rsidRPr="004310E5" w:rsidRDefault="00975302" w:rsidP="007D0C7E">
      <w:pPr>
        <w:numPr>
          <w:ilvl w:val="0"/>
          <w:numId w:val="42"/>
        </w:numPr>
        <w:pBdr>
          <w:top w:val="nil"/>
          <w:left w:val="nil"/>
          <w:bottom w:val="nil"/>
          <w:right w:val="nil"/>
          <w:between w:val="nil"/>
        </w:pBdr>
        <w:rPr>
          <w:sz w:val="22"/>
          <w:szCs w:val="22"/>
        </w:rPr>
      </w:pPr>
      <w:r w:rsidRPr="004310E5">
        <w:rPr>
          <w:color w:val="000000"/>
          <w:sz w:val="22"/>
          <w:szCs w:val="22"/>
        </w:rPr>
        <w:t>Compile lists of story ideas, when appropriate, and pitch them to local print and online media.</w:t>
      </w:r>
    </w:p>
    <w:p w14:paraId="7F02CFD4" w14:textId="77777777" w:rsidR="00975302" w:rsidRPr="004310E5" w:rsidRDefault="00975302" w:rsidP="007D0C7E">
      <w:pPr>
        <w:numPr>
          <w:ilvl w:val="0"/>
          <w:numId w:val="42"/>
        </w:numPr>
        <w:pBdr>
          <w:top w:val="nil"/>
          <w:left w:val="nil"/>
          <w:bottom w:val="nil"/>
          <w:right w:val="nil"/>
          <w:between w:val="nil"/>
        </w:pBdr>
        <w:rPr>
          <w:sz w:val="22"/>
          <w:szCs w:val="22"/>
        </w:rPr>
      </w:pPr>
      <w:r w:rsidRPr="004310E5">
        <w:rPr>
          <w:color w:val="000000"/>
          <w:sz w:val="22"/>
          <w:szCs w:val="22"/>
        </w:rPr>
        <w:t>Take photos – and solicit photos from others – to accompany stories.</w:t>
      </w:r>
    </w:p>
    <w:p w14:paraId="29EBE94F" w14:textId="77777777" w:rsidR="00975302" w:rsidRPr="004310E5" w:rsidRDefault="00975302" w:rsidP="007D0C7E">
      <w:pPr>
        <w:numPr>
          <w:ilvl w:val="0"/>
          <w:numId w:val="42"/>
        </w:numPr>
        <w:pBdr>
          <w:top w:val="nil"/>
          <w:left w:val="nil"/>
          <w:bottom w:val="nil"/>
          <w:right w:val="nil"/>
          <w:between w:val="nil"/>
        </w:pBdr>
        <w:rPr>
          <w:sz w:val="22"/>
          <w:szCs w:val="22"/>
        </w:rPr>
      </w:pPr>
      <w:r w:rsidRPr="004310E5">
        <w:rPr>
          <w:color w:val="000000"/>
          <w:sz w:val="22"/>
          <w:szCs w:val="22"/>
        </w:rPr>
        <w:t>Interview sources for information to include in news stories.</w:t>
      </w:r>
    </w:p>
    <w:p w14:paraId="5A6247C0" w14:textId="77777777" w:rsidR="00975302" w:rsidRPr="004310E5" w:rsidRDefault="00975302" w:rsidP="007D0C7E">
      <w:pPr>
        <w:numPr>
          <w:ilvl w:val="0"/>
          <w:numId w:val="42"/>
        </w:numPr>
        <w:pBdr>
          <w:top w:val="nil"/>
          <w:left w:val="nil"/>
          <w:bottom w:val="nil"/>
          <w:right w:val="nil"/>
          <w:between w:val="nil"/>
        </w:pBdr>
        <w:rPr>
          <w:sz w:val="22"/>
          <w:szCs w:val="22"/>
        </w:rPr>
      </w:pPr>
      <w:r w:rsidRPr="004310E5">
        <w:rPr>
          <w:color w:val="000000"/>
          <w:sz w:val="22"/>
          <w:szCs w:val="22"/>
        </w:rPr>
        <w:t>Send copies of all news stories and calendar ideas to the Minister, Worship Team Leader, and the subjects of the stories for their approval before sending them to the media.</w:t>
      </w:r>
    </w:p>
    <w:p w14:paraId="0767789B" w14:textId="77777777" w:rsidR="00975302" w:rsidRPr="004310E5" w:rsidRDefault="00975302" w:rsidP="007D0C7E">
      <w:pPr>
        <w:numPr>
          <w:ilvl w:val="0"/>
          <w:numId w:val="42"/>
        </w:numPr>
        <w:pBdr>
          <w:top w:val="nil"/>
          <w:left w:val="nil"/>
          <w:bottom w:val="nil"/>
          <w:right w:val="nil"/>
          <w:between w:val="nil"/>
        </w:pBdr>
        <w:rPr>
          <w:sz w:val="22"/>
          <w:szCs w:val="22"/>
        </w:rPr>
      </w:pPr>
      <w:r w:rsidRPr="004310E5">
        <w:rPr>
          <w:color w:val="000000"/>
          <w:sz w:val="22"/>
          <w:szCs w:val="22"/>
        </w:rPr>
        <w:t>Speak on the phone with and send emails to media contacts in The Villages and Ocala.</w:t>
      </w:r>
    </w:p>
    <w:p w14:paraId="278A7C58" w14:textId="77777777" w:rsidR="00975302" w:rsidRDefault="00975302" w:rsidP="00975302"/>
    <w:p w14:paraId="06D111FE" w14:textId="77777777" w:rsidR="00975302" w:rsidRDefault="00975302" w:rsidP="00975302">
      <w:bookmarkStart w:id="391" w:name="_2fk6b3p" w:colFirst="0" w:colLast="0"/>
      <w:bookmarkEnd w:id="391"/>
      <w:r>
        <w:t>Weekly Newsletter (</w:t>
      </w:r>
      <w:r>
        <w:rPr>
          <w:color w:val="000000"/>
          <w:sz w:val="22"/>
          <w:szCs w:val="22"/>
        </w:rPr>
        <w:t>Timetable</w:t>
      </w:r>
      <w:r>
        <w:t>)</w:t>
      </w:r>
    </w:p>
    <w:p w14:paraId="1DABDE78" w14:textId="72FAA01F" w:rsidR="00975302" w:rsidRPr="004310E5" w:rsidRDefault="00975302" w:rsidP="007D0C7E">
      <w:pPr>
        <w:numPr>
          <w:ilvl w:val="0"/>
          <w:numId w:val="43"/>
        </w:numPr>
        <w:pBdr>
          <w:top w:val="nil"/>
          <w:left w:val="nil"/>
          <w:bottom w:val="nil"/>
          <w:right w:val="nil"/>
          <w:between w:val="nil"/>
        </w:pBdr>
        <w:rPr>
          <w:sz w:val="22"/>
          <w:szCs w:val="22"/>
        </w:rPr>
      </w:pPr>
      <w:r w:rsidRPr="004310E5">
        <w:rPr>
          <w:color w:val="000000"/>
          <w:sz w:val="22"/>
          <w:szCs w:val="22"/>
        </w:rPr>
        <w:t xml:space="preserve">Send a reminder to the Communication email list detailed in Constant Contact, usually on Monday.  Any announcements must be received by </w:t>
      </w:r>
      <w:r w:rsidRPr="004310E5">
        <w:rPr>
          <w:color w:val="000000"/>
          <w:sz w:val="22"/>
          <w:szCs w:val="22"/>
        </w:rPr>
        <w:t xml:space="preserve">Wednesday </w:t>
      </w:r>
      <w:r w:rsidRPr="004310E5">
        <w:rPr>
          <w:color w:val="000000"/>
          <w:sz w:val="22"/>
          <w:szCs w:val="22"/>
        </w:rPr>
        <w:t xml:space="preserve">for </w:t>
      </w:r>
      <w:r w:rsidRPr="004310E5">
        <w:rPr>
          <w:color w:val="000000"/>
          <w:sz w:val="22"/>
          <w:szCs w:val="22"/>
        </w:rPr>
        <w:t xml:space="preserve">Thursday </w:t>
      </w:r>
      <w:r w:rsidRPr="004310E5">
        <w:rPr>
          <w:color w:val="000000"/>
          <w:sz w:val="22"/>
          <w:szCs w:val="22"/>
        </w:rPr>
        <w:t>publication.</w:t>
      </w:r>
    </w:p>
    <w:p w14:paraId="658266FA" w14:textId="77777777" w:rsidR="00975302" w:rsidRPr="004310E5" w:rsidRDefault="00975302" w:rsidP="007D0C7E">
      <w:pPr>
        <w:numPr>
          <w:ilvl w:val="0"/>
          <w:numId w:val="43"/>
        </w:numPr>
        <w:pBdr>
          <w:top w:val="nil"/>
          <w:left w:val="nil"/>
          <w:bottom w:val="nil"/>
          <w:right w:val="nil"/>
          <w:between w:val="nil"/>
        </w:pBdr>
        <w:rPr>
          <w:sz w:val="22"/>
          <w:szCs w:val="22"/>
        </w:rPr>
      </w:pPr>
      <w:r w:rsidRPr="004310E5">
        <w:rPr>
          <w:color w:val="000000"/>
          <w:sz w:val="22"/>
          <w:szCs w:val="22"/>
        </w:rPr>
        <w:t xml:space="preserve">Collect the emails to be included in the </w:t>
      </w:r>
      <w:r>
        <w:rPr>
          <w:color w:val="000000"/>
          <w:sz w:val="22"/>
          <w:szCs w:val="22"/>
        </w:rPr>
        <w:t>Timetable</w:t>
      </w:r>
      <w:r w:rsidRPr="004310E5">
        <w:rPr>
          <w:color w:val="000000"/>
          <w:sz w:val="22"/>
          <w:szCs w:val="22"/>
        </w:rPr>
        <w:t>.  Ensure they are properly sponsored activities within</w:t>
      </w:r>
    </w:p>
    <w:p w14:paraId="56B5664D" w14:textId="43BCBC10" w:rsidR="00975302" w:rsidRPr="004310E5" w:rsidRDefault="005E0660" w:rsidP="007D0C7E">
      <w:pPr>
        <w:numPr>
          <w:ilvl w:val="0"/>
          <w:numId w:val="43"/>
        </w:numPr>
        <w:pBdr>
          <w:top w:val="nil"/>
          <w:left w:val="nil"/>
          <w:bottom w:val="nil"/>
          <w:right w:val="nil"/>
          <w:between w:val="nil"/>
        </w:pBdr>
        <w:rPr>
          <w:sz w:val="22"/>
          <w:szCs w:val="22"/>
        </w:rPr>
      </w:pPr>
      <w:r>
        <w:rPr>
          <w:noProof/>
          <w:color w:val="000000"/>
        </w:rPr>
        <mc:AlternateContent>
          <mc:Choice Requires="wps">
            <w:drawing>
              <wp:anchor distT="0" distB="0" distL="114300" distR="114300" simplePos="0" relativeHeight="253799424" behindDoc="0" locked="0" layoutInCell="1" allowOverlap="1" wp14:anchorId="21B2DDB4" wp14:editId="0B16D726">
                <wp:simplePos x="0" y="0"/>
                <wp:positionH relativeFrom="column">
                  <wp:posOffset>-564776</wp:posOffset>
                </wp:positionH>
                <wp:positionV relativeFrom="paragraph">
                  <wp:posOffset>8069</wp:posOffset>
                </wp:positionV>
                <wp:extent cx="499745" cy="1183005"/>
                <wp:effectExtent l="12700" t="12700" r="20955" b="10795"/>
                <wp:wrapNone/>
                <wp:docPr id="93" name="Up Arrow 93">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DA093B7" w14:textId="77777777" w:rsidR="005E0660" w:rsidRPr="00260E8E" w:rsidRDefault="005E0660" w:rsidP="005E0660">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2DDB4" id="Up Arrow 93" o:spid="_x0000_s1114" type="#_x0000_t68" href="#toc1" style="position:absolute;left:0;text-align:left;margin-left:-44.45pt;margin-top:.65pt;width:39.35pt;height:93.15pt;z-index:25379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" o:button="t" adj="4562" fillcolor="#43bae8 [2676]" strokecolor="black [3213]">
                <v:fill color2="#74ccee [1972]" rotate="t" o:detectmouseclick="t" focusposition="1,1" focussize="-1,-1" focus="100%" type="gradientRadial"/>
                <v:textbox>
                  <w:txbxContent>
                    <w:p w14:paraId="4DA093B7" w14:textId="77777777" w:rsidR="005E0660" w:rsidRPr="00260E8E" w:rsidRDefault="005E0660" w:rsidP="005E0660">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4310E5">
        <w:rPr>
          <w:color w:val="000000"/>
          <w:sz w:val="22"/>
          <w:szCs w:val="22"/>
        </w:rPr>
        <w:t>Tri-UU.   Personal ads are not allowed.  Clarification is sometimes necessary and usually accomplished via email.</w:t>
      </w:r>
    </w:p>
    <w:p w14:paraId="08227DE1" w14:textId="61421F19" w:rsidR="00975302" w:rsidRPr="004310E5" w:rsidRDefault="00975302" w:rsidP="007D0C7E">
      <w:pPr>
        <w:numPr>
          <w:ilvl w:val="0"/>
          <w:numId w:val="43"/>
        </w:numPr>
        <w:pBdr>
          <w:top w:val="nil"/>
          <w:left w:val="nil"/>
          <w:bottom w:val="nil"/>
          <w:right w:val="nil"/>
          <w:between w:val="nil"/>
        </w:pBdr>
        <w:rPr>
          <w:sz w:val="22"/>
          <w:szCs w:val="22"/>
        </w:rPr>
      </w:pPr>
      <w:r w:rsidRPr="004310E5">
        <w:rPr>
          <w:color w:val="000000"/>
          <w:sz w:val="22"/>
          <w:szCs w:val="22"/>
        </w:rPr>
        <w:t xml:space="preserve">Prepare the weekly newsletter on Thursday for distribution through Constant Contact </w:t>
      </w:r>
      <w:proofErr w:type="gramStart"/>
      <w:r w:rsidRPr="004310E5">
        <w:rPr>
          <w:color w:val="000000"/>
          <w:sz w:val="22"/>
          <w:szCs w:val="22"/>
        </w:rPr>
        <w:t>data base</w:t>
      </w:r>
      <w:proofErr w:type="gramEnd"/>
      <w:r w:rsidRPr="004310E5">
        <w:rPr>
          <w:color w:val="000000"/>
          <w:sz w:val="22"/>
          <w:szCs w:val="22"/>
        </w:rPr>
        <w:t>.  Currently this is accomplished in Word, saved as a PDF, uploaded</w:t>
      </w:r>
      <w:r w:rsidR="00DE393F">
        <w:rPr>
          <w:color w:val="000000"/>
          <w:sz w:val="22"/>
          <w:szCs w:val="22"/>
        </w:rPr>
        <w:t xml:space="preserve">, </w:t>
      </w:r>
      <w:r w:rsidRPr="004310E5">
        <w:rPr>
          <w:color w:val="000000"/>
          <w:sz w:val="22"/>
          <w:szCs w:val="22"/>
        </w:rPr>
        <w:t>and attached via hyperlink to the actual email that is distributed.</w:t>
      </w:r>
    </w:p>
    <w:p w14:paraId="2E43D56A" w14:textId="77777777" w:rsidR="00975302" w:rsidRPr="004310E5" w:rsidRDefault="00975302" w:rsidP="007D0C7E">
      <w:pPr>
        <w:numPr>
          <w:ilvl w:val="0"/>
          <w:numId w:val="43"/>
        </w:numPr>
        <w:pBdr>
          <w:top w:val="nil"/>
          <w:left w:val="nil"/>
          <w:bottom w:val="nil"/>
          <w:right w:val="nil"/>
          <w:between w:val="nil"/>
        </w:pBdr>
        <w:rPr>
          <w:sz w:val="22"/>
          <w:szCs w:val="22"/>
        </w:rPr>
      </w:pPr>
      <w:r w:rsidRPr="004310E5">
        <w:rPr>
          <w:color w:val="000000"/>
          <w:sz w:val="22"/>
          <w:szCs w:val="22"/>
        </w:rPr>
        <w:t>Other information is sent out thru the CC system as needed:</w:t>
      </w:r>
    </w:p>
    <w:p w14:paraId="7B5F1194" w14:textId="019E7F0C" w:rsidR="00975302" w:rsidRPr="004310E5" w:rsidRDefault="00975302" w:rsidP="007D0C7E">
      <w:pPr>
        <w:numPr>
          <w:ilvl w:val="1"/>
          <w:numId w:val="43"/>
        </w:numPr>
        <w:pBdr>
          <w:top w:val="nil"/>
          <w:left w:val="nil"/>
          <w:bottom w:val="nil"/>
          <w:right w:val="nil"/>
          <w:between w:val="nil"/>
        </w:pBdr>
        <w:rPr>
          <w:color w:val="000000"/>
          <w:sz w:val="22"/>
          <w:szCs w:val="22"/>
        </w:rPr>
      </w:pPr>
      <w:r w:rsidRPr="004310E5">
        <w:rPr>
          <w:color w:val="000000"/>
          <w:sz w:val="22"/>
          <w:szCs w:val="22"/>
        </w:rPr>
        <w:t>minutes of the Board of Trustees</w:t>
      </w:r>
    </w:p>
    <w:p w14:paraId="09326550" w14:textId="0BB4C8E5" w:rsidR="00975302" w:rsidRPr="004310E5" w:rsidRDefault="00975302" w:rsidP="007D0C7E">
      <w:pPr>
        <w:numPr>
          <w:ilvl w:val="1"/>
          <w:numId w:val="43"/>
        </w:numPr>
        <w:pBdr>
          <w:top w:val="nil"/>
          <w:left w:val="nil"/>
          <w:bottom w:val="nil"/>
          <w:right w:val="nil"/>
          <w:between w:val="nil"/>
        </w:pBdr>
        <w:rPr>
          <w:color w:val="000000"/>
          <w:sz w:val="22"/>
          <w:szCs w:val="22"/>
        </w:rPr>
      </w:pPr>
      <w:r w:rsidRPr="004310E5">
        <w:rPr>
          <w:color w:val="000000"/>
          <w:sz w:val="22"/>
          <w:szCs w:val="22"/>
        </w:rPr>
        <w:t>Train of Thought from the Minister</w:t>
      </w:r>
    </w:p>
    <w:p w14:paraId="6D655BFE" w14:textId="059C4866" w:rsidR="00975302" w:rsidRPr="00434FC1" w:rsidRDefault="005E0660" w:rsidP="007D0C7E">
      <w:pPr>
        <w:numPr>
          <w:ilvl w:val="1"/>
          <w:numId w:val="43"/>
        </w:numPr>
        <w:pBdr>
          <w:top w:val="nil"/>
          <w:left w:val="nil"/>
          <w:bottom w:val="nil"/>
          <w:right w:val="nil"/>
          <w:between w:val="nil"/>
        </w:pBdr>
        <w:rPr>
          <w:color w:val="000000"/>
          <w:sz w:val="22"/>
          <w:szCs w:val="22"/>
        </w:rPr>
      </w:pPr>
      <w:r>
        <w:rPr>
          <w:noProof/>
        </w:rPr>
        <mc:AlternateContent>
          <mc:Choice Requires="wps">
            <w:drawing>
              <wp:anchor distT="0" distB="0" distL="114300" distR="114300" simplePos="0" relativeHeight="253801472" behindDoc="0" locked="0" layoutInCell="1" allowOverlap="1" wp14:anchorId="5792244E" wp14:editId="1C87A778">
                <wp:simplePos x="0" y="0"/>
                <wp:positionH relativeFrom="column">
                  <wp:posOffset>-564777</wp:posOffset>
                </wp:positionH>
                <wp:positionV relativeFrom="paragraph">
                  <wp:posOffset>170180</wp:posOffset>
                </wp:positionV>
                <wp:extent cx="534035" cy="1221740"/>
                <wp:effectExtent l="12700" t="0" r="24765" b="22860"/>
                <wp:wrapNone/>
                <wp:docPr id="95" name="Down Arrow 95"/>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E126DB" w14:textId="77777777" w:rsidR="005E0660" w:rsidRPr="0052516C" w:rsidRDefault="005E0660" w:rsidP="005E066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2244E" id="Down Arrow 95" o:spid="_x0000_s1115" type="#_x0000_t67" style="position:absolute;left:0;text-align:left;margin-left:-44.45pt;margin-top:13.4pt;width:42.05pt;height:96.2pt;z-index:25380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" adj="16512" fillcolor="#ffc000" strokecolor="#c00000" strokeweight="1.25pt">
                <v:textbox>
                  <w:txbxContent>
                    <w:p w14:paraId="11E126DB" w14:textId="77777777" w:rsidR="005E0660" w:rsidRPr="0052516C" w:rsidRDefault="005E0660" w:rsidP="005E066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434FC1">
        <w:rPr>
          <w:color w:val="000000"/>
          <w:sz w:val="22"/>
          <w:szCs w:val="22"/>
        </w:rPr>
        <w:t xml:space="preserve">Other special communications as necessary </w:t>
      </w:r>
    </w:p>
    <w:p w14:paraId="6487065F" w14:textId="4D06FDAA" w:rsidR="00975302" w:rsidRPr="00434FC1" w:rsidRDefault="00975302" w:rsidP="007D0C7E">
      <w:pPr>
        <w:numPr>
          <w:ilvl w:val="0"/>
          <w:numId w:val="43"/>
        </w:numPr>
        <w:pBdr>
          <w:top w:val="nil"/>
          <w:left w:val="nil"/>
          <w:bottom w:val="nil"/>
          <w:right w:val="nil"/>
          <w:between w:val="nil"/>
        </w:pBdr>
        <w:rPr>
          <w:sz w:val="22"/>
          <w:szCs w:val="22"/>
        </w:rPr>
      </w:pPr>
      <w:r w:rsidRPr="00434FC1">
        <w:rPr>
          <w:sz w:val="22"/>
          <w:szCs w:val="22"/>
        </w:rPr>
        <w:t xml:space="preserve">The Membership Team will add contact information for new Members, Associate Members, and Friends, as well as update all existing information as needed, </w:t>
      </w:r>
    </w:p>
    <w:p w14:paraId="2B0C6851" w14:textId="77777777" w:rsidR="00975302" w:rsidRPr="004310E5" w:rsidRDefault="00975302" w:rsidP="00975302">
      <w:pPr>
        <w:pBdr>
          <w:top w:val="nil"/>
          <w:left w:val="nil"/>
          <w:bottom w:val="nil"/>
          <w:right w:val="nil"/>
          <w:between w:val="nil"/>
        </w:pBdr>
        <w:ind w:left="720"/>
        <w:rPr>
          <w:color w:val="000000"/>
          <w:sz w:val="22"/>
          <w:szCs w:val="22"/>
        </w:rPr>
      </w:pPr>
      <w:bookmarkStart w:id="392" w:name="_upglbi" w:colFirst="0" w:colLast="0"/>
      <w:bookmarkEnd w:id="392"/>
    </w:p>
    <w:p w14:paraId="49616341" w14:textId="7C86D498" w:rsidR="003D057D" w:rsidRPr="00AE164C" w:rsidRDefault="00975302" w:rsidP="00975302">
      <w:r>
        <w:br w:type="page"/>
      </w:r>
      <w:bookmarkStart w:id="393" w:name="p40"/>
      <w:bookmarkEnd w:id="393"/>
    </w:p>
    <w:p w14:paraId="4AAC234B" w14:textId="787AEA54" w:rsidR="00975302" w:rsidRDefault="00975302" w:rsidP="00975302">
      <w:r>
        <w:lastRenderedPageBreak/>
        <w:t>Website Management</w:t>
      </w:r>
    </w:p>
    <w:p w14:paraId="48D2C76B" w14:textId="77777777" w:rsidR="00975302" w:rsidRDefault="00975302" w:rsidP="00975302">
      <w:r>
        <w:t xml:space="preserve">Website: TriUU.org </w:t>
      </w:r>
    </w:p>
    <w:p w14:paraId="59392CCF" w14:textId="77777777" w:rsidR="00975302" w:rsidRDefault="00975302" w:rsidP="00975302">
      <w:r>
        <w:t xml:space="preserve">       </w:t>
      </w:r>
    </w:p>
    <w:p w14:paraId="0178F258" w14:textId="77777777" w:rsidR="00975302" w:rsidRPr="00877298" w:rsidRDefault="00975302" w:rsidP="00975302">
      <w:pPr>
        <w:pBdr>
          <w:top w:val="nil"/>
          <w:left w:val="nil"/>
          <w:bottom w:val="nil"/>
          <w:right w:val="nil"/>
          <w:between w:val="nil"/>
        </w:pBdr>
        <w:rPr>
          <w:b/>
        </w:rPr>
      </w:pPr>
      <w:r w:rsidRPr="00877298">
        <w:rPr>
          <w:b/>
          <w:color w:val="000000"/>
        </w:rPr>
        <w:t>The main activities are:</w:t>
      </w:r>
    </w:p>
    <w:p w14:paraId="17F5D816" w14:textId="77777777" w:rsidR="00975302" w:rsidRDefault="00975302" w:rsidP="00975302">
      <w:pPr>
        <w:numPr>
          <w:ilvl w:val="0"/>
          <w:numId w:val="36"/>
        </w:numPr>
        <w:pBdr>
          <w:top w:val="nil"/>
          <w:left w:val="nil"/>
          <w:bottom w:val="nil"/>
          <w:right w:val="nil"/>
          <w:between w:val="nil"/>
        </w:pBdr>
      </w:pPr>
      <w:r>
        <w:rPr>
          <w:color w:val="000000"/>
        </w:rPr>
        <w:t>Add the weekly sermon (weekly)</w:t>
      </w:r>
    </w:p>
    <w:p w14:paraId="4D6F8DB9" w14:textId="77777777" w:rsidR="00975302" w:rsidRDefault="00975302" w:rsidP="00975302">
      <w:pPr>
        <w:numPr>
          <w:ilvl w:val="0"/>
          <w:numId w:val="36"/>
        </w:numPr>
        <w:pBdr>
          <w:top w:val="nil"/>
          <w:left w:val="nil"/>
          <w:bottom w:val="nil"/>
          <w:right w:val="nil"/>
          <w:between w:val="nil"/>
        </w:pBdr>
      </w:pPr>
      <w:r>
        <w:rPr>
          <w:color w:val="000000"/>
        </w:rPr>
        <w:t>Add the Train of Thought (monthly)</w:t>
      </w:r>
    </w:p>
    <w:p w14:paraId="4B9CCD5B" w14:textId="15C1E61F" w:rsidR="00975302" w:rsidRDefault="00975302" w:rsidP="00065FDE">
      <w:pPr>
        <w:numPr>
          <w:ilvl w:val="0"/>
          <w:numId w:val="36"/>
        </w:numPr>
        <w:pBdr>
          <w:top w:val="nil"/>
          <w:left w:val="nil"/>
          <w:bottom w:val="nil"/>
          <w:right w:val="nil"/>
          <w:between w:val="nil"/>
        </w:pBdr>
      </w:pPr>
      <w:r>
        <w:rPr>
          <w:color w:val="000000"/>
        </w:rPr>
        <w:t>Add a gallery of photos for each event (varies)</w:t>
      </w:r>
    </w:p>
    <w:p w14:paraId="597F07CE" w14:textId="02FCAE9C" w:rsidR="00975302" w:rsidRDefault="00975302" w:rsidP="00065FDE">
      <w:pPr>
        <w:numPr>
          <w:ilvl w:val="0"/>
          <w:numId w:val="36"/>
        </w:numPr>
        <w:pBdr>
          <w:top w:val="nil"/>
          <w:left w:val="nil"/>
          <w:bottom w:val="nil"/>
          <w:right w:val="nil"/>
          <w:between w:val="nil"/>
        </w:pBdr>
      </w:pPr>
      <w:r>
        <w:rPr>
          <w:color w:val="000000"/>
        </w:rPr>
        <w:t>Update the Month</w:t>
      </w:r>
      <w:r w:rsidR="00DE393F">
        <w:rPr>
          <w:color w:val="000000"/>
        </w:rPr>
        <w:t>-</w:t>
      </w:r>
      <w:r>
        <w:rPr>
          <w:color w:val="000000"/>
        </w:rPr>
        <w:t>at</w:t>
      </w:r>
      <w:r w:rsidR="00DE393F">
        <w:rPr>
          <w:color w:val="000000"/>
        </w:rPr>
        <w:t>-</w:t>
      </w:r>
      <w:r>
        <w:rPr>
          <w:color w:val="000000"/>
        </w:rPr>
        <w:t>a</w:t>
      </w:r>
      <w:r w:rsidR="00DE393F">
        <w:rPr>
          <w:color w:val="000000"/>
        </w:rPr>
        <w:t>-</w:t>
      </w:r>
      <w:r>
        <w:rPr>
          <w:color w:val="000000"/>
        </w:rPr>
        <w:t>Glance on home page (monthly)</w:t>
      </w:r>
    </w:p>
    <w:p w14:paraId="795B4B51" w14:textId="77777777" w:rsidR="00975302" w:rsidRDefault="00975302" w:rsidP="00975302">
      <w:pPr>
        <w:numPr>
          <w:ilvl w:val="0"/>
          <w:numId w:val="36"/>
        </w:numPr>
        <w:pBdr>
          <w:top w:val="nil"/>
          <w:left w:val="nil"/>
          <w:bottom w:val="nil"/>
          <w:right w:val="nil"/>
          <w:between w:val="nil"/>
        </w:pBdr>
      </w:pPr>
      <w:r>
        <w:rPr>
          <w:color w:val="000000"/>
        </w:rPr>
        <w:t>Update the descriptions of forums/sermons on Forums/Sermons page (monthly)</w:t>
      </w:r>
    </w:p>
    <w:p w14:paraId="3E654854" w14:textId="77777777" w:rsidR="00975302" w:rsidRDefault="00975302" w:rsidP="00975302">
      <w:pPr>
        <w:numPr>
          <w:ilvl w:val="0"/>
          <w:numId w:val="36"/>
        </w:numPr>
        <w:pBdr>
          <w:top w:val="nil"/>
          <w:left w:val="nil"/>
          <w:bottom w:val="nil"/>
          <w:right w:val="nil"/>
          <w:between w:val="nil"/>
        </w:pBdr>
      </w:pPr>
      <w:r>
        <w:rPr>
          <w:color w:val="000000"/>
        </w:rPr>
        <w:t>Maintain the Events and News page (daily/weekly)</w:t>
      </w:r>
    </w:p>
    <w:p w14:paraId="4E94998E" w14:textId="77777777" w:rsidR="00975302" w:rsidRDefault="00975302" w:rsidP="00975302">
      <w:pPr>
        <w:numPr>
          <w:ilvl w:val="0"/>
          <w:numId w:val="36"/>
        </w:numPr>
        <w:pBdr>
          <w:top w:val="nil"/>
          <w:left w:val="nil"/>
          <w:bottom w:val="nil"/>
          <w:right w:val="nil"/>
          <w:between w:val="nil"/>
        </w:pBdr>
      </w:pPr>
      <w:r>
        <w:rPr>
          <w:color w:val="000000"/>
        </w:rPr>
        <w:t xml:space="preserve">Make requested updates (as requested)  </w:t>
      </w:r>
    </w:p>
    <w:p w14:paraId="35D3AAAA" w14:textId="77777777" w:rsidR="00975302" w:rsidRDefault="00975302" w:rsidP="00975302">
      <w:pPr>
        <w:numPr>
          <w:ilvl w:val="0"/>
          <w:numId w:val="36"/>
        </w:numPr>
        <w:pBdr>
          <w:top w:val="nil"/>
          <w:left w:val="nil"/>
          <w:bottom w:val="nil"/>
          <w:right w:val="nil"/>
          <w:between w:val="nil"/>
        </w:pBdr>
      </w:pPr>
      <w:r>
        <w:rPr>
          <w:color w:val="000000"/>
        </w:rPr>
        <w:t>Check for currency of the information and update design as needed</w:t>
      </w:r>
    </w:p>
    <w:p w14:paraId="1446F994" w14:textId="77777777" w:rsidR="00975302" w:rsidRDefault="00975302" w:rsidP="00975302">
      <w:pPr>
        <w:numPr>
          <w:ilvl w:val="0"/>
          <w:numId w:val="36"/>
        </w:numPr>
        <w:pBdr>
          <w:top w:val="nil"/>
          <w:left w:val="nil"/>
          <w:bottom w:val="nil"/>
          <w:right w:val="nil"/>
          <w:between w:val="nil"/>
        </w:pBdr>
      </w:pPr>
      <w:r>
        <w:rPr>
          <w:color w:val="000000"/>
        </w:rPr>
        <w:t>Add additional pages as deemed necessary (for example, description of What to Expect at Sunday Services) or as requested by groups (for example, vegan recipe database for Eating for Life)</w:t>
      </w:r>
    </w:p>
    <w:p w14:paraId="01E150A0" w14:textId="5ADC7627" w:rsidR="00975302" w:rsidRDefault="00975302" w:rsidP="00975302">
      <w:pPr>
        <w:numPr>
          <w:ilvl w:val="0"/>
          <w:numId w:val="36"/>
        </w:numPr>
        <w:pBdr>
          <w:top w:val="nil"/>
          <w:left w:val="nil"/>
          <w:bottom w:val="nil"/>
          <w:right w:val="nil"/>
          <w:between w:val="nil"/>
        </w:pBdr>
      </w:pPr>
      <w:r>
        <w:rPr>
          <w:color w:val="000000"/>
        </w:rPr>
        <w:t>Research the feasibility/possibility of adding video recordings of the sermons</w:t>
      </w:r>
    </w:p>
    <w:p w14:paraId="3BDEC3E5" w14:textId="77777777" w:rsidR="00975302" w:rsidRDefault="00975302" w:rsidP="00975302">
      <w:pPr>
        <w:numPr>
          <w:ilvl w:val="0"/>
          <w:numId w:val="36"/>
        </w:numPr>
        <w:pBdr>
          <w:top w:val="nil"/>
          <w:left w:val="nil"/>
          <w:bottom w:val="nil"/>
          <w:right w:val="nil"/>
          <w:between w:val="nil"/>
        </w:pBdr>
      </w:pPr>
      <w:r>
        <w:rPr>
          <w:color w:val="000000"/>
        </w:rPr>
        <w:t>TriUU.org is very easy and intuitive. Experimenting and learning by doing is essential. Here are a few notes to get you started:</w:t>
      </w:r>
    </w:p>
    <w:p w14:paraId="6C0E03C1" w14:textId="77777777" w:rsidR="00975302" w:rsidRDefault="00975302" w:rsidP="00975302">
      <w:pPr>
        <w:numPr>
          <w:ilvl w:val="1"/>
          <w:numId w:val="36"/>
        </w:numPr>
        <w:pBdr>
          <w:top w:val="nil"/>
          <w:left w:val="nil"/>
          <w:bottom w:val="nil"/>
          <w:right w:val="nil"/>
          <w:between w:val="nil"/>
        </w:pBdr>
      </w:pPr>
      <w:r>
        <w:rPr>
          <w:color w:val="000000"/>
        </w:rPr>
        <w:t>The top line shows the page you are currently editing. You can select.</w:t>
      </w:r>
    </w:p>
    <w:p w14:paraId="70B2F29B" w14:textId="77777777" w:rsidR="00975302" w:rsidRDefault="00975302" w:rsidP="00975302">
      <w:pPr>
        <w:numPr>
          <w:ilvl w:val="1"/>
          <w:numId w:val="36"/>
        </w:numPr>
        <w:pBdr>
          <w:top w:val="nil"/>
          <w:left w:val="nil"/>
          <w:bottom w:val="nil"/>
          <w:right w:val="nil"/>
          <w:between w:val="nil"/>
        </w:pBdr>
      </w:pPr>
      <w:r>
        <w:rPr>
          <w:color w:val="000000"/>
        </w:rPr>
        <w:t>You need to Save changes to pages before going to another.</w:t>
      </w:r>
    </w:p>
    <w:p w14:paraId="1C1208F1" w14:textId="77777777" w:rsidR="00975302" w:rsidRDefault="00975302" w:rsidP="00975302">
      <w:pPr>
        <w:numPr>
          <w:ilvl w:val="1"/>
          <w:numId w:val="36"/>
        </w:numPr>
        <w:pBdr>
          <w:top w:val="nil"/>
          <w:left w:val="nil"/>
          <w:bottom w:val="nil"/>
          <w:right w:val="nil"/>
          <w:between w:val="nil"/>
        </w:pBdr>
      </w:pPr>
      <w:r>
        <w:rPr>
          <w:color w:val="000000"/>
        </w:rPr>
        <w:t>The changes you make are not available to other users until you Publish (top line).</w:t>
      </w:r>
    </w:p>
    <w:p w14:paraId="7AEDB6ED" w14:textId="116E3CA7" w:rsidR="00975302" w:rsidRDefault="00975302" w:rsidP="00975302">
      <w:pPr>
        <w:numPr>
          <w:ilvl w:val="1"/>
          <w:numId w:val="36"/>
        </w:numPr>
        <w:pBdr>
          <w:top w:val="nil"/>
          <w:left w:val="nil"/>
          <w:bottom w:val="nil"/>
          <w:right w:val="nil"/>
          <w:between w:val="nil"/>
        </w:pBdr>
      </w:pPr>
      <w:r>
        <w:rPr>
          <w:color w:val="000000"/>
        </w:rPr>
        <w:t xml:space="preserve">The dashboard is on the </w:t>
      </w:r>
      <w:r w:rsidR="00DE393F">
        <w:rPr>
          <w:color w:val="000000"/>
        </w:rPr>
        <w:t>upper</w:t>
      </w:r>
      <w:r>
        <w:rPr>
          <w:color w:val="000000"/>
        </w:rPr>
        <w:t xml:space="preserve"> left and I use only two of the choices:</w:t>
      </w:r>
    </w:p>
    <w:p w14:paraId="0C8F96D7" w14:textId="008C2A63" w:rsidR="00975302" w:rsidRDefault="00975302" w:rsidP="00975302">
      <w:pPr>
        <w:numPr>
          <w:ilvl w:val="1"/>
          <w:numId w:val="36"/>
        </w:numPr>
        <w:pBdr>
          <w:top w:val="nil"/>
          <w:left w:val="nil"/>
          <w:bottom w:val="nil"/>
          <w:right w:val="nil"/>
          <w:between w:val="nil"/>
        </w:pBdr>
      </w:pPr>
      <w:r>
        <w:rPr>
          <w:color w:val="000000"/>
        </w:rPr>
        <w:t>The first icon allows you to add pages, delete pages</w:t>
      </w:r>
      <w:r w:rsidR="00DE393F">
        <w:rPr>
          <w:color w:val="000000"/>
        </w:rPr>
        <w:t>,</w:t>
      </w:r>
      <w:r>
        <w:rPr>
          <w:color w:val="000000"/>
        </w:rPr>
        <w:t xml:space="preserve"> and to change page settings. (To edit a page, select the page from the top line)</w:t>
      </w:r>
    </w:p>
    <w:p w14:paraId="7B9A6994" w14:textId="458ABD51" w:rsidR="00975302" w:rsidRDefault="00AE164C" w:rsidP="00975302">
      <w:pPr>
        <w:numPr>
          <w:ilvl w:val="1"/>
          <w:numId w:val="36"/>
        </w:numPr>
        <w:pBdr>
          <w:top w:val="nil"/>
          <w:left w:val="nil"/>
          <w:bottom w:val="nil"/>
          <w:right w:val="nil"/>
          <w:between w:val="nil"/>
        </w:pBdr>
      </w:pPr>
      <w:r>
        <w:rPr>
          <w:noProof/>
          <w:color w:val="000000"/>
        </w:rPr>
        <mc:AlternateContent>
          <mc:Choice Requires="wps">
            <w:drawing>
              <wp:anchor distT="0" distB="0" distL="114300" distR="114300" simplePos="0" relativeHeight="254057472" behindDoc="0" locked="0" layoutInCell="1" allowOverlap="1" wp14:anchorId="768DA896" wp14:editId="06488288">
                <wp:simplePos x="0" y="0"/>
                <wp:positionH relativeFrom="column">
                  <wp:posOffset>-557373</wp:posOffset>
                </wp:positionH>
                <wp:positionV relativeFrom="paragraph">
                  <wp:posOffset>196850</wp:posOffset>
                </wp:positionV>
                <wp:extent cx="499745" cy="1183005"/>
                <wp:effectExtent l="12700" t="12700" r="20955" b="10795"/>
                <wp:wrapNone/>
                <wp:docPr id="761" name="Up Arrow 761">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F04C874" w14:textId="77777777" w:rsidR="00AE164C" w:rsidRPr="00260E8E" w:rsidRDefault="00AE164C"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DA896" id="Up Arrow 761" o:spid="_x0000_s1116" type="#_x0000_t68" href="#toc1" style="position:absolute;left:0;text-align:left;margin-left:-43.9pt;margin-top:15.5pt;width:39.35pt;height:93.15pt;z-index:25405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" o:button="t" adj="4562" fillcolor="#43bae8 [2676]" strokecolor="black [3213]">
                <v:fill color2="#74ccee [1972]" rotate="t" o:detectmouseclick="t" focusposition="1,1" focussize="-1,-1" focus="100%" type="gradientRadial"/>
                <v:textbox>
                  <w:txbxContent>
                    <w:p w14:paraId="0F04C874" w14:textId="77777777" w:rsidR="00AE164C" w:rsidRPr="00260E8E" w:rsidRDefault="00AE164C"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color w:val="000000"/>
        </w:rPr>
        <w:t>The third icon allows you to add objects to a page. Here, only the following were used:</w:t>
      </w:r>
    </w:p>
    <w:p w14:paraId="6DD14ACC" w14:textId="77777777" w:rsidR="00975302" w:rsidRDefault="00975302" w:rsidP="00975302">
      <w:pPr>
        <w:numPr>
          <w:ilvl w:val="2"/>
          <w:numId w:val="36"/>
        </w:numPr>
        <w:pBdr>
          <w:top w:val="nil"/>
          <w:left w:val="nil"/>
          <w:bottom w:val="nil"/>
          <w:right w:val="nil"/>
          <w:between w:val="nil"/>
        </w:pBdr>
      </w:pPr>
      <w:r>
        <w:rPr>
          <w:color w:val="000000"/>
        </w:rPr>
        <w:t>Add Text</w:t>
      </w:r>
    </w:p>
    <w:p w14:paraId="112F7404" w14:textId="77777777" w:rsidR="00975302" w:rsidRDefault="00975302" w:rsidP="00975302">
      <w:pPr>
        <w:numPr>
          <w:ilvl w:val="2"/>
          <w:numId w:val="36"/>
        </w:numPr>
        <w:pBdr>
          <w:top w:val="nil"/>
          <w:left w:val="nil"/>
          <w:bottom w:val="nil"/>
          <w:right w:val="nil"/>
          <w:between w:val="nil"/>
        </w:pBdr>
      </w:pPr>
      <w:r>
        <w:rPr>
          <w:color w:val="000000"/>
        </w:rPr>
        <w:t>Add Image</w:t>
      </w:r>
    </w:p>
    <w:p w14:paraId="64827353" w14:textId="77777777" w:rsidR="00975302" w:rsidRDefault="00975302" w:rsidP="00975302">
      <w:pPr>
        <w:numPr>
          <w:ilvl w:val="2"/>
          <w:numId w:val="36"/>
        </w:numPr>
        <w:pBdr>
          <w:top w:val="nil"/>
          <w:left w:val="nil"/>
          <w:bottom w:val="nil"/>
          <w:right w:val="nil"/>
          <w:between w:val="nil"/>
        </w:pBdr>
      </w:pPr>
      <w:r>
        <w:rPr>
          <w:color w:val="000000"/>
        </w:rPr>
        <w:t xml:space="preserve">Add Gallery                            </w:t>
      </w:r>
    </w:p>
    <w:p w14:paraId="7B8F27FE" w14:textId="77777777" w:rsidR="00975302" w:rsidRDefault="00975302" w:rsidP="00975302">
      <w:pPr>
        <w:numPr>
          <w:ilvl w:val="2"/>
          <w:numId w:val="36"/>
        </w:numPr>
        <w:pBdr>
          <w:top w:val="nil"/>
          <w:left w:val="nil"/>
          <w:bottom w:val="nil"/>
          <w:right w:val="nil"/>
          <w:between w:val="nil"/>
        </w:pBdr>
      </w:pPr>
      <w:r>
        <w:rPr>
          <w:color w:val="000000"/>
        </w:rPr>
        <w:t>Add Shapes/Lines</w:t>
      </w:r>
    </w:p>
    <w:p w14:paraId="3DFE2A3E" w14:textId="4D1997D4" w:rsidR="00975302" w:rsidRDefault="00975302" w:rsidP="00975302">
      <w:pPr>
        <w:numPr>
          <w:ilvl w:val="0"/>
          <w:numId w:val="36"/>
        </w:numPr>
        <w:pBdr>
          <w:top w:val="nil"/>
          <w:left w:val="nil"/>
          <w:bottom w:val="nil"/>
          <w:right w:val="nil"/>
          <w:between w:val="nil"/>
        </w:pBdr>
      </w:pPr>
      <w:r>
        <w:rPr>
          <w:color w:val="000000"/>
        </w:rPr>
        <w:t>Right Clicking on any object on a page brings up a menu which allows one to go into edit mode, change the settings, copy</w:t>
      </w:r>
      <w:r w:rsidR="00DE393F">
        <w:rPr>
          <w:color w:val="000000"/>
        </w:rPr>
        <w:t>,</w:t>
      </w:r>
      <w:r>
        <w:rPr>
          <w:color w:val="000000"/>
        </w:rPr>
        <w:t xml:space="preserve"> and paste elements, set elements forward or back or delete. The options may vary depending upon its type.</w:t>
      </w:r>
    </w:p>
    <w:p w14:paraId="5AA766D0" w14:textId="69E26C97" w:rsidR="00975302" w:rsidRDefault="00AE164C" w:rsidP="00975302">
      <w:pPr>
        <w:numPr>
          <w:ilvl w:val="0"/>
          <w:numId w:val="36"/>
        </w:numPr>
        <w:pBdr>
          <w:top w:val="nil"/>
          <w:left w:val="nil"/>
          <w:bottom w:val="nil"/>
          <w:right w:val="nil"/>
          <w:between w:val="nil"/>
        </w:pBdr>
      </w:pPr>
      <w:r>
        <w:rPr>
          <w:noProof/>
        </w:rPr>
        <mc:AlternateContent>
          <mc:Choice Requires="wps">
            <w:drawing>
              <wp:anchor distT="0" distB="0" distL="114300" distR="114300" simplePos="0" relativeHeight="254059520" behindDoc="0" locked="0" layoutInCell="1" allowOverlap="1" wp14:anchorId="40C15321" wp14:editId="539EF1B4">
                <wp:simplePos x="0" y="0"/>
                <wp:positionH relativeFrom="column">
                  <wp:posOffset>-554590</wp:posOffset>
                </wp:positionH>
                <wp:positionV relativeFrom="paragraph">
                  <wp:posOffset>334056</wp:posOffset>
                </wp:positionV>
                <wp:extent cx="534035" cy="1221740"/>
                <wp:effectExtent l="12700" t="0" r="24765" b="22860"/>
                <wp:wrapNone/>
                <wp:docPr id="762" name="Down Arrow 762"/>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B8FD62" w14:textId="77777777" w:rsidR="00AE164C" w:rsidRPr="0052516C" w:rsidRDefault="00AE164C"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15321" id="Down Arrow 762" o:spid="_x0000_s1117" type="#_x0000_t67" style="position:absolute;left:0;text-align:left;margin-left:-43.65pt;margin-top:26.3pt;width:42.05pt;height:96.2pt;z-index:25405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" adj="16512" fillcolor="#ffc000" strokecolor="#c00000" strokeweight="1.25pt">
                <v:textbox>
                  <w:txbxContent>
                    <w:p w14:paraId="50B8FD62" w14:textId="77777777" w:rsidR="00AE164C" w:rsidRPr="0052516C" w:rsidRDefault="00AE164C" w:rsidP="0097100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rPr>
        <w:t>It is recommended that a “First” experience with a web page would be to create a page and experiment with adding, changing</w:t>
      </w:r>
      <w:r w:rsidR="00DE393F">
        <w:rPr>
          <w:color w:val="000000"/>
        </w:rPr>
        <w:t>,</w:t>
      </w:r>
      <w:r w:rsidR="00975302">
        <w:rPr>
          <w:color w:val="000000"/>
        </w:rPr>
        <w:t xml:space="preserve"> and deleting elements. One can save it locally without publishing it. </w:t>
      </w:r>
    </w:p>
    <w:p w14:paraId="63200EAE" w14:textId="5D91BCA1" w:rsidR="00975302" w:rsidRDefault="00975302" w:rsidP="00975302">
      <w:pPr>
        <w:numPr>
          <w:ilvl w:val="0"/>
          <w:numId w:val="36"/>
        </w:numPr>
        <w:pBdr>
          <w:top w:val="nil"/>
          <w:left w:val="nil"/>
          <w:bottom w:val="nil"/>
          <w:right w:val="nil"/>
          <w:between w:val="nil"/>
        </w:pBdr>
      </w:pPr>
      <w:r>
        <w:rPr>
          <w:color w:val="000000"/>
        </w:rPr>
        <w:t>Also, look at each page of the site and become familiar with the organization. Note that the normal menus were not used because they obscure whatever is on the page. Instead, the menus on the left of the page were used. Also, note that various items such as sermons have a separate page for each and an index page for navigation.</w:t>
      </w:r>
    </w:p>
    <w:p w14:paraId="79B3860D" w14:textId="67D63581" w:rsidR="00A04F9E" w:rsidRDefault="00975302" w:rsidP="00975302">
      <w:pPr>
        <w:numPr>
          <w:ilvl w:val="0"/>
          <w:numId w:val="36"/>
        </w:numPr>
        <w:pBdr>
          <w:top w:val="nil"/>
          <w:left w:val="nil"/>
          <w:bottom w:val="nil"/>
          <w:right w:val="nil"/>
          <w:between w:val="nil"/>
        </w:pBdr>
        <w:rPr>
          <w:color w:val="000000"/>
        </w:rPr>
      </w:pPr>
      <w:r>
        <w:rPr>
          <w:color w:val="000000"/>
        </w:rPr>
        <w:t xml:space="preserve">All this is easier to understand just by looking!  </w:t>
      </w:r>
      <w:bookmarkStart w:id="394" w:name="_1tuee74" w:colFirst="0" w:colLast="0"/>
      <w:bookmarkStart w:id="395" w:name="p41"/>
      <w:bookmarkEnd w:id="394"/>
      <w:bookmarkEnd w:id="395"/>
    </w:p>
    <w:p w14:paraId="1FCF8DAD" w14:textId="77777777" w:rsidR="00A04F9E" w:rsidRDefault="00A04F9E">
      <w:pPr>
        <w:spacing w:after="200" w:line="288" w:lineRule="auto"/>
        <w:rPr>
          <w:color w:val="000000"/>
        </w:rPr>
      </w:pPr>
      <w:r>
        <w:rPr>
          <w:color w:val="000000"/>
        </w:rPr>
        <w:br w:type="page"/>
      </w:r>
    </w:p>
    <w:p w14:paraId="69A486D9" w14:textId="77777777" w:rsidR="00410B1C" w:rsidRDefault="00410B1C" w:rsidP="00975302">
      <w:pPr>
        <w:numPr>
          <w:ilvl w:val="0"/>
          <w:numId w:val="36"/>
        </w:numPr>
        <w:pBdr>
          <w:top w:val="nil"/>
          <w:left w:val="nil"/>
          <w:bottom w:val="nil"/>
          <w:right w:val="nil"/>
          <w:between w:val="nil"/>
        </w:pBdr>
      </w:pPr>
    </w:p>
    <w:p w14:paraId="17735D7A" w14:textId="77777777" w:rsidR="00410B1C" w:rsidRDefault="00410B1C" w:rsidP="00410B1C">
      <w:pPr>
        <w:keepNext/>
        <w:pBdr>
          <w:top w:val="nil"/>
          <w:left w:val="nil"/>
          <w:bottom w:val="nil"/>
          <w:right w:val="nil"/>
          <w:between w:val="nil"/>
        </w:pBdr>
        <w:spacing w:before="240" w:after="60"/>
        <w:rPr>
          <w:b/>
          <w:i/>
          <w:color w:val="000000"/>
        </w:rPr>
      </w:pPr>
      <w:r>
        <w:rPr>
          <w:b/>
          <w:i/>
          <w:color w:val="000000"/>
        </w:rPr>
        <w:t xml:space="preserve">Facebook Management </w:t>
      </w:r>
    </w:p>
    <w:p w14:paraId="3FD5DF2C" w14:textId="77777777" w:rsidR="00410B1C" w:rsidRDefault="00410B1C" w:rsidP="00410B1C"/>
    <w:p w14:paraId="0ADF6A43" w14:textId="77777777" w:rsidR="00410B1C" w:rsidRDefault="00000000" w:rsidP="00410B1C">
      <w:pPr>
        <w:numPr>
          <w:ilvl w:val="0"/>
          <w:numId w:val="41"/>
        </w:numPr>
        <w:pBdr>
          <w:top w:val="nil"/>
          <w:left w:val="nil"/>
          <w:bottom w:val="nil"/>
          <w:right w:val="nil"/>
          <w:between w:val="nil"/>
        </w:pBdr>
      </w:pPr>
      <w:hyperlink r:id="rId41">
        <w:r w:rsidR="00410B1C">
          <w:rPr>
            <w:color w:val="0000FF"/>
            <w:u w:val="single"/>
          </w:rPr>
          <w:t>https://www.facebook.com/TRIUUsummerfield/?ref=aymt_homepage_panel</w:t>
        </w:r>
      </w:hyperlink>
    </w:p>
    <w:p w14:paraId="37FC468F" w14:textId="77777777" w:rsidR="00410B1C" w:rsidRDefault="00410B1C" w:rsidP="00410B1C"/>
    <w:p w14:paraId="642BBAF5" w14:textId="77777777" w:rsidR="00410B1C" w:rsidRDefault="00410B1C" w:rsidP="00410B1C">
      <w:pPr>
        <w:pBdr>
          <w:top w:val="nil"/>
          <w:left w:val="nil"/>
          <w:bottom w:val="nil"/>
          <w:right w:val="nil"/>
          <w:between w:val="nil"/>
        </w:pBdr>
      </w:pPr>
      <w:r>
        <w:rPr>
          <w:color w:val="000000"/>
        </w:rPr>
        <w:t>Currently, the main activities are as follows:</w:t>
      </w:r>
    </w:p>
    <w:p w14:paraId="7CB02F21" w14:textId="77777777" w:rsidR="00410B1C" w:rsidRDefault="00410B1C" w:rsidP="00410B1C">
      <w:pPr>
        <w:numPr>
          <w:ilvl w:val="0"/>
          <w:numId w:val="37"/>
        </w:numPr>
        <w:pBdr>
          <w:top w:val="nil"/>
          <w:left w:val="nil"/>
          <w:bottom w:val="nil"/>
          <w:right w:val="nil"/>
          <w:between w:val="nil"/>
        </w:pBdr>
      </w:pPr>
      <w:r>
        <w:rPr>
          <w:color w:val="000000"/>
        </w:rPr>
        <w:t>Add a post daily (visuals seem to attract the most attention) that reflect the values and mission of TRI-UU and UUism in general</w:t>
      </w:r>
    </w:p>
    <w:p w14:paraId="0E0CF4EF" w14:textId="77777777" w:rsidR="00410B1C" w:rsidRDefault="00410B1C" w:rsidP="00410B1C">
      <w:pPr>
        <w:numPr>
          <w:ilvl w:val="0"/>
          <w:numId w:val="37"/>
        </w:numPr>
        <w:pBdr>
          <w:top w:val="nil"/>
          <w:left w:val="nil"/>
          <w:bottom w:val="nil"/>
          <w:right w:val="nil"/>
          <w:between w:val="nil"/>
        </w:pBdr>
      </w:pPr>
      <w:r>
        <w:rPr>
          <w:color w:val="000000"/>
        </w:rPr>
        <w:t>UUA website and UU World have appropriate items for posting as well as CLF (Church of the Larger Fellowship).  </w:t>
      </w:r>
    </w:p>
    <w:p w14:paraId="221D36B0" w14:textId="741E0089" w:rsidR="00410B1C" w:rsidRDefault="00410B1C" w:rsidP="00410B1C">
      <w:pPr>
        <w:numPr>
          <w:ilvl w:val="0"/>
          <w:numId w:val="37"/>
        </w:numPr>
        <w:pBdr>
          <w:top w:val="nil"/>
          <w:left w:val="nil"/>
          <w:bottom w:val="nil"/>
          <w:right w:val="nil"/>
          <w:between w:val="nil"/>
        </w:pBdr>
      </w:pPr>
      <w:r>
        <w:rPr>
          <w:color w:val="000000"/>
        </w:rPr>
        <w:t>Publish the Train of Thought</w:t>
      </w:r>
    </w:p>
    <w:p w14:paraId="55C7CAD0" w14:textId="77777777" w:rsidR="00410B1C" w:rsidRDefault="00410B1C" w:rsidP="00410B1C">
      <w:pPr>
        <w:numPr>
          <w:ilvl w:val="0"/>
          <w:numId w:val="37"/>
        </w:numPr>
        <w:pBdr>
          <w:top w:val="nil"/>
          <w:left w:val="nil"/>
          <w:bottom w:val="nil"/>
          <w:right w:val="nil"/>
          <w:between w:val="nil"/>
        </w:pBdr>
      </w:pPr>
      <w:r>
        <w:rPr>
          <w:color w:val="000000"/>
        </w:rPr>
        <w:t>Publish the topic of the Forum and Sermon (generally on Thursdays)</w:t>
      </w:r>
    </w:p>
    <w:p w14:paraId="6CBC7556" w14:textId="77777777" w:rsidR="00410B1C" w:rsidRDefault="00410B1C" w:rsidP="00410B1C">
      <w:pPr>
        <w:numPr>
          <w:ilvl w:val="0"/>
          <w:numId w:val="37"/>
        </w:numPr>
        <w:pBdr>
          <w:top w:val="nil"/>
          <w:left w:val="nil"/>
          <w:bottom w:val="nil"/>
          <w:right w:val="nil"/>
          <w:between w:val="nil"/>
        </w:pBdr>
      </w:pPr>
      <w:r>
        <w:rPr>
          <w:color w:val="000000"/>
        </w:rPr>
        <w:t>Alert the public about events to which they are invited</w:t>
      </w:r>
    </w:p>
    <w:p w14:paraId="14EE540A" w14:textId="77777777" w:rsidR="00410B1C" w:rsidRDefault="00410B1C" w:rsidP="00410B1C">
      <w:pPr>
        <w:numPr>
          <w:ilvl w:val="0"/>
          <w:numId w:val="37"/>
        </w:numPr>
        <w:pBdr>
          <w:top w:val="nil"/>
          <w:left w:val="nil"/>
          <w:bottom w:val="nil"/>
          <w:right w:val="nil"/>
          <w:between w:val="nil"/>
        </w:pBdr>
      </w:pPr>
      <w:r>
        <w:rPr>
          <w:color w:val="000000"/>
        </w:rPr>
        <w:t>Respond to comments with love and grace and delete those comments which take us off mission</w:t>
      </w:r>
    </w:p>
    <w:p w14:paraId="161AB769" w14:textId="77777777" w:rsidR="00410B1C" w:rsidRDefault="00410B1C" w:rsidP="00410B1C">
      <w:pPr>
        <w:numPr>
          <w:ilvl w:val="0"/>
          <w:numId w:val="37"/>
        </w:numPr>
        <w:pBdr>
          <w:top w:val="nil"/>
          <w:left w:val="nil"/>
          <w:bottom w:val="nil"/>
          <w:right w:val="nil"/>
          <w:between w:val="nil"/>
        </w:pBdr>
      </w:pPr>
      <w:r>
        <w:rPr>
          <w:color w:val="000000"/>
        </w:rPr>
        <w:t xml:space="preserve">If a message is not crafted with love and grace, please run it by the Communications team Leader or the minister </w:t>
      </w:r>
    </w:p>
    <w:p w14:paraId="19FAFE54" w14:textId="77777777" w:rsidR="00410B1C" w:rsidRDefault="00410B1C" w:rsidP="00410B1C">
      <w:pPr>
        <w:numPr>
          <w:ilvl w:val="0"/>
          <w:numId w:val="37"/>
        </w:numPr>
        <w:pBdr>
          <w:top w:val="nil"/>
          <w:left w:val="nil"/>
          <w:bottom w:val="nil"/>
          <w:right w:val="nil"/>
          <w:between w:val="nil"/>
        </w:pBdr>
      </w:pPr>
      <w:r>
        <w:rPr>
          <w:color w:val="000000"/>
        </w:rPr>
        <w:t>Respond to messaging about Tri-UU (generally, questions deal with attending a service or questions regarding our beliefs)</w:t>
      </w:r>
    </w:p>
    <w:p w14:paraId="4CFBA56C" w14:textId="77777777" w:rsidR="00410B1C" w:rsidRDefault="00410B1C" w:rsidP="00410B1C">
      <w:pPr>
        <w:numPr>
          <w:ilvl w:val="0"/>
          <w:numId w:val="37"/>
        </w:numPr>
        <w:pBdr>
          <w:top w:val="nil"/>
          <w:left w:val="nil"/>
          <w:bottom w:val="nil"/>
          <w:right w:val="nil"/>
          <w:between w:val="nil"/>
        </w:pBdr>
      </w:pPr>
      <w:r>
        <w:rPr>
          <w:color w:val="000000"/>
        </w:rPr>
        <w:t xml:space="preserve">A quick response is a must because Facebook shows how fast our response time is. </w:t>
      </w:r>
    </w:p>
    <w:p w14:paraId="6D05EFF5" w14:textId="70547BB9" w:rsidR="00410B1C" w:rsidRDefault="00410B1C" w:rsidP="00410B1C">
      <w:pPr>
        <w:numPr>
          <w:ilvl w:val="0"/>
          <w:numId w:val="37"/>
        </w:numPr>
        <w:pBdr>
          <w:top w:val="nil"/>
          <w:left w:val="nil"/>
          <w:bottom w:val="nil"/>
          <w:right w:val="nil"/>
          <w:between w:val="nil"/>
        </w:pBdr>
      </w:pPr>
      <w:r>
        <w:rPr>
          <w:color w:val="000000"/>
        </w:rPr>
        <w:t xml:space="preserve">A quick response is also necessary because guests in the past have contacted us for last minute directions and questions </w:t>
      </w:r>
    </w:p>
    <w:p w14:paraId="17D36E09" w14:textId="77777777" w:rsidR="00410B1C" w:rsidRDefault="00410B1C" w:rsidP="00410B1C">
      <w:pPr>
        <w:numPr>
          <w:ilvl w:val="0"/>
          <w:numId w:val="37"/>
        </w:numPr>
        <w:pBdr>
          <w:top w:val="nil"/>
          <w:left w:val="nil"/>
          <w:bottom w:val="nil"/>
          <w:right w:val="nil"/>
          <w:between w:val="nil"/>
        </w:pBdr>
      </w:pPr>
      <w:r>
        <w:rPr>
          <w:color w:val="000000"/>
        </w:rPr>
        <w:t xml:space="preserve">You can prepare canned responses to frequently asked question, keep these </w:t>
      </w:r>
    </w:p>
    <w:p w14:paraId="253115A1" w14:textId="2E6CCF1F" w:rsidR="00410B1C" w:rsidRDefault="00410B1C" w:rsidP="00410B1C">
      <w:pPr>
        <w:numPr>
          <w:ilvl w:val="0"/>
          <w:numId w:val="37"/>
        </w:numPr>
        <w:pBdr>
          <w:top w:val="nil"/>
          <w:left w:val="nil"/>
          <w:bottom w:val="nil"/>
          <w:right w:val="nil"/>
          <w:between w:val="nil"/>
        </w:pBdr>
      </w:pPr>
      <w:r>
        <w:rPr>
          <w:color w:val="000000"/>
        </w:rPr>
        <w:t>Add posts that showcase our involvement in the community (e.g.</w:t>
      </w:r>
      <w:r w:rsidR="00DE393F">
        <w:rPr>
          <w:color w:val="000000"/>
        </w:rPr>
        <w:t>,</w:t>
      </w:r>
      <w:r>
        <w:rPr>
          <w:color w:val="000000"/>
        </w:rPr>
        <w:t xml:space="preserve"> Pride Fest)</w:t>
      </w:r>
    </w:p>
    <w:p w14:paraId="67178A77" w14:textId="77777777" w:rsidR="00410B1C" w:rsidRDefault="00410B1C" w:rsidP="00410B1C">
      <w:pPr>
        <w:numPr>
          <w:ilvl w:val="0"/>
          <w:numId w:val="37"/>
        </w:numPr>
        <w:pBdr>
          <w:top w:val="nil"/>
          <w:left w:val="nil"/>
          <w:bottom w:val="nil"/>
          <w:right w:val="nil"/>
          <w:between w:val="nil"/>
        </w:pBdr>
      </w:pPr>
      <w:r>
        <w:rPr>
          <w:color w:val="000000"/>
        </w:rPr>
        <w:t>Boost (paid for advertisements) posts as deemed necessary by the Communications Team Leader.</w:t>
      </w:r>
    </w:p>
    <w:p w14:paraId="0D27F44A" w14:textId="451F6C10" w:rsidR="00410B1C" w:rsidRDefault="00C90F9D" w:rsidP="00410B1C">
      <w:pPr>
        <w:numPr>
          <w:ilvl w:val="0"/>
          <w:numId w:val="37"/>
        </w:numPr>
        <w:pBdr>
          <w:top w:val="nil"/>
          <w:left w:val="nil"/>
          <w:bottom w:val="nil"/>
          <w:right w:val="nil"/>
          <w:between w:val="nil"/>
        </w:pBdr>
      </w:pPr>
      <w:r>
        <w:rPr>
          <w:noProof/>
          <w:color w:val="000000"/>
        </w:rPr>
        <mc:AlternateContent>
          <mc:Choice Requires="wps">
            <w:drawing>
              <wp:anchor distT="0" distB="0" distL="114300" distR="114300" simplePos="0" relativeHeight="253526016" behindDoc="0" locked="0" layoutInCell="1" allowOverlap="1" wp14:anchorId="4D596BD4" wp14:editId="3469486E">
                <wp:simplePos x="0" y="0"/>
                <wp:positionH relativeFrom="column">
                  <wp:posOffset>-431800</wp:posOffset>
                </wp:positionH>
                <wp:positionV relativeFrom="paragraph">
                  <wp:posOffset>26670</wp:posOffset>
                </wp:positionV>
                <wp:extent cx="499745" cy="1183005"/>
                <wp:effectExtent l="12700" t="12700" r="20955" b="10795"/>
                <wp:wrapNone/>
                <wp:docPr id="1100" name="Up Arrow 1100">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E9E3CCC" w14:textId="77777777" w:rsidR="00A74326" w:rsidRPr="00260E8E" w:rsidRDefault="00A74326"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96BD4" id="Up Arrow 1100" o:spid="_x0000_s1118" type="#_x0000_t68" href="#toc1" style="position:absolute;left:0;text-align:left;margin-left:-34pt;margin-top:2.1pt;width:39.35pt;height:93.15pt;z-index:25352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5E9E3CCC" w14:textId="77777777" w:rsidR="00A74326" w:rsidRPr="00260E8E" w:rsidRDefault="00A74326"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410B1C">
        <w:rPr>
          <w:color w:val="000000"/>
        </w:rPr>
        <w:t xml:space="preserve">Serve as a symbol of liberal/progressive religion </w:t>
      </w:r>
    </w:p>
    <w:p w14:paraId="50D3746D" w14:textId="77777777" w:rsidR="00410B1C" w:rsidRDefault="00410B1C" w:rsidP="00410B1C"/>
    <w:p w14:paraId="1FB5000E" w14:textId="5C9FDB1C" w:rsidR="00410B1C" w:rsidRDefault="00410B1C" w:rsidP="00975302"/>
    <w:p w14:paraId="38CD698F" w14:textId="4961B9BD" w:rsidR="00410B1C" w:rsidRDefault="00410B1C" w:rsidP="00975302"/>
    <w:p w14:paraId="212F5300" w14:textId="3BAD61D2" w:rsidR="00410B1C" w:rsidRDefault="00410B1C" w:rsidP="00975302"/>
    <w:p w14:paraId="058E97F9" w14:textId="3C038984" w:rsidR="00410B1C" w:rsidRDefault="00410B1C" w:rsidP="00975302"/>
    <w:p w14:paraId="6EBF64B1" w14:textId="4683101F" w:rsidR="00410B1C" w:rsidRDefault="00410B1C" w:rsidP="00975302"/>
    <w:p w14:paraId="427CAC7C" w14:textId="0BA1E7D1" w:rsidR="00410B1C" w:rsidRDefault="00C90F9D" w:rsidP="00975302">
      <w:r>
        <w:rPr>
          <w:noProof/>
        </w:rPr>
        <mc:AlternateContent>
          <mc:Choice Requires="wps">
            <w:drawing>
              <wp:anchor distT="0" distB="0" distL="114300" distR="114300" simplePos="0" relativeHeight="253032448" behindDoc="0" locked="0" layoutInCell="1" allowOverlap="1" wp14:anchorId="2803DA08" wp14:editId="75B53A64">
                <wp:simplePos x="0" y="0"/>
                <wp:positionH relativeFrom="column">
                  <wp:posOffset>-446405</wp:posOffset>
                </wp:positionH>
                <wp:positionV relativeFrom="paragraph">
                  <wp:posOffset>123825</wp:posOffset>
                </wp:positionV>
                <wp:extent cx="534035" cy="1221740"/>
                <wp:effectExtent l="12700" t="0" r="24765" b="22860"/>
                <wp:wrapNone/>
                <wp:docPr id="667" name="Down Arrow 667"/>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A8FA59" w14:textId="77777777" w:rsidR="005F27FE" w:rsidRPr="0052516C" w:rsidRDefault="005F27FE"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3DA08" id="Down Arrow 667" o:spid="_x0000_s1119" type="#_x0000_t67" style="position:absolute;margin-left:-35.15pt;margin-top:9.75pt;width:42.05pt;height:96.2pt;z-index:2530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" adj="16512" fillcolor="#ffc000" strokecolor="#c00000" strokeweight="1.25pt">
                <v:textbox>
                  <w:txbxContent>
                    <w:p w14:paraId="48A8FA59" w14:textId="77777777" w:rsidR="005F27FE" w:rsidRPr="0052516C" w:rsidRDefault="005F27FE" w:rsidP="0097100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2C9B0660" w14:textId="2052744A" w:rsidR="00410B1C" w:rsidRDefault="00410B1C" w:rsidP="00975302"/>
    <w:p w14:paraId="1A0E66AD" w14:textId="2C06BCAC" w:rsidR="00410B1C" w:rsidRDefault="00410B1C" w:rsidP="00975302"/>
    <w:p w14:paraId="1980DCEE" w14:textId="73BD1162" w:rsidR="00410B1C" w:rsidRDefault="00410B1C" w:rsidP="00975302"/>
    <w:p w14:paraId="6ECD85E1" w14:textId="360F7FAD" w:rsidR="00410B1C" w:rsidRDefault="00410B1C" w:rsidP="00975302"/>
    <w:p w14:paraId="2DA7A0ED" w14:textId="54D5831C" w:rsidR="00A04F9E" w:rsidRDefault="00A04F9E" w:rsidP="00A04F9E">
      <w:pPr>
        <w:tabs>
          <w:tab w:val="left" w:pos="1650"/>
        </w:tabs>
      </w:pPr>
      <w:r>
        <w:tab/>
      </w:r>
    </w:p>
    <w:p w14:paraId="1E13BED0" w14:textId="77777777" w:rsidR="00A04F9E" w:rsidRDefault="00A04F9E">
      <w:pPr>
        <w:spacing w:after="200" w:line="288" w:lineRule="auto"/>
      </w:pPr>
      <w:r>
        <w:br w:type="page"/>
      </w:r>
    </w:p>
    <w:p w14:paraId="46857E22" w14:textId="081DDF2E" w:rsidR="00410B1C" w:rsidRDefault="00410B1C" w:rsidP="00975302">
      <w:bookmarkStart w:id="396" w:name="p42"/>
      <w:bookmarkEnd w:id="396"/>
    </w:p>
    <w:p w14:paraId="7D079F4E" w14:textId="77777777" w:rsidR="00410B1C" w:rsidRPr="00D239FA" w:rsidRDefault="00410B1C" w:rsidP="00975302"/>
    <w:p w14:paraId="6469C597" w14:textId="6210CC39" w:rsidR="00410B1C" w:rsidRPr="00B95D9F" w:rsidRDefault="00410B1C" w:rsidP="00410B1C">
      <w:pPr>
        <w:pStyle w:val="Heading1"/>
        <w:rPr>
          <w:rFonts w:ascii="Calibri" w:hAnsi="Calibri" w:cs="Calibri"/>
        </w:rPr>
      </w:pPr>
      <w:bookmarkStart w:id="397" w:name="_Toc85652660"/>
      <w:bookmarkStart w:id="398" w:name="_Toc85653014"/>
      <w:bookmarkStart w:id="399" w:name="_Toc85872910"/>
      <w:bookmarkStart w:id="400" w:name="_Toc85893105"/>
      <w:bookmarkStart w:id="401" w:name="_Toc85895390"/>
      <w:bookmarkStart w:id="402" w:name="_Toc85895552"/>
      <w:bookmarkStart w:id="403" w:name="_Toc85895945"/>
      <w:bookmarkStart w:id="404" w:name="_Toc86225808"/>
      <w:bookmarkStart w:id="405" w:name="_Toc86348138"/>
      <w:bookmarkStart w:id="406" w:name="_Toc86348857"/>
      <w:bookmarkStart w:id="407" w:name="_Toc98593870"/>
      <w:r w:rsidRPr="00B95D9F">
        <w:rPr>
          <w:rFonts w:ascii="Calibri" w:hAnsi="Calibri" w:cs="Calibri"/>
        </w:rPr>
        <w:t>INFORMATION AND TECHNOLOGY TEAM</w:t>
      </w:r>
      <w:bookmarkEnd w:id="397"/>
      <w:bookmarkEnd w:id="398"/>
      <w:bookmarkEnd w:id="399"/>
      <w:bookmarkEnd w:id="400"/>
      <w:bookmarkEnd w:id="401"/>
      <w:bookmarkEnd w:id="402"/>
      <w:bookmarkEnd w:id="403"/>
      <w:bookmarkEnd w:id="404"/>
      <w:bookmarkEnd w:id="405"/>
      <w:bookmarkEnd w:id="406"/>
      <w:bookmarkEnd w:id="407"/>
    </w:p>
    <w:p w14:paraId="48CE2877" w14:textId="77777777" w:rsidR="00410B1C" w:rsidRPr="003F610D" w:rsidRDefault="00410B1C" w:rsidP="00410B1C">
      <w:pPr>
        <w:rPr>
          <w:color w:val="000000" w:themeColor="text1"/>
        </w:rPr>
      </w:pPr>
    </w:p>
    <w:p w14:paraId="27F34BAD" w14:textId="77777777" w:rsidR="00410B1C" w:rsidRPr="003F610D" w:rsidRDefault="00410B1C" w:rsidP="00410B1C">
      <w:pPr>
        <w:pStyle w:val="Heading2"/>
        <w:rPr>
          <w:rStyle w:val="BookTitle"/>
          <w:rFonts w:ascii="Calibri" w:hAnsi="Calibri" w:cs="Calibri"/>
          <w:b/>
          <w:bCs/>
          <w:i w:val="0"/>
          <w:iCs w:val="0"/>
          <w:smallCaps w:val="0"/>
          <w:color w:val="000000" w:themeColor="text1"/>
          <w:szCs w:val="24"/>
        </w:rPr>
      </w:pPr>
      <w:bookmarkStart w:id="408" w:name="_Toc85652661"/>
      <w:bookmarkStart w:id="409" w:name="_Toc85653015"/>
      <w:bookmarkStart w:id="410" w:name="_Toc85872911"/>
      <w:bookmarkStart w:id="411" w:name="_Toc85893106"/>
      <w:bookmarkStart w:id="412" w:name="_Toc85895391"/>
      <w:bookmarkStart w:id="413" w:name="_Toc85895553"/>
      <w:bookmarkStart w:id="414" w:name="_Toc85895946"/>
      <w:bookmarkStart w:id="415" w:name="_Toc86225809"/>
      <w:bookmarkStart w:id="416" w:name="_Toc86348139"/>
      <w:bookmarkStart w:id="417" w:name="_Toc86348858"/>
      <w:bookmarkStart w:id="418" w:name="_Toc98593871"/>
      <w:r w:rsidRPr="003F610D">
        <w:rPr>
          <w:rStyle w:val="BookTitle"/>
          <w:rFonts w:ascii="Calibri" w:hAnsi="Calibri" w:cs="Calibri"/>
          <w:b/>
          <w:bCs/>
          <w:iCs w:val="0"/>
          <w:smallCaps w:val="0"/>
          <w:color w:val="000000" w:themeColor="text1"/>
          <w:szCs w:val="24"/>
        </w:rPr>
        <w:t>Information and Technology Team Charter</w:t>
      </w:r>
      <w:bookmarkEnd w:id="408"/>
      <w:bookmarkEnd w:id="409"/>
      <w:bookmarkEnd w:id="410"/>
      <w:bookmarkEnd w:id="411"/>
      <w:bookmarkEnd w:id="412"/>
      <w:bookmarkEnd w:id="413"/>
      <w:bookmarkEnd w:id="414"/>
      <w:bookmarkEnd w:id="415"/>
      <w:bookmarkEnd w:id="416"/>
      <w:bookmarkEnd w:id="417"/>
      <w:bookmarkEnd w:id="418"/>
    </w:p>
    <w:p w14:paraId="3BAAFBA6" w14:textId="77777777" w:rsidR="00410B1C" w:rsidRPr="003F610D" w:rsidRDefault="00410B1C" w:rsidP="00410B1C">
      <w:pPr>
        <w:rPr>
          <w:rStyle w:val="BookTitle"/>
          <w:rFonts w:ascii="Calibri" w:hAnsi="Calibri" w:cs="Calibri"/>
          <w:color w:val="000000" w:themeColor="text1"/>
        </w:rPr>
      </w:pPr>
      <w:r w:rsidRPr="003F610D">
        <w:rPr>
          <w:rStyle w:val="BookTitle"/>
          <w:rFonts w:ascii="Calibri" w:hAnsi="Calibri" w:cs="Calibri"/>
          <w:color w:val="000000" w:themeColor="text1"/>
        </w:rPr>
        <w:t>Charter for the Information Technology (IT) Team</w:t>
      </w:r>
    </w:p>
    <w:p w14:paraId="2984D3F1" w14:textId="77777777" w:rsidR="00410B1C" w:rsidRPr="003F610D" w:rsidRDefault="00410B1C" w:rsidP="00410B1C">
      <w:pPr>
        <w:rPr>
          <w:rStyle w:val="BookTitle"/>
          <w:rFonts w:ascii="Calibri" w:hAnsi="Calibri" w:cs="Calibri"/>
          <w:color w:val="000000" w:themeColor="text1"/>
        </w:rPr>
      </w:pPr>
    </w:p>
    <w:p w14:paraId="67C386B6" w14:textId="77777777" w:rsidR="00410B1C" w:rsidRPr="003F610D" w:rsidRDefault="00410B1C" w:rsidP="00410B1C">
      <w:pPr>
        <w:rPr>
          <w:rStyle w:val="BookTitle"/>
          <w:rFonts w:ascii="Calibri" w:hAnsi="Calibri" w:cs="Calibri"/>
          <w:color w:val="000000" w:themeColor="text1"/>
        </w:rPr>
      </w:pPr>
      <w:r w:rsidRPr="003F610D">
        <w:rPr>
          <w:rStyle w:val="BookTitle"/>
          <w:rFonts w:ascii="Calibri" w:hAnsi="Calibri" w:cs="Calibri"/>
          <w:color w:val="000000" w:themeColor="text1"/>
        </w:rPr>
        <w:t>Purpose:</w:t>
      </w:r>
    </w:p>
    <w:p w14:paraId="5313DCDE" w14:textId="77777777" w:rsidR="00410B1C" w:rsidRPr="003F610D" w:rsidRDefault="00410B1C" w:rsidP="00410B1C">
      <w:pPr>
        <w:rPr>
          <w:rStyle w:val="BookTitle"/>
          <w:rFonts w:ascii="Calibri" w:hAnsi="Calibri" w:cs="Calibri"/>
          <w:color w:val="000000" w:themeColor="text1"/>
        </w:rPr>
      </w:pPr>
    </w:p>
    <w:p w14:paraId="3C0D07F1" w14:textId="77777777" w:rsidR="00410B1C" w:rsidRPr="00457194" w:rsidRDefault="00410B1C" w:rsidP="00410B1C">
      <w:pPr>
        <w:rPr>
          <w:rStyle w:val="BookTitle"/>
          <w:rFonts w:ascii="Calibri" w:hAnsi="Calibri" w:cs="Calibri"/>
          <w:color w:val="000000" w:themeColor="text1"/>
          <w:u w:val="none"/>
        </w:rPr>
      </w:pPr>
      <w:r w:rsidRPr="00457194">
        <w:rPr>
          <w:rStyle w:val="BookTitle"/>
          <w:rFonts w:ascii="Calibri" w:hAnsi="Calibri" w:cs="Calibri"/>
          <w:color w:val="000000" w:themeColor="text1"/>
          <w:u w:val="none"/>
        </w:rPr>
        <w:t>The purpose and mission of the Information Technology (IT) Team is to assist the Tri-UU congregation and other Tri-UU teams in using communication and information technology tools and resources, and to connect, unite and assist in sharing information within and beyond the walls of the Tri-UU congregational building.</w:t>
      </w:r>
    </w:p>
    <w:p w14:paraId="5AF6737A" w14:textId="77777777" w:rsidR="00410B1C" w:rsidRPr="003F610D" w:rsidRDefault="00410B1C" w:rsidP="00410B1C">
      <w:pPr>
        <w:rPr>
          <w:rStyle w:val="BookTitle"/>
          <w:rFonts w:ascii="Calibri" w:hAnsi="Calibri" w:cs="Calibri"/>
          <w:color w:val="000000" w:themeColor="text1"/>
        </w:rPr>
      </w:pPr>
    </w:p>
    <w:p w14:paraId="3BB901BD" w14:textId="77777777" w:rsidR="00410B1C" w:rsidRPr="003F610D" w:rsidRDefault="00410B1C" w:rsidP="00410B1C">
      <w:pPr>
        <w:rPr>
          <w:rStyle w:val="BookTitle"/>
          <w:rFonts w:ascii="Calibri" w:hAnsi="Calibri" w:cs="Calibri"/>
          <w:color w:val="000000" w:themeColor="text1"/>
        </w:rPr>
      </w:pPr>
      <w:r w:rsidRPr="003F610D">
        <w:rPr>
          <w:rStyle w:val="BookTitle"/>
          <w:rFonts w:ascii="Calibri" w:hAnsi="Calibri" w:cs="Calibri"/>
          <w:color w:val="000000" w:themeColor="text1"/>
        </w:rPr>
        <w:t>The IT Team will:</w:t>
      </w:r>
    </w:p>
    <w:p w14:paraId="43847126" w14:textId="77777777" w:rsidR="00410B1C" w:rsidRPr="003F610D" w:rsidRDefault="00410B1C" w:rsidP="00410B1C">
      <w:pPr>
        <w:rPr>
          <w:rStyle w:val="BookTitle"/>
          <w:rFonts w:ascii="Calibri" w:hAnsi="Calibri" w:cs="Calibri"/>
          <w:color w:val="000000" w:themeColor="text1"/>
        </w:rPr>
      </w:pPr>
    </w:p>
    <w:p w14:paraId="4AF58F34" w14:textId="77777777" w:rsidR="00410B1C" w:rsidRPr="00457194" w:rsidRDefault="00410B1C" w:rsidP="00410B1C">
      <w:pPr>
        <w:rPr>
          <w:rStyle w:val="BookTitle"/>
          <w:rFonts w:ascii="Calibri" w:hAnsi="Calibri" w:cs="Calibri"/>
          <w:color w:val="000000" w:themeColor="text1"/>
          <w:u w:val="none"/>
        </w:rPr>
      </w:pPr>
      <w:r w:rsidRPr="00457194">
        <w:rPr>
          <w:rStyle w:val="BookTitle"/>
          <w:rFonts w:ascii="Calibri" w:hAnsi="Calibri" w:cs="Calibri"/>
          <w:color w:val="000000" w:themeColor="text1"/>
          <w:u w:val="none"/>
        </w:rPr>
        <w:t>1. Monitor the Internet and Tri-UU computer hardware and software for use and compatibility with Tri-UU’s objectives.</w:t>
      </w:r>
    </w:p>
    <w:p w14:paraId="498393E8" w14:textId="77777777" w:rsidR="00410B1C" w:rsidRPr="00457194" w:rsidRDefault="00410B1C" w:rsidP="00410B1C">
      <w:pPr>
        <w:rPr>
          <w:rStyle w:val="BookTitle"/>
          <w:rFonts w:ascii="Calibri" w:hAnsi="Calibri" w:cs="Calibri"/>
          <w:color w:val="000000" w:themeColor="text1"/>
          <w:u w:val="none"/>
        </w:rPr>
      </w:pPr>
    </w:p>
    <w:p w14:paraId="57CE1933" w14:textId="511599A8" w:rsidR="00410B1C" w:rsidRPr="00457194" w:rsidRDefault="00A04F9E" w:rsidP="00410B1C">
      <w:pPr>
        <w:rPr>
          <w:rStyle w:val="BookTitle"/>
          <w:rFonts w:ascii="Calibri" w:hAnsi="Calibri" w:cs="Calibri"/>
          <w:color w:val="000000" w:themeColor="text1"/>
          <w:u w:val="none"/>
        </w:rPr>
      </w:pPr>
      <w:r w:rsidRPr="008E3E7D">
        <w:rPr>
          <w:noProof/>
          <w:color w:val="000000" w:themeColor="text1"/>
        </w:rPr>
        <mc:AlternateContent>
          <mc:Choice Requires="wps">
            <w:drawing>
              <wp:anchor distT="0" distB="0" distL="114300" distR="114300" simplePos="0" relativeHeight="254157824" behindDoc="0" locked="0" layoutInCell="1" allowOverlap="1" wp14:anchorId="44B4A144" wp14:editId="556ED620">
                <wp:simplePos x="0" y="0"/>
                <wp:positionH relativeFrom="column">
                  <wp:posOffset>-560070</wp:posOffset>
                </wp:positionH>
                <wp:positionV relativeFrom="paragraph">
                  <wp:posOffset>274955</wp:posOffset>
                </wp:positionV>
                <wp:extent cx="499745" cy="1183005"/>
                <wp:effectExtent l="12700" t="12700" r="20955" b="10795"/>
                <wp:wrapNone/>
                <wp:docPr id="22" name="Up Arrow 22">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A4F58FB" w14:textId="77777777" w:rsidR="00A04F9E" w:rsidRPr="00260E8E" w:rsidRDefault="00A04F9E"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4A144" id="Up Arrow 22" o:spid="_x0000_s1120" type="#_x0000_t68" href="#toc1" style="position:absolute;margin-left:-44.1pt;margin-top:21.65pt;width:39.35pt;height:93.15pt;z-index:25415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7A4F58FB" w14:textId="77777777" w:rsidR="00A04F9E" w:rsidRPr="00260E8E" w:rsidRDefault="00A04F9E"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410B1C" w:rsidRPr="00457194">
        <w:rPr>
          <w:rStyle w:val="BookTitle"/>
          <w:rFonts w:ascii="Calibri" w:hAnsi="Calibri" w:cs="Calibri"/>
          <w:color w:val="000000" w:themeColor="text1"/>
          <w:u w:val="none"/>
        </w:rPr>
        <w:t>2. Assist the Worship Team in furnishing and staffing the technological tools used to conduct the Sunday Service and all outgoing “broadcast” communications.</w:t>
      </w:r>
    </w:p>
    <w:p w14:paraId="18A9A547" w14:textId="77777777" w:rsidR="00410B1C" w:rsidRPr="00457194" w:rsidRDefault="00410B1C" w:rsidP="00410B1C">
      <w:pPr>
        <w:rPr>
          <w:rStyle w:val="BookTitle"/>
          <w:rFonts w:ascii="Calibri" w:hAnsi="Calibri" w:cs="Calibri"/>
          <w:color w:val="000000" w:themeColor="text1"/>
          <w:u w:val="none"/>
        </w:rPr>
      </w:pPr>
    </w:p>
    <w:p w14:paraId="3F364FE9" w14:textId="77777777" w:rsidR="00410B1C" w:rsidRPr="00457194" w:rsidRDefault="00410B1C" w:rsidP="00410B1C">
      <w:pPr>
        <w:rPr>
          <w:rStyle w:val="BookTitle"/>
          <w:rFonts w:ascii="Calibri" w:hAnsi="Calibri" w:cs="Calibri"/>
          <w:color w:val="000000" w:themeColor="text1"/>
          <w:u w:val="none"/>
        </w:rPr>
      </w:pPr>
      <w:r w:rsidRPr="00457194">
        <w:rPr>
          <w:rStyle w:val="BookTitle"/>
          <w:rFonts w:ascii="Calibri" w:hAnsi="Calibri" w:cs="Calibri"/>
          <w:color w:val="000000" w:themeColor="text1"/>
          <w:u w:val="none"/>
        </w:rPr>
        <w:t>3. Assist the Communication Team in the administration of the Web site of Tri-UU and provide Website standards and best practices as needed.</w:t>
      </w:r>
    </w:p>
    <w:p w14:paraId="21A4838D" w14:textId="77777777" w:rsidR="00410B1C" w:rsidRPr="00457194" w:rsidRDefault="00410B1C" w:rsidP="00410B1C">
      <w:pPr>
        <w:rPr>
          <w:rStyle w:val="BookTitle"/>
          <w:rFonts w:ascii="Calibri" w:hAnsi="Calibri" w:cs="Calibri"/>
          <w:color w:val="000000" w:themeColor="text1"/>
          <w:u w:val="none"/>
        </w:rPr>
      </w:pPr>
    </w:p>
    <w:p w14:paraId="3F576CE6" w14:textId="77777777" w:rsidR="00410B1C" w:rsidRPr="00457194" w:rsidRDefault="00410B1C" w:rsidP="00410B1C">
      <w:pPr>
        <w:rPr>
          <w:rStyle w:val="BookTitle"/>
          <w:rFonts w:ascii="Calibri" w:hAnsi="Calibri" w:cs="Calibri"/>
          <w:color w:val="000000" w:themeColor="text1"/>
          <w:u w:val="none"/>
        </w:rPr>
      </w:pPr>
      <w:r w:rsidRPr="00457194">
        <w:rPr>
          <w:rStyle w:val="BookTitle"/>
          <w:rFonts w:ascii="Calibri" w:hAnsi="Calibri" w:cs="Calibri"/>
          <w:color w:val="000000" w:themeColor="text1"/>
          <w:u w:val="none"/>
        </w:rPr>
        <w:t>4. Assist the Communication Team in the administration of Tri-UU social media sites.</w:t>
      </w:r>
    </w:p>
    <w:p w14:paraId="17F981A2" w14:textId="77777777" w:rsidR="00410B1C" w:rsidRPr="00457194" w:rsidRDefault="00410B1C" w:rsidP="00410B1C">
      <w:pPr>
        <w:rPr>
          <w:rStyle w:val="BookTitle"/>
          <w:rFonts w:ascii="Calibri" w:hAnsi="Calibri" w:cs="Calibri"/>
          <w:color w:val="000000" w:themeColor="text1"/>
          <w:u w:val="none"/>
        </w:rPr>
      </w:pPr>
    </w:p>
    <w:p w14:paraId="59EEE1AB" w14:textId="77777777" w:rsidR="00410B1C" w:rsidRPr="00457194" w:rsidRDefault="00410B1C" w:rsidP="00410B1C">
      <w:pPr>
        <w:rPr>
          <w:rStyle w:val="BookTitle"/>
          <w:rFonts w:ascii="Calibri" w:hAnsi="Calibri" w:cs="Calibri"/>
          <w:color w:val="000000" w:themeColor="text1"/>
          <w:u w:val="none"/>
        </w:rPr>
      </w:pPr>
      <w:r w:rsidRPr="00457194">
        <w:rPr>
          <w:rStyle w:val="BookTitle"/>
          <w:rFonts w:ascii="Calibri" w:hAnsi="Calibri" w:cs="Calibri"/>
          <w:color w:val="000000" w:themeColor="text1"/>
          <w:u w:val="none"/>
        </w:rPr>
        <w:t>5. With the Communication Team, establish standardized email, social networking, and information technology communications and protocols.</w:t>
      </w:r>
    </w:p>
    <w:p w14:paraId="3C543157" w14:textId="77777777" w:rsidR="00410B1C" w:rsidRPr="00457194" w:rsidRDefault="00410B1C" w:rsidP="00410B1C">
      <w:pPr>
        <w:rPr>
          <w:rStyle w:val="BookTitle"/>
          <w:rFonts w:ascii="Calibri" w:hAnsi="Calibri" w:cs="Calibri"/>
          <w:color w:val="000000" w:themeColor="text1"/>
          <w:u w:val="none"/>
        </w:rPr>
      </w:pPr>
    </w:p>
    <w:p w14:paraId="04F5B6BE" w14:textId="77777777" w:rsidR="00410B1C" w:rsidRPr="00457194" w:rsidRDefault="00410B1C" w:rsidP="00410B1C">
      <w:pPr>
        <w:rPr>
          <w:rStyle w:val="BookTitle"/>
          <w:rFonts w:ascii="Calibri" w:hAnsi="Calibri" w:cs="Calibri"/>
          <w:color w:val="000000" w:themeColor="text1"/>
          <w:u w:val="none"/>
        </w:rPr>
      </w:pPr>
      <w:r w:rsidRPr="00457194">
        <w:rPr>
          <w:rStyle w:val="BookTitle"/>
          <w:rFonts w:ascii="Calibri" w:hAnsi="Calibri" w:cs="Calibri"/>
          <w:color w:val="000000" w:themeColor="text1"/>
          <w:u w:val="none"/>
        </w:rPr>
        <w:t>6. With the Communication Team, provide the appropriate tools so as to make needed information easily available to all members.</w:t>
      </w:r>
    </w:p>
    <w:p w14:paraId="61704C39" w14:textId="0FB007F7" w:rsidR="00410B1C" w:rsidRPr="00457194" w:rsidRDefault="00A04F9E" w:rsidP="00410B1C">
      <w:pPr>
        <w:rPr>
          <w:rStyle w:val="BookTitle"/>
          <w:rFonts w:ascii="Calibri" w:hAnsi="Calibri" w:cs="Calibri"/>
          <w:color w:val="000000" w:themeColor="text1"/>
          <w:u w:val="none"/>
        </w:rPr>
      </w:pPr>
      <w:r w:rsidRPr="008E3E7D">
        <w:rPr>
          <w:noProof/>
          <w:color w:val="000000" w:themeColor="text1"/>
        </w:rPr>
        <mc:AlternateContent>
          <mc:Choice Requires="wps">
            <w:drawing>
              <wp:anchor distT="0" distB="0" distL="114300" distR="114300" simplePos="0" relativeHeight="254159872" behindDoc="0" locked="0" layoutInCell="1" allowOverlap="1" wp14:anchorId="6F2E40B5" wp14:editId="5C753F83">
                <wp:simplePos x="0" y="0"/>
                <wp:positionH relativeFrom="column">
                  <wp:posOffset>-519430</wp:posOffset>
                </wp:positionH>
                <wp:positionV relativeFrom="paragraph">
                  <wp:posOffset>196215</wp:posOffset>
                </wp:positionV>
                <wp:extent cx="534035" cy="1221740"/>
                <wp:effectExtent l="12700" t="0" r="24765" b="22860"/>
                <wp:wrapNone/>
                <wp:docPr id="23" name="Down Arrow 23"/>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CFA9C0" w14:textId="77777777" w:rsidR="00A04F9E" w:rsidRPr="0052516C" w:rsidRDefault="00A04F9E"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E40B5" id="Down Arrow 23" o:spid="_x0000_s1121" type="#_x0000_t67" style="position:absolute;margin-left:-40.9pt;margin-top:15.45pt;width:42.05pt;height:96.2pt;z-index:25415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" adj="16512" fillcolor="#ffc000" strokecolor="#c00000" strokeweight="1.25pt">
                <v:textbox>
                  <w:txbxContent>
                    <w:p w14:paraId="4ECFA9C0" w14:textId="77777777" w:rsidR="00A04F9E" w:rsidRPr="0052516C" w:rsidRDefault="00A04F9E" w:rsidP="0097100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2C28FF33" w14:textId="687FE73D" w:rsidR="00410B1C" w:rsidRPr="00457194" w:rsidRDefault="00410B1C" w:rsidP="00410B1C">
      <w:pPr>
        <w:rPr>
          <w:rStyle w:val="BookTitle"/>
          <w:rFonts w:ascii="Calibri" w:hAnsi="Calibri" w:cs="Calibri"/>
          <w:color w:val="000000" w:themeColor="text1"/>
          <w:u w:val="none"/>
        </w:rPr>
      </w:pPr>
      <w:r w:rsidRPr="00457194">
        <w:rPr>
          <w:rStyle w:val="BookTitle"/>
          <w:rFonts w:ascii="Calibri" w:hAnsi="Calibri" w:cs="Calibri"/>
          <w:color w:val="000000" w:themeColor="text1"/>
          <w:u w:val="none"/>
        </w:rPr>
        <w:t>7. Recommend technology solutions that will enhance the delivery of services, participation, and attendance for virtual meetings and conferences.</w:t>
      </w:r>
    </w:p>
    <w:p w14:paraId="3BD30EDC" w14:textId="1FC79B3E" w:rsidR="00410B1C" w:rsidRPr="00457194" w:rsidRDefault="00410B1C" w:rsidP="00410B1C">
      <w:pPr>
        <w:rPr>
          <w:rStyle w:val="BookTitle"/>
          <w:rFonts w:ascii="Calibri" w:hAnsi="Calibri" w:cs="Calibri"/>
          <w:color w:val="000000" w:themeColor="text1"/>
          <w:u w:val="none"/>
        </w:rPr>
      </w:pPr>
    </w:p>
    <w:p w14:paraId="2AEDE4C4" w14:textId="77777777" w:rsidR="00410B1C" w:rsidRPr="00457194" w:rsidRDefault="00410B1C" w:rsidP="00410B1C">
      <w:pPr>
        <w:rPr>
          <w:rStyle w:val="BookTitle"/>
          <w:rFonts w:ascii="Calibri" w:hAnsi="Calibri" w:cs="Calibri"/>
          <w:color w:val="000000" w:themeColor="text1"/>
          <w:u w:val="none"/>
        </w:rPr>
      </w:pPr>
      <w:r w:rsidRPr="00457194">
        <w:rPr>
          <w:rStyle w:val="BookTitle"/>
          <w:rFonts w:ascii="Calibri" w:hAnsi="Calibri" w:cs="Calibri"/>
          <w:color w:val="000000" w:themeColor="text1"/>
          <w:u w:val="none"/>
        </w:rPr>
        <w:t>8. Recommend information technology solutions that will enhance the ability of each Tri-UU Team to deliver and amplify its message.</w:t>
      </w:r>
    </w:p>
    <w:p w14:paraId="036DFAB0" w14:textId="768BEBC7" w:rsidR="00A04F9E" w:rsidRPr="00457194" w:rsidRDefault="00A04F9E">
      <w:pPr>
        <w:spacing w:after="200" w:line="288" w:lineRule="auto"/>
        <w:rPr>
          <w:rStyle w:val="BookTitle"/>
          <w:rFonts w:ascii="Calibri" w:hAnsi="Calibri" w:cs="Calibri"/>
          <w:color w:val="000000" w:themeColor="text1"/>
          <w:u w:val="none"/>
        </w:rPr>
      </w:pPr>
      <w:r w:rsidRPr="00457194">
        <w:rPr>
          <w:rStyle w:val="BookTitle"/>
          <w:rFonts w:ascii="Calibri" w:hAnsi="Calibri" w:cs="Calibri"/>
          <w:color w:val="000000" w:themeColor="text1"/>
          <w:u w:val="none"/>
        </w:rPr>
        <w:br w:type="page"/>
      </w:r>
    </w:p>
    <w:p w14:paraId="70E136AA" w14:textId="77777777" w:rsidR="00410B1C" w:rsidRPr="00457194" w:rsidRDefault="00410B1C" w:rsidP="00410B1C">
      <w:pPr>
        <w:rPr>
          <w:rStyle w:val="BookTitle"/>
          <w:rFonts w:ascii="Calibri" w:hAnsi="Calibri" w:cs="Calibri"/>
          <w:color w:val="000000" w:themeColor="text1"/>
          <w:u w:val="none"/>
        </w:rPr>
      </w:pPr>
    </w:p>
    <w:p w14:paraId="2D36F05B" w14:textId="788363FE" w:rsidR="00410B1C" w:rsidRPr="00457194" w:rsidRDefault="00410B1C" w:rsidP="00410B1C">
      <w:pPr>
        <w:rPr>
          <w:rStyle w:val="BookTitle"/>
          <w:rFonts w:ascii="Calibri" w:hAnsi="Calibri" w:cs="Calibri"/>
          <w:color w:val="000000" w:themeColor="text1"/>
          <w:u w:val="none"/>
        </w:rPr>
      </w:pPr>
      <w:r w:rsidRPr="00457194">
        <w:rPr>
          <w:rStyle w:val="BookTitle"/>
          <w:rFonts w:ascii="Calibri" w:hAnsi="Calibri" w:cs="Calibri"/>
          <w:color w:val="000000" w:themeColor="text1"/>
          <w:u w:val="none"/>
        </w:rPr>
        <w:t>9. Together with other leaders, develop a strategy for maintaining security and privacy in the use of all the various means of electronic communication and storage used by the Tri-UU beloved community, and then execute such a strategy.</w:t>
      </w:r>
    </w:p>
    <w:p w14:paraId="789DBE20" w14:textId="5F853A0D" w:rsidR="00975302" w:rsidRPr="003F610D" w:rsidRDefault="00975302" w:rsidP="00975302">
      <w:pPr>
        <w:rPr>
          <w:color w:val="000000" w:themeColor="text1"/>
        </w:rPr>
      </w:pPr>
      <w:bookmarkStart w:id="419" w:name="p43"/>
      <w:bookmarkEnd w:id="419"/>
    </w:p>
    <w:p w14:paraId="6C8E4403" w14:textId="77777777" w:rsidR="00AE47EC" w:rsidRPr="003F610D" w:rsidRDefault="00AE47EC" w:rsidP="00AE47EC">
      <w:pPr>
        <w:rPr>
          <w:rStyle w:val="BookTitle"/>
          <w:rFonts w:ascii="Calibri" w:hAnsi="Calibri" w:cs="Calibri"/>
          <w:color w:val="000000" w:themeColor="text1"/>
        </w:rPr>
      </w:pPr>
      <w:r w:rsidRPr="003F610D">
        <w:rPr>
          <w:rStyle w:val="BookTitle"/>
          <w:rFonts w:ascii="Calibri" w:hAnsi="Calibri" w:cs="Calibri"/>
          <w:color w:val="000000" w:themeColor="text1"/>
        </w:rPr>
        <w:t>Structure:</w:t>
      </w:r>
    </w:p>
    <w:p w14:paraId="7CE60637" w14:textId="77777777" w:rsidR="00975302" w:rsidRPr="003F610D" w:rsidRDefault="00975302" w:rsidP="00975302">
      <w:pPr>
        <w:rPr>
          <w:color w:val="000000" w:themeColor="text1"/>
        </w:rPr>
      </w:pPr>
    </w:p>
    <w:p w14:paraId="1F895F86" w14:textId="77777777" w:rsidR="00975302" w:rsidRPr="003F610D" w:rsidRDefault="00975302" w:rsidP="00975302">
      <w:pPr>
        <w:rPr>
          <w:color w:val="000000" w:themeColor="text1"/>
        </w:rPr>
      </w:pPr>
    </w:p>
    <w:p w14:paraId="0D1BF15E" w14:textId="77777777" w:rsidR="00AE47EC" w:rsidRPr="003F610D" w:rsidRDefault="00AE47EC" w:rsidP="00AE47EC">
      <w:pPr>
        <w:rPr>
          <w:rStyle w:val="BookTitle"/>
          <w:rFonts w:ascii="Calibri" w:hAnsi="Calibri" w:cs="Calibri"/>
          <w:color w:val="000000" w:themeColor="text1"/>
        </w:rPr>
      </w:pPr>
      <w:r w:rsidRPr="003F610D">
        <w:rPr>
          <w:rStyle w:val="BookTitle"/>
          <w:rFonts w:ascii="Calibri" w:hAnsi="Calibri" w:cs="Calibri"/>
          <w:color w:val="000000" w:themeColor="text1"/>
        </w:rPr>
        <w:t>The IT Team will have a Chair.</w:t>
      </w:r>
    </w:p>
    <w:p w14:paraId="040751FC" w14:textId="77777777" w:rsidR="00AE47EC" w:rsidRPr="00457194" w:rsidRDefault="00AE47EC" w:rsidP="00AE47EC">
      <w:pPr>
        <w:rPr>
          <w:rStyle w:val="BookTitle"/>
          <w:rFonts w:ascii="Calibri" w:hAnsi="Calibri" w:cs="Calibri"/>
          <w:color w:val="000000" w:themeColor="text1"/>
          <w:u w:val="none"/>
        </w:rPr>
      </w:pPr>
    </w:p>
    <w:p w14:paraId="27E0D1D1" w14:textId="5A1162CA" w:rsidR="00AE47EC" w:rsidRPr="00457194" w:rsidRDefault="00AE47EC" w:rsidP="00AE47EC">
      <w:pPr>
        <w:rPr>
          <w:rStyle w:val="BookTitle"/>
          <w:rFonts w:ascii="Calibri" w:hAnsi="Calibri" w:cs="Calibri"/>
          <w:color w:val="000000" w:themeColor="text1"/>
          <w:u w:val="none"/>
        </w:rPr>
      </w:pPr>
      <w:r w:rsidRPr="00457194">
        <w:rPr>
          <w:rStyle w:val="BookTitle"/>
          <w:rFonts w:ascii="Calibri" w:hAnsi="Calibri" w:cs="Calibri"/>
          <w:color w:val="000000" w:themeColor="text1"/>
          <w:u w:val="none"/>
        </w:rPr>
        <w:t>The IT Team is a loose federation of various functions and people responsible for each function with representation from other Teams (</w:t>
      </w:r>
      <w:r w:rsidR="003F610D" w:rsidRPr="00457194">
        <w:rPr>
          <w:rStyle w:val="BookTitle"/>
          <w:rFonts w:ascii="Calibri" w:hAnsi="Calibri" w:cs="Calibri"/>
          <w:color w:val="000000" w:themeColor="text1"/>
          <w:u w:val="none"/>
        </w:rPr>
        <w:t>e.g</w:t>
      </w:r>
      <w:r w:rsidRPr="00457194">
        <w:rPr>
          <w:rStyle w:val="BookTitle"/>
          <w:rFonts w:ascii="Calibri" w:hAnsi="Calibri" w:cs="Calibri"/>
          <w:color w:val="000000" w:themeColor="text1"/>
          <w:u w:val="none"/>
        </w:rPr>
        <w:t>., Communications, Worship, Buildings and Grounds). The Team will meet only on rare occasions, with most business being handled through email or by telephone.</w:t>
      </w:r>
    </w:p>
    <w:p w14:paraId="76DE0B46" w14:textId="77777777" w:rsidR="00AE47EC" w:rsidRPr="00457194" w:rsidRDefault="00AE47EC" w:rsidP="00AE47EC">
      <w:pPr>
        <w:rPr>
          <w:rStyle w:val="BookTitle"/>
          <w:rFonts w:ascii="Calibri" w:hAnsi="Calibri" w:cs="Calibri"/>
          <w:color w:val="000000" w:themeColor="text1"/>
          <w:u w:val="none"/>
        </w:rPr>
      </w:pPr>
    </w:p>
    <w:p w14:paraId="3F638027" w14:textId="77777777" w:rsidR="00AE47EC" w:rsidRPr="00457194" w:rsidRDefault="00AE47EC" w:rsidP="00AE47EC">
      <w:pPr>
        <w:rPr>
          <w:rStyle w:val="BookTitle"/>
          <w:rFonts w:ascii="Calibri" w:hAnsi="Calibri" w:cs="Calibri"/>
          <w:color w:val="000000" w:themeColor="text1"/>
          <w:u w:val="none"/>
        </w:rPr>
      </w:pPr>
      <w:r w:rsidRPr="00457194">
        <w:rPr>
          <w:rStyle w:val="BookTitle"/>
          <w:rFonts w:ascii="Calibri" w:hAnsi="Calibri" w:cs="Calibri"/>
          <w:color w:val="000000" w:themeColor="text1"/>
          <w:u w:val="none"/>
        </w:rPr>
        <w:t>The Chair will oversee the Team’s budget.</w:t>
      </w:r>
    </w:p>
    <w:p w14:paraId="67383E98" w14:textId="77777777" w:rsidR="00AE47EC" w:rsidRPr="003F610D" w:rsidRDefault="00AE47EC" w:rsidP="00AE47EC">
      <w:pPr>
        <w:rPr>
          <w:rStyle w:val="BookTitle"/>
          <w:rFonts w:ascii="Calibri" w:hAnsi="Calibri" w:cs="Calibri"/>
          <w:color w:val="000000" w:themeColor="text1"/>
        </w:rPr>
      </w:pPr>
    </w:p>
    <w:p w14:paraId="73C632AB" w14:textId="77777777" w:rsidR="00AE47EC" w:rsidRPr="003F610D" w:rsidRDefault="00AE47EC" w:rsidP="00AE47EC">
      <w:pPr>
        <w:rPr>
          <w:rStyle w:val="BookTitle"/>
          <w:rFonts w:ascii="Calibri" w:hAnsi="Calibri" w:cs="Calibri"/>
          <w:color w:val="000000" w:themeColor="text1"/>
        </w:rPr>
      </w:pPr>
      <w:r w:rsidRPr="003F610D">
        <w:rPr>
          <w:rStyle w:val="BookTitle"/>
          <w:rFonts w:ascii="Calibri" w:hAnsi="Calibri" w:cs="Calibri"/>
          <w:color w:val="000000" w:themeColor="text1"/>
        </w:rPr>
        <w:t>Function:</w:t>
      </w:r>
    </w:p>
    <w:p w14:paraId="1592C814" w14:textId="77777777" w:rsidR="00AE47EC" w:rsidRPr="003F610D" w:rsidRDefault="00AE47EC" w:rsidP="00AE47EC">
      <w:pPr>
        <w:rPr>
          <w:rStyle w:val="BookTitle"/>
          <w:rFonts w:ascii="Calibri" w:hAnsi="Calibri" w:cs="Calibri"/>
          <w:color w:val="000000" w:themeColor="text1"/>
        </w:rPr>
      </w:pPr>
    </w:p>
    <w:p w14:paraId="3B1267C8" w14:textId="77777777" w:rsidR="00AE47EC" w:rsidRPr="00457194" w:rsidRDefault="00AE47EC" w:rsidP="00AE47EC">
      <w:pPr>
        <w:rPr>
          <w:rStyle w:val="BookTitle"/>
          <w:rFonts w:ascii="Calibri" w:hAnsi="Calibri" w:cs="Calibri"/>
          <w:color w:val="000000" w:themeColor="text1"/>
          <w:u w:val="none"/>
        </w:rPr>
      </w:pPr>
      <w:r w:rsidRPr="00457194">
        <w:rPr>
          <w:rStyle w:val="BookTitle"/>
          <w:rFonts w:ascii="Calibri" w:hAnsi="Calibri" w:cs="Calibri"/>
          <w:color w:val="000000" w:themeColor="text1"/>
          <w:u w:val="none"/>
        </w:rPr>
        <w:t>The Board of Trustees will grant decision making authority to the IT Team for matters that are exclusively or primarily related to the business of the Team as determined by the purposes listed above.</w:t>
      </w:r>
    </w:p>
    <w:p w14:paraId="4C242631" w14:textId="77777777" w:rsidR="00AE47EC" w:rsidRPr="00457194" w:rsidRDefault="00AE47EC" w:rsidP="00AE47EC">
      <w:pPr>
        <w:rPr>
          <w:rStyle w:val="BookTitle"/>
          <w:rFonts w:ascii="Calibri" w:hAnsi="Calibri" w:cs="Calibri"/>
          <w:color w:val="000000" w:themeColor="text1"/>
          <w:u w:val="none"/>
        </w:rPr>
      </w:pPr>
    </w:p>
    <w:p w14:paraId="21DA0B08" w14:textId="77777777" w:rsidR="00AE47EC" w:rsidRPr="003F610D" w:rsidRDefault="00AE47EC" w:rsidP="00AE47EC">
      <w:pPr>
        <w:rPr>
          <w:rStyle w:val="BookTitle"/>
          <w:rFonts w:ascii="Calibri" w:hAnsi="Calibri" w:cs="Calibri"/>
          <w:color w:val="000000" w:themeColor="text1"/>
        </w:rPr>
      </w:pPr>
      <w:r w:rsidRPr="003F610D">
        <w:rPr>
          <w:rStyle w:val="BookTitle"/>
          <w:rFonts w:ascii="Calibri" w:hAnsi="Calibri" w:cs="Calibri"/>
          <w:color w:val="000000" w:themeColor="text1"/>
        </w:rPr>
        <w:t>Organizational position:</w:t>
      </w:r>
    </w:p>
    <w:p w14:paraId="44E5F498" w14:textId="77777777" w:rsidR="00AE47EC" w:rsidRPr="003F610D" w:rsidRDefault="00AE47EC" w:rsidP="00AE47EC">
      <w:pPr>
        <w:rPr>
          <w:rStyle w:val="BookTitle"/>
          <w:rFonts w:ascii="Calibri" w:hAnsi="Calibri" w:cs="Calibri"/>
          <w:color w:val="000000" w:themeColor="text1"/>
        </w:rPr>
      </w:pPr>
    </w:p>
    <w:p w14:paraId="44E53805" w14:textId="61D1549C" w:rsidR="00AE47EC" w:rsidRPr="00457194" w:rsidRDefault="00532982" w:rsidP="00AE47EC">
      <w:pPr>
        <w:rPr>
          <w:rStyle w:val="BookTitle"/>
          <w:rFonts w:ascii="Calibri" w:hAnsi="Calibri" w:cs="Calibri"/>
          <w:color w:val="000000" w:themeColor="text1"/>
          <w:u w:val="none"/>
        </w:rPr>
      </w:pPr>
      <w:r w:rsidRPr="00457194">
        <w:rPr>
          <w:rStyle w:val="BookTitle"/>
          <w:rFonts w:ascii="Calibri" w:hAnsi="Calibri" w:cs="Calibri"/>
          <w:color w:val="000000" w:themeColor="text1"/>
          <w:u w:val="none"/>
        </w:rPr>
        <w:t xml:space="preserve"> The IT Team is a team under the Board of Trustees and is a member of the Program Council. It </w:t>
      </w:r>
      <w:r w:rsidR="00AE47EC" w:rsidRPr="00457194">
        <w:rPr>
          <w:rStyle w:val="BookTitle"/>
          <w:rFonts w:ascii="Calibri" w:hAnsi="Calibri" w:cs="Calibri"/>
          <w:color w:val="000000" w:themeColor="text1"/>
          <w:u w:val="none"/>
        </w:rPr>
        <w:t>draws its authority from the Board and is responsible to the Board and ultimately to the congregation. It supports other Teams within the Congregation that use IT services for the delivery of that Team’s Charter and Purpose.</w:t>
      </w:r>
    </w:p>
    <w:p w14:paraId="28A2F8A0" w14:textId="056F2B95" w:rsidR="00AE47EC" w:rsidRPr="003F610D" w:rsidRDefault="003527EB" w:rsidP="00AE47EC">
      <w:pPr>
        <w:rPr>
          <w:rStyle w:val="BookTitle"/>
          <w:rFonts w:ascii="Calibri" w:hAnsi="Calibri" w:cs="Calibri"/>
          <w:color w:val="000000" w:themeColor="text1"/>
        </w:rPr>
      </w:pPr>
      <w:r w:rsidRPr="003F610D">
        <w:rPr>
          <w:noProof/>
          <w:color w:val="000000" w:themeColor="text1"/>
        </w:rPr>
        <mc:AlternateContent>
          <mc:Choice Requires="wps">
            <w:drawing>
              <wp:anchor distT="0" distB="0" distL="114300" distR="114300" simplePos="0" relativeHeight="253928448" behindDoc="0" locked="0" layoutInCell="1" allowOverlap="1" wp14:anchorId="14E7AB2E" wp14:editId="18196318">
                <wp:simplePos x="0" y="0"/>
                <wp:positionH relativeFrom="column">
                  <wp:posOffset>-588010</wp:posOffset>
                </wp:positionH>
                <wp:positionV relativeFrom="paragraph">
                  <wp:posOffset>258445</wp:posOffset>
                </wp:positionV>
                <wp:extent cx="499745" cy="1183005"/>
                <wp:effectExtent l="12700" t="12700" r="20955" b="10795"/>
                <wp:wrapNone/>
                <wp:docPr id="548" name="Up Arrow 548">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8AA4ED7" w14:textId="77777777" w:rsidR="003527EB" w:rsidRPr="00260E8E" w:rsidRDefault="003527EB"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7AB2E" id="Up Arrow 548" o:spid="_x0000_s1122" type="#_x0000_t68" href="#toc1" style="position:absolute;margin-left:-46.3pt;margin-top:20.35pt;width:39.35pt;height:93.15pt;z-index:25392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" o:button="t" adj="4562" fillcolor="#43bae8 [2676]" strokecolor="black [3213]">
                <v:fill color2="#74ccee [1972]" rotate="t" o:detectmouseclick="t" focusposition="1,1" focussize="-1,-1" focus="100%" type="gradientRadial"/>
                <v:textbox>
                  <w:txbxContent>
                    <w:p w14:paraId="28AA4ED7" w14:textId="77777777" w:rsidR="003527EB" w:rsidRPr="00260E8E" w:rsidRDefault="003527EB"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0F28DFAE" w14:textId="4500172E" w:rsidR="00AE47EC" w:rsidRPr="003F610D" w:rsidRDefault="00AE47EC" w:rsidP="00AE47EC">
      <w:pPr>
        <w:rPr>
          <w:rStyle w:val="BookTitle"/>
          <w:rFonts w:ascii="Calibri" w:hAnsi="Calibri" w:cs="Calibri"/>
          <w:color w:val="000000" w:themeColor="text1"/>
        </w:rPr>
      </w:pPr>
      <w:r w:rsidRPr="003F610D">
        <w:rPr>
          <w:rStyle w:val="BookTitle"/>
          <w:rFonts w:ascii="Calibri" w:hAnsi="Calibri" w:cs="Calibri"/>
          <w:color w:val="000000" w:themeColor="text1"/>
        </w:rPr>
        <w:t>Operationally:</w:t>
      </w:r>
    </w:p>
    <w:p w14:paraId="2E19C99D" w14:textId="77777777" w:rsidR="00AE47EC" w:rsidRPr="00457194" w:rsidRDefault="00AE47EC" w:rsidP="00AE47EC">
      <w:pPr>
        <w:rPr>
          <w:rStyle w:val="BookTitle"/>
          <w:rFonts w:ascii="Calibri" w:hAnsi="Calibri" w:cs="Calibri"/>
          <w:color w:val="000000" w:themeColor="text1"/>
          <w:u w:val="none"/>
        </w:rPr>
      </w:pPr>
    </w:p>
    <w:p w14:paraId="2E5856BD" w14:textId="4BDAB4C7" w:rsidR="00AE47EC" w:rsidRPr="00457194" w:rsidRDefault="00AE47EC" w:rsidP="00AE47EC">
      <w:pPr>
        <w:rPr>
          <w:rStyle w:val="BookTitle"/>
          <w:rFonts w:ascii="Calibri" w:hAnsi="Calibri" w:cs="Calibri"/>
          <w:color w:val="000000" w:themeColor="text1"/>
          <w:u w:val="none"/>
        </w:rPr>
      </w:pPr>
      <w:r w:rsidRPr="00457194">
        <w:rPr>
          <w:rStyle w:val="BookTitle"/>
          <w:rFonts w:ascii="Calibri" w:hAnsi="Calibri" w:cs="Calibri"/>
          <w:color w:val="000000" w:themeColor="text1"/>
          <w:u w:val="none"/>
        </w:rPr>
        <w:t>Everything that is done must be in accordance with the Bylaws of Tri-UU, the Policies of the Board of Trustees, in keeping with our Covenant of Right Relations and be in alignment with and support of the Vision and Mission statements.</w:t>
      </w:r>
    </w:p>
    <w:p w14:paraId="0E046E2D" w14:textId="77777777" w:rsidR="00AE47EC" w:rsidRPr="003F610D" w:rsidRDefault="00AE47EC" w:rsidP="00AE47EC">
      <w:pPr>
        <w:rPr>
          <w:color w:val="000000" w:themeColor="text1"/>
        </w:rPr>
      </w:pPr>
    </w:p>
    <w:p w14:paraId="5B035BD5" w14:textId="77777777" w:rsidR="00AE47EC" w:rsidRPr="003F610D" w:rsidRDefault="00AE47EC" w:rsidP="00AE47EC">
      <w:pPr>
        <w:rPr>
          <w:color w:val="000000" w:themeColor="text1"/>
        </w:rPr>
      </w:pPr>
    </w:p>
    <w:p w14:paraId="543B5BEB" w14:textId="639FFC4F" w:rsidR="00AE47EC" w:rsidRPr="003F610D" w:rsidRDefault="00EA69FD" w:rsidP="00AE47EC">
      <w:pPr>
        <w:rPr>
          <w:color w:val="000000" w:themeColor="text1"/>
        </w:rPr>
      </w:pPr>
      <w:r w:rsidRPr="003F610D">
        <w:rPr>
          <w:noProof/>
          <w:color w:val="000000" w:themeColor="text1"/>
        </w:rPr>
        <mc:AlternateContent>
          <mc:Choice Requires="wps">
            <w:drawing>
              <wp:anchor distT="0" distB="0" distL="114300" distR="114300" simplePos="0" relativeHeight="254006272" behindDoc="0" locked="0" layoutInCell="1" allowOverlap="1" wp14:anchorId="524FAEEB" wp14:editId="55F64B41">
                <wp:simplePos x="0" y="0"/>
                <wp:positionH relativeFrom="column">
                  <wp:posOffset>-582054</wp:posOffset>
                </wp:positionH>
                <wp:positionV relativeFrom="paragraph">
                  <wp:posOffset>195339</wp:posOffset>
                </wp:positionV>
                <wp:extent cx="534035" cy="1221740"/>
                <wp:effectExtent l="12700" t="0" r="24765" b="22860"/>
                <wp:wrapNone/>
                <wp:docPr id="700" name="Down Arrow 700"/>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F9B8BA" w14:textId="77777777" w:rsidR="00EA69FD" w:rsidRPr="0052516C" w:rsidRDefault="00EA69FD"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FAEEB" id="Down Arrow 700" o:spid="_x0000_s1123" type="#_x0000_t67" style="position:absolute;margin-left:-45.85pt;margin-top:15.4pt;width:42.05pt;height:96.2pt;z-index:2540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" adj="16512" fillcolor="#ffc000" strokecolor="#c00000" strokeweight="1.25pt">
                <v:textbox>
                  <w:txbxContent>
                    <w:p w14:paraId="44F9B8BA" w14:textId="77777777" w:rsidR="00EA69FD" w:rsidRPr="0052516C" w:rsidRDefault="00EA69FD" w:rsidP="0097100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04423651" w14:textId="77777777" w:rsidR="00AE47EC" w:rsidRPr="003F610D" w:rsidRDefault="00AE47EC" w:rsidP="00AE47EC">
      <w:pPr>
        <w:rPr>
          <w:color w:val="000000" w:themeColor="text1"/>
        </w:rPr>
      </w:pPr>
    </w:p>
    <w:p w14:paraId="7B2A8322" w14:textId="77777777" w:rsidR="00AE47EC" w:rsidRPr="003F610D" w:rsidRDefault="00AE47EC" w:rsidP="00AE47EC">
      <w:pPr>
        <w:rPr>
          <w:color w:val="000000" w:themeColor="text1"/>
        </w:rPr>
      </w:pPr>
    </w:p>
    <w:p w14:paraId="0001C30E" w14:textId="6C5C7872" w:rsidR="00AE47EC" w:rsidRPr="008A4C31" w:rsidRDefault="00A04F9E" w:rsidP="008A4C31">
      <w:pPr>
        <w:spacing w:after="200" w:line="288" w:lineRule="auto"/>
      </w:pPr>
      <w:r>
        <w:br w:type="page"/>
      </w:r>
      <w:bookmarkStart w:id="420" w:name="p44"/>
      <w:bookmarkEnd w:id="420"/>
    </w:p>
    <w:p w14:paraId="2131619C" w14:textId="77777777" w:rsidR="00AE47EC" w:rsidRDefault="00AE47EC" w:rsidP="00AE47EC">
      <w:pPr>
        <w:rPr>
          <w:rFonts w:ascii="Times New Roman" w:hAnsi="Times New Roman" w:cs="Times New Roman"/>
        </w:rPr>
      </w:pPr>
    </w:p>
    <w:p w14:paraId="7E7A55CA" w14:textId="77777777" w:rsidR="00AE47EC" w:rsidRDefault="00AE47EC" w:rsidP="00AE47EC">
      <w:pPr>
        <w:pStyle w:val="Heading2"/>
        <w:rPr>
          <w:rStyle w:val="BookTitle"/>
          <w:rFonts w:ascii="Times New Roman" w:hAnsi="Times New Roman" w:cs="Times New Roman"/>
          <w:b/>
          <w:bCs/>
          <w:iCs w:val="0"/>
          <w:smallCaps w:val="0"/>
          <w:szCs w:val="24"/>
        </w:rPr>
      </w:pPr>
      <w:bookmarkStart w:id="421" w:name="_Toc85652662"/>
      <w:bookmarkStart w:id="422" w:name="_Toc85653016"/>
      <w:bookmarkStart w:id="423" w:name="_Toc85872912"/>
      <w:bookmarkStart w:id="424" w:name="_Toc85893107"/>
      <w:bookmarkStart w:id="425" w:name="_Toc85895392"/>
      <w:bookmarkStart w:id="426" w:name="_Toc85895554"/>
      <w:bookmarkStart w:id="427" w:name="_Toc85895947"/>
      <w:bookmarkStart w:id="428" w:name="_Toc86225810"/>
      <w:bookmarkStart w:id="429" w:name="_Toc86348140"/>
      <w:bookmarkStart w:id="430" w:name="_Toc86348859"/>
      <w:bookmarkStart w:id="431" w:name="_Toc98593872"/>
      <w:r>
        <w:rPr>
          <w:rStyle w:val="BookTitle"/>
          <w:rFonts w:ascii="Times New Roman" w:hAnsi="Times New Roman" w:cs="Times New Roman"/>
          <w:b/>
          <w:bCs/>
          <w:iCs w:val="0"/>
          <w:smallCaps w:val="0"/>
          <w:szCs w:val="24"/>
        </w:rPr>
        <w:t>Hybrid Sunday Service Instructions</w:t>
      </w:r>
      <w:bookmarkEnd w:id="421"/>
      <w:bookmarkEnd w:id="422"/>
      <w:bookmarkEnd w:id="423"/>
      <w:bookmarkEnd w:id="424"/>
      <w:bookmarkEnd w:id="425"/>
      <w:bookmarkEnd w:id="426"/>
      <w:bookmarkEnd w:id="427"/>
      <w:bookmarkEnd w:id="428"/>
      <w:bookmarkEnd w:id="429"/>
      <w:bookmarkEnd w:id="430"/>
      <w:bookmarkEnd w:id="431"/>
    </w:p>
    <w:p w14:paraId="363A2876" w14:textId="77777777" w:rsidR="00AE47EC" w:rsidRDefault="00AE47EC" w:rsidP="00AE47EC"/>
    <w:p w14:paraId="702EF6EE" w14:textId="77777777" w:rsidR="00AE47EC" w:rsidRDefault="00AE47EC" w:rsidP="00AE47EC">
      <w:pPr>
        <w:rPr>
          <w:b/>
          <w:bCs/>
        </w:rPr>
      </w:pPr>
      <w:r>
        <w:rPr>
          <w:b/>
          <w:bCs/>
        </w:rPr>
        <w:t xml:space="preserve">                  Tri-</w:t>
      </w:r>
      <w:proofErr w:type="gramStart"/>
      <w:r>
        <w:rPr>
          <w:b/>
          <w:bCs/>
        </w:rPr>
        <w:t>UU  Hybrid</w:t>
      </w:r>
      <w:proofErr w:type="gramEnd"/>
      <w:r>
        <w:rPr>
          <w:b/>
          <w:bCs/>
        </w:rPr>
        <w:t xml:space="preserve"> Sunday Service Instructions</w:t>
      </w:r>
    </w:p>
    <w:p w14:paraId="54C3EDEA" w14:textId="77777777" w:rsidR="00AE47EC" w:rsidRDefault="00AE47EC" w:rsidP="00AE47EC">
      <w:pPr>
        <w:pStyle w:val="ListParagraph"/>
      </w:pPr>
    </w:p>
    <w:p w14:paraId="7B8B01BF" w14:textId="77777777" w:rsidR="00AE47EC" w:rsidRDefault="00AE47EC" w:rsidP="00251B3D">
      <w:pPr>
        <w:pStyle w:val="ListParagraph"/>
        <w:numPr>
          <w:ilvl w:val="0"/>
          <w:numId w:val="136"/>
        </w:numPr>
      </w:pPr>
      <w:r>
        <w:t>Turn on all lights in the sanctuary</w:t>
      </w:r>
    </w:p>
    <w:p w14:paraId="1ECEF121" w14:textId="77777777" w:rsidR="00AE47EC" w:rsidRDefault="00AE47EC" w:rsidP="00251B3D">
      <w:pPr>
        <w:pStyle w:val="ListParagraph"/>
        <w:numPr>
          <w:ilvl w:val="0"/>
          <w:numId w:val="136"/>
        </w:numPr>
      </w:pPr>
      <w:r>
        <w:t>Chancel lights turned up to 100%</w:t>
      </w:r>
    </w:p>
    <w:p w14:paraId="04053278" w14:textId="77777777" w:rsidR="00AE47EC" w:rsidRDefault="00AE47EC" w:rsidP="00251B3D">
      <w:pPr>
        <w:pStyle w:val="ListParagraph"/>
        <w:numPr>
          <w:ilvl w:val="0"/>
          <w:numId w:val="136"/>
        </w:numPr>
      </w:pPr>
      <w:r>
        <w:t>AC turned on per instructions posted by the 2 thermostats in the front and 1 in the back</w:t>
      </w:r>
    </w:p>
    <w:p w14:paraId="566DD0E7" w14:textId="77777777" w:rsidR="00AE47EC" w:rsidRDefault="00AE47EC" w:rsidP="00AE47EC">
      <w:pPr>
        <w:pStyle w:val="ListParagraph"/>
        <w:ind w:left="1440"/>
      </w:pPr>
    </w:p>
    <w:p w14:paraId="4DF4074F" w14:textId="719905B1" w:rsidR="00AE47EC" w:rsidRDefault="00AE47EC" w:rsidP="00AE47EC">
      <w:pPr>
        <w:pStyle w:val="ListParagraph"/>
        <w:ind w:left="1440"/>
        <w:rPr>
          <w:b/>
          <w:bCs/>
        </w:rPr>
      </w:pPr>
      <w:r>
        <w:rPr>
          <w:b/>
          <w:bCs/>
        </w:rPr>
        <w:t>Turn on AV System and log into Tri</w:t>
      </w:r>
      <w:r w:rsidR="00A04A9F">
        <w:rPr>
          <w:b/>
          <w:bCs/>
        </w:rPr>
        <w:t>-</w:t>
      </w:r>
      <w:r>
        <w:rPr>
          <w:b/>
          <w:bCs/>
        </w:rPr>
        <w:t>UU computers</w:t>
      </w:r>
    </w:p>
    <w:p w14:paraId="25C92FED" w14:textId="77777777" w:rsidR="00AE47EC" w:rsidRDefault="00AE47EC" w:rsidP="00251B3D">
      <w:pPr>
        <w:pStyle w:val="ListParagraph"/>
        <w:numPr>
          <w:ilvl w:val="0"/>
          <w:numId w:val="136"/>
        </w:numPr>
      </w:pPr>
      <w:r>
        <w:t>Turn on audio equipment following the numbered sequence.</w:t>
      </w:r>
    </w:p>
    <w:p w14:paraId="324062DA" w14:textId="77777777" w:rsidR="00AE47EC" w:rsidRDefault="00AE47EC" w:rsidP="00251B3D">
      <w:pPr>
        <w:pStyle w:val="ListParagraph"/>
        <w:numPr>
          <w:ilvl w:val="0"/>
          <w:numId w:val="136"/>
        </w:numPr>
      </w:pPr>
      <w:r>
        <w:t xml:space="preserve">Turn on computers and log in using pin #7280 </w:t>
      </w:r>
    </w:p>
    <w:p w14:paraId="6B1D112C" w14:textId="77777777" w:rsidR="00AE47EC" w:rsidRDefault="00AE47EC" w:rsidP="00251B3D">
      <w:pPr>
        <w:pStyle w:val="ListParagraph"/>
        <w:numPr>
          <w:ilvl w:val="0"/>
          <w:numId w:val="136"/>
        </w:numPr>
      </w:pPr>
      <w:r>
        <w:t>Turn on IPAD</w:t>
      </w:r>
    </w:p>
    <w:p w14:paraId="5528A5DE" w14:textId="77777777" w:rsidR="00AE47EC" w:rsidRDefault="00AE47EC" w:rsidP="00251B3D">
      <w:pPr>
        <w:pStyle w:val="ListParagraph"/>
        <w:numPr>
          <w:ilvl w:val="0"/>
          <w:numId w:val="136"/>
        </w:numPr>
      </w:pPr>
      <w:r>
        <w:t>Turn on the 3 TV monitors in the chancel using the remotes</w:t>
      </w:r>
    </w:p>
    <w:p w14:paraId="13700A3F" w14:textId="77777777" w:rsidR="00AE47EC" w:rsidRDefault="00AE47EC" w:rsidP="00251B3D">
      <w:pPr>
        <w:pStyle w:val="ListParagraph"/>
        <w:numPr>
          <w:ilvl w:val="0"/>
          <w:numId w:val="136"/>
        </w:numPr>
      </w:pPr>
      <w:r>
        <w:t>Turn on camera</w:t>
      </w:r>
    </w:p>
    <w:p w14:paraId="4C45C922" w14:textId="77777777" w:rsidR="00AE47EC" w:rsidRDefault="00AE47EC" w:rsidP="00251B3D">
      <w:pPr>
        <w:pStyle w:val="ListParagraph"/>
        <w:numPr>
          <w:ilvl w:val="0"/>
          <w:numId w:val="136"/>
        </w:numPr>
      </w:pPr>
      <w:r>
        <w:t>Do a sound check of the pulpit mic.</w:t>
      </w:r>
    </w:p>
    <w:p w14:paraId="2C420AAC" w14:textId="77777777" w:rsidR="00AE47EC" w:rsidRDefault="00AE47EC" w:rsidP="00AE47EC">
      <w:pPr>
        <w:pStyle w:val="ListParagraph"/>
        <w:ind w:left="1440"/>
      </w:pPr>
    </w:p>
    <w:p w14:paraId="7CA042D8" w14:textId="77777777" w:rsidR="00AE47EC" w:rsidRDefault="00AE47EC" w:rsidP="00AE47EC">
      <w:pPr>
        <w:pStyle w:val="ListParagraph"/>
        <w:ind w:left="1440"/>
        <w:rPr>
          <w:b/>
          <w:bCs/>
        </w:rPr>
      </w:pPr>
      <w:r>
        <w:rPr>
          <w:b/>
          <w:bCs/>
        </w:rPr>
        <w:t>Setting up Zoom</w:t>
      </w:r>
    </w:p>
    <w:p w14:paraId="2B315AEC" w14:textId="0F58E358" w:rsidR="00AE47EC" w:rsidRDefault="00AE47EC" w:rsidP="00251B3D">
      <w:pPr>
        <w:pStyle w:val="ListParagraph"/>
        <w:numPr>
          <w:ilvl w:val="0"/>
          <w:numId w:val="136"/>
        </w:numPr>
      </w:pPr>
      <w:r>
        <w:t xml:space="preserve">Host (person who scheduled the Zoom session) logs into </w:t>
      </w:r>
      <w:r w:rsidRPr="003C2AAC">
        <w:t>Zoo</w:t>
      </w:r>
      <w:r>
        <w:t>m</w:t>
      </w:r>
      <w:r w:rsidR="003F610D">
        <w:t>,</w:t>
      </w:r>
      <w:r>
        <w:t xml:space="preserve"> and </w:t>
      </w:r>
      <w:proofErr w:type="gramStart"/>
      <w:r>
        <w:t>makes  Tri</w:t>
      </w:r>
      <w:proofErr w:type="gramEnd"/>
      <w:r>
        <w:t>-UU Main and  designated tech crew co-hosts( usually Helene, Maria and Oscar, Dan, Tim).</w:t>
      </w:r>
    </w:p>
    <w:p w14:paraId="1F79CC5B" w14:textId="6E60DBEA" w:rsidR="00AE47EC" w:rsidRDefault="00AE47EC" w:rsidP="00251B3D">
      <w:pPr>
        <w:pStyle w:val="ListParagraph"/>
        <w:numPr>
          <w:ilvl w:val="0"/>
          <w:numId w:val="136"/>
        </w:numPr>
      </w:pPr>
      <w:r>
        <w:t xml:space="preserve">** The person who sits at the Audio desk should have both the audio and video </w:t>
      </w:r>
      <w:r w:rsidRPr="009045DF">
        <w:rPr>
          <w:b/>
          <w:bCs/>
        </w:rPr>
        <w:t>muted</w:t>
      </w:r>
      <w:r>
        <w:t xml:space="preserve"> in the Zoom settings.</w:t>
      </w:r>
    </w:p>
    <w:p w14:paraId="1EA17083" w14:textId="77777777" w:rsidR="00AE47EC" w:rsidRDefault="00AE47EC" w:rsidP="00251B3D">
      <w:pPr>
        <w:pStyle w:val="ListParagraph"/>
        <w:numPr>
          <w:ilvl w:val="0"/>
          <w:numId w:val="136"/>
        </w:numPr>
      </w:pPr>
      <w:r>
        <w:t>Tri-UU Main at Video Desk logs into Zoom by going to Tri-UU.org and clicking on the Service Link.</w:t>
      </w:r>
    </w:p>
    <w:p w14:paraId="326626EF" w14:textId="77777777" w:rsidR="00AE47EC" w:rsidRDefault="00AE47EC" w:rsidP="00251B3D">
      <w:pPr>
        <w:pStyle w:val="ListParagraph"/>
        <w:numPr>
          <w:ilvl w:val="0"/>
          <w:numId w:val="136"/>
        </w:numPr>
      </w:pPr>
      <w:r>
        <w:t xml:space="preserve">Make sure that audio and video are </w:t>
      </w:r>
      <w:r>
        <w:rPr>
          <w:b/>
          <w:bCs/>
        </w:rPr>
        <w:t>muted</w:t>
      </w:r>
      <w:r>
        <w:t xml:space="preserve"> in Zoom settings.</w:t>
      </w:r>
    </w:p>
    <w:p w14:paraId="13F07465" w14:textId="5F233086" w:rsidR="00AE47EC" w:rsidRDefault="00C90F9D" w:rsidP="00251B3D">
      <w:pPr>
        <w:pStyle w:val="ListParagraph"/>
        <w:numPr>
          <w:ilvl w:val="0"/>
          <w:numId w:val="136"/>
        </w:numPr>
      </w:pPr>
      <w:r>
        <w:rPr>
          <w:noProof/>
          <w:color w:val="000000"/>
        </w:rPr>
        <mc:AlternateContent>
          <mc:Choice Requires="wps">
            <w:drawing>
              <wp:anchor distT="0" distB="0" distL="114300" distR="114300" simplePos="0" relativeHeight="253532160" behindDoc="0" locked="0" layoutInCell="1" allowOverlap="1" wp14:anchorId="31E1FDCC" wp14:editId="2BFC339E">
                <wp:simplePos x="0" y="0"/>
                <wp:positionH relativeFrom="column">
                  <wp:posOffset>-432435</wp:posOffset>
                </wp:positionH>
                <wp:positionV relativeFrom="paragraph">
                  <wp:posOffset>120015</wp:posOffset>
                </wp:positionV>
                <wp:extent cx="499745" cy="1183005"/>
                <wp:effectExtent l="12700" t="12700" r="20955" b="10795"/>
                <wp:wrapNone/>
                <wp:docPr id="1104" name="Up Arrow 1104">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1FAE501" w14:textId="77777777" w:rsidR="00856A94" w:rsidRPr="00260E8E" w:rsidRDefault="00856A94"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1FDCC" id="Up Arrow 1104" o:spid="_x0000_s1124" type="#_x0000_t68" href="#toc1" style="position:absolute;left:0;text-align:left;margin-left:-34.05pt;margin-top:9.45pt;width:39.35pt;height:93.15pt;z-index:2535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" o:button="t" adj="4562" fillcolor="#43bae8 [2676]" strokecolor="black [3213]">
                <v:fill color2="#74ccee [1972]" rotate="t" o:detectmouseclick="t" focusposition="1,1" focussize="-1,-1" focus="100%" type="gradientRadial"/>
                <v:textbox>
                  <w:txbxContent>
                    <w:p w14:paraId="31FAE501" w14:textId="77777777" w:rsidR="00856A94" w:rsidRPr="00260E8E" w:rsidRDefault="00856A94"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AE47EC">
        <w:t>Host “Spotlights” Tri-UU Main unless there are presenters who will be speaking from an offsite location. When it is time for them to speak, the Audio person will Spotlight the speaker.</w:t>
      </w:r>
    </w:p>
    <w:p w14:paraId="0AAE0ACE" w14:textId="42A21598" w:rsidR="00AE47EC" w:rsidRDefault="00AE47EC" w:rsidP="00AE47EC">
      <w:pPr>
        <w:pStyle w:val="ListParagraph"/>
        <w:ind w:left="1440"/>
      </w:pPr>
    </w:p>
    <w:p w14:paraId="51E13895" w14:textId="77777777" w:rsidR="00AE47EC" w:rsidRDefault="00AE47EC" w:rsidP="00AE47EC">
      <w:pPr>
        <w:pStyle w:val="ListParagraph"/>
        <w:ind w:left="1440"/>
        <w:rPr>
          <w:b/>
          <w:bCs/>
        </w:rPr>
      </w:pPr>
      <w:r>
        <w:rPr>
          <w:b/>
          <w:bCs/>
        </w:rPr>
        <w:t xml:space="preserve">Pre-service Preparation </w:t>
      </w:r>
    </w:p>
    <w:p w14:paraId="48448B5D" w14:textId="77777777" w:rsidR="00AE47EC" w:rsidRDefault="00AE47EC" w:rsidP="00AE47EC">
      <w:pPr>
        <w:pStyle w:val="ListParagraph"/>
        <w:ind w:left="1440"/>
        <w:rPr>
          <w:b/>
          <w:bCs/>
        </w:rPr>
      </w:pPr>
    </w:p>
    <w:p w14:paraId="08A34375" w14:textId="77777777" w:rsidR="00AE47EC" w:rsidRDefault="00AE47EC" w:rsidP="00AE47EC">
      <w:pPr>
        <w:pStyle w:val="ListParagraph"/>
        <w:ind w:left="1440"/>
      </w:pPr>
      <w:r>
        <w:rPr>
          <w:b/>
          <w:bCs/>
        </w:rPr>
        <w:t>Scenario I</w:t>
      </w:r>
    </w:p>
    <w:p w14:paraId="7A5F9CB8" w14:textId="04FF4C23" w:rsidR="00AE47EC" w:rsidRDefault="00C90F9D" w:rsidP="00AE47EC">
      <w:pPr>
        <w:pStyle w:val="ListParagraph"/>
        <w:ind w:left="1440"/>
      </w:pPr>
      <w:r>
        <w:rPr>
          <w:noProof/>
        </w:rPr>
        <mc:AlternateContent>
          <mc:Choice Requires="wps">
            <w:drawing>
              <wp:anchor distT="0" distB="0" distL="114300" distR="114300" simplePos="0" relativeHeight="253040640" behindDoc="0" locked="0" layoutInCell="1" allowOverlap="1" wp14:anchorId="201212EA" wp14:editId="4EF60F92">
                <wp:simplePos x="0" y="0"/>
                <wp:positionH relativeFrom="column">
                  <wp:posOffset>-445770</wp:posOffset>
                </wp:positionH>
                <wp:positionV relativeFrom="paragraph">
                  <wp:posOffset>236220</wp:posOffset>
                </wp:positionV>
                <wp:extent cx="534035" cy="1221740"/>
                <wp:effectExtent l="12700" t="0" r="24765" b="22860"/>
                <wp:wrapNone/>
                <wp:docPr id="683" name="Down Arrow 683"/>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ECEF7" w14:textId="77777777" w:rsidR="00CF6B46" w:rsidRPr="0052516C" w:rsidRDefault="00CF6B46"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212EA" id="Down Arrow 683" o:spid="_x0000_s1125" type="#_x0000_t67" style="position:absolute;left:0;text-align:left;margin-left:-35.1pt;margin-top:18.6pt;width:42.05pt;height:96.2pt;z-index:25304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" adj="16512" fillcolor="#ffc000" strokecolor="#c00000" strokeweight="1.25pt">
                <v:textbox>
                  <w:txbxContent>
                    <w:p w14:paraId="567ECEF7" w14:textId="77777777" w:rsidR="00CF6B46" w:rsidRPr="0052516C" w:rsidRDefault="00CF6B46" w:rsidP="0097100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AE47EC">
        <w:t xml:space="preserve">Video person runs the Service PowerPoint from their own computer (either on or off site) and shares and </w:t>
      </w:r>
      <w:proofErr w:type="gramStart"/>
      <w:r w:rsidR="00AE47EC">
        <w:t>stop</w:t>
      </w:r>
      <w:proofErr w:type="gramEnd"/>
      <w:r w:rsidR="00AE47EC">
        <w:t xml:space="preserve"> share throughout the Service.</w:t>
      </w:r>
    </w:p>
    <w:p w14:paraId="410C280B" w14:textId="60EA5ABA" w:rsidR="00AE47EC" w:rsidRDefault="00AE47EC" w:rsidP="00AE47EC">
      <w:pPr>
        <w:pStyle w:val="ListParagraph"/>
        <w:ind w:left="1440"/>
      </w:pPr>
    </w:p>
    <w:p w14:paraId="0A6908BD" w14:textId="02013FF5" w:rsidR="00AE47EC" w:rsidRDefault="00AE47EC" w:rsidP="00AE47EC">
      <w:pPr>
        <w:pStyle w:val="ListParagraph"/>
        <w:ind w:left="1440"/>
        <w:rPr>
          <w:b/>
          <w:bCs/>
        </w:rPr>
      </w:pPr>
      <w:r>
        <w:rPr>
          <w:b/>
          <w:bCs/>
        </w:rPr>
        <w:t>Scenario II</w:t>
      </w:r>
    </w:p>
    <w:p w14:paraId="7A80ECDC" w14:textId="0B711503" w:rsidR="00AE47EC" w:rsidRDefault="00AE47EC" w:rsidP="00AE47EC">
      <w:pPr>
        <w:pStyle w:val="ListParagraph"/>
        <w:ind w:left="1440"/>
        <w:rPr>
          <w:b/>
          <w:bCs/>
        </w:rPr>
      </w:pPr>
    </w:p>
    <w:p w14:paraId="3F0BA896" w14:textId="6166E49D" w:rsidR="008A4C31" w:rsidRDefault="00AE47EC" w:rsidP="00AE47EC">
      <w:pPr>
        <w:pStyle w:val="ListParagraph"/>
        <w:ind w:left="1440"/>
      </w:pPr>
      <w:r>
        <w:rPr>
          <w:b/>
          <w:bCs/>
        </w:rPr>
        <w:t xml:space="preserve"> </w:t>
      </w:r>
      <w:r>
        <w:t>Video person is in the sanctuary and runs the PowerPoint from the Tri-UU computer following the proceeding steps:</w:t>
      </w:r>
    </w:p>
    <w:p w14:paraId="09EEF200" w14:textId="6C86A59E" w:rsidR="00084631" w:rsidRPr="008A4C31" w:rsidRDefault="008A4C31" w:rsidP="008A4C31">
      <w:pPr>
        <w:spacing w:after="200" w:line="288" w:lineRule="auto"/>
      </w:pPr>
      <w:r>
        <w:br w:type="page"/>
      </w:r>
      <w:bookmarkStart w:id="432" w:name="p45"/>
      <w:bookmarkEnd w:id="432"/>
    </w:p>
    <w:p w14:paraId="2787C6B6" w14:textId="77777777" w:rsidR="00AE47EC" w:rsidRPr="00B46768" w:rsidRDefault="00AE47EC" w:rsidP="00251B3D">
      <w:pPr>
        <w:pStyle w:val="ListParagraph"/>
        <w:numPr>
          <w:ilvl w:val="0"/>
          <w:numId w:val="136"/>
        </w:numPr>
        <w:rPr>
          <w:b/>
          <w:bCs/>
        </w:rPr>
      </w:pPr>
      <w:r>
        <w:lastRenderedPageBreak/>
        <w:t xml:space="preserve">Load the Service PowerPoint onto the Tri-UU Main computer. </w:t>
      </w:r>
    </w:p>
    <w:p w14:paraId="1EDEEAE4" w14:textId="67413551" w:rsidR="00AE47EC" w:rsidRDefault="00AE47EC" w:rsidP="00AE47EC">
      <w:pPr>
        <w:pStyle w:val="ListParagraph"/>
        <w:ind w:left="1440"/>
      </w:pPr>
      <w:r>
        <w:t xml:space="preserve">This can be done by using a Flash Drive or by downloading the PP from the OneDrive in advance and saving it onto the desktop of the Main Computer. </w:t>
      </w:r>
    </w:p>
    <w:p w14:paraId="68E5FE33" w14:textId="77777777" w:rsidR="00AE47EC" w:rsidRPr="005B282F" w:rsidRDefault="00AE47EC" w:rsidP="00AE47EC">
      <w:pPr>
        <w:pStyle w:val="ListParagraph"/>
        <w:ind w:left="1440"/>
      </w:pPr>
      <w:r>
        <w:rPr>
          <w:b/>
          <w:bCs/>
        </w:rPr>
        <w:t>Directions for transferring the PP from OneDrive to the desktop:</w:t>
      </w:r>
    </w:p>
    <w:p w14:paraId="5A55CE68" w14:textId="0DFDFA92" w:rsidR="00AE47EC" w:rsidRDefault="00AE47EC" w:rsidP="00AE47EC">
      <w:pPr>
        <w:pStyle w:val="ListParagraph"/>
        <w:ind w:left="1440"/>
      </w:pPr>
      <w:r>
        <w:t xml:space="preserve">    1.From the Tri-UU main computer find the OneDrive (Blue cloud) icon. Click on it.</w:t>
      </w:r>
    </w:p>
    <w:p w14:paraId="28DC4A7E" w14:textId="749C9DD7" w:rsidR="00AE47EC" w:rsidRDefault="00AE47EC" w:rsidP="00AE47EC">
      <w:pPr>
        <w:pStyle w:val="ListParagraph"/>
        <w:ind w:left="1440"/>
      </w:pPr>
      <w:r>
        <w:t>2. Once in One Drive go to My Files, find the correct PP file (usually the most current) and select it by placing a check in the circle in the right upper corner.</w:t>
      </w:r>
    </w:p>
    <w:p w14:paraId="26228E07" w14:textId="2972EBA1" w:rsidR="00AE47EC" w:rsidRDefault="00AE47EC" w:rsidP="00AE47EC">
      <w:pPr>
        <w:pStyle w:val="ListParagraph"/>
        <w:ind w:left="1440"/>
      </w:pPr>
      <w:r>
        <w:t>3. Click on Download. Once the download is complete (you will see the download processing in the lower left corner of the screen), click on Files (icon that looks like a folder), go to the Download folder, find the PP for current Sunday’s Service.</w:t>
      </w:r>
    </w:p>
    <w:p w14:paraId="16AF7C9C" w14:textId="77777777" w:rsidR="00AE47EC" w:rsidRDefault="00AE47EC" w:rsidP="00AE47EC">
      <w:pPr>
        <w:pStyle w:val="ListParagraph"/>
        <w:ind w:left="1440"/>
      </w:pPr>
      <w:r>
        <w:t>4. Click and drag the PP to the Desktop folder.</w:t>
      </w:r>
    </w:p>
    <w:p w14:paraId="654C2CE2" w14:textId="77777777" w:rsidR="00AE47EC" w:rsidRPr="00C37514" w:rsidRDefault="00AE47EC" w:rsidP="00AE47EC">
      <w:pPr>
        <w:pStyle w:val="ListParagraph"/>
        <w:ind w:left="1440"/>
        <w:rPr>
          <w:b/>
          <w:bCs/>
        </w:rPr>
      </w:pPr>
      <w:r w:rsidRPr="003F610D">
        <w:t>5. From the desktop click and drag the PP to the monitor on the left. Not sure if PP should be on the monitor on the left or right</w:t>
      </w:r>
    </w:p>
    <w:p w14:paraId="3662CD7E" w14:textId="38C651D6" w:rsidR="00AE47EC" w:rsidRPr="00033637" w:rsidRDefault="00AE47EC" w:rsidP="00251B3D">
      <w:pPr>
        <w:pStyle w:val="ListParagraph"/>
        <w:numPr>
          <w:ilvl w:val="0"/>
          <w:numId w:val="136"/>
        </w:numPr>
        <w:rPr>
          <w:b/>
          <w:bCs/>
        </w:rPr>
      </w:pPr>
      <w:r>
        <w:t xml:space="preserve">10-15 minutes before the service </w:t>
      </w:r>
      <w:proofErr w:type="gramStart"/>
      <w:r>
        <w:t>start</w:t>
      </w:r>
      <w:proofErr w:type="gramEnd"/>
      <w:r>
        <w:t xml:space="preserve"> the PowerPoint and “share” the screen via Zoom.</w:t>
      </w:r>
    </w:p>
    <w:p w14:paraId="07722A20" w14:textId="2B3E4A1F" w:rsidR="00AE47EC" w:rsidRDefault="00AE47EC" w:rsidP="00251B3D">
      <w:pPr>
        <w:pStyle w:val="ListParagraph"/>
        <w:numPr>
          <w:ilvl w:val="0"/>
          <w:numId w:val="136"/>
        </w:numPr>
      </w:pPr>
      <w:r>
        <w:t>** Click the options at the bottom of the share screen window: “optimize sound” and “optimize video”</w:t>
      </w:r>
    </w:p>
    <w:p w14:paraId="41C6CED0" w14:textId="65DFE760" w:rsidR="00AE47EC" w:rsidRDefault="00AE47EC" w:rsidP="00251B3D">
      <w:pPr>
        <w:pStyle w:val="ListParagraph"/>
        <w:numPr>
          <w:ilvl w:val="0"/>
          <w:numId w:val="136"/>
        </w:numPr>
      </w:pPr>
      <w:r>
        <w:t>Audio desk does a sound check for volume. (Main, PC and Pulpit)</w:t>
      </w:r>
    </w:p>
    <w:p w14:paraId="02F8DC74" w14:textId="77777777" w:rsidR="00AE47EC" w:rsidRDefault="00AE47EC" w:rsidP="00AE47EC">
      <w:pPr>
        <w:pStyle w:val="ListParagraph"/>
        <w:ind w:left="1440"/>
      </w:pPr>
    </w:p>
    <w:p w14:paraId="202E0E48" w14:textId="77777777" w:rsidR="00AE47EC" w:rsidRDefault="00AE47EC" w:rsidP="00AE47EC">
      <w:pPr>
        <w:pStyle w:val="ListParagraph"/>
        <w:ind w:left="1440"/>
      </w:pPr>
      <w:r>
        <w:rPr>
          <w:b/>
          <w:bCs/>
        </w:rPr>
        <w:t>During the Service</w:t>
      </w:r>
    </w:p>
    <w:p w14:paraId="21E6A638" w14:textId="77777777" w:rsidR="00AE47EC" w:rsidRDefault="00AE47EC" w:rsidP="00AE47EC">
      <w:pPr>
        <w:pStyle w:val="ListParagraph"/>
        <w:ind w:left="1440"/>
      </w:pPr>
    </w:p>
    <w:p w14:paraId="56641E40" w14:textId="5167C885" w:rsidR="00AE47EC" w:rsidRDefault="00AE47EC" w:rsidP="008A4C31">
      <w:pPr>
        <w:pStyle w:val="ListParagraph"/>
        <w:ind w:left="1440"/>
      </w:pPr>
      <w:r>
        <w:t xml:space="preserve">Once the end of the pre-service music and weekly calendar have been reached, stop </w:t>
      </w:r>
      <w:proofErr w:type="gramStart"/>
      <w:r>
        <w:t>share</w:t>
      </w:r>
      <w:proofErr w:type="gramEnd"/>
      <w:r>
        <w:t xml:space="preserve"> and be sure that the camera is on setting #3.</w:t>
      </w:r>
    </w:p>
    <w:p w14:paraId="59E95C7C" w14:textId="3299E5AD" w:rsidR="00AE47EC" w:rsidRDefault="00AE47EC" w:rsidP="00AE47EC">
      <w:pPr>
        <w:pStyle w:val="ListParagraph"/>
        <w:ind w:left="1440"/>
      </w:pPr>
      <w:r>
        <w:t>At various points throughout the service the screen will be shared and then the share will stop.  See the Order of Service to determine when to share or stop share and which camera settings to use.</w:t>
      </w:r>
    </w:p>
    <w:p w14:paraId="688DD5B7" w14:textId="06CD6606" w:rsidR="00AE47EC" w:rsidRDefault="00C90F9D" w:rsidP="00AE47EC">
      <w:pPr>
        <w:pStyle w:val="ListParagraph"/>
        <w:ind w:left="1440"/>
      </w:pPr>
      <w:r>
        <w:rPr>
          <w:noProof/>
          <w:color w:val="000000"/>
        </w:rPr>
        <mc:AlternateContent>
          <mc:Choice Requires="wps">
            <w:drawing>
              <wp:anchor distT="0" distB="0" distL="114300" distR="114300" simplePos="0" relativeHeight="254061568" behindDoc="0" locked="0" layoutInCell="1" allowOverlap="1" wp14:anchorId="359DBB67" wp14:editId="1E6D5B4E">
                <wp:simplePos x="0" y="0"/>
                <wp:positionH relativeFrom="column">
                  <wp:posOffset>-567690</wp:posOffset>
                </wp:positionH>
                <wp:positionV relativeFrom="paragraph">
                  <wp:posOffset>216535</wp:posOffset>
                </wp:positionV>
                <wp:extent cx="499745" cy="1183005"/>
                <wp:effectExtent l="12700" t="12700" r="20955" b="10795"/>
                <wp:wrapNone/>
                <wp:docPr id="763" name="Up Arrow 763">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ABFF2EE" w14:textId="77777777" w:rsidR="00AE164C" w:rsidRPr="00260E8E" w:rsidRDefault="00AE164C"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DBB67" id="Up Arrow 763" o:spid="_x0000_s1126" type="#_x0000_t68" href="#toc1" style="position:absolute;left:0;text-align:left;margin-left:-44.7pt;margin-top:17.05pt;width:39.35pt;height:93.15pt;z-index:25406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" o:button="t" adj="4562" fillcolor="#43bae8 [2676]" strokecolor="black [3213]">
                <v:fill color2="#74ccee [1972]" rotate="t" o:detectmouseclick="t" focusposition="1,1" focussize="-1,-1" focus="100%" type="gradientRadial"/>
                <v:textbox>
                  <w:txbxContent>
                    <w:p w14:paraId="5ABFF2EE" w14:textId="77777777" w:rsidR="00AE164C" w:rsidRPr="00260E8E" w:rsidRDefault="00AE164C"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244CB110" w14:textId="23A4DD60" w:rsidR="00AE47EC" w:rsidRDefault="00AE47EC" w:rsidP="00AE47EC">
      <w:pPr>
        <w:pStyle w:val="ListParagraph"/>
        <w:ind w:left="1440"/>
      </w:pPr>
      <w:r>
        <w:rPr>
          <w:b/>
          <w:bCs/>
        </w:rPr>
        <w:t>Comments/Reflections on the sermon</w:t>
      </w:r>
    </w:p>
    <w:p w14:paraId="2D3175A6" w14:textId="77777777" w:rsidR="00AE47EC" w:rsidRDefault="00AE47EC" w:rsidP="00AE47EC">
      <w:pPr>
        <w:pStyle w:val="ListParagraph"/>
        <w:ind w:left="1440"/>
      </w:pPr>
    </w:p>
    <w:p w14:paraId="5D7B3C0B" w14:textId="550CF4C3" w:rsidR="00AE47EC" w:rsidRDefault="00AE47EC" w:rsidP="00AE47EC">
      <w:r>
        <w:t xml:space="preserve">                       1.Cancel spotlight on Tri-UU Main (Pulpit).</w:t>
      </w:r>
    </w:p>
    <w:p w14:paraId="3B28449D" w14:textId="54C78013" w:rsidR="00AE47EC" w:rsidRDefault="00AE47EC" w:rsidP="00AE47EC">
      <w:r>
        <w:t xml:space="preserve">                       2. The Minister, Service Leader or guest speaker calls on the first person in the sanctuary who has raised their hand to speak. </w:t>
      </w:r>
      <w:proofErr w:type="gramStart"/>
      <w:r w:rsidR="00A41D52">
        <w:t>A</w:t>
      </w:r>
      <w:r>
        <w:t xml:space="preserve"> person</w:t>
      </w:r>
      <w:proofErr w:type="gramEnd"/>
      <w:r>
        <w:t xml:space="preserve"> responsible for </w:t>
      </w:r>
      <w:r w:rsidR="00A41D52">
        <w:t>a</w:t>
      </w:r>
      <w:r>
        <w:t xml:space="preserve"> microphone will give it to the person who wishes to comment. </w:t>
      </w:r>
    </w:p>
    <w:p w14:paraId="12DD0DC2" w14:textId="77560818" w:rsidR="00AE47EC" w:rsidRDefault="00C90F9D" w:rsidP="00AE47EC">
      <w:r>
        <w:rPr>
          <w:noProof/>
        </w:rPr>
        <mc:AlternateContent>
          <mc:Choice Requires="wps">
            <w:drawing>
              <wp:anchor distT="0" distB="0" distL="114300" distR="114300" simplePos="0" relativeHeight="254063616" behindDoc="0" locked="0" layoutInCell="1" allowOverlap="1" wp14:anchorId="5636E0BD" wp14:editId="3A816E7D">
                <wp:simplePos x="0" y="0"/>
                <wp:positionH relativeFrom="leftMargin">
                  <wp:align>right</wp:align>
                </wp:positionH>
                <wp:positionV relativeFrom="paragraph">
                  <wp:posOffset>226695</wp:posOffset>
                </wp:positionV>
                <wp:extent cx="534035" cy="1221740"/>
                <wp:effectExtent l="19050" t="0" r="18415" b="35560"/>
                <wp:wrapNone/>
                <wp:docPr id="764" name="Down Arrow 764"/>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56ABBB" w14:textId="77777777" w:rsidR="00AE164C" w:rsidRPr="0052516C" w:rsidRDefault="00AE164C"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6E0BD" id="Down Arrow 764" o:spid="_x0000_s1127" type="#_x0000_t67" style="position:absolute;margin-left:-9.15pt;margin-top:17.85pt;width:42.05pt;height:96.2pt;z-index:2540636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0qXtAIAAPI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" adj="16512" fillcolor="#ffc000" strokecolor="#c00000" strokeweight="1.25pt">
                <v:textbox>
                  <w:txbxContent>
                    <w:p w14:paraId="6956ABBB" w14:textId="77777777" w:rsidR="00AE164C" w:rsidRPr="0052516C" w:rsidRDefault="00AE164C" w:rsidP="00971005">
                      <w:pPr>
                        <w:jc w:val="both"/>
                        <w:rPr>
                          <w:b/>
                          <w:bCs/>
                          <w:color w:val="000000" w:themeColor="text1"/>
                          <w:sz w:val="32"/>
                          <w:szCs w:val="32"/>
                        </w:rPr>
                      </w:pPr>
                      <w:r w:rsidRPr="0052516C">
                        <w:rPr>
                          <w:b/>
                          <w:bCs/>
                          <w:color w:val="000000" w:themeColor="text1"/>
                          <w:sz w:val="32"/>
                          <w:szCs w:val="32"/>
                        </w:rPr>
                        <w:t>NEXT</w:t>
                      </w:r>
                    </w:p>
                  </w:txbxContent>
                </v:textbox>
                <w10:wrap anchorx="margin"/>
              </v:shape>
            </w:pict>
          </mc:Fallback>
        </mc:AlternateContent>
      </w:r>
      <w:r w:rsidR="00AE47EC">
        <w:t xml:space="preserve">       3. The Minister, Service Leader or guest speaker will monitor the chat box in the Zoom session and will call on the first person who is attending virtually to make their post sermon comment. </w:t>
      </w:r>
    </w:p>
    <w:p w14:paraId="48862F18" w14:textId="3B884F46" w:rsidR="00CF6B46" w:rsidRDefault="00AE47EC" w:rsidP="00CF6B46">
      <w:r>
        <w:t xml:space="preserve">     4. Helene will unmute the person wishing to speak</w:t>
      </w:r>
      <w:r w:rsidR="00CF6B46">
        <w:t>.</w:t>
      </w:r>
    </w:p>
    <w:p w14:paraId="1E06B056" w14:textId="65208E50" w:rsidR="00CF6B46" w:rsidRDefault="00CF6B46" w:rsidP="00CF6B46">
      <w:r>
        <w:t xml:space="preserve">     5. </w:t>
      </w:r>
      <w:r w:rsidR="00AE47EC">
        <w:t>Persons who wish to make a comment will be alternated between in-person and virtual attendees until there are no further comments or the maximum time allowed for post sermon comments is reached- whichever comes first</w:t>
      </w:r>
      <w:r>
        <w:t>.</w:t>
      </w:r>
    </w:p>
    <w:p w14:paraId="12CF4929" w14:textId="5B781D02" w:rsidR="00CF6B46" w:rsidRDefault="00CF6B46" w:rsidP="00CF6B46">
      <w:r>
        <w:t xml:space="preserve">    6. </w:t>
      </w:r>
      <w:r w:rsidR="00AE47EC">
        <w:t>When the comment period has ended Audio person returns the Spotlight to Tri-UU Main.</w:t>
      </w:r>
    </w:p>
    <w:p w14:paraId="29FDAB39" w14:textId="1584715B" w:rsidR="008A4C31" w:rsidRDefault="008A4C31">
      <w:pPr>
        <w:spacing w:after="200" w:line="288" w:lineRule="auto"/>
      </w:pPr>
      <w:r>
        <w:br w:type="page"/>
      </w:r>
    </w:p>
    <w:p w14:paraId="14FD7E23" w14:textId="77777777" w:rsidR="00CF6B46" w:rsidRDefault="00CF6B46" w:rsidP="00CF6B46"/>
    <w:p w14:paraId="6EDC750F" w14:textId="1A83C5AD" w:rsidR="00CF6B46" w:rsidRDefault="00CF6B46" w:rsidP="00CF6B46"/>
    <w:p w14:paraId="4C432FD3" w14:textId="77777777" w:rsidR="00CF6B46" w:rsidRDefault="00CF6B46" w:rsidP="00CF6B46">
      <w:bookmarkStart w:id="433" w:name="p46"/>
      <w:bookmarkEnd w:id="433"/>
    </w:p>
    <w:p w14:paraId="4785A4E3" w14:textId="1ADBB8C6" w:rsidR="00AE47EC" w:rsidRPr="00CF6B46" w:rsidRDefault="00AE47EC" w:rsidP="00CF6B46">
      <w:r>
        <w:t xml:space="preserve"> </w:t>
      </w:r>
      <w:r w:rsidR="00CF6B46">
        <w:tab/>
      </w:r>
      <w:r w:rsidR="00CF6B46">
        <w:tab/>
      </w:r>
      <w:r w:rsidRPr="00CF6B46">
        <w:rPr>
          <w:b/>
          <w:bCs/>
        </w:rPr>
        <w:t>Post Service</w:t>
      </w:r>
    </w:p>
    <w:p w14:paraId="6D137320" w14:textId="77777777" w:rsidR="00AE47EC" w:rsidRDefault="00AE47EC" w:rsidP="00AE47EC"/>
    <w:p w14:paraId="1E348A96" w14:textId="77777777" w:rsidR="00AE47EC" w:rsidRDefault="00AE47EC" w:rsidP="00251B3D">
      <w:pPr>
        <w:pStyle w:val="ListParagraph"/>
        <w:numPr>
          <w:ilvl w:val="0"/>
          <w:numId w:val="137"/>
        </w:numPr>
      </w:pPr>
      <w:r>
        <w:t>Leave Zoom meeting</w:t>
      </w:r>
    </w:p>
    <w:p w14:paraId="60B56EFD" w14:textId="59AFACDE" w:rsidR="00AE47EC" w:rsidRDefault="00AE47EC" w:rsidP="00251B3D">
      <w:pPr>
        <w:pStyle w:val="ListParagraph"/>
        <w:numPr>
          <w:ilvl w:val="0"/>
          <w:numId w:val="137"/>
        </w:numPr>
      </w:pPr>
      <w:r>
        <w:t>Turn off computers, monitors, screens</w:t>
      </w:r>
      <w:r w:rsidR="00A41D52">
        <w:t>,</w:t>
      </w:r>
      <w:r>
        <w:t xml:space="preserve"> and sound in reverse numerical order.</w:t>
      </w:r>
    </w:p>
    <w:p w14:paraId="4D9DC7ED" w14:textId="77777777" w:rsidR="00CF6B46" w:rsidRDefault="00AE47EC" w:rsidP="00251B3D">
      <w:pPr>
        <w:pStyle w:val="ListParagraph"/>
        <w:numPr>
          <w:ilvl w:val="0"/>
          <w:numId w:val="137"/>
        </w:numPr>
      </w:pPr>
      <w:r>
        <w:t>Turn of</w:t>
      </w:r>
    </w:p>
    <w:p w14:paraId="2B6FB93A" w14:textId="09BA5D66" w:rsidR="00AE47EC" w:rsidRDefault="00AE47EC" w:rsidP="00251B3D">
      <w:pPr>
        <w:pStyle w:val="ListParagraph"/>
        <w:numPr>
          <w:ilvl w:val="0"/>
          <w:numId w:val="137"/>
        </w:numPr>
      </w:pPr>
      <w:r>
        <w:t>f all lights- check, office, conference room and bathroom lights as well as the sanctuary</w:t>
      </w:r>
    </w:p>
    <w:p w14:paraId="7821AD53" w14:textId="069490B7" w:rsidR="00AE47EC" w:rsidRDefault="00AE47EC" w:rsidP="00251B3D">
      <w:pPr>
        <w:pStyle w:val="ListParagraph"/>
        <w:numPr>
          <w:ilvl w:val="0"/>
          <w:numId w:val="137"/>
        </w:numPr>
      </w:pPr>
      <w:r>
        <w:t xml:space="preserve">Set thermostats back to pre-service settings in the sanctuary and hallway. </w:t>
      </w:r>
    </w:p>
    <w:p w14:paraId="3F033F64" w14:textId="526BA798" w:rsidR="00AE47EC" w:rsidRDefault="00AE47EC" w:rsidP="00251B3D">
      <w:pPr>
        <w:pStyle w:val="ListParagraph"/>
        <w:numPr>
          <w:ilvl w:val="0"/>
          <w:numId w:val="137"/>
        </w:numPr>
      </w:pPr>
      <w:r>
        <w:t>Person recording the service</w:t>
      </w:r>
      <w:r w:rsidR="00A41D52">
        <w:t xml:space="preserve"> </w:t>
      </w:r>
      <w:r>
        <w:t xml:space="preserve">extracts the sermon and sends it to </w:t>
      </w:r>
      <w:r w:rsidR="00A41D52">
        <w:t>the Facebook editor</w:t>
      </w:r>
      <w:r>
        <w:t>.</w:t>
      </w:r>
    </w:p>
    <w:p w14:paraId="7AA3AB14" w14:textId="77777777" w:rsidR="00AE47EC" w:rsidRDefault="00AE47EC" w:rsidP="00AE47EC">
      <w:pPr>
        <w:pStyle w:val="ListParagraph"/>
      </w:pPr>
    </w:p>
    <w:p w14:paraId="73E7109A" w14:textId="77777777" w:rsidR="00AE47EC" w:rsidRDefault="00AE47EC" w:rsidP="00AE47EC">
      <w:pPr>
        <w:pStyle w:val="ListParagraph"/>
      </w:pPr>
    </w:p>
    <w:p w14:paraId="0274EB58" w14:textId="77777777" w:rsidR="00AE47EC" w:rsidRDefault="00AE47EC" w:rsidP="00AE47EC">
      <w:pPr>
        <w:pStyle w:val="ListParagraph"/>
      </w:pPr>
    </w:p>
    <w:p w14:paraId="5A754B23" w14:textId="77777777" w:rsidR="00AE47EC" w:rsidRPr="001C2326" w:rsidRDefault="00AE47EC" w:rsidP="00AE47EC">
      <w:pPr>
        <w:pStyle w:val="ListParagraph"/>
      </w:pPr>
      <w:r>
        <w:t>July 13, 2021</w:t>
      </w:r>
    </w:p>
    <w:p w14:paraId="60D05216" w14:textId="77777777" w:rsidR="00AE47EC" w:rsidRDefault="00AE47EC" w:rsidP="00AE47EC"/>
    <w:p w14:paraId="32E9F4B4" w14:textId="734859D0" w:rsidR="00AE47EC" w:rsidRPr="00BE048E" w:rsidRDefault="00AE47EC" w:rsidP="00AE47EC"/>
    <w:p w14:paraId="545D67A5" w14:textId="77777777" w:rsidR="00AE47EC" w:rsidRDefault="00AE47EC" w:rsidP="00AE47EC">
      <w:pPr>
        <w:rPr>
          <w:rFonts w:ascii="Times New Roman" w:hAnsi="Times New Roman" w:cs="Times New Roman"/>
        </w:rPr>
      </w:pPr>
    </w:p>
    <w:p w14:paraId="1E5DFF02" w14:textId="77777777" w:rsidR="00AE47EC" w:rsidRDefault="00AE47EC" w:rsidP="00AE47EC">
      <w:pPr>
        <w:rPr>
          <w:rFonts w:ascii="Times New Roman" w:hAnsi="Times New Roman" w:cs="Times New Roman"/>
        </w:rPr>
      </w:pPr>
    </w:p>
    <w:p w14:paraId="170CAFF1" w14:textId="77777777" w:rsidR="00AE47EC" w:rsidRDefault="00AE47EC" w:rsidP="00AE47EC">
      <w:pPr>
        <w:rPr>
          <w:rFonts w:ascii="Times New Roman" w:hAnsi="Times New Roman" w:cs="Times New Roman"/>
        </w:rPr>
      </w:pPr>
    </w:p>
    <w:p w14:paraId="5CC67D93" w14:textId="77777777" w:rsidR="00AE47EC" w:rsidRDefault="00AE47EC" w:rsidP="00AE47EC">
      <w:pPr>
        <w:rPr>
          <w:rFonts w:ascii="Times New Roman" w:hAnsi="Times New Roman" w:cs="Times New Roman"/>
        </w:rPr>
      </w:pPr>
    </w:p>
    <w:p w14:paraId="45CC661D" w14:textId="77777777" w:rsidR="00AE47EC" w:rsidRDefault="00AE47EC" w:rsidP="00AE47EC">
      <w:pPr>
        <w:rPr>
          <w:rFonts w:ascii="Times New Roman" w:hAnsi="Times New Roman" w:cs="Times New Roman"/>
        </w:rPr>
      </w:pPr>
    </w:p>
    <w:p w14:paraId="4D764E16" w14:textId="77777777" w:rsidR="00AE47EC" w:rsidRDefault="00AE47EC" w:rsidP="00AE47EC">
      <w:pPr>
        <w:rPr>
          <w:rFonts w:ascii="Times New Roman" w:hAnsi="Times New Roman" w:cs="Times New Roman"/>
        </w:rPr>
      </w:pPr>
    </w:p>
    <w:p w14:paraId="4E9E7CE1" w14:textId="77777777" w:rsidR="00AE47EC" w:rsidRDefault="00AE47EC" w:rsidP="00AE47EC">
      <w:pPr>
        <w:rPr>
          <w:rFonts w:ascii="Times New Roman" w:hAnsi="Times New Roman" w:cs="Times New Roman"/>
        </w:rPr>
      </w:pPr>
    </w:p>
    <w:p w14:paraId="3129AA3E" w14:textId="77777777" w:rsidR="00AE47EC" w:rsidRDefault="00AE47EC" w:rsidP="00AE47EC">
      <w:pPr>
        <w:rPr>
          <w:rFonts w:ascii="Times New Roman" w:hAnsi="Times New Roman" w:cs="Times New Roman"/>
        </w:rPr>
      </w:pPr>
    </w:p>
    <w:p w14:paraId="2674D295" w14:textId="77777777" w:rsidR="00AE47EC" w:rsidRDefault="00AE47EC" w:rsidP="00AE47EC">
      <w:pPr>
        <w:rPr>
          <w:rFonts w:ascii="Times New Roman" w:hAnsi="Times New Roman" w:cs="Times New Roman"/>
        </w:rPr>
      </w:pPr>
    </w:p>
    <w:p w14:paraId="6ABF7199" w14:textId="6405F858" w:rsidR="00AE47EC" w:rsidRDefault="00C90F9D" w:rsidP="00AE47EC">
      <w:pPr>
        <w:rPr>
          <w:rFonts w:ascii="Times New Roman" w:hAnsi="Times New Roman" w:cs="Times New Roman"/>
        </w:rPr>
      </w:pPr>
      <w:r>
        <w:rPr>
          <w:noProof/>
          <w:color w:val="000000"/>
        </w:rPr>
        <mc:AlternateContent>
          <mc:Choice Requires="wps">
            <w:drawing>
              <wp:anchor distT="0" distB="0" distL="114300" distR="114300" simplePos="0" relativeHeight="254065664" behindDoc="0" locked="0" layoutInCell="1" allowOverlap="1" wp14:anchorId="27A26C22" wp14:editId="0BDA6A65">
                <wp:simplePos x="0" y="0"/>
                <wp:positionH relativeFrom="column">
                  <wp:posOffset>-551180</wp:posOffset>
                </wp:positionH>
                <wp:positionV relativeFrom="paragraph">
                  <wp:posOffset>219075</wp:posOffset>
                </wp:positionV>
                <wp:extent cx="499745" cy="1183005"/>
                <wp:effectExtent l="12700" t="12700" r="20955" b="10795"/>
                <wp:wrapNone/>
                <wp:docPr id="766" name="Up Arrow 766">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A1C1265" w14:textId="77777777" w:rsidR="00AE164C" w:rsidRPr="00260E8E" w:rsidRDefault="00AE164C"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26C22" id="Up Arrow 766" o:spid="_x0000_s1128" type="#_x0000_t68" href="#toc1" style="position:absolute;margin-left:-43.4pt;margin-top:17.25pt;width:39.35pt;height:93.15pt;z-index:25406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7A1C1265" w14:textId="77777777" w:rsidR="00AE164C" w:rsidRPr="00260E8E" w:rsidRDefault="00AE164C"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4D75E1C2" w14:textId="31B8C6AC" w:rsidR="00AE47EC" w:rsidRDefault="00AE47EC" w:rsidP="00AE47EC">
      <w:pPr>
        <w:rPr>
          <w:rFonts w:ascii="Times New Roman" w:hAnsi="Times New Roman" w:cs="Times New Roman"/>
        </w:rPr>
      </w:pPr>
    </w:p>
    <w:p w14:paraId="3E62ADE3" w14:textId="294EAC75" w:rsidR="00AE47EC" w:rsidRDefault="00AE47EC" w:rsidP="00AE47EC">
      <w:pPr>
        <w:rPr>
          <w:rFonts w:ascii="Times New Roman" w:hAnsi="Times New Roman" w:cs="Times New Roman"/>
        </w:rPr>
      </w:pPr>
    </w:p>
    <w:p w14:paraId="6AB5B235" w14:textId="0790A9D6" w:rsidR="00AE47EC" w:rsidRDefault="00AE47EC" w:rsidP="00AE47EC">
      <w:pPr>
        <w:rPr>
          <w:rFonts w:ascii="Times New Roman" w:hAnsi="Times New Roman" w:cs="Times New Roman"/>
        </w:rPr>
      </w:pPr>
    </w:p>
    <w:p w14:paraId="578285CD" w14:textId="7DC55ABB" w:rsidR="00AE47EC" w:rsidRDefault="00AE47EC" w:rsidP="00AE47EC">
      <w:pPr>
        <w:rPr>
          <w:rFonts w:ascii="Times New Roman" w:hAnsi="Times New Roman" w:cs="Times New Roman"/>
        </w:rPr>
      </w:pPr>
    </w:p>
    <w:p w14:paraId="4553EE8D" w14:textId="65C57AD4" w:rsidR="00AE47EC" w:rsidRDefault="00AE47EC" w:rsidP="00AE47EC">
      <w:pPr>
        <w:rPr>
          <w:rFonts w:ascii="Times New Roman" w:hAnsi="Times New Roman" w:cs="Times New Roman"/>
        </w:rPr>
      </w:pPr>
    </w:p>
    <w:p w14:paraId="3FF37256" w14:textId="77777777" w:rsidR="00AE47EC" w:rsidRDefault="00AE47EC" w:rsidP="00AE47EC">
      <w:pPr>
        <w:rPr>
          <w:rFonts w:ascii="Times New Roman" w:hAnsi="Times New Roman" w:cs="Times New Roman"/>
        </w:rPr>
      </w:pPr>
    </w:p>
    <w:p w14:paraId="79762248" w14:textId="77777777" w:rsidR="00AE47EC" w:rsidRDefault="00AE47EC" w:rsidP="00AE47EC">
      <w:pPr>
        <w:rPr>
          <w:rFonts w:ascii="Times New Roman" w:hAnsi="Times New Roman" w:cs="Times New Roman"/>
        </w:rPr>
      </w:pPr>
    </w:p>
    <w:p w14:paraId="440E2A94" w14:textId="77777777" w:rsidR="00AE47EC" w:rsidRDefault="00AE47EC" w:rsidP="00AE47EC">
      <w:pPr>
        <w:rPr>
          <w:rFonts w:ascii="Times New Roman" w:hAnsi="Times New Roman" w:cs="Times New Roman"/>
        </w:rPr>
      </w:pPr>
    </w:p>
    <w:p w14:paraId="6E844482" w14:textId="77777777" w:rsidR="00AE47EC" w:rsidRDefault="00AE47EC" w:rsidP="00AE47EC">
      <w:pPr>
        <w:rPr>
          <w:rFonts w:ascii="Times New Roman" w:hAnsi="Times New Roman" w:cs="Times New Roman"/>
        </w:rPr>
      </w:pPr>
    </w:p>
    <w:p w14:paraId="634519C6" w14:textId="77777777" w:rsidR="00AE47EC" w:rsidRDefault="00AE47EC" w:rsidP="00AE47EC">
      <w:pPr>
        <w:rPr>
          <w:rFonts w:ascii="Times New Roman" w:hAnsi="Times New Roman" w:cs="Times New Roman"/>
        </w:rPr>
      </w:pPr>
    </w:p>
    <w:p w14:paraId="6CFAA628" w14:textId="2A8F910E" w:rsidR="00AE47EC" w:rsidRDefault="00C90F9D" w:rsidP="00AE47EC">
      <w:pPr>
        <w:rPr>
          <w:rFonts w:ascii="Times New Roman" w:hAnsi="Times New Roman" w:cs="Times New Roman"/>
        </w:rPr>
      </w:pPr>
      <w:r>
        <w:rPr>
          <w:noProof/>
        </w:rPr>
        <mc:AlternateContent>
          <mc:Choice Requires="wps">
            <w:drawing>
              <wp:anchor distT="0" distB="0" distL="114300" distR="114300" simplePos="0" relativeHeight="254067712" behindDoc="0" locked="0" layoutInCell="1" allowOverlap="1" wp14:anchorId="67CFF266" wp14:editId="60BC80A4">
                <wp:simplePos x="0" y="0"/>
                <wp:positionH relativeFrom="leftMargin">
                  <wp:align>right</wp:align>
                </wp:positionH>
                <wp:positionV relativeFrom="paragraph">
                  <wp:posOffset>250190</wp:posOffset>
                </wp:positionV>
                <wp:extent cx="534035" cy="1221740"/>
                <wp:effectExtent l="19050" t="0" r="18415" b="35560"/>
                <wp:wrapNone/>
                <wp:docPr id="767" name="Down Arrow 767"/>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D682B" w14:textId="77777777" w:rsidR="00AE164C" w:rsidRPr="0052516C" w:rsidRDefault="00AE164C"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FF266" id="Down Arrow 767" o:spid="_x0000_s1129" type="#_x0000_t67" style="position:absolute;margin-left:-9.15pt;margin-top:19.7pt;width:42.05pt;height:96.2pt;z-index:2540677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" adj="16512" fillcolor="#ffc000" strokecolor="#c00000" strokeweight="1.25pt">
                <v:textbox>
                  <w:txbxContent>
                    <w:p w14:paraId="58BD682B" w14:textId="77777777" w:rsidR="00AE164C" w:rsidRPr="0052516C" w:rsidRDefault="00AE164C" w:rsidP="00971005">
                      <w:pPr>
                        <w:jc w:val="both"/>
                        <w:rPr>
                          <w:b/>
                          <w:bCs/>
                          <w:color w:val="000000" w:themeColor="text1"/>
                          <w:sz w:val="32"/>
                          <w:szCs w:val="32"/>
                        </w:rPr>
                      </w:pPr>
                      <w:r w:rsidRPr="0052516C">
                        <w:rPr>
                          <w:b/>
                          <w:bCs/>
                          <w:color w:val="000000" w:themeColor="text1"/>
                          <w:sz w:val="32"/>
                          <w:szCs w:val="32"/>
                        </w:rPr>
                        <w:t>NEXT</w:t>
                      </w:r>
                    </w:p>
                  </w:txbxContent>
                </v:textbox>
                <w10:wrap anchorx="margin"/>
              </v:shape>
            </w:pict>
          </mc:Fallback>
        </mc:AlternateContent>
      </w:r>
    </w:p>
    <w:p w14:paraId="66C53594" w14:textId="7D9B65A5" w:rsidR="00AE47EC" w:rsidRDefault="00AE47EC" w:rsidP="00AE47EC">
      <w:pPr>
        <w:rPr>
          <w:rFonts w:ascii="Times New Roman" w:hAnsi="Times New Roman" w:cs="Times New Roman"/>
        </w:rPr>
      </w:pPr>
    </w:p>
    <w:p w14:paraId="36A56215" w14:textId="322FC998" w:rsidR="00AE47EC" w:rsidRDefault="00AE47EC" w:rsidP="00AE47EC">
      <w:pPr>
        <w:rPr>
          <w:rFonts w:ascii="Times New Roman" w:hAnsi="Times New Roman" w:cs="Times New Roman"/>
        </w:rPr>
      </w:pPr>
    </w:p>
    <w:p w14:paraId="01B08804" w14:textId="16EA035C" w:rsidR="00AE47EC" w:rsidRDefault="00AE47EC" w:rsidP="00AE47EC">
      <w:pPr>
        <w:rPr>
          <w:rFonts w:ascii="Times New Roman" w:hAnsi="Times New Roman" w:cs="Times New Roman"/>
        </w:rPr>
      </w:pPr>
    </w:p>
    <w:p w14:paraId="6C5EA065" w14:textId="77777777" w:rsidR="00AE47EC" w:rsidRDefault="00AE47EC" w:rsidP="00AE47EC">
      <w:pPr>
        <w:rPr>
          <w:rFonts w:ascii="Times New Roman" w:hAnsi="Times New Roman" w:cs="Times New Roman"/>
        </w:rPr>
      </w:pPr>
    </w:p>
    <w:p w14:paraId="053C4393" w14:textId="77777777" w:rsidR="00AE47EC" w:rsidRDefault="00AE47EC" w:rsidP="00AE47EC">
      <w:pPr>
        <w:rPr>
          <w:rFonts w:ascii="Times New Roman" w:hAnsi="Times New Roman" w:cs="Times New Roman"/>
        </w:rPr>
      </w:pPr>
    </w:p>
    <w:p w14:paraId="73F912C6" w14:textId="77777777" w:rsidR="00AE47EC" w:rsidRDefault="00AE47EC" w:rsidP="00AE47EC">
      <w:pPr>
        <w:rPr>
          <w:rFonts w:ascii="Times New Roman" w:hAnsi="Times New Roman" w:cs="Times New Roman"/>
        </w:rPr>
      </w:pPr>
    </w:p>
    <w:p w14:paraId="355234DC" w14:textId="77777777" w:rsidR="00AE47EC" w:rsidRDefault="00AE47EC" w:rsidP="00AE47EC">
      <w:pPr>
        <w:rPr>
          <w:rFonts w:ascii="Times New Roman" w:hAnsi="Times New Roman" w:cs="Times New Roman"/>
        </w:rPr>
      </w:pPr>
    </w:p>
    <w:p w14:paraId="74017C57" w14:textId="77777777" w:rsidR="00D0225D" w:rsidRDefault="00D0225D" w:rsidP="00AE47EC">
      <w:pPr>
        <w:rPr>
          <w:rFonts w:ascii="Times New Roman" w:hAnsi="Times New Roman" w:cs="Times New Roman"/>
        </w:rPr>
      </w:pPr>
      <w:bookmarkStart w:id="434" w:name="p47"/>
      <w:bookmarkEnd w:id="434"/>
    </w:p>
    <w:p w14:paraId="158220D0" w14:textId="5B1ED890" w:rsidR="00AE47EC" w:rsidRPr="00BE048E" w:rsidRDefault="00AE47EC" w:rsidP="00AE47EC">
      <w:pPr>
        <w:pStyle w:val="Heading2"/>
        <w:rPr>
          <w:rFonts w:ascii="Times New Roman" w:hAnsi="Times New Roman" w:cs="Times New Roman"/>
          <w:i/>
          <w:szCs w:val="24"/>
        </w:rPr>
      </w:pPr>
      <w:bookmarkStart w:id="435" w:name="_Toc85652663"/>
      <w:bookmarkStart w:id="436" w:name="_Toc85653017"/>
      <w:bookmarkStart w:id="437" w:name="_Toc85872913"/>
      <w:bookmarkStart w:id="438" w:name="_Toc85893108"/>
      <w:bookmarkStart w:id="439" w:name="_Toc85895393"/>
      <w:bookmarkStart w:id="440" w:name="_Toc85895555"/>
      <w:bookmarkStart w:id="441" w:name="_Toc85895948"/>
      <w:bookmarkStart w:id="442" w:name="_Toc86225811"/>
      <w:bookmarkStart w:id="443" w:name="_Toc86348141"/>
      <w:bookmarkStart w:id="444" w:name="_Toc86348860"/>
      <w:bookmarkStart w:id="445" w:name="_Toc98593873"/>
      <w:r>
        <w:rPr>
          <w:rStyle w:val="BookTitle"/>
          <w:rFonts w:ascii="Times New Roman" w:hAnsi="Times New Roman" w:cs="Times New Roman"/>
          <w:b/>
          <w:bCs/>
          <w:iCs w:val="0"/>
          <w:smallCaps w:val="0"/>
          <w:szCs w:val="24"/>
        </w:rPr>
        <w:t>Elements for Multi-Platform Worship Service</w:t>
      </w:r>
      <w:bookmarkEnd w:id="435"/>
      <w:bookmarkEnd w:id="436"/>
      <w:bookmarkEnd w:id="437"/>
      <w:bookmarkEnd w:id="438"/>
      <w:bookmarkEnd w:id="439"/>
      <w:bookmarkEnd w:id="440"/>
      <w:bookmarkEnd w:id="441"/>
      <w:bookmarkEnd w:id="442"/>
      <w:bookmarkEnd w:id="443"/>
      <w:bookmarkEnd w:id="444"/>
      <w:bookmarkEnd w:id="445"/>
    </w:p>
    <w:p w14:paraId="3C319717" w14:textId="4CA58B95" w:rsidR="00AE47EC" w:rsidRDefault="00AE164C" w:rsidP="00AE47EC">
      <w:pPr>
        <w:rPr>
          <w:rFonts w:ascii="Times New Roman" w:hAnsi="Times New Roman" w:cs="Times New Roman"/>
        </w:rPr>
      </w:pPr>
      <w:r>
        <w:rPr>
          <w:noProof/>
        </w:rPr>
        <mc:AlternateContent>
          <mc:Choice Requires="wps">
            <w:drawing>
              <wp:anchor distT="0" distB="0" distL="114300" distR="114300" simplePos="0" relativeHeight="254071808" behindDoc="0" locked="0" layoutInCell="1" allowOverlap="1" wp14:anchorId="05E8C147" wp14:editId="4D4B74B8">
                <wp:simplePos x="0" y="0"/>
                <wp:positionH relativeFrom="column">
                  <wp:posOffset>-556450</wp:posOffset>
                </wp:positionH>
                <wp:positionV relativeFrom="paragraph">
                  <wp:posOffset>6364101</wp:posOffset>
                </wp:positionV>
                <wp:extent cx="534035" cy="1221740"/>
                <wp:effectExtent l="12700" t="0" r="24765" b="22860"/>
                <wp:wrapNone/>
                <wp:docPr id="769" name="Down Arrow 769"/>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D2C392" w14:textId="77777777" w:rsidR="00AE164C" w:rsidRPr="0052516C" w:rsidRDefault="00AE164C" w:rsidP="00971005">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8C147" id="Down Arrow 769" o:spid="_x0000_s1130" type="#_x0000_t67" style="position:absolute;margin-left:-43.8pt;margin-top:501.1pt;width:42.05pt;height:96.2pt;z-index:25407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BAtQIAAPI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" adj="16512" fillcolor="#ffc000" strokecolor="#c00000" strokeweight="1.25pt">
                <v:textbox>
                  <w:txbxContent>
                    <w:p w14:paraId="4CD2C392" w14:textId="77777777" w:rsidR="00AE164C" w:rsidRPr="0052516C" w:rsidRDefault="00AE164C" w:rsidP="00971005">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Pr>
          <w:noProof/>
          <w:color w:val="000000"/>
        </w:rPr>
        <mc:AlternateContent>
          <mc:Choice Requires="wps">
            <w:drawing>
              <wp:anchor distT="0" distB="0" distL="114300" distR="114300" simplePos="0" relativeHeight="254069760" behindDoc="0" locked="0" layoutInCell="1" allowOverlap="1" wp14:anchorId="786967DD" wp14:editId="20BD2AF1">
                <wp:simplePos x="0" y="0"/>
                <wp:positionH relativeFrom="column">
                  <wp:posOffset>-558990</wp:posOffset>
                </wp:positionH>
                <wp:positionV relativeFrom="paragraph">
                  <wp:posOffset>4738213</wp:posOffset>
                </wp:positionV>
                <wp:extent cx="499745" cy="1183005"/>
                <wp:effectExtent l="12700" t="12700" r="20955" b="10795"/>
                <wp:wrapNone/>
                <wp:docPr id="768" name="Up Arrow 768">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DC368CC" w14:textId="77777777" w:rsidR="00AE164C" w:rsidRPr="00260E8E" w:rsidRDefault="00AE164C" w:rsidP="00856A94">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967DD" id="Up Arrow 768" o:spid="_x0000_s1131" type="#_x0000_t68" href="#toc1" style="position:absolute;margin-left:-44pt;margin-top:373.1pt;width:39.35pt;height:93.15pt;z-index:25406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" o:button="t" adj="4562" fillcolor="#43bae8 [2676]" strokecolor="black [3213]">
                <v:fill color2="#74ccee [1972]" rotate="t" o:detectmouseclick="t" focusposition="1,1" focussize="-1,-1" focus="100%" type="gradientRadial"/>
                <v:textbox>
                  <w:txbxContent>
                    <w:p w14:paraId="6DC368CC" w14:textId="77777777" w:rsidR="00AE164C" w:rsidRPr="00260E8E" w:rsidRDefault="00AE164C" w:rsidP="00856A94">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bookmarkStart w:id="446" w:name="_MON_1696263405"/>
      <w:bookmarkEnd w:id="446"/>
      <w:r w:rsidR="00EB53B3">
        <w:rPr>
          <w:rFonts w:ascii="Times New Roman" w:hAnsi="Times New Roman" w:cs="Times New Roman"/>
          <w:noProof/>
        </w:rPr>
        <w:object w:dxaOrig="9360" w:dyaOrig="11900" w14:anchorId="36542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75pt;height:593.25pt;mso-width-percent:0;mso-height-percent:0;mso-width-percent:0;mso-height-percent:0" o:ole="">
            <v:imagedata r:id="rId42" o:title=""/>
          </v:shape>
          <o:OLEObject Type="Embed" ProgID="Word.Document.12" ShapeID="_x0000_i1025" DrawAspect="Content" ObjectID="_1784749871" r:id="rId43">
            <o:FieldCodes>\s</o:FieldCodes>
          </o:OLEObject>
        </w:object>
      </w:r>
    </w:p>
    <w:p w14:paraId="1B7FCE3C" w14:textId="4D01D3C8" w:rsidR="00AE47EC" w:rsidRDefault="00AE47EC" w:rsidP="00AE47EC">
      <w:pPr>
        <w:rPr>
          <w:rFonts w:ascii="Times New Roman" w:hAnsi="Times New Roman" w:cs="Times New Roman"/>
        </w:rPr>
      </w:pPr>
      <w:bookmarkStart w:id="447" w:name="p48"/>
      <w:bookmarkEnd w:id="447"/>
    </w:p>
    <w:p w14:paraId="111781CE" w14:textId="77777777" w:rsidR="00AE47EC" w:rsidRDefault="00AE47EC" w:rsidP="00AE47EC">
      <w:pPr>
        <w:rPr>
          <w:rFonts w:ascii="Times New Roman" w:hAnsi="Times New Roman" w:cs="Times New Roman"/>
        </w:rPr>
      </w:pPr>
    </w:p>
    <w:p w14:paraId="4DDB838B" w14:textId="7347D1C6" w:rsidR="00AE47EC" w:rsidRDefault="00AE47EC" w:rsidP="00AE47EC">
      <w:pPr>
        <w:spacing w:line="360" w:lineRule="auto"/>
        <w:rPr>
          <w:rFonts w:ascii="Cambria" w:hAnsi="Cambria"/>
          <w:color w:val="000000" w:themeColor="text1"/>
          <w:sz w:val="28"/>
          <w:szCs w:val="36"/>
        </w:rPr>
      </w:pPr>
      <w:r>
        <w:rPr>
          <w:rFonts w:ascii="Cambria" w:hAnsi="Cambria"/>
          <w:b/>
          <w:bCs/>
          <w:color w:val="000000" w:themeColor="text1"/>
          <w:sz w:val="28"/>
          <w:szCs w:val="36"/>
        </w:rPr>
        <w:t>Bef</w:t>
      </w:r>
      <w:r w:rsidRPr="00BA6C5E">
        <w:rPr>
          <w:rFonts w:ascii="Cambria" w:hAnsi="Cambria"/>
          <w:b/>
          <w:bCs/>
          <w:color w:val="000000" w:themeColor="text1"/>
          <w:sz w:val="28"/>
          <w:szCs w:val="36"/>
        </w:rPr>
        <w:t>ore the service</w:t>
      </w:r>
      <w:r>
        <w:rPr>
          <w:rFonts w:ascii="Cambria" w:hAnsi="Cambria"/>
          <w:color w:val="000000" w:themeColor="text1"/>
          <w:sz w:val="28"/>
          <w:szCs w:val="36"/>
        </w:rPr>
        <w:t xml:space="preserve"> under the Port</w:t>
      </w:r>
      <w:r w:rsidR="00D0225D">
        <w:rPr>
          <w:rFonts w:ascii="Cambria" w:hAnsi="Cambria"/>
          <w:color w:val="000000" w:themeColor="text1"/>
          <w:sz w:val="28"/>
          <w:szCs w:val="36"/>
        </w:rPr>
        <w:t>i</w:t>
      </w:r>
      <w:r>
        <w:rPr>
          <w:rFonts w:ascii="Cambria" w:hAnsi="Cambria"/>
          <w:color w:val="000000" w:themeColor="text1"/>
          <w:sz w:val="28"/>
          <w:szCs w:val="36"/>
        </w:rPr>
        <w:t>co outside the main doors:</w:t>
      </w:r>
    </w:p>
    <w:p w14:paraId="79523ED0" w14:textId="77777777" w:rsidR="00AE47EC" w:rsidRDefault="00AE47EC" w:rsidP="00AE47EC">
      <w:pPr>
        <w:spacing w:line="276" w:lineRule="auto"/>
        <w:rPr>
          <w:rFonts w:ascii="Cambria" w:hAnsi="Cambria"/>
          <w:color w:val="000000" w:themeColor="text1"/>
          <w:szCs w:val="32"/>
        </w:rPr>
      </w:pPr>
      <w:r>
        <w:rPr>
          <w:rFonts w:ascii="Cambria" w:hAnsi="Cambria"/>
          <w:color w:val="000000" w:themeColor="text1"/>
          <w:szCs w:val="32"/>
        </w:rPr>
        <w:t>Equipment:  4 card tables with the following on each:</w:t>
      </w:r>
    </w:p>
    <w:p w14:paraId="6340B12A" w14:textId="77777777" w:rsidR="00AE47EC" w:rsidRDefault="00AE47EC" w:rsidP="00AE47EC">
      <w:pPr>
        <w:spacing w:line="276" w:lineRule="auto"/>
        <w:rPr>
          <w:rFonts w:ascii="Cambria" w:hAnsi="Cambria"/>
          <w:color w:val="000000" w:themeColor="text1"/>
          <w:szCs w:val="32"/>
        </w:rPr>
      </w:pPr>
      <w:r>
        <w:rPr>
          <w:rFonts w:ascii="Cambria" w:hAnsi="Cambria"/>
          <w:color w:val="000000" w:themeColor="text1"/>
          <w:szCs w:val="32"/>
        </w:rPr>
        <w:tab/>
      </w:r>
      <w:r>
        <w:rPr>
          <w:rFonts w:ascii="Cambria" w:hAnsi="Cambria"/>
          <w:color w:val="000000" w:themeColor="text1"/>
          <w:szCs w:val="32"/>
        </w:rPr>
        <w:tab/>
        <w:t>-Clipboard for signing in</w:t>
      </w:r>
    </w:p>
    <w:p w14:paraId="43D97EFC" w14:textId="77777777" w:rsidR="00AE47EC" w:rsidRDefault="00AE47EC" w:rsidP="00AE47EC">
      <w:pPr>
        <w:spacing w:line="276" w:lineRule="auto"/>
        <w:rPr>
          <w:rFonts w:ascii="Cambria" w:hAnsi="Cambria"/>
          <w:color w:val="000000" w:themeColor="text1"/>
          <w:szCs w:val="32"/>
        </w:rPr>
      </w:pPr>
      <w:r>
        <w:rPr>
          <w:rFonts w:ascii="Cambria" w:hAnsi="Cambria"/>
          <w:color w:val="000000" w:themeColor="text1"/>
          <w:szCs w:val="32"/>
        </w:rPr>
        <w:tab/>
      </w:r>
      <w:r>
        <w:rPr>
          <w:rFonts w:ascii="Cambria" w:hAnsi="Cambria"/>
          <w:color w:val="000000" w:themeColor="text1"/>
          <w:szCs w:val="32"/>
        </w:rPr>
        <w:tab/>
        <w:t>-Supply of masks</w:t>
      </w:r>
    </w:p>
    <w:p w14:paraId="09E96483" w14:textId="77777777" w:rsidR="00AE47EC" w:rsidRDefault="00AE47EC" w:rsidP="00AE47EC">
      <w:pPr>
        <w:spacing w:line="276" w:lineRule="auto"/>
        <w:rPr>
          <w:rFonts w:ascii="Cambria" w:hAnsi="Cambria"/>
          <w:color w:val="000000" w:themeColor="text1"/>
          <w:szCs w:val="32"/>
        </w:rPr>
      </w:pPr>
      <w:r>
        <w:rPr>
          <w:rFonts w:ascii="Cambria" w:hAnsi="Cambria"/>
          <w:color w:val="000000" w:themeColor="text1"/>
          <w:szCs w:val="32"/>
        </w:rPr>
        <w:tab/>
      </w:r>
      <w:r>
        <w:rPr>
          <w:rFonts w:ascii="Cambria" w:hAnsi="Cambria"/>
          <w:color w:val="000000" w:themeColor="text1"/>
          <w:szCs w:val="32"/>
        </w:rPr>
        <w:tab/>
        <w:t>-Hand sanitizer</w:t>
      </w:r>
    </w:p>
    <w:p w14:paraId="59C1BCB2" w14:textId="77777777" w:rsidR="00AE47EC" w:rsidRDefault="00AE47EC" w:rsidP="00AE47EC">
      <w:pPr>
        <w:spacing w:line="276" w:lineRule="auto"/>
        <w:rPr>
          <w:rFonts w:ascii="Cambria" w:hAnsi="Cambria"/>
          <w:color w:val="000000" w:themeColor="text1"/>
          <w:szCs w:val="32"/>
        </w:rPr>
      </w:pPr>
      <w:r>
        <w:rPr>
          <w:rFonts w:ascii="Cambria" w:hAnsi="Cambria"/>
          <w:color w:val="000000" w:themeColor="text1"/>
          <w:szCs w:val="32"/>
        </w:rPr>
        <w:tab/>
      </w:r>
      <w:r>
        <w:rPr>
          <w:rFonts w:ascii="Cambria" w:hAnsi="Cambria"/>
          <w:color w:val="000000" w:themeColor="text1"/>
          <w:szCs w:val="32"/>
        </w:rPr>
        <w:tab/>
        <w:t>-Fans?</w:t>
      </w:r>
    </w:p>
    <w:p w14:paraId="7870E0F6" w14:textId="77777777" w:rsidR="00AE47EC" w:rsidRPr="00900954" w:rsidRDefault="00AE47EC" w:rsidP="00AE47EC">
      <w:pPr>
        <w:spacing w:line="276" w:lineRule="auto"/>
        <w:rPr>
          <w:rFonts w:ascii="Cambria" w:hAnsi="Cambria"/>
          <w:color w:val="000000" w:themeColor="text1"/>
          <w:szCs w:val="32"/>
        </w:rPr>
      </w:pPr>
      <w:r>
        <w:rPr>
          <w:rFonts w:ascii="Cambria" w:hAnsi="Cambria"/>
          <w:color w:val="000000" w:themeColor="text1"/>
          <w:szCs w:val="32"/>
        </w:rPr>
        <w:t>Four</w:t>
      </w:r>
      <w:r w:rsidRPr="00900954">
        <w:rPr>
          <w:rFonts w:ascii="Cambria" w:hAnsi="Cambria"/>
          <w:color w:val="000000" w:themeColor="text1"/>
          <w:szCs w:val="32"/>
        </w:rPr>
        <w:t xml:space="preserve"> Greeters</w:t>
      </w:r>
      <w:r>
        <w:rPr>
          <w:rFonts w:ascii="Cambria" w:hAnsi="Cambria"/>
          <w:color w:val="000000" w:themeColor="text1"/>
          <w:szCs w:val="32"/>
        </w:rPr>
        <w:t>*</w:t>
      </w:r>
      <w:r w:rsidRPr="00900954">
        <w:rPr>
          <w:rFonts w:ascii="Cambria" w:hAnsi="Cambria"/>
          <w:color w:val="000000" w:themeColor="text1"/>
          <w:szCs w:val="32"/>
        </w:rPr>
        <w:t xml:space="preserve"> to:</w:t>
      </w:r>
    </w:p>
    <w:p w14:paraId="1D733794" w14:textId="77777777" w:rsidR="00AE47EC" w:rsidRPr="00900954" w:rsidRDefault="00AE47EC" w:rsidP="00251B3D">
      <w:pPr>
        <w:pStyle w:val="ListParagraph"/>
        <w:numPr>
          <w:ilvl w:val="0"/>
          <w:numId w:val="134"/>
        </w:numPr>
        <w:spacing w:line="276" w:lineRule="auto"/>
        <w:rPr>
          <w:rFonts w:ascii="Cambria" w:hAnsi="Cambria"/>
          <w:color w:val="000000" w:themeColor="text1"/>
          <w:szCs w:val="32"/>
        </w:rPr>
      </w:pPr>
      <w:r w:rsidRPr="00900954">
        <w:rPr>
          <w:rFonts w:ascii="Cambria" w:hAnsi="Cambria"/>
          <w:color w:val="000000" w:themeColor="text1"/>
          <w:szCs w:val="32"/>
        </w:rPr>
        <w:t>Get names of people attending (for contact tracing)</w:t>
      </w:r>
    </w:p>
    <w:p w14:paraId="6827E621" w14:textId="77777777" w:rsidR="00AE47EC" w:rsidRPr="00900954" w:rsidRDefault="00AE47EC" w:rsidP="00251B3D">
      <w:pPr>
        <w:pStyle w:val="ListParagraph"/>
        <w:numPr>
          <w:ilvl w:val="0"/>
          <w:numId w:val="134"/>
        </w:numPr>
        <w:spacing w:line="276" w:lineRule="auto"/>
        <w:rPr>
          <w:rFonts w:ascii="Cambria" w:hAnsi="Cambria"/>
          <w:color w:val="000000" w:themeColor="text1"/>
          <w:szCs w:val="32"/>
        </w:rPr>
      </w:pPr>
      <w:r w:rsidRPr="00900954">
        <w:rPr>
          <w:rFonts w:ascii="Cambria" w:hAnsi="Cambria"/>
          <w:color w:val="000000" w:themeColor="text1"/>
          <w:szCs w:val="32"/>
        </w:rPr>
        <w:t>Ensure everyone has a mask to be worn indoors</w:t>
      </w:r>
    </w:p>
    <w:p w14:paraId="5DB4771F" w14:textId="77777777" w:rsidR="00AE47EC" w:rsidRPr="00900954" w:rsidRDefault="00AE47EC" w:rsidP="00251B3D">
      <w:pPr>
        <w:pStyle w:val="ListParagraph"/>
        <w:numPr>
          <w:ilvl w:val="1"/>
          <w:numId w:val="134"/>
        </w:numPr>
        <w:spacing w:line="276" w:lineRule="auto"/>
        <w:rPr>
          <w:rFonts w:ascii="Cambria" w:hAnsi="Cambria"/>
          <w:color w:val="000000" w:themeColor="text1"/>
          <w:szCs w:val="32"/>
        </w:rPr>
      </w:pPr>
      <w:r w:rsidRPr="00900954">
        <w:rPr>
          <w:rFonts w:ascii="Cambria" w:hAnsi="Cambria"/>
          <w:color w:val="000000" w:themeColor="text1"/>
          <w:szCs w:val="32"/>
        </w:rPr>
        <w:t>If no mask, offer one from a supply at each of the 4 tables</w:t>
      </w:r>
    </w:p>
    <w:p w14:paraId="6F4AD91E" w14:textId="77777777" w:rsidR="00AE47EC" w:rsidRDefault="00AE47EC" w:rsidP="00251B3D">
      <w:pPr>
        <w:pStyle w:val="ListParagraph"/>
        <w:numPr>
          <w:ilvl w:val="1"/>
          <w:numId w:val="134"/>
        </w:numPr>
        <w:spacing w:line="276" w:lineRule="auto"/>
        <w:rPr>
          <w:rFonts w:ascii="Cambria" w:hAnsi="Cambria"/>
          <w:color w:val="000000" w:themeColor="text1"/>
          <w:szCs w:val="32"/>
        </w:rPr>
      </w:pPr>
      <w:r w:rsidRPr="00900954">
        <w:rPr>
          <w:rFonts w:ascii="Cambria" w:hAnsi="Cambria"/>
          <w:color w:val="000000" w:themeColor="text1"/>
          <w:szCs w:val="32"/>
        </w:rPr>
        <w:t xml:space="preserve">If refusal to wear one, hand </w:t>
      </w:r>
      <w:r>
        <w:rPr>
          <w:rFonts w:ascii="Cambria" w:hAnsi="Cambria"/>
          <w:color w:val="000000" w:themeColor="text1"/>
          <w:szCs w:val="32"/>
        </w:rPr>
        <w:t xml:space="preserve">the person/s a </w:t>
      </w:r>
      <w:r w:rsidRPr="00900954">
        <w:rPr>
          <w:rFonts w:ascii="Cambria" w:hAnsi="Cambria"/>
          <w:color w:val="000000" w:themeColor="text1"/>
          <w:szCs w:val="32"/>
        </w:rPr>
        <w:t xml:space="preserve">slip of paper with </w:t>
      </w:r>
      <w:r>
        <w:rPr>
          <w:rFonts w:ascii="Cambria" w:hAnsi="Cambria"/>
          <w:color w:val="000000" w:themeColor="text1"/>
          <w:szCs w:val="32"/>
        </w:rPr>
        <w:t>the service</w:t>
      </w:r>
      <w:r w:rsidRPr="00900954">
        <w:rPr>
          <w:rFonts w:ascii="Cambria" w:hAnsi="Cambria"/>
          <w:color w:val="000000" w:themeColor="text1"/>
          <w:szCs w:val="32"/>
        </w:rPr>
        <w:t xml:space="preserve"> link and invite them to attend via </w:t>
      </w:r>
      <w:r>
        <w:rPr>
          <w:rFonts w:ascii="Cambria" w:hAnsi="Cambria"/>
          <w:color w:val="000000" w:themeColor="text1"/>
          <w:szCs w:val="32"/>
        </w:rPr>
        <w:t>Z</w:t>
      </w:r>
      <w:r w:rsidRPr="00900954">
        <w:rPr>
          <w:rFonts w:ascii="Cambria" w:hAnsi="Cambria"/>
          <w:color w:val="000000" w:themeColor="text1"/>
          <w:szCs w:val="32"/>
        </w:rPr>
        <w:t>oom at a location of their choice</w:t>
      </w:r>
    </w:p>
    <w:p w14:paraId="25785394" w14:textId="77777777" w:rsidR="00AE47EC" w:rsidRDefault="00AE47EC" w:rsidP="00251B3D">
      <w:pPr>
        <w:pStyle w:val="ListParagraph"/>
        <w:numPr>
          <w:ilvl w:val="0"/>
          <w:numId w:val="134"/>
        </w:numPr>
        <w:spacing w:line="276" w:lineRule="auto"/>
        <w:rPr>
          <w:rFonts w:ascii="Cambria" w:hAnsi="Cambria"/>
          <w:color w:val="000000" w:themeColor="text1"/>
          <w:szCs w:val="32"/>
        </w:rPr>
      </w:pPr>
      <w:r>
        <w:rPr>
          <w:rFonts w:ascii="Cambria" w:hAnsi="Cambria"/>
          <w:color w:val="000000" w:themeColor="text1"/>
          <w:szCs w:val="32"/>
        </w:rPr>
        <w:t>Invite people to use hand sanitizers both in and outdoors</w:t>
      </w:r>
    </w:p>
    <w:p w14:paraId="142B1C07" w14:textId="77777777" w:rsidR="00AE47EC" w:rsidRDefault="00AE47EC" w:rsidP="00251B3D">
      <w:pPr>
        <w:pStyle w:val="ListParagraph"/>
        <w:numPr>
          <w:ilvl w:val="0"/>
          <w:numId w:val="134"/>
        </w:numPr>
        <w:spacing w:line="276" w:lineRule="auto"/>
        <w:rPr>
          <w:rFonts w:ascii="Cambria" w:hAnsi="Cambria"/>
          <w:color w:val="000000" w:themeColor="text1"/>
          <w:szCs w:val="32"/>
        </w:rPr>
      </w:pPr>
      <w:r>
        <w:rPr>
          <w:rFonts w:ascii="Cambria" w:hAnsi="Cambria"/>
          <w:color w:val="000000" w:themeColor="text1"/>
          <w:szCs w:val="32"/>
        </w:rPr>
        <w:t>Suggest asking people of their preference before touching or hugging someone</w:t>
      </w:r>
    </w:p>
    <w:p w14:paraId="54DEE20D" w14:textId="77777777" w:rsidR="00AE47EC" w:rsidRDefault="00AE47EC" w:rsidP="00251B3D">
      <w:pPr>
        <w:pStyle w:val="ListParagraph"/>
        <w:numPr>
          <w:ilvl w:val="0"/>
          <w:numId w:val="134"/>
        </w:numPr>
        <w:spacing w:line="276" w:lineRule="auto"/>
        <w:rPr>
          <w:rFonts w:ascii="Cambria" w:hAnsi="Cambria"/>
          <w:color w:val="000000" w:themeColor="text1"/>
          <w:szCs w:val="32"/>
        </w:rPr>
      </w:pPr>
      <w:r>
        <w:rPr>
          <w:rFonts w:ascii="Cambria" w:hAnsi="Cambria"/>
          <w:color w:val="000000" w:themeColor="text1"/>
          <w:szCs w:val="32"/>
        </w:rPr>
        <w:t xml:space="preserve">Ask people to proceed directly to the sanctuary where chairs are set up to accommodate social distancing recommendations.  </w:t>
      </w:r>
    </w:p>
    <w:p w14:paraId="0592FEB1" w14:textId="77777777" w:rsidR="00AE47EC" w:rsidRDefault="00AE47EC" w:rsidP="00AE47EC">
      <w:pPr>
        <w:spacing w:line="276" w:lineRule="auto"/>
        <w:rPr>
          <w:rFonts w:ascii="Cambria" w:hAnsi="Cambria"/>
          <w:color w:val="000000" w:themeColor="text1"/>
          <w:szCs w:val="32"/>
        </w:rPr>
      </w:pPr>
    </w:p>
    <w:p w14:paraId="73418A57" w14:textId="77777777" w:rsidR="00AE47EC" w:rsidRDefault="00AE47EC" w:rsidP="00AE47EC">
      <w:pPr>
        <w:spacing w:line="276" w:lineRule="auto"/>
        <w:rPr>
          <w:rFonts w:ascii="Cambria" w:hAnsi="Cambria"/>
          <w:color w:val="000000" w:themeColor="text1"/>
          <w:szCs w:val="32"/>
        </w:rPr>
      </w:pPr>
      <w:r>
        <w:rPr>
          <w:rFonts w:ascii="Cambria" w:hAnsi="Cambria"/>
          <w:color w:val="000000" w:themeColor="text1"/>
          <w:szCs w:val="32"/>
        </w:rPr>
        <w:t>*</w:t>
      </w:r>
      <w:proofErr w:type="gramStart"/>
      <w:r>
        <w:rPr>
          <w:rFonts w:ascii="Cambria" w:hAnsi="Cambria"/>
          <w:color w:val="000000" w:themeColor="text1"/>
          <w:szCs w:val="32"/>
        </w:rPr>
        <w:t>check</w:t>
      </w:r>
      <w:proofErr w:type="gramEnd"/>
      <w:r>
        <w:rPr>
          <w:rFonts w:ascii="Cambria" w:hAnsi="Cambria"/>
          <w:color w:val="000000" w:themeColor="text1"/>
          <w:szCs w:val="32"/>
        </w:rPr>
        <w:t xml:space="preserve"> with Membership Team</w:t>
      </w:r>
    </w:p>
    <w:p w14:paraId="346514BB" w14:textId="77777777" w:rsidR="00AE47EC" w:rsidRDefault="00AE47EC" w:rsidP="00AE47EC">
      <w:pPr>
        <w:spacing w:line="276" w:lineRule="auto"/>
        <w:rPr>
          <w:rFonts w:ascii="Cambria" w:hAnsi="Cambria"/>
          <w:b/>
          <w:bCs/>
          <w:color w:val="000000" w:themeColor="text1"/>
          <w:sz w:val="28"/>
          <w:szCs w:val="28"/>
        </w:rPr>
      </w:pPr>
    </w:p>
    <w:p w14:paraId="24D91DC8" w14:textId="77777777" w:rsidR="00AE47EC" w:rsidRDefault="00AE47EC" w:rsidP="00AE47EC">
      <w:pPr>
        <w:spacing w:line="276" w:lineRule="auto"/>
        <w:rPr>
          <w:rFonts w:ascii="Cambria" w:hAnsi="Cambria"/>
          <w:b/>
          <w:bCs/>
          <w:color w:val="000000" w:themeColor="text1"/>
          <w:sz w:val="28"/>
          <w:szCs w:val="28"/>
        </w:rPr>
      </w:pPr>
      <w:r w:rsidRPr="000D5F9E">
        <w:rPr>
          <w:rFonts w:ascii="Cambria" w:hAnsi="Cambria"/>
          <w:b/>
          <w:bCs/>
          <w:color w:val="000000" w:themeColor="text1"/>
          <w:sz w:val="28"/>
          <w:szCs w:val="28"/>
        </w:rPr>
        <w:t>In the sanctuary</w:t>
      </w:r>
    </w:p>
    <w:p w14:paraId="38583EF3" w14:textId="77777777" w:rsidR="00AE47EC" w:rsidRDefault="00AE47EC" w:rsidP="00AE47EC">
      <w:pPr>
        <w:spacing w:line="276" w:lineRule="auto"/>
        <w:rPr>
          <w:rFonts w:ascii="Cambria" w:hAnsi="Cambria"/>
          <w:b/>
          <w:bCs/>
          <w:color w:val="000000" w:themeColor="text1"/>
          <w:sz w:val="28"/>
          <w:szCs w:val="28"/>
        </w:rPr>
      </w:pPr>
    </w:p>
    <w:tbl>
      <w:tblPr>
        <w:tblStyle w:val="TableGrid"/>
        <w:tblW w:w="9350" w:type="dxa"/>
        <w:tblLook w:val="04A0" w:firstRow="1" w:lastRow="0" w:firstColumn="1" w:lastColumn="0" w:noHBand="0" w:noVBand="1"/>
      </w:tblPr>
      <w:tblGrid>
        <w:gridCol w:w="2131"/>
        <w:gridCol w:w="2011"/>
        <w:gridCol w:w="2275"/>
        <w:gridCol w:w="2933"/>
      </w:tblGrid>
      <w:tr w:rsidR="00AE47EC" w:rsidRPr="00E31F2A" w14:paraId="197D3A2C" w14:textId="77777777" w:rsidTr="000777F8">
        <w:tc>
          <w:tcPr>
            <w:tcW w:w="2155" w:type="dxa"/>
          </w:tcPr>
          <w:p w14:paraId="2C73BA15" w14:textId="77777777" w:rsidR="00AE47EC" w:rsidRPr="00E31F2A" w:rsidRDefault="00AE47EC" w:rsidP="000777F8">
            <w:pPr>
              <w:spacing w:line="276" w:lineRule="auto"/>
              <w:jc w:val="center"/>
              <w:rPr>
                <w:rFonts w:ascii="Cambria" w:hAnsi="Cambria"/>
                <w:i/>
                <w:iCs/>
                <w:color w:val="000000" w:themeColor="text1"/>
              </w:rPr>
            </w:pPr>
            <w:r w:rsidRPr="00E31F2A">
              <w:rPr>
                <w:rFonts w:ascii="Cambria" w:hAnsi="Cambria"/>
                <w:i/>
                <w:iCs/>
                <w:color w:val="000000" w:themeColor="text1"/>
              </w:rPr>
              <w:t>Element</w:t>
            </w:r>
          </w:p>
        </w:tc>
        <w:tc>
          <w:tcPr>
            <w:tcW w:w="2070" w:type="dxa"/>
          </w:tcPr>
          <w:p w14:paraId="6EB68E3E" w14:textId="77777777" w:rsidR="00AE47EC" w:rsidRPr="00E31F2A" w:rsidRDefault="00AE47EC" w:rsidP="000777F8">
            <w:pPr>
              <w:spacing w:line="276" w:lineRule="auto"/>
              <w:jc w:val="center"/>
              <w:rPr>
                <w:rFonts w:ascii="Cambria" w:hAnsi="Cambria"/>
                <w:i/>
                <w:iCs/>
                <w:color w:val="000000" w:themeColor="text1"/>
              </w:rPr>
            </w:pPr>
            <w:r w:rsidRPr="00E31F2A">
              <w:rPr>
                <w:rFonts w:ascii="Cambria" w:hAnsi="Cambria"/>
                <w:i/>
                <w:iCs/>
                <w:color w:val="000000" w:themeColor="text1"/>
              </w:rPr>
              <w:t>Script</w:t>
            </w:r>
          </w:p>
        </w:tc>
        <w:tc>
          <w:tcPr>
            <w:tcW w:w="2070" w:type="dxa"/>
          </w:tcPr>
          <w:p w14:paraId="6C7BDFD3" w14:textId="77777777" w:rsidR="00AE47EC" w:rsidRPr="00E31F2A" w:rsidRDefault="00AE47EC" w:rsidP="000777F8">
            <w:pPr>
              <w:spacing w:line="276" w:lineRule="auto"/>
              <w:jc w:val="center"/>
              <w:rPr>
                <w:rFonts w:ascii="Cambria" w:hAnsi="Cambria"/>
                <w:i/>
                <w:iCs/>
                <w:color w:val="000000" w:themeColor="text1"/>
              </w:rPr>
            </w:pPr>
            <w:r w:rsidRPr="00E31F2A">
              <w:rPr>
                <w:rFonts w:ascii="Cambria" w:hAnsi="Cambria"/>
                <w:i/>
                <w:iCs/>
                <w:color w:val="000000" w:themeColor="text1"/>
              </w:rPr>
              <w:t>Person/s Responsible</w:t>
            </w:r>
          </w:p>
        </w:tc>
        <w:tc>
          <w:tcPr>
            <w:tcW w:w="3055" w:type="dxa"/>
          </w:tcPr>
          <w:p w14:paraId="674692DE" w14:textId="77777777" w:rsidR="00AE47EC" w:rsidRPr="00E31F2A" w:rsidRDefault="00AE47EC" w:rsidP="000777F8">
            <w:pPr>
              <w:spacing w:line="276" w:lineRule="auto"/>
              <w:jc w:val="center"/>
              <w:rPr>
                <w:rFonts w:ascii="Cambria" w:hAnsi="Cambria"/>
                <w:i/>
                <w:iCs/>
                <w:color w:val="000000" w:themeColor="text1"/>
              </w:rPr>
            </w:pPr>
            <w:r w:rsidRPr="00E31F2A">
              <w:rPr>
                <w:rFonts w:ascii="Cambria" w:hAnsi="Cambria"/>
                <w:i/>
                <w:iCs/>
                <w:color w:val="000000" w:themeColor="text1"/>
              </w:rPr>
              <w:t>Notes</w:t>
            </w:r>
          </w:p>
        </w:tc>
      </w:tr>
      <w:tr w:rsidR="00AE47EC" w14:paraId="4E78548A" w14:textId="77777777" w:rsidTr="000777F8">
        <w:tc>
          <w:tcPr>
            <w:tcW w:w="2155" w:type="dxa"/>
          </w:tcPr>
          <w:p w14:paraId="742D768F" w14:textId="77777777" w:rsidR="00AE47EC" w:rsidRPr="00D0697D" w:rsidRDefault="00AE47EC" w:rsidP="000777F8">
            <w:pPr>
              <w:rPr>
                <w:rFonts w:ascii="Cambria" w:hAnsi="Cambria"/>
                <w:color w:val="000000" w:themeColor="text1"/>
              </w:rPr>
            </w:pPr>
            <w:r>
              <w:rPr>
                <w:rFonts w:ascii="Cambria" w:hAnsi="Cambria"/>
                <w:color w:val="000000" w:themeColor="text1"/>
              </w:rPr>
              <w:t>Gathering Music</w:t>
            </w:r>
          </w:p>
        </w:tc>
        <w:tc>
          <w:tcPr>
            <w:tcW w:w="2070" w:type="dxa"/>
          </w:tcPr>
          <w:p w14:paraId="0F2A3E38" w14:textId="77777777" w:rsidR="00AE47EC" w:rsidRPr="006A193F" w:rsidRDefault="00AE47EC" w:rsidP="000777F8">
            <w:pPr>
              <w:rPr>
                <w:rFonts w:ascii="Cambria" w:hAnsi="Cambria"/>
                <w:color w:val="000000" w:themeColor="text1"/>
              </w:rPr>
            </w:pPr>
            <w:r>
              <w:rPr>
                <w:rFonts w:ascii="Cambria" w:hAnsi="Cambria"/>
                <w:color w:val="000000" w:themeColor="text1"/>
              </w:rPr>
              <w:t>None (Slide Only)</w:t>
            </w:r>
          </w:p>
        </w:tc>
        <w:tc>
          <w:tcPr>
            <w:tcW w:w="2070" w:type="dxa"/>
          </w:tcPr>
          <w:p w14:paraId="62A19DF8" w14:textId="0AFD8D0B" w:rsidR="00AE47EC" w:rsidRPr="006A193F" w:rsidRDefault="00C87E85" w:rsidP="000777F8">
            <w:pPr>
              <w:rPr>
                <w:rFonts w:ascii="Cambria" w:hAnsi="Cambria"/>
                <w:color w:val="000000" w:themeColor="text1"/>
              </w:rPr>
            </w:pPr>
            <w:r>
              <w:rPr>
                <w:rFonts w:ascii="Cambria" w:hAnsi="Cambria"/>
                <w:color w:val="000000" w:themeColor="text1"/>
              </w:rPr>
              <w:t>Music Director</w:t>
            </w:r>
            <w:r w:rsidR="00AE47EC">
              <w:rPr>
                <w:rFonts w:ascii="Cambria" w:hAnsi="Cambria"/>
                <w:color w:val="000000" w:themeColor="text1"/>
              </w:rPr>
              <w:t>/Rev/IT</w:t>
            </w:r>
          </w:p>
        </w:tc>
        <w:tc>
          <w:tcPr>
            <w:tcW w:w="3055" w:type="dxa"/>
          </w:tcPr>
          <w:p w14:paraId="6D3612B3" w14:textId="77777777" w:rsidR="00AE47EC" w:rsidRPr="00A7661F" w:rsidRDefault="00AE47EC" w:rsidP="000777F8">
            <w:pPr>
              <w:rPr>
                <w:rFonts w:ascii="Cambria" w:hAnsi="Cambria"/>
                <w:color w:val="000000" w:themeColor="text1"/>
              </w:rPr>
            </w:pPr>
            <w:r>
              <w:rPr>
                <w:rFonts w:ascii="Cambria" w:hAnsi="Cambria"/>
                <w:color w:val="000000" w:themeColor="text1"/>
              </w:rPr>
              <w:t>Music heard ONLY to those online; not in sanctuary</w:t>
            </w:r>
          </w:p>
        </w:tc>
      </w:tr>
      <w:tr w:rsidR="00AE47EC" w14:paraId="5532F2C7" w14:textId="77777777" w:rsidTr="000777F8">
        <w:tc>
          <w:tcPr>
            <w:tcW w:w="2155" w:type="dxa"/>
          </w:tcPr>
          <w:p w14:paraId="7950012E" w14:textId="364BD5C4" w:rsidR="00AE47EC" w:rsidRPr="00CF71A2" w:rsidRDefault="00AE47EC" w:rsidP="000777F8">
            <w:pPr>
              <w:spacing w:line="276" w:lineRule="auto"/>
              <w:rPr>
                <w:rFonts w:ascii="Cambria" w:hAnsi="Cambria"/>
                <w:color w:val="000000" w:themeColor="text1"/>
              </w:rPr>
            </w:pPr>
            <w:r>
              <w:rPr>
                <w:rFonts w:ascii="Cambria" w:hAnsi="Cambria"/>
                <w:color w:val="000000" w:themeColor="text1"/>
              </w:rPr>
              <w:t xml:space="preserve">Weekly </w:t>
            </w:r>
            <w:proofErr w:type="gramStart"/>
            <w:r>
              <w:rPr>
                <w:rFonts w:ascii="Cambria" w:hAnsi="Cambria"/>
                <w:color w:val="000000" w:themeColor="text1"/>
              </w:rPr>
              <w:t>Schedule</w:t>
            </w:r>
            <w:r w:rsidRPr="007938F9">
              <w:rPr>
                <w:rFonts w:ascii="Cambria" w:hAnsi="Cambria"/>
                <w:color w:val="000000" w:themeColor="text1"/>
                <w:vertAlign w:val="superscript"/>
              </w:rPr>
              <w:t>(</w:t>
            </w:r>
            <w:proofErr w:type="gramEnd"/>
            <w:r w:rsidRPr="007938F9">
              <w:rPr>
                <w:rFonts w:ascii="Cambria" w:hAnsi="Cambria"/>
                <w:color w:val="000000" w:themeColor="text1"/>
                <w:vertAlign w:val="superscript"/>
              </w:rPr>
              <w:t>1)</w:t>
            </w:r>
          </w:p>
        </w:tc>
        <w:tc>
          <w:tcPr>
            <w:tcW w:w="2070" w:type="dxa"/>
          </w:tcPr>
          <w:p w14:paraId="0D4A33C1" w14:textId="77777777" w:rsidR="00AE47EC" w:rsidRPr="004A763E" w:rsidRDefault="00AE47EC" w:rsidP="000777F8">
            <w:pPr>
              <w:spacing w:line="276" w:lineRule="auto"/>
              <w:rPr>
                <w:rFonts w:ascii="Cambria" w:hAnsi="Cambria"/>
                <w:color w:val="000000" w:themeColor="text1"/>
              </w:rPr>
            </w:pPr>
            <w:r w:rsidRPr="004A763E">
              <w:rPr>
                <w:rFonts w:ascii="Cambria" w:hAnsi="Cambria"/>
                <w:color w:val="000000" w:themeColor="text1"/>
              </w:rPr>
              <w:t>None</w:t>
            </w:r>
            <w:r>
              <w:rPr>
                <w:rFonts w:ascii="Cambria" w:hAnsi="Cambria"/>
                <w:color w:val="000000" w:themeColor="text1"/>
              </w:rPr>
              <w:t xml:space="preserve"> (Slide Only)</w:t>
            </w:r>
          </w:p>
        </w:tc>
        <w:tc>
          <w:tcPr>
            <w:tcW w:w="2070" w:type="dxa"/>
          </w:tcPr>
          <w:p w14:paraId="72B03845" w14:textId="77777777" w:rsidR="00AE47EC" w:rsidRPr="004A763E" w:rsidRDefault="00AE47EC" w:rsidP="000777F8">
            <w:pPr>
              <w:spacing w:line="276" w:lineRule="auto"/>
              <w:rPr>
                <w:rFonts w:ascii="Cambria" w:hAnsi="Cambria"/>
                <w:color w:val="000000" w:themeColor="text1"/>
              </w:rPr>
            </w:pPr>
            <w:r w:rsidRPr="004A763E">
              <w:rPr>
                <w:rFonts w:ascii="Cambria" w:hAnsi="Cambria"/>
                <w:color w:val="000000" w:themeColor="text1"/>
              </w:rPr>
              <w:t>Rev/IT</w:t>
            </w:r>
            <w:r>
              <w:rPr>
                <w:rFonts w:ascii="Cambria" w:hAnsi="Cambria"/>
                <w:color w:val="000000" w:themeColor="text1"/>
              </w:rPr>
              <w:t>/Teams</w:t>
            </w:r>
          </w:p>
        </w:tc>
        <w:tc>
          <w:tcPr>
            <w:tcW w:w="3055" w:type="dxa"/>
          </w:tcPr>
          <w:p w14:paraId="6D6BA201" w14:textId="77777777" w:rsidR="00AE47EC" w:rsidRPr="00103B3C" w:rsidRDefault="00AE47EC" w:rsidP="000777F8">
            <w:pPr>
              <w:rPr>
                <w:rFonts w:ascii="Cambria" w:hAnsi="Cambria"/>
                <w:color w:val="000000" w:themeColor="text1"/>
              </w:rPr>
            </w:pPr>
            <w:r>
              <w:rPr>
                <w:rFonts w:ascii="Cambria" w:hAnsi="Cambria"/>
                <w:color w:val="000000" w:themeColor="text1"/>
              </w:rPr>
              <w:t xml:space="preserve">Music accompanying slide </w:t>
            </w:r>
          </w:p>
        </w:tc>
      </w:tr>
      <w:tr w:rsidR="00AE47EC" w14:paraId="62ACB7D3" w14:textId="77777777" w:rsidTr="000777F8">
        <w:tc>
          <w:tcPr>
            <w:tcW w:w="2155" w:type="dxa"/>
          </w:tcPr>
          <w:p w14:paraId="1E98A439" w14:textId="77777777" w:rsidR="00AE47EC" w:rsidRDefault="00AE47EC" w:rsidP="000777F8">
            <w:pPr>
              <w:spacing w:line="276" w:lineRule="auto"/>
              <w:rPr>
                <w:rFonts w:ascii="Cambria" w:hAnsi="Cambria"/>
                <w:color w:val="000000" w:themeColor="text1"/>
                <w:sz w:val="28"/>
                <w:szCs w:val="28"/>
              </w:rPr>
            </w:pPr>
            <w:r w:rsidRPr="008757D7">
              <w:rPr>
                <w:rFonts w:ascii="Cambria" w:hAnsi="Cambria"/>
                <w:color w:val="000000" w:themeColor="text1"/>
              </w:rPr>
              <w:t>Welcome</w:t>
            </w:r>
            <w:r>
              <w:rPr>
                <w:rFonts w:ascii="Cambria" w:hAnsi="Cambria"/>
                <w:color w:val="000000" w:themeColor="text1"/>
              </w:rPr>
              <w:t xml:space="preserve"> &amp; Announcements</w:t>
            </w:r>
          </w:p>
        </w:tc>
        <w:tc>
          <w:tcPr>
            <w:tcW w:w="2070" w:type="dxa"/>
          </w:tcPr>
          <w:p w14:paraId="60E0CFB5" w14:textId="77777777" w:rsidR="00AE47EC" w:rsidRPr="00712DB3" w:rsidRDefault="00AE47EC" w:rsidP="000777F8">
            <w:pPr>
              <w:spacing w:line="276" w:lineRule="auto"/>
              <w:rPr>
                <w:rFonts w:ascii="Cambria" w:hAnsi="Cambria"/>
                <w:color w:val="000000" w:themeColor="text1"/>
              </w:rPr>
            </w:pPr>
            <w:r w:rsidRPr="00712DB3">
              <w:rPr>
                <w:rFonts w:ascii="Cambria" w:hAnsi="Cambria"/>
                <w:color w:val="000000" w:themeColor="text1"/>
              </w:rPr>
              <w:t>See Attachment A</w:t>
            </w:r>
          </w:p>
        </w:tc>
        <w:tc>
          <w:tcPr>
            <w:tcW w:w="2070" w:type="dxa"/>
          </w:tcPr>
          <w:p w14:paraId="2B8D4B04" w14:textId="77777777" w:rsidR="00AE47EC" w:rsidRPr="00712DB3" w:rsidRDefault="00AE47EC" w:rsidP="000777F8">
            <w:pPr>
              <w:spacing w:line="276" w:lineRule="auto"/>
              <w:rPr>
                <w:rFonts w:ascii="Cambria" w:hAnsi="Cambria"/>
                <w:color w:val="000000" w:themeColor="text1"/>
              </w:rPr>
            </w:pPr>
            <w:r w:rsidRPr="00712DB3">
              <w:rPr>
                <w:rFonts w:ascii="Cambria" w:hAnsi="Cambria"/>
                <w:color w:val="000000" w:themeColor="text1"/>
              </w:rPr>
              <w:t>Service Leader</w:t>
            </w:r>
            <w:r>
              <w:rPr>
                <w:rFonts w:ascii="Cambria" w:hAnsi="Cambria"/>
                <w:color w:val="000000" w:themeColor="text1"/>
              </w:rPr>
              <w:t xml:space="preserve"> (SL</w:t>
            </w:r>
            <w:proofErr w:type="gramStart"/>
            <w:r>
              <w:rPr>
                <w:rFonts w:ascii="Cambria" w:hAnsi="Cambria"/>
                <w:color w:val="000000" w:themeColor="text1"/>
              </w:rPr>
              <w:t>)</w:t>
            </w:r>
            <w:r w:rsidRPr="00185082">
              <w:rPr>
                <w:rFonts w:ascii="Cambria" w:hAnsi="Cambria"/>
                <w:color w:val="000000" w:themeColor="text1"/>
                <w:vertAlign w:val="superscript"/>
              </w:rPr>
              <w:t>(</w:t>
            </w:r>
            <w:proofErr w:type="gramEnd"/>
            <w:r w:rsidRPr="00185082">
              <w:rPr>
                <w:rFonts w:ascii="Cambria" w:hAnsi="Cambria"/>
                <w:color w:val="000000" w:themeColor="text1"/>
                <w:vertAlign w:val="superscript"/>
              </w:rPr>
              <w:t>2)</w:t>
            </w:r>
          </w:p>
        </w:tc>
        <w:tc>
          <w:tcPr>
            <w:tcW w:w="3055" w:type="dxa"/>
          </w:tcPr>
          <w:p w14:paraId="6683A062" w14:textId="77777777" w:rsidR="00AE47EC" w:rsidRPr="00712DB3" w:rsidRDefault="00AE47EC" w:rsidP="000777F8">
            <w:pPr>
              <w:rPr>
                <w:rFonts w:ascii="Cambria" w:hAnsi="Cambria"/>
                <w:color w:val="000000" w:themeColor="text1"/>
              </w:rPr>
            </w:pPr>
            <w:r w:rsidRPr="00712DB3">
              <w:rPr>
                <w:rFonts w:ascii="Cambria" w:hAnsi="Cambria"/>
                <w:color w:val="000000" w:themeColor="text1"/>
              </w:rPr>
              <w:t>Inform IT if SL is onsite or virtual</w:t>
            </w:r>
          </w:p>
        </w:tc>
      </w:tr>
      <w:tr w:rsidR="00AE47EC" w14:paraId="2C23FCA8" w14:textId="77777777" w:rsidTr="000777F8">
        <w:tc>
          <w:tcPr>
            <w:tcW w:w="2155" w:type="dxa"/>
          </w:tcPr>
          <w:p w14:paraId="17150CE5" w14:textId="77777777" w:rsidR="00AE47EC" w:rsidRPr="00A926BB" w:rsidRDefault="00AE47EC" w:rsidP="000777F8">
            <w:pPr>
              <w:spacing w:line="276" w:lineRule="auto"/>
              <w:rPr>
                <w:rFonts w:ascii="Cambria" w:hAnsi="Cambria"/>
                <w:color w:val="000000" w:themeColor="text1"/>
              </w:rPr>
            </w:pPr>
            <w:r>
              <w:rPr>
                <w:rFonts w:ascii="Cambria" w:hAnsi="Cambria"/>
                <w:color w:val="000000" w:themeColor="text1"/>
              </w:rPr>
              <w:t>Mission Statement</w:t>
            </w:r>
          </w:p>
        </w:tc>
        <w:tc>
          <w:tcPr>
            <w:tcW w:w="2070" w:type="dxa"/>
          </w:tcPr>
          <w:p w14:paraId="1D9C6E9B" w14:textId="77777777" w:rsidR="00AE47EC" w:rsidRPr="00A926BB" w:rsidRDefault="00AE47EC" w:rsidP="000777F8">
            <w:pPr>
              <w:spacing w:line="276" w:lineRule="auto"/>
              <w:rPr>
                <w:rFonts w:ascii="Cambria" w:hAnsi="Cambria"/>
                <w:color w:val="000000" w:themeColor="text1"/>
              </w:rPr>
            </w:pPr>
            <w:r>
              <w:rPr>
                <w:rFonts w:ascii="Cambria" w:hAnsi="Cambria"/>
                <w:color w:val="000000" w:themeColor="text1"/>
              </w:rPr>
              <w:t>See Attachment A</w:t>
            </w:r>
          </w:p>
        </w:tc>
        <w:tc>
          <w:tcPr>
            <w:tcW w:w="2070" w:type="dxa"/>
          </w:tcPr>
          <w:p w14:paraId="154BF9BE" w14:textId="77777777" w:rsidR="00AE47EC" w:rsidRPr="00A926BB" w:rsidRDefault="00AE47EC" w:rsidP="000777F8">
            <w:pPr>
              <w:spacing w:line="276" w:lineRule="auto"/>
              <w:rPr>
                <w:rFonts w:ascii="Cambria" w:hAnsi="Cambria"/>
                <w:color w:val="000000" w:themeColor="text1"/>
              </w:rPr>
            </w:pPr>
            <w:r>
              <w:rPr>
                <w:rFonts w:ascii="Cambria" w:hAnsi="Cambria"/>
                <w:color w:val="000000" w:themeColor="text1"/>
              </w:rPr>
              <w:t>Service Leader</w:t>
            </w:r>
          </w:p>
        </w:tc>
        <w:tc>
          <w:tcPr>
            <w:tcW w:w="3055" w:type="dxa"/>
          </w:tcPr>
          <w:p w14:paraId="1EB8A1CD" w14:textId="77777777" w:rsidR="00AE47EC" w:rsidRDefault="00AE47EC" w:rsidP="000777F8">
            <w:pPr>
              <w:rPr>
                <w:rFonts w:ascii="Cambria" w:hAnsi="Cambria"/>
                <w:color w:val="000000" w:themeColor="text1"/>
                <w:sz w:val="28"/>
                <w:szCs w:val="28"/>
              </w:rPr>
            </w:pPr>
            <w:r w:rsidRPr="00FA1E08">
              <w:rPr>
                <w:rFonts w:ascii="Cambria" w:hAnsi="Cambria"/>
                <w:color w:val="000000" w:themeColor="text1"/>
              </w:rPr>
              <w:t>Changes monthly</w:t>
            </w:r>
          </w:p>
        </w:tc>
      </w:tr>
      <w:tr w:rsidR="00AE47EC" w14:paraId="02E5CE5E" w14:textId="77777777" w:rsidTr="000777F8">
        <w:tc>
          <w:tcPr>
            <w:tcW w:w="2155" w:type="dxa"/>
          </w:tcPr>
          <w:p w14:paraId="7BA081EF" w14:textId="77777777" w:rsidR="00AE47EC" w:rsidRDefault="00AE47EC" w:rsidP="000777F8">
            <w:pPr>
              <w:spacing w:line="276" w:lineRule="auto"/>
              <w:rPr>
                <w:rFonts w:ascii="Cambria" w:hAnsi="Cambria"/>
                <w:color w:val="000000" w:themeColor="text1"/>
                <w:sz w:val="28"/>
                <w:szCs w:val="28"/>
              </w:rPr>
            </w:pPr>
            <w:r w:rsidRPr="00A926BB">
              <w:rPr>
                <w:rFonts w:ascii="Cambria" w:hAnsi="Cambria"/>
                <w:color w:val="000000" w:themeColor="text1"/>
              </w:rPr>
              <w:t>Chalice Lighting</w:t>
            </w:r>
          </w:p>
        </w:tc>
        <w:tc>
          <w:tcPr>
            <w:tcW w:w="2070" w:type="dxa"/>
          </w:tcPr>
          <w:p w14:paraId="57A5A3E9" w14:textId="77777777" w:rsidR="00AE47EC" w:rsidRDefault="00AE47EC" w:rsidP="000777F8">
            <w:pPr>
              <w:spacing w:line="276" w:lineRule="auto"/>
              <w:rPr>
                <w:rFonts w:ascii="Cambria" w:hAnsi="Cambria"/>
                <w:color w:val="000000" w:themeColor="text1"/>
                <w:sz w:val="28"/>
                <w:szCs w:val="28"/>
              </w:rPr>
            </w:pPr>
          </w:p>
        </w:tc>
        <w:tc>
          <w:tcPr>
            <w:tcW w:w="2070" w:type="dxa"/>
          </w:tcPr>
          <w:p w14:paraId="088E05AD" w14:textId="77777777" w:rsidR="00AE47EC" w:rsidRDefault="00AE47EC" w:rsidP="000777F8">
            <w:pPr>
              <w:spacing w:line="276" w:lineRule="auto"/>
              <w:rPr>
                <w:rFonts w:ascii="Cambria" w:hAnsi="Cambria"/>
                <w:color w:val="000000" w:themeColor="text1"/>
                <w:sz w:val="28"/>
                <w:szCs w:val="28"/>
              </w:rPr>
            </w:pPr>
            <w:r w:rsidRPr="00A926BB">
              <w:rPr>
                <w:rFonts w:ascii="Cambria" w:hAnsi="Cambria"/>
                <w:color w:val="000000" w:themeColor="text1"/>
              </w:rPr>
              <w:t>Chalice Keeper (</w:t>
            </w:r>
            <w:r>
              <w:rPr>
                <w:rFonts w:ascii="Cambria" w:hAnsi="Cambria"/>
                <w:color w:val="000000" w:themeColor="text1"/>
              </w:rPr>
              <w:t>CK</w:t>
            </w:r>
            <w:proofErr w:type="gramStart"/>
            <w:r w:rsidRPr="00A926BB">
              <w:rPr>
                <w:rFonts w:ascii="Cambria" w:hAnsi="Cambria"/>
                <w:color w:val="000000" w:themeColor="text1"/>
              </w:rPr>
              <w:t>)</w:t>
            </w:r>
            <w:r w:rsidRPr="006F0137">
              <w:rPr>
                <w:rFonts w:ascii="Cambria" w:hAnsi="Cambria"/>
                <w:color w:val="000000" w:themeColor="text1"/>
                <w:vertAlign w:val="superscript"/>
              </w:rPr>
              <w:t>(</w:t>
            </w:r>
            <w:proofErr w:type="gramEnd"/>
            <w:r w:rsidRPr="006F0137">
              <w:rPr>
                <w:rFonts w:ascii="Cambria" w:hAnsi="Cambria"/>
                <w:color w:val="000000" w:themeColor="text1"/>
                <w:vertAlign w:val="superscript"/>
              </w:rPr>
              <w:t>3)</w:t>
            </w:r>
          </w:p>
        </w:tc>
        <w:tc>
          <w:tcPr>
            <w:tcW w:w="3055" w:type="dxa"/>
          </w:tcPr>
          <w:p w14:paraId="4B7C8421" w14:textId="77777777" w:rsidR="00AE47EC" w:rsidRDefault="00AE47EC" w:rsidP="000777F8">
            <w:pPr>
              <w:rPr>
                <w:rFonts w:ascii="Cambria" w:hAnsi="Cambria"/>
                <w:color w:val="000000" w:themeColor="text1"/>
                <w:sz w:val="28"/>
                <w:szCs w:val="28"/>
              </w:rPr>
            </w:pPr>
            <w:r w:rsidRPr="00A926BB">
              <w:rPr>
                <w:rFonts w:ascii="Cambria" w:hAnsi="Cambria"/>
                <w:color w:val="000000" w:themeColor="text1"/>
              </w:rPr>
              <w:t>Inform IT is CK is onsite or virtual</w:t>
            </w:r>
          </w:p>
        </w:tc>
      </w:tr>
      <w:tr w:rsidR="00AE47EC" w14:paraId="16F5EC8E" w14:textId="77777777" w:rsidTr="000777F8">
        <w:tc>
          <w:tcPr>
            <w:tcW w:w="2155" w:type="dxa"/>
          </w:tcPr>
          <w:p w14:paraId="452AA099" w14:textId="77777777" w:rsidR="00AE47EC" w:rsidRDefault="00AE47EC" w:rsidP="000777F8">
            <w:pPr>
              <w:spacing w:line="276" w:lineRule="auto"/>
              <w:rPr>
                <w:rFonts w:ascii="Cambria" w:hAnsi="Cambria"/>
                <w:color w:val="000000" w:themeColor="text1"/>
                <w:sz w:val="28"/>
                <w:szCs w:val="28"/>
              </w:rPr>
            </w:pPr>
            <w:r w:rsidRPr="000C006E">
              <w:rPr>
                <w:rFonts w:ascii="Cambria" w:hAnsi="Cambria"/>
                <w:color w:val="000000" w:themeColor="text1"/>
              </w:rPr>
              <w:t>Prelude</w:t>
            </w:r>
          </w:p>
        </w:tc>
        <w:tc>
          <w:tcPr>
            <w:tcW w:w="2070" w:type="dxa"/>
          </w:tcPr>
          <w:p w14:paraId="0F5FED1F" w14:textId="77777777" w:rsidR="00AE47EC" w:rsidRDefault="00AE47EC" w:rsidP="000777F8">
            <w:pPr>
              <w:spacing w:line="276" w:lineRule="auto"/>
              <w:rPr>
                <w:rFonts w:ascii="Cambria" w:hAnsi="Cambria"/>
                <w:color w:val="000000" w:themeColor="text1"/>
                <w:sz w:val="28"/>
                <w:szCs w:val="28"/>
              </w:rPr>
            </w:pPr>
            <w:r w:rsidRPr="00A07747">
              <w:rPr>
                <w:rFonts w:ascii="Cambria" w:hAnsi="Cambria"/>
                <w:color w:val="000000" w:themeColor="text1"/>
              </w:rPr>
              <w:t>None</w:t>
            </w:r>
          </w:p>
        </w:tc>
        <w:tc>
          <w:tcPr>
            <w:tcW w:w="2070" w:type="dxa"/>
          </w:tcPr>
          <w:p w14:paraId="6E187914" w14:textId="4095B574" w:rsidR="00AE47EC" w:rsidRDefault="00C87E85" w:rsidP="000777F8">
            <w:pPr>
              <w:spacing w:line="276" w:lineRule="auto"/>
              <w:rPr>
                <w:rFonts w:ascii="Cambria" w:hAnsi="Cambria"/>
                <w:color w:val="000000" w:themeColor="text1"/>
                <w:sz w:val="28"/>
                <w:szCs w:val="28"/>
              </w:rPr>
            </w:pPr>
            <w:r>
              <w:rPr>
                <w:rFonts w:ascii="Cambria" w:hAnsi="Cambria"/>
                <w:color w:val="000000" w:themeColor="text1"/>
              </w:rPr>
              <w:t>Music Director</w:t>
            </w:r>
            <w:r w:rsidR="00AE47EC" w:rsidRPr="00FA06B2">
              <w:rPr>
                <w:rFonts w:ascii="Cambria" w:hAnsi="Cambria"/>
                <w:color w:val="000000" w:themeColor="text1"/>
              </w:rPr>
              <w:t>/Rev</w:t>
            </w:r>
          </w:p>
        </w:tc>
        <w:tc>
          <w:tcPr>
            <w:tcW w:w="3055" w:type="dxa"/>
          </w:tcPr>
          <w:p w14:paraId="3BE9E4A9" w14:textId="77777777" w:rsidR="00AE47EC" w:rsidRDefault="00AE47EC" w:rsidP="000777F8">
            <w:pPr>
              <w:rPr>
                <w:rFonts w:ascii="Cambria" w:hAnsi="Cambria"/>
                <w:color w:val="000000" w:themeColor="text1"/>
                <w:sz w:val="28"/>
                <w:szCs w:val="28"/>
              </w:rPr>
            </w:pPr>
            <w:r w:rsidRPr="00FA06B2">
              <w:rPr>
                <w:rFonts w:ascii="Cambria" w:hAnsi="Cambria"/>
                <w:color w:val="000000" w:themeColor="text1"/>
              </w:rPr>
              <w:t>Pre-recorded until further notice</w:t>
            </w:r>
          </w:p>
        </w:tc>
      </w:tr>
      <w:tr w:rsidR="00AE47EC" w14:paraId="3AD17144" w14:textId="77777777" w:rsidTr="000777F8">
        <w:tc>
          <w:tcPr>
            <w:tcW w:w="2155" w:type="dxa"/>
          </w:tcPr>
          <w:p w14:paraId="7380D029" w14:textId="77777777" w:rsidR="00AE47EC" w:rsidRPr="00AF7B5E" w:rsidRDefault="00AE47EC" w:rsidP="000777F8">
            <w:pPr>
              <w:spacing w:line="276" w:lineRule="auto"/>
              <w:rPr>
                <w:rFonts w:ascii="Cambria" w:hAnsi="Cambria"/>
                <w:color w:val="000000" w:themeColor="text1"/>
              </w:rPr>
            </w:pPr>
            <w:r w:rsidRPr="00AF7B5E">
              <w:rPr>
                <w:rFonts w:ascii="Cambria" w:hAnsi="Cambria"/>
                <w:color w:val="000000" w:themeColor="text1"/>
              </w:rPr>
              <w:lastRenderedPageBreak/>
              <w:t>Invitation to Centering</w:t>
            </w:r>
          </w:p>
        </w:tc>
        <w:tc>
          <w:tcPr>
            <w:tcW w:w="2070" w:type="dxa"/>
          </w:tcPr>
          <w:p w14:paraId="2FBEA729" w14:textId="77777777" w:rsidR="00AE47EC" w:rsidRPr="00AF7B5E" w:rsidRDefault="00AE47EC" w:rsidP="000777F8">
            <w:pPr>
              <w:spacing w:line="276" w:lineRule="auto"/>
              <w:rPr>
                <w:rFonts w:ascii="Cambria" w:hAnsi="Cambria"/>
                <w:color w:val="000000" w:themeColor="text1"/>
              </w:rPr>
            </w:pPr>
            <w:r w:rsidRPr="00AF7B5E">
              <w:rPr>
                <w:rFonts w:ascii="Cambria" w:hAnsi="Cambria"/>
                <w:color w:val="000000" w:themeColor="text1"/>
              </w:rPr>
              <w:t>None</w:t>
            </w:r>
          </w:p>
        </w:tc>
        <w:tc>
          <w:tcPr>
            <w:tcW w:w="2070" w:type="dxa"/>
          </w:tcPr>
          <w:p w14:paraId="401FA9E2" w14:textId="77777777" w:rsidR="00AE47EC" w:rsidRPr="00AF7B5E" w:rsidRDefault="00AE47EC" w:rsidP="000777F8">
            <w:pPr>
              <w:spacing w:line="276" w:lineRule="auto"/>
              <w:rPr>
                <w:rFonts w:ascii="Cambria" w:hAnsi="Cambria"/>
                <w:color w:val="000000" w:themeColor="text1"/>
              </w:rPr>
            </w:pPr>
            <w:r w:rsidRPr="00AF7B5E">
              <w:rPr>
                <w:rFonts w:ascii="Cambria" w:hAnsi="Cambria"/>
                <w:color w:val="000000" w:themeColor="text1"/>
              </w:rPr>
              <w:t>Rev/Guest</w:t>
            </w:r>
          </w:p>
        </w:tc>
        <w:tc>
          <w:tcPr>
            <w:tcW w:w="3055" w:type="dxa"/>
          </w:tcPr>
          <w:p w14:paraId="19C522B6" w14:textId="77777777" w:rsidR="00AE47EC" w:rsidRDefault="00AE47EC" w:rsidP="000777F8">
            <w:pPr>
              <w:rPr>
                <w:rFonts w:ascii="Cambria" w:hAnsi="Cambria"/>
                <w:color w:val="000000" w:themeColor="text1"/>
                <w:sz w:val="28"/>
                <w:szCs w:val="28"/>
              </w:rPr>
            </w:pPr>
          </w:p>
        </w:tc>
      </w:tr>
      <w:tr w:rsidR="00AE47EC" w14:paraId="720977AC" w14:textId="77777777" w:rsidTr="000777F8">
        <w:tc>
          <w:tcPr>
            <w:tcW w:w="2155" w:type="dxa"/>
          </w:tcPr>
          <w:p w14:paraId="0FF30CAE" w14:textId="77777777" w:rsidR="00AE47EC" w:rsidRPr="00AF37EC" w:rsidRDefault="00AE47EC" w:rsidP="000777F8">
            <w:pPr>
              <w:spacing w:line="276" w:lineRule="auto"/>
              <w:jc w:val="center"/>
              <w:rPr>
                <w:rFonts w:ascii="Cambria" w:hAnsi="Cambria"/>
                <w:i/>
                <w:iCs/>
                <w:color w:val="000000" w:themeColor="text1"/>
              </w:rPr>
            </w:pPr>
            <w:r w:rsidRPr="00AF37EC">
              <w:rPr>
                <w:rFonts w:ascii="Cambria" w:hAnsi="Cambria"/>
                <w:i/>
                <w:iCs/>
                <w:color w:val="000000" w:themeColor="text1"/>
              </w:rPr>
              <w:t>Element</w:t>
            </w:r>
          </w:p>
        </w:tc>
        <w:tc>
          <w:tcPr>
            <w:tcW w:w="2070" w:type="dxa"/>
          </w:tcPr>
          <w:p w14:paraId="7A3A33EB" w14:textId="77777777" w:rsidR="00AE47EC" w:rsidRPr="00AF37EC" w:rsidRDefault="00AE47EC" w:rsidP="000777F8">
            <w:pPr>
              <w:spacing w:line="276" w:lineRule="auto"/>
              <w:jc w:val="center"/>
              <w:rPr>
                <w:rFonts w:ascii="Cambria" w:hAnsi="Cambria"/>
                <w:i/>
                <w:iCs/>
                <w:color w:val="000000" w:themeColor="text1"/>
              </w:rPr>
            </w:pPr>
            <w:r w:rsidRPr="00AF37EC">
              <w:rPr>
                <w:rFonts w:ascii="Cambria" w:hAnsi="Cambria"/>
                <w:i/>
                <w:iCs/>
                <w:color w:val="000000" w:themeColor="text1"/>
              </w:rPr>
              <w:t>Script</w:t>
            </w:r>
          </w:p>
        </w:tc>
        <w:tc>
          <w:tcPr>
            <w:tcW w:w="2070" w:type="dxa"/>
          </w:tcPr>
          <w:p w14:paraId="25E6ADDE" w14:textId="77777777" w:rsidR="00AE47EC" w:rsidRPr="00AF37EC" w:rsidRDefault="00AE47EC" w:rsidP="000777F8">
            <w:pPr>
              <w:spacing w:line="276" w:lineRule="auto"/>
              <w:jc w:val="center"/>
              <w:rPr>
                <w:rFonts w:ascii="Cambria" w:hAnsi="Cambria"/>
                <w:i/>
                <w:iCs/>
                <w:color w:val="000000" w:themeColor="text1"/>
              </w:rPr>
            </w:pPr>
            <w:r w:rsidRPr="00AF37EC">
              <w:rPr>
                <w:rFonts w:ascii="Cambria" w:hAnsi="Cambria"/>
                <w:i/>
                <w:iCs/>
                <w:color w:val="000000" w:themeColor="text1"/>
              </w:rPr>
              <w:t>Person/s Responsible</w:t>
            </w:r>
          </w:p>
        </w:tc>
        <w:tc>
          <w:tcPr>
            <w:tcW w:w="3055" w:type="dxa"/>
          </w:tcPr>
          <w:p w14:paraId="1DA8DBEB" w14:textId="77777777" w:rsidR="00AE47EC" w:rsidRPr="00AF37EC" w:rsidRDefault="00AE47EC" w:rsidP="000777F8">
            <w:pPr>
              <w:spacing w:line="276" w:lineRule="auto"/>
              <w:jc w:val="center"/>
              <w:rPr>
                <w:rFonts w:ascii="Cambria" w:hAnsi="Cambria"/>
                <w:i/>
                <w:iCs/>
                <w:color w:val="000000" w:themeColor="text1"/>
              </w:rPr>
            </w:pPr>
            <w:r w:rsidRPr="00AF37EC">
              <w:rPr>
                <w:rFonts w:ascii="Cambria" w:hAnsi="Cambria"/>
                <w:i/>
                <w:iCs/>
                <w:color w:val="000000" w:themeColor="text1"/>
              </w:rPr>
              <w:t>Notes</w:t>
            </w:r>
          </w:p>
        </w:tc>
      </w:tr>
      <w:tr w:rsidR="00AE47EC" w14:paraId="0E1844B6" w14:textId="77777777" w:rsidTr="000777F8">
        <w:tc>
          <w:tcPr>
            <w:tcW w:w="2155" w:type="dxa"/>
          </w:tcPr>
          <w:p w14:paraId="7040EF40"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Hymn</w:t>
            </w:r>
          </w:p>
        </w:tc>
        <w:tc>
          <w:tcPr>
            <w:tcW w:w="2070" w:type="dxa"/>
          </w:tcPr>
          <w:p w14:paraId="06276E81"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None</w:t>
            </w:r>
          </w:p>
        </w:tc>
        <w:tc>
          <w:tcPr>
            <w:tcW w:w="2070" w:type="dxa"/>
          </w:tcPr>
          <w:p w14:paraId="31C6EEE8" w14:textId="2D5720D0" w:rsidR="00AE47EC" w:rsidRDefault="00C87E85" w:rsidP="000777F8">
            <w:pPr>
              <w:spacing w:line="276" w:lineRule="auto"/>
              <w:rPr>
                <w:rFonts w:ascii="Cambria" w:hAnsi="Cambria"/>
                <w:color w:val="000000" w:themeColor="text1"/>
              </w:rPr>
            </w:pPr>
            <w:r>
              <w:rPr>
                <w:rFonts w:ascii="Cambria" w:hAnsi="Cambria"/>
                <w:color w:val="000000" w:themeColor="text1"/>
              </w:rPr>
              <w:t>Music Director</w:t>
            </w:r>
            <w:r w:rsidR="00AE47EC">
              <w:rPr>
                <w:rFonts w:ascii="Cambria" w:hAnsi="Cambria"/>
                <w:color w:val="000000" w:themeColor="text1"/>
              </w:rPr>
              <w:t>/Rev/Guest</w:t>
            </w:r>
          </w:p>
        </w:tc>
        <w:tc>
          <w:tcPr>
            <w:tcW w:w="3055" w:type="dxa"/>
          </w:tcPr>
          <w:p w14:paraId="37C7FBEB"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 xml:space="preserve">Recorded &amp; sung by Kagan/Kelly.  </w:t>
            </w:r>
          </w:p>
        </w:tc>
      </w:tr>
      <w:tr w:rsidR="00AE47EC" w14:paraId="0BA2BD63" w14:textId="77777777" w:rsidTr="000777F8">
        <w:tc>
          <w:tcPr>
            <w:tcW w:w="2155" w:type="dxa"/>
          </w:tcPr>
          <w:p w14:paraId="5410A187"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Whistle Stop</w:t>
            </w:r>
          </w:p>
        </w:tc>
        <w:tc>
          <w:tcPr>
            <w:tcW w:w="2070" w:type="dxa"/>
          </w:tcPr>
          <w:p w14:paraId="1D11A6B7"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None</w:t>
            </w:r>
          </w:p>
        </w:tc>
        <w:tc>
          <w:tcPr>
            <w:tcW w:w="2070" w:type="dxa"/>
          </w:tcPr>
          <w:p w14:paraId="493578D2"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Rev/Guest</w:t>
            </w:r>
          </w:p>
        </w:tc>
        <w:tc>
          <w:tcPr>
            <w:tcW w:w="3055" w:type="dxa"/>
          </w:tcPr>
          <w:p w14:paraId="2368EEED" w14:textId="77777777" w:rsidR="00AE47EC" w:rsidRDefault="00AE47EC" w:rsidP="000777F8">
            <w:pPr>
              <w:spacing w:line="276" w:lineRule="auto"/>
              <w:rPr>
                <w:rFonts w:ascii="Cambria" w:hAnsi="Cambria"/>
                <w:color w:val="000000" w:themeColor="text1"/>
              </w:rPr>
            </w:pPr>
          </w:p>
        </w:tc>
      </w:tr>
      <w:tr w:rsidR="00AE47EC" w14:paraId="13A1BF5B" w14:textId="77777777" w:rsidTr="000777F8">
        <w:tc>
          <w:tcPr>
            <w:tcW w:w="2155" w:type="dxa"/>
          </w:tcPr>
          <w:p w14:paraId="7D4836C8" w14:textId="77777777" w:rsidR="00AE47EC" w:rsidRDefault="00AE47EC" w:rsidP="000777F8">
            <w:pPr>
              <w:spacing w:line="276" w:lineRule="auto"/>
              <w:rPr>
                <w:rFonts w:ascii="Cambria" w:hAnsi="Cambria"/>
                <w:color w:val="000000" w:themeColor="text1"/>
              </w:rPr>
            </w:pPr>
            <w:bookmarkStart w:id="448" w:name="p49"/>
            <w:r>
              <w:rPr>
                <w:rFonts w:ascii="Cambria" w:hAnsi="Cambria"/>
                <w:color w:val="000000" w:themeColor="text1"/>
              </w:rPr>
              <w:t>Bridging Music</w:t>
            </w:r>
          </w:p>
        </w:tc>
        <w:tc>
          <w:tcPr>
            <w:tcW w:w="2070" w:type="dxa"/>
          </w:tcPr>
          <w:p w14:paraId="566AA338"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None</w:t>
            </w:r>
          </w:p>
        </w:tc>
        <w:tc>
          <w:tcPr>
            <w:tcW w:w="2070" w:type="dxa"/>
          </w:tcPr>
          <w:p w14:paraId="54049241"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Kagan/Rev</w:t>
            </w:r>
          </w:p>
        </w:tc>
        <w:tc>
          <w:tcPr>
            <w:tcW w:w="3055" w:type="dxa"/>
          </w:tcPr>
          <w:p w14:paraId="4E6BAB91" w14:textId="77777777" w:rsidR="00AE47EC" w:rsidRDefault="00AE47EC" w:rsidP="000777F8">
            <w:pPr>
              <w:rPr>
                <w:rFonts w:ascii="Cambria" w:hAnsi="Cambria"/>
                <w:color w:val="000000" w:themeColor="text1"/>
              </w:rPr>
            </w:pPr>
          </w:p>
        </w:tc>
      </w:tr>
      <w:bookmarkEnd w:id="448"/>
      <w:tr w:rsidR="00AE47EC" w14:paraId="00B9616E" w14:textId="77777777" w:rsidTr="000777F8">
        <w:tc>
          <w:tcPr>
            <w:tcW w:w="2155" w:type="dxa"/>
          </w:tcPr>
          <w:p w14:paraId="3F36CC31"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Joys/Sorrows</w:t>
            </w:r>
          </w:p>
        </w:tc>
        <w:tc>
          <w:tcPr>
            <w:tcW w:w="2070" w:type="dxa"/>
          </w:tcPr>
          <w:p w14:paraId="34444E3E"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See Attachment B</w:t>
            </w:r>
          </w:p>
        </w:tc>
        <w:tc>
          <w:tcPr>
            <w:tcW w:w="2070" w:type="dxa"/>
          </w:tcPr>
          <w:p w14:paraId="3B7A5D37"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Rev or SL</w:t>
            </w:r>
          </w:p>
        </w:tc>
        <w:tc>
          <w:tcPr>
            <w:tcW w:w="3055" w:type="dxa"/>
          </w:tcPr>
          <w:p w14:paraId="6056E5C3" w14:textId="77777777" w:rsidR="00AE47EC" w:rsidRDefault="00AE47EC" w:rsidP="000777F8">
            <w:pPr>
              <w:rPr>
                <w:rFonts w:ascii="Cambria" w:hAnsi="Cambria"/>
                <w:color w:val="000000" w:themeColor="text1"/>
              </w:rPr>
            </w:pPr>
          </w:p>
        </w:tc>
      </w:tr>
      <w:tr w:rsidR="00AE47EC" w14:paraId="73827037" w14:textId="77777777" w:rsidTr="000777F8">
        <w:tc>
          <w:tcPr>
            <w:tcW w:w="2155" w:type="dxa"/>
          </w:tcPr>
          <w:p w14:paraId="62DB688A"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Meditation</w:t>
            </w:r>
          </w:p>
        </w:tc>
        <w:tc>
          <w:tcPr>
            <w:tcW w:w="2070" w:type="dxa"/>
          </w:tcPr>
          <w:p w14:paraId="16465D17"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See Attachment B</w:t>
            </w:r>
          </w:p>
        </w:tc>
        <w:tc>
          <w:tcPr>
            <w:tcW w:w="2070" w:type="dxa"/>
          </w:tcPr>
          <w:p w14:paraId="246DE9F6"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Rev or SL</w:t>
            </w:r>
          </w:p>
        </w:tc>
        <w:tc>
          <w:tcPr>
            <w:tcW w:w="3055" w:type="dxa"/>
          </w:tcPr>
          <w:p w14:paraId="27B55B75" w14:textId="77777777" w:rsidR="00AE47EC" w:rsidRDefault="00AE47EC" w:rsidP="000777F8">
            <w:pPr>
              <w:rPr>
                <w:rFonts w:ascii="Cambria" w:hAnsi="Cambria"/>
                <w:color w:val="000000" w:themeColor="text1"/>
              </w:rPr>
            </w:pPr>
            <w:r>
              <w:rPr>
                <w:rFonts w:ascii="Cambria" w:hAnsi="Cambria"/>
                <w:color w:val="000000" w:themeColor="text1"/>
              </w:rPr>
              <w:t>Recorded singing bowl after one minute of silence.</w:t>
            </w:r>
          </w:p>
        </w:tc>
      </w:tr>
      <w:tr w:rsidR="00AE47EC" w14:paraId="2DC051F9" w14:textId="77777777" w:rsidTr="000777F8">
        <w:tc>
          <w:tcPr>
            <w:tcW w:w="2155" w:type="dxa"/>
          </w:tcPr>
          <w:p w14:paraId="6E17F094"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Congregational Response</w:t>
            </w:r>
          </w:p>
        </w:tc>
        <w:tc>
          <w:tcPr>
            <w:tcW w:w="2070" w:type="dxa"/>
          </w:tcPr>
          <w:p w14:paraId="27754EAF"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None</w:t>
            </w:r>
          </w:p>
        </w:tc>
        <w:tc>
          <w:tcPr>
            <w:tcW w:w="2070" w:type="dxa"/>
          </w:tcPr>
          <w:p w14:paraId="5A585F39"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Rev or SL</w:t>
            </w:r>
          </w:p>
        </w:tc>
        <w:tc>
          <w:tcPr>
            <w:tcW w:w="3055" w:type="dxa"/>
          </w:tcPr>
          <w:p w14:paraId="0B49EAC6" w14:textId="77777777" w:rsidR="00AE47EC" w:rsidRDefault="00AE47EC" w:rsidP="000777F8">
            <w:pPr>
              <w:rPr>
                <w:rFonts w:ascii="Cambria" w:hAnsi="Cambria"/>
                <w:color w:val="000000" w:themeColor="text1"/>
              </w:rPr>
            </w:pPr>
            <w:r>
              <w:rPr>
                <w:rFonts w:ascii="Cambria" w:hAnsi="Cambria"/>
                <w:color w:val="000000" w:themeColor="text1"/>
              </w:rPr>
              <w:t>Changes monthly. Recorded &amp; sung by Kagan/Kelly</w:t>
            </w:r>
          </w:p>
        </w:tc>
      </w:tr>
      <w:tr w:rsidR="00AE47EC" w14:paraId="5A64AB8F" w14:textId="77777777" w:rsidTr="000777F8">
        <w:tc>
          <w:tcPr>
            <w:tcW w:w="2155" w:type="dxa"/>
          </w:tcPr>
          <w:p w14:paraId="46157F18"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Sharing Abundance</w:t>
            </w:r>
          </w:p>
        </w:tc>
        <w:tc>
          <w:tcPr>
            <w:tcW w:w="2070" w:type="dxa"/>
          </w:tcPr>
          <w:p w14:paraId="41B99A0E" w14:textId="77777777" w:rsidR="00AE47EC" w:rsidRDefault="00AE47EC" w:rsidP="000777F8">
            <w:pPr>
              <w:spacing w:line="276" w:lineRule="auto"/>
              <w:rPr>
                <w:rFonts w:ascii="Cambria" w:hAnsi="Cambria"/>
                <w:color w:val="000000" w:themeColor="text1"/>
              </w:rPr>
            </w:pPr>
          </w:p>
        </w:tc>
        <w:tc>
          <w:tcPr>
            <w:tcW w:w="2070" w:type="dxa"/>
          </w:tcPr>
          <w:p w14:paraId="0857D8DD"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 xml:space="preserve">Rev or </w:t>
            </w:r>
            <w:proofErr w:type="gramStart"/>
            <w:r>
              <w:rPr>
                <w:rFonts w:ascii="Cambria" w:hAnsi="Cambria"/>
                <w:color w:val="000000" w:themeColor="text1"/>
              </w:rPr>
              <w:t>Speaker</w:t>
            </w:r>
            <w:r w:rsidRPr="00024AFC">
              <w:rPr>
                <w:rFonts w:ascii="Cambria" w:hAnsi="Cambria"/>
                <w:color w:val="000000" w:themeColor="text1"/>
                <w:vertAlign w:val="superscript"/>
              </w:rPr>
              <w:t>(</w:t>
            </w:r>
            <w:proofErr w:type="gramEnd"/>
            <w:r w:rsidRPr="00024AFC">
              <w:rPr>
                <w:rFonts w:ascii="Cambria" w:hAnsi="Cambria"/>
                <w:color w:val="000000" w:themeColor="text1"/>
                <w:vertAlign w:val="superscript"/>
              </w:rPr>
              <w:t>4)</w:t>
            </w:r>
          </w:p>
        </w:tc>
        <w:tc>
          <w:tcPr>
            <w:tcW w:w="3055" w:type="dxa"/>
          </w:tcPr>
          <w:p w14:paraId="2D275E98" w14:textId="77777777" w:rsidR="00AE47EC" w:rsidRDefault="00AE47EC" w:rsidP="000777F8">
            <w:pPr>
              <w:rPr>
                <w:rFonts w:ascii="Cambria" w:hAnsi="Cambria"/>
                <w:color w:val="000000" w:themeColor="text1"/>
              </w:rPr>
            </w:pPr>
            <w:r>
              <w:rPr>
                <w:rFonts w:ascii="Cambria" w:hAnsi="Cambria"/>
                <w:color w:val="000000" w:themeColor="text1"/>
              </w:rPr>
              <w:t>If speaker, inform IT if live or virtual</w:t>
            </w:r>
          </w:p>
        </w:tc>
      </w:tr>
      <w:tr w:rsidR="00AE47EC" w14:paraId="5F723719" w14:textId="77777777" w:rsidTr="000777F8">
        <w:tc>
          <w:tcPr>
            <w:tcW w:w="2155" w:type="dxa"/>
          </w:tcPr>
          <w:p w14:paraId="63166B95"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Offertory or Choir</w:t>
            </w:r>
          </w:p>
        </w:tc>
        <w:tc>
          <w:tcPr>
            <w:tcW w:w="2070" w:type="dxa"/>
          </w:tcPr>
          <w:p w14:paraId="6E2A1CC6"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None</w:t>
            </w:r>
          </w:p>
        </w:tc>
        <w:tc>
          <w:tcPr>
            <w:tcW w:w="2070" w:type="dxa"/>
          </w:tcPr>
          <w:p w14:paraId="609EDC7A" w14:textId="24FBF72C" w:rsidR="00AE47EC" w:rsidRDefault="00C87E85" w:rsidP="000777F8">
            <w:pPr>
              <w:spacing w:line="276" w:lineRule="auto"/>
              <w:rPr>
                <w:rFonts w:ascii="Cambria" w:hAnsi="Cambria"/>
                <w:color w:val="000000" w:themeColor="text1"/>
              </w:rPr>
            </w:pPr>
            <w:r>
              <w:rPr>
                <w:rFonts w:ascii="Cambria" w:hAnsi="Cambria"/>
                <w:color w:val="000000" w:themeColor="text1"/>
              </w:rPr>
              <w:t>Music Director /Choir</w:t>
            </w:r>
          </w:p>
        </w:tc>
        <w:tc>
          <w:tcPr>
            <w:tcW w:w="3055" w:type="dxa"/>
          </w:tcPr>
          <w:p w14:paraId="497D1A99" w14:textId="77777777" w:rsidR="00AE47EC" w:rsidRDefault="00AE47EC" w:rsidP="000777F8">
            <w:pPr>
              <w:rPr>
                <w:rFonts w:ascii="Cambria" w:hAnsi="Cambria"/>
                <w:color w:val="000000" w:themeColor="text1"/>
              </w:rPr>
            </w:pPr>
            <w:r>
              <w:rPr>
                <w:rFonts w:ascii="Cambria" w:hAnsi="Cambria"/>
                <w:color w:val="000000" w:themeColor="text1"/>
              </w:rPr>
              <w:t xml:space="preserve">Recorded music while ushers </w:t>
            </w:r>
            <w:r w:rsidRPr="003F71AA">
              <w:rPr>
                <w:rFonts w:ascii="Cambria" w:hAnsi="Cambria"/>
                <w:color w:val="000000" w:themeColor="text1"/>
                <w:vertAlign w:val="superscript"/>
              </w:rPr>
              <w:t>(5)</w:t>
            </w:r>
            <w:r>
              <w:rPr>
                <w:rFonts w:ascii="Cambria" w:hAnsi="Cambria"/>
                <w:color w:val="000000" w:themeColor="text1"/>
              </w:rPr>
              <w:t xml:space="preserve"> pass baskets to those in sanctuary. This might be a good time to have a slide with TriUU mailing address showing</w:t>
            </w:r>
          </w:p>
        </w:tc>
      </w:tr>
      <w:tr w:rsidR="00AE47EC" w14:paraId="4B4C53E4" w14:textId="77777777" w:rsidTr="000777F8">
        <w:tc>
          <w:tcPr>
            <w:tcW w:w="2155" w:type="dxa"/>
          </w:tcPr>
          <w:p w14:paraId="3BB899EA"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Sermon</w:t>
            </w:r>
          </w:p>
        </w:tc>
        <w:tc>
          <w:tcPr>
            <w:tcW w:w="2070" w:type="dxa"/>
          </w:tcPr>
          <w:p w14:paraId="33F58C10"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None</w:t>
            </w:r>
          </w:p>
        </w:tc>
        <w:tc>
          <w:tcPr>
            <w:tcW w:w="2070" w:type="dxa"/>
          </w:tcPr>
          <w:p w14:paraId="6E0B046C"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Rev or Guest</w:t>
            </w:r>
          </w:p>
        </w:tc>
        <w:tc>
          <w:tcPr>
            <w:tcW w:w="3055" w:type="dxa"/>
          </w:tcPr>
          <w:p w14:paraId="37B58F6F" w14:textId="77777777" w:rsidR="00AE47EC" w:rsidRDefault="00AE47EC" w:rsidP="000777F8">
            <w:pPr>
              <w:rPr>
                <w:rFonts w:ascii="Cambria" w:hAnsi="Cambria"/>
                <w:color w:val="000000" w:themeColor="text1"/>
              </w:rPr>
            </w:pPr>
          </w:p>
        </w:tc>
      </w:tr>
      <w:tr w:rsidR="00AE47EC" w14:paraId="57EFAAFF" w14:textId="77777777" w:rsidTr="000777F8">
        <w:tc>
          <w:tcPr>
            <w:tcW w:w="2155" w:type="dxa"/>
          </w:tcPr>
          <w:p w14:paraId="4A3B1F01"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Hymn</w:t>
            </w:r>
          </w:p>
          <w:p w14:paraId="592146A6" w14:textId="77777777" w:rsidR="00AE47EC" w:rsidRDefault="00AE47EC" w:rsidP="000777F8">
            <w:pPr>
              <w:spacing w:line="276" w:lineRule="auto"/>
              <w:rPr>
                <w:rFonts w:ascii="Cambria" w:hAnsi="Cambria"/>
                <w:color w:val="000000" w:themeColor="text1"/>
              </w:rPr>
            </w:pPr>
          </w:p>
        </w:tc>
        <w:tc>
          <w:tcPr>
            <w:tcW w:w="2070" w:type="dxa"/>
          </w:tcPr>
          <w:p w14:paraId="6CA02D9C"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None</w:t>
            </w:r>
          </w:p>
        </w:tc>
        <w:tc>
          <w:tcPr>
            <w:tcW w:w="2070" w:type="dxa"/>
          </w:tcPr>
          <w:p w14:paraId="5802BBAC" w14:textId="05ED214C" w:rsidR="00AE47EC" w:rsidRDefault="00C87E85" w:rsidP="000777F8">
            <w:pPr>
              <w:spacing w:line="276" w:lineRule="auto"/>
              <w:rPr>
                <w:rFonts w:ascii="Cambria" w:hAnsi="Cambria"/>
                <w:color w:val="000000" w:themeColor="text1"/>
              </w:rPr>
            </w:pPr>
            <w:r>
              <w:rPr>
                <w:rFonts w:ascii="Cambria" w:hAnsi="Cambria"/>
                <w:color w:val="000000" w:themeColor="text1"/>
              </w:rPr>
              <w:t>Music Director</w:t>
            </w:r>
            <w:r w:rsidR="00AE47EC">
              <w:rPr>
                <w:rFonts w:ascii="Cambria" w:hAnsi="Cambria"/>
                <w:color w:val="000000" w:themeColor="text1"/>
              </w:rPr>
              <w:t>/Rev</w:t>
            </w:r>
          </w:p>
        </w:tc>
        <w:tc>
          <w:tcPr>
            <w:tcW w:w="3055" w:type="dxa"/>
          </w:tcPr>
          <w:p w14:paraId="7BE69504"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Recorded &amp; sung by Kagan/Kelly</w:t>
            </w:r>
          </w:p>
        </w:tc>
      </w:tr>
      <w:tr w:rsidR="00AE47EC" w14:paraId="4B5431D4" w14:textId="77777777" w:rsidTr="000777F8">
        <w:tc>
          <w:tcPr>
            <w:tcW w:w="2155" w:type="dxa"/>
          </w:tcPr>
          <w:p w14:paraId="207FCBE2"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Chalice Extinguishing</w:t>
            </w:r>
          </w:p>
        </w:tc>
        <w:tc>
          <w:tcPr>
            <w:tcW w:w="2070" w:type="dxa"/>
          </w:tcPr>
          <w:p w14:paraId="61BD6F5F"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None</w:t>
            </w:r>
          </w:p>
        </w:tc>
        <w:tc>
          <w:tcPr>
            <w:tcW w:w="2070" w:type="dxa"/>
          </w:tcPr>
          <w:p w14:paraId="3B667A49"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Chalice Keeper</w:t>
            </w:r>
          </w:p>
        </w:tc>
        <w:tc>
          <w:tcPr>
            <w:tcW w:w="3055" w:type="dxa"/>
          </w:tcPr>
          <w:p w14:paraId="656E1623" w14:textId="77777777" w:rsidR="00AE47EC" w:rsidRDefault="00AE47EC" w:rsidP="000777F8">
            <w:pPr>
              <w:spacing w:line="276" w:lineRule="auto"/>
              <w:rPr>
                <w:rFonts w:ascii="Cambria" w:hAnsi="Cambria"/>
                <w:color w:val="000000" w:themeColor="text1"/>
              </w:rPr>
            </w:pPr>
            <w:r w:rsidRPr="00A926BB">
              <w:rPr>
                <w:rFonts w:ascii="Cambria" w:hAnsi="Cambria"/>
                <w:color w:val="000000" w:themeColor="text1"/>
              </w:rPr>
              <w:t>Inform IT is CK is onsite or virtual</w:t>
            </w:r>
          </w:p>
        </w:tc>
      </w:tr>
      <w:tr w:rsidR="00AE47EC" w14:paraId="1CF98A40" w14:textId="77777777" w:rsidTr="000777F8">
        <w:tc>
          <w:tcPr>
            <w:tcW w:w="2155" w:type="dxa"/>
          </w:tcPr>
          <w:p w14:paraId="7808682E" w14:textId="77777777" w:rsidR="00AE47EC" w:rsidRDefault="00AE47EC" w:rsidP="000777F8">
            <w:pPr>
              <w:rPr>
                <w:rFonts w:ascii="Cambria" w:hAnsi="Cambria"/>
                <w:color w:val="000000" w:themeColor="text1"/>
              </w:rPr>
            </w:pPr>
            <w:r>
              <w:rPr>
                <w:rFonts w:ascii="Cambria" w:hAnsi="Cambria"/>
                <w:color w:val="000000" w:themeColor="text1"/>
              </w:rPr>
              <w:t>Benediction</w:t>
            </w:r>
          </w:p>
        </w:tc>
        <w:tc>
          <w:tcPr>
            <w:tcW w:w="2070" w:type="dxa"/>
          </w:tcPr>
          <w:p w14:paraId="7591A891"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None</w:t>
            </w:r>
          </w:p>
        </w:tc>
        <w:tc>
          <w:tcPr>
            <w:tcW w:w="2070" w:type="dxa"/>
          </w:tcPr>
          <w:p w14:paraId="6FFCA641" w14:textId="77777777" w:rsidR="00AE47EC" w:rsidRDefault="00AE47EC" w:rsidP="000777F8">
            <w:pPr>
              <w:rPr>
                <w:rFonts w:ascii="Cambria" w:hAnsi="Cambria"/>
                <w:color w:val="000000" w:themeColor="text1"/>
              </w:rPr>
            </w:pPr>
            <w:r>
              <w:rPr>
                <w:rFonts w:ascii="Cambria" w:hAnsi="Cambria"/>
                <w:color w:val="000000" w:themeColor="text1"/>
              </w:rPr>
              <w:t>Rev/Guest</w:t>
            </w:r>
          </w:p>
        </w:tc>
        <w:tc>
          <w:tcPr>
            <w:tcW w:w="3055" w:type="dxa"/>
          </w:tcPr>
          <w:p w14:paraId="4A82F4E3" w14:textId="77777777" w:rsidR="00AE47EC" w:rsidRDefault="00AE47EC" w:rsidP="000777F8">
            <w:pPr>
              <w:spacing w:line="276" w:lineRule="auto"/>
              <w:rPr>
                <w:rFonts w:ascii="Cambria" w:hAnsi="Cambria"/>
                <w:color w:val="000000" w:themeColor="text1"/>
              </w:rPr>
            </w:pPr>
          </w:p>
        </w:tc>
      </w:tr>
      <w:tr w:rsidR="00AE47EC" w14:paraId="4566934C" w14:textId="77777777" w:rsidTr="000777F8">
        <w:tc>
          <w:tcPr>
            <w:tcW w:w="2155" w:type="dxa"/>
          </w:tcPr>
          <w:p w14:paraId="2C396E4D"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Postlude</w:t>
            </w:r>
          </w:p>
        </w:tc>
        <w:tc>
          <w:tcPr>
            <w:tcW w:w="2070" w:type="dxa"/>
          </w:tcPr>
          <w:p w14:paraId="32494A87"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None</w:t>
            </w:r>
          </w:p>
        </w:tc>
        <w:tc>
          <w:tcPr>
            <w:tcW w:w="2070" w:type="dxa"/>
          </w:tcPr>
          <w:p w14:paraId="40BCEC9E" w14:textId="6E08EB1A" w:rsidR="00AE47EC" w:rsidRDefault="00C87E85" w:rsidP="000777F8">
            <w:pPr>
              <w:spacing w:line="276" w:lineRule="auto"/>
              <w:rPr>
                <w:rFonts w:ascii="Cambria" w:hAnsi="Cambria"/>
                <w:color w:val="000000" w:themeColor="text1"/>
              </w:rPr>
            </w:pPr>
            <w:r>
              <w:rPr>
                <w:rFonts w:ascii="Cambria" w:hAnsi="Cambria"/>
                <w:color w:val="000000" w:themeColor="text1"/>
              </w:rPr>
              <w:t>Music Director</w:t>
            </w:r>
            <w:r w:rsidR="00AE47EC">
              <w:rPr>
                <w:rFonts w:ascii="Cambria" w:hAnsi="Cambria"/>
                <w:color w:val="000000" w:themeColor="text1"/>
              </w:rPr>
              <w:t>/Rev</w:t>
            </w:r>
          </w:p>
        </w:tc>
        <w:tc>
          <w:tcPr>
            <w:tcW w:w="3055" w:type="dxa"/>
          </w:tcPr>
          <w:p w14:paraId="2ACE3F7E"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Pre-Recorded</w:t>
            </w:r>
          </w:p>
        </w:tc>
      </w:tr>
      <w:tr w:rsidR="00AE47EC" w14:paraId="713F815A" w14:textId="77777777" w:rsidTr="000777F8">
        <w:tc>
          <w:tcPr>
            <w:tcW w:w="2155" w:type="dxa"/>
          </w:tcPr>
          <w:p w14:paraId="0B2DB23D"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Reflections on Sermon</w:t>
            </w:r>
          </w:p>
        </w:tc>
        <w:tc>
          <w:tcPr>
            <w:tcW w:w="2070" w:type="dxa"/>
          </w:tcPr>
          <w:p w14:paraId="731B89A7"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None</w:t>
            </w:r>
          </w:p>
        </w:tc>
        <w:tc>
          <w:tcPr>
            <w:tcW w:w="2070" w:type="dxa"/>
          </w:tcPr>
          <w:p w14:paraId="027CAE0E" w14:textId="77777777" w:rsidR="00AE47EC" w:rsidRDefault="00AE47EC" w:rsidP="000777F8">
            <w:pPr>
              <w:spacing w:line="276" w:lineRule="auto"/>
              <w:rPr>
                <w:rFonts w:ascii="Cambria" w:hAnsi="Cambria"/>
                <w:color w:val="000000" w:themeColor="text1"/>
              </w:rPr>
            </w:pPr>
            <w:r>
              <w:rPr>
                <w:rFonts w:ascii="Cambria" w:hAnsi="Cambria"/>
                <w:color w:val="000000" w:themeColor="text1"/>
              </w:rPr>
              <w:t>Rev or Guest (at Guest’s discretion)</w:t>
            </w:r>
          </w:p>
        </w:tc>
        <w:tc>
          <w:tcPr>
            <w:tcW w:w="3055" w:type="dxa"/>
          </w:tcPr>
          <w:p w14:paraId="042DEF3C" w14:textId="77777777" w:rsidR="00AE47EC" w:rsidRDefault="00AE47EC" w:rsidP="000777F8">
            <w:pPr>
              <w:spacing w:line="276" w:lineRule="auto"/>
              <w:rPr>
                <w:rFonts w:ascii="Cambria" w:hAnsi="Cambria"/>
                <w:color w:val="000000" w:themeColor="text1"/>
              </w:rPr>
            </w:pPr>
          </w:p>
        </w:tc>
      </w:tr>
    </w:tbl>
    <w:p w14:paraId="2C523F24" w14:textId="471FF97B" w:rsidR="00AE47EC" w:rsidRPr="00AF7B5E" w:rsidRDefault="00C90F9D" w:rsidP="00AE47EC">
      <w:pPr>
        <w:spacing w:line="276" w:lineRule="auto"/>
        <w:rPr>
          <w:rFonts w:ascii="Cambria" w:hAnsi="Cambria"/>
          <w:color w:val="000000" w:themeColor="text1"/>
        </w:rPr>
      </w:pPr>
      <w:r>
        <w:rPr>
          <w:noProof/>
        </w:rPr>
        <mc:AlternateContent>
          <mc:Choice Requires="wps">
            <w:drawing>
              <wp:anchor distT="0" distB="0" distL="114300" distR="114300" simplePos="0" relativeHeight="254075904" behindDoc="0" locked="0" layoutInCell="1" allowOverlap="1" wp14:anchorId="42771E85" wp14:editId="28F19090">
                <wp:simplePos x="0" y="0"/>
                <wp:positionH relativeFrom="column">
                  <wp:posOffset>-619125</wp:posOffset>
                </wp:positionH>
                <wp:positionV relativeFrom="paragraph">
                  <wp:posOffset>9525</wp:posOffset>
                </wp:positionV>
                <wp:extent cx="534035" cy="1221740"/>
                <wp:effectExtent l="12700" t="0" r="24765" b="22860"/>
                <wp:wrapNone/>
                <wp:docPr id="774" name="Down Arrow 774"/>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6AFFC6" w14:textId="77777777" w:rsidR="00AE164C" w:rsidRPr="0052516C" w:rsidRDefault="00AE164C" w:rsidP="00856A94">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71E85" id="Down Arrow 774" o:spid="_x0000_s1132" type="#_x0000_t67" style="position:absolute;margin-left:-48.75pt;margin-top:.75pt;width:42.05pt;height:96.2pt;z-index:25407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" adj="16512" fillcolor="#ffc000" strokecolor="#c00000" strokeweight="1.25pt">
                <v:textbox>
                  <w:txbxContent>
                    <w:p w14:paraId="4B6AFFC6" w14:textId="77777777" w:rsidR="00AE164C" w:rsidRPr="0052516C" w:rsidRDefault="00AE164C" w:rsidP="00856A94">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AE164C">
        <w:rPr>
          <w:noProof/>
          <w:color w:val="000000"/>
        </w:rPr>
        <mc:AlternateContent>
          <mc:Choice Requires="wps">
            <w:drawing>
              <wp:anchor distT="0" distB="0" distL="114300" distR="114300" simplePos="0" relativeHeight="254073856" behindDoc="0" locked="0" layoutInCell="1" allowOverlap="1" wp14:anchorId="490D1CE7" wp14:editId="5D5F8AC5">
                <wp:simplePos x="0" y="0"/>
                <wp:positionH relativeFrom="column">
                  <wp:posOffset>-586740</wp:posOffset>
                </wp:positionH>
                <wp:positionV relativeFrom="paragraph">
                  <wp:posOffset>-1490980</wp:posOffset>
                </wp:positionV>
                <wp:extent cx="499745" cy="1183005"/>
                <wp:effectExtent l="12700" t="12700" r="20955" b="10795"/>
                <wp:wrapNone/>
                <wp:docPr id="773" name="Up Arrow 773">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1C6F3E7" w14:textId="77777777" w:rsidR="00AE164C" w:rsidRPr="00260E8E" w:rsidRDefault="00AE164C" w:rsidP="00856A94">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D1CE7" id="Up Arrow 773" o:spid="_x0000_s1133" type="#_x0000_t68" href="#toc1" style="position:absolute;margin-left:-46.2pt;margin-top:-117.4pt;width:39.35pt;height:93.15pt;z-index:25407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" o:button="t" adj="4562" fillcolor="#43bae8 [2676]" strokecolor="black [3213]">
                <v:fill color2="#74ccee [1972]" rotate="t" o:detectmouseclick="t" focusposition="1,1" focussize="-1,-1" focus="100%" type="gradientRadial"/>
                <v:textbox>
                  <w:txbxContent>
                    <w:p w14:paraId="31C6F3E7" w14:textId="77777777" w:rsidR="00AE164C" w:rsidRPr="00260E8E" w:rsidRDefault="00AE164C" w:rsidP="00856A94">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6A4D1088" w14:textId="3F9CF70B" w:rsidR="00AE47EC" w:rsidRDefault="00AE47EC" w:rsidP="00251B3D">
      <w:pPr>
        <w:pStyle w:val="ListParagraph"/>
        <w:numPr>
          <w:ilvl w:val="0"/>
          <w:numId w:val="135"/>
        </w:numPr>
        <w:rPr>
          <w:rFonts w:ascii="Cambria" w:hAnsi="Cambria"/>
          <w:color w:val="000000" w:themeColor="text1"/>
        </w:rPr>
      </w:pPr>
      <w:r w:rsidRPr="007938F9">
        <w:rPr>
          <w:rFonts w:ascii="Cambria" w:hAnsi="Cambria"/>
          <w:color w:val="000000" w:themeColor="text1"/>
        </w:rPr>
        <w:t>Should update website weekly</w:t>
      </w:r>
    </w:p>
    <w:p w14:paraId="2980240C" w14:textId="2D8A8E76" w:rsidR="00AE47EC" w:rsidRDefault="00C87E85" w:rsidP="00251B3D">
      <w:pPr>
        <w:pStyle w:val="ListParagraph"/>
        <w:numPr>
          <w:ilvl w:val="0"/>
          <w:numId w:val="135"/>
        </w:numPr>
        <w:rPr>
          <w:rFonts w:ascii="Cambria" w:hAnsi="Cambria"/>
          <w:color w:val="000000" w:themeColor="text1"/>
        </w:rPr>
      </w:pPr>
      <w:r>
        <w:rPr>
          <w:rFonts w:ascii="Cambria" w:hAnsi="Cambria"/>
          <w:color w:val="000000" w:themeColor="text1"/>
        </w:rPr>
        <w:t xml:space="preserve">Worship Team will </w:t>
      </w:r>
      <w:r w:rsidR="00457194">
        <w:rPr>
          <w:rFonts w:ascii="Cambria" w:hAnsi="Cambria"/>
          <w:color w:val="000000" w:themeColor="text1"/>
        </w:rPr>
        <w:t>ensure responsible</w:t>
      </w:r>
      <w:r w:rsidR="00AE47EC">
        <w:rPr>
          <w:rFonts w:ascii="Cambria" w:hAnsi="Cambria"/>
          <w:color w:val="000000" w:themeColor="text1"/>
        </w:rPr>
        <w:t xml:space="preserve"> </w:t>
      </w:r>
      <w:r w:rsidR="00413FAC">
        <w:rPr>
          <w:rFonts w:ascii="Cambria" w:hAnsi="Cambria"/>
          <w:color w:val="000000" w:themeColor="text1"/>
        </w:rPr>
        <w:t xml:space="preserve">volunteer to </w:t>
      </w:r>
      <w:proofErr w:type="spellStart"/>
      <w:r w:rsidR="00413FAC">
        <w:rPr>
          <w:rFonts w:ascii="Cambria" w:hAnsi="Cambria"/>
          <w:color w:val="000000" w:themeColor="text1"/>
        </w:rPr>
        <w:t>recrut</w:t>
      </w:r>
      <w:proofErr w:type="spellEnd"/>
      <w:r w:rsidR="00457194">
        <w:rPr>
          <w:rFonts w:ascii="Cambria" w:hAnsi="Cambria"/>
          <w:color w:val="000000" w:themeColor="text1"/>
        </w:rPr>
        <w:t xml:space="preserve"> </w:t>
      </w:r>
      <w:r w:rsidR="00AE47EC">
        <w:rPr>
          <w:rFonts w:ascii="Cambria" w:hAnsi="Cambria"/>
          <w:color w:val="000000" w:themeColor="text1"/>
        </w:rPr>
        <w:t>Service Leaders</w:t>
      </w:r>
    </w:p>
    <w:p w14:paraId="33F3B6C1" w14:textId="77777777" w:rsidR="00AE47EC" w:rsidRDefault="00AE47EC" w:rsidP="00251B3D">
      <w:pPr>
        <w:pStyle w:val="ListParagraph"/>
        <w:numPr>
          <w:ilvl w:val="0"/>
          <w:numId w:val="135"/>
        </w:numPr>
        <w:rPr>
          <w:rFonts w:ascii="Cambria" w:hAnsi="Cambria"/>
          <w:color w:val="000000" w:themeColor="text1"/>
        </w:rPr>
      </w:pPr>
      <w:r>
        <w:rPr>
          <w:rFonts w:ascii="Cambria" w:hAnsi="Cambria"/>
          <w:color w:val="000000" w:themeColor="text1"/>
        </w:rPr>
        <w:t>Gretchen Lewis is responsible for Chalice Keepers</w:t>
      </w:r>
    </w:p>
    <w:p w14:paraId="27B6CE26" w14:textId="78912A97" w:rsidR="00AE47EC" w:rsidRDefault="00AE47EC" w:rsidP="00251B3D">
      <w:pPr>
        <w:pStyle w:val="ListParagraph"/>
        <w:numPr>
          <w:ilvl w:val="0"/>
          <w:numId w:val="135"/>
        </w:numPr>
        <w:rPr>
          <w:rFonts w:ascii="Cambria" w:hAnsi="Cambria"/>
          <w:color w:val="000000" w:themeColor="text1"/>
        </w:rPr>
      </w:pPr>
      <w:r>
        <w:rPr>
          <w:rFonts w:ascii="Cambria" w:hAnsi="Cambria"/>
          <w:color w:val="000000" w:themeColor="text1"/>
        </w:rPr>
        <w:t>Anne McCusker has been responsible for asking Teams and others to share story</w:t>
      </w:r>
    </w:p>
    <w:p w14:paraId="2B0F5EF3" w14:textId="283B374A" w:rsidR="00AE47EC" w:rsidRDefault="00AE47EC" w:rsidP="00251B3D">
      <w:pPr>
        <w:pStyle w:val="ListParagraph"/>
        <w:numPr>
          <w:ilvl w:val="0"/>
          <w:numId w:val="135"/>
        </w:numPr>
        <w:rPr>
          <w:rFonts w:ascii="Cambria" w:hAnsi="Cambria"/>
          <w:color w:val="000000" w:themeColor="text1"/>
        </w:rPr>
      </w:pPr>
      <w:r>
        <w:rPr>
          <w:rFonts w:ascii="Cambria" w:hAnsi="Cambria"/>
          <w:color w:val="000000" w:themeColor="text1"/>
        </w:rPr>
        <w:t xml:space="preserve">Ushers </w:t>
      </w:r>
      <w:r w:rsidR="00BB391B">
        <w:rPr>
          <w:rFonts w:ascii="Cambria" w:hAnsi="Cambria"/>
          <w:color w:val="000000" w:themeColor="text1"/>
        </w:rPr>
        <w:t>are sch</w:t>
      </w:r>
      <w:r w:rsidR="004E12E2">
        <w:rPr>
          <w:rFonts w:ascii="Cambria" w:hAnsi="Cambria"/>
          <w:color w:val="000000" w:themeColor="text1"/>
        </w:rPr>
        <w:t xml:space="preserve">eduled by the Ushers Team Leader who is recruited by the worship team.  They Usually serve no more than twice a month.  Ushers have security duties and have been and shall be trained on their responsibilities. </w:t>
      </w:r>
    </w:p>
    <w:p w14:paraId="07BA4D46" w14:textId="166BF844" w:rsidR="00AE47EC" w:rsidRDefault="00AE47EC" w:rsidP="00AE47EC">
      <w:pPr>
        <w:spacing w:line="276" w:lineRule="auto"/>
        <w:rPr>
          <w:rFonts w:ascii="Cambria" w:hAnsi="Cambria"/>
          <w:color w:val="000000" w:themeColor="text1"/>
        </w:rPr>
      </w:pPr>
    </w:p>
    <w:p w14:paraId="444E85D6" w14:textId="77777777" w:rsidR="00DB2DEE" w:rsidRPr="003475EA" w:rsidRDefault="00DB2DEE" w:rsidP="00AE47EC">
      <w:pPr>
        <w:spacing w:line="276" w:lineRule="auto"/>
        <w:rPr>
          <w:rFonts w:ascii="Cambria" w:hAnsi="Cambria"/>
          <w:color w:val="000000" w:themeColor="text1"/>
        </w:rPr>
      </w:pPr>
    </w:p>
    <w:p w14:paraId="7206C485" w14:textId="77777777" w:rsidR="00AE47EC" w:rsidRPr="00823068" w:rsidRDefault="00AE47EC" w:rsidP="00AE47EC">
      <w:pPr>
        <w:jc w:val="center"/>
        <w:rPr>
          <w:rFonts w:ascii="Cambria" w:hAnsi="Cambria"/>
          <w:i/>
          <w:iCs/>
        </w:rPr>
      </w:pPr>
      <w:r w:rsidRPr="00823068">
        <w:rPr>
          <w:rFonts w:ascii="Cambria" w:hAnsi="Cambria"/>
          <w:i/>
          <w:iCs/>
        </w:rPr>
        <w:t>Attachment A</w:t>
      </w:r>
    </w:p>
    <w:p w14:paraId="08AE2020" w14:textId="77777777" w:rsidR="00AE47EC" w:rsidRDefault="00AE47EC" w:rsidP="00AE47EC">
      <w:pPr>
        <w:jc w:val="center"/>
      </w:pPr>
    </w:p>
    <w:p w14:paraId="1B131E34" w14:textId="77777777" w:rsidR="00AE47EC" w:rsidRDefault="00AE47EC" w:rsidP="00AE47EC">
      <w:pPr>
        <w:jc w:val="center"/>
        <w:rPr>
          <w:rFonts w:ascii="Cambria" w:hAnsi="Cambria"/>
          <w:b/>
          <w:bCs/>
        </w:rPr>
      </w:pPr>
      <w:r w:rsidRPr="00823068">
        <w:rPr>
          <w:rFonts w:ascii="Cambria" w:hAnsi="Cambria"/>
          <w:b/>
          <w:bCs/>
        </w:rPr>
        <w:t>SERVICE LEADER SCRIPT for WELCOME &amp; ANNOUNCEMENTS, MISSION STATEMENT</w:t>
      </w:r>
    </w:p>
    <w:p w14:paraId="477A7BAB" w14:textId="3CA895A4" w:rsidR="00AE47EC" w:rsidRDefault="00AE47EC" w:rsidP="00AE47EC">
      <w:pPr>
        <w:jc w:val="center"/>
        <w:rPr>
          <w:rFonts w:ascii="Cambria" w:hAnsi="Cambria"/>
          <w:b/>
          <w:bCs/>
        </w:rPr>
      </w:pPr>
    </w:p>
    <w:p w14:paraId="40E7339A" w14:textId="6B3A9289" w:rsidR="00AE47EC" w:rsidRDefault="00AE47EC" w:rsidP="00AE47EC">
      <w:pPr>
        <w:spacing w:line="276" w:lineRule="auto"/>
        <w:ind w:firstLine="720"/>
        <w:rPr>
          <w:rFonts w:ascii="Times New Roman" w:hAnsi="Times New Roman" w:cs="Times New Roman"/>
        </w:rPr>
      </w:pPr>
      <w:r w:rsidRPr="6F213BF0">
        <w:rPr>
          <w:rFonts w:ascii="Times New Roman" w:hAnsi="Times New Roman" w:cs="Times New Roman"/>
        </w:rPr>
        <w:t>Good morning and welcome to the</w:t>
      </w:r>
      <w:r>
        <w:rPr>
          <w:rFonts w:ascii="Times New Roman" w:hAnsi="Times New Roman" w:cs="Times New Roman"/>
        </w:rPr>
        <w:t xml:space="preserve"> </w:t>
      </w:r>
      <w:r w:rsidRPr="6F213BF0">
        <w:rPr>
          <w:rFonts w:ascii="Times New Roman" w:hAnsi="Times New Roman" w:cs="Times New Roman"/>
        </w:rPr>
        <w:t xml:space="preserve">weekly </w:t>
      </w:r>
      <w:r>
        <w:rPr>
          <w:rFonts w:ascii="Times New Roman" w:hAnsi="Times New Roman" w:cs="Times New Roman"/>
        </w:rPr>
        <w:t xml:space="preserve">multi-platform </w:t>
      </w:r>
      <w:r w:rsidRPr="6F213BF0">
        <w:rPr>
          <w:rFonts w:ascii="Times New Roman" w:hAnsi="Times New Roman" w:cs="Times New Roman"/>
        </w:rPr>
        <w:t xml:space="preserve">service of Tri-County Unitarian Universalists, based in Summerfield, Florida. I am </w:t>
      </w:r>
      <w:r>
        <w:rPr>
          <w:rFonts w:ascii="Times New Roman" w:hAnsi="Times New Roman" w:cs="Times New Roman"/>
        </w:rPr>
        <w:t>(SL Name)</w:t>
      </w:r>
      <w:r w:rsidRPr="6F213BF0">
        <w:rPr>
          <w:rFonts w:ascii="Times New Roman" w:hAnsi="Times New Roman" w:cs="Times New Roman"/>
        </w:rPr>
        <w:t xml:space="preserve">, today’s service leader. Hello to our members and friends and a special welcome to those who might be visiting here for the first time. Unitarian Universalists are gathered and held together by a covenant, not a creed. We celebrate that we do not need to think alike to love alike. It’s our respect and encouragement of each other’s diversity of thought that truly binds us together. For the curious and for the </w:t>
      </w:r>
      <w:bookmarkStart w:id="449" w:name="p50"/>
      <w:r w:rsidRPr="6F213BF0">
        <w:rPr>
          <w:rFonts w:ascii="Times New Roman" w:hAnsi="Times New Roman" w:cs="Times New Roman"/>
        </w:rPr>
        <w:t xml:space="preserve">seekers, Unitarian Universalist principals and sources of wisdom can be found at our website </w:t>
      </w:r>
      <w:bookmarkEnd w:id="449"/>
      <w:r w:rsidRPr="6F213BF0">
        <w:rPr>
          <w:rFonts w:ascii="Times New Roman" w:hAnsi="Times New Roman" w:cs="Times New Roman"/>
          <w:u w:val="single"/>
        </w:rPr>
        <w:t>triuu.org</w:t>
      </w:r>
      <w:r w:rsidRPr="6F213BF0">
        <w:rPr>
          <w:rFonts w:ascii="Times New Roman" w:hAnsi="Times New Roman" w:cs="Times New Roman"/>
        </w:rPr>
        <w:t>.</w:t>
      </w:r>
    </w:p>
    <w:p w14:paraId="00B364AE" w14:textId="77777777" w:rsidR="00AE47EC" w:rsidRDefault="00AE47EC" w:rsidP="00AE47EC">
      <w:pPr>
        <w:spacing w:line="276" w:lineRule="auto"/>
        <w:rPr>
          <w:rFonts w:ascii="Times New Roman" w:hAnsi="Times New Roman" w:cs="Times New Roman"/>
        </w:rPr>
      </w:pPr>
    </w:p>
    <w:p w14:paraId="7D2A107E" w14:textId="77777777" w:rsidR="00AE47EC" w:rsidRPr="00FF7113" w:rsidRDefault="00AE47EC" w:rsidP="00AE47EC">
      <w:pPr>
        <w:spacing w:line="276" w:lineRule="auto"/>
        <w:ind w:firstLine="720"/>
        <w:rPr>
          <w:rFonts w:ascii="Times New Roman" w:hAnsi="Times New Roman" w:cs="Times New Roman"/>
        </w:rPr>
      </w:pPr>
      <w:r w:rsidRPr="00FF7113">
        <w:rPr>
          <w:rFonts w:ascii="Times New Roman" w:hAnsi="Times New Roman" w:cs="Times New Roman"/>
        </w:rPr>
        <w:t xml:space="preserve">This morning, our Service is </w:t>
      </w:r>
      <w:proofErr w:type="gramStart"/>
      <w:r w:rsidRPr="00FF7113">
        <w:rPr>
          <w:rFonts w:ascii="Times New Roman" w:hAnsi="Times New Roman" w:cs="Times New Roman"/>
        </w:rPr>
        <w:t>being to</w:t>
      </w:r>
      <w:proofErr w:type="gramEnd"/>
      <w:r w:rsidRPr="00FF7113">
        <w:rPr>
          <w:rFonts w:ascii="Times New Roman" w:hAnsi="Times New Roman" w:cs="Times New Roman"/>
        </w:rPr>
        <w:t xml:space="preserve"> broadcast, by Zoom, to congregants, friends and visitors who are </w:t>
      </w:r>
      <w:r>
        <w:rPr>
          <w:rFonts w:ascii="Times New Roman" w:hAnsi="Times New Roman" w:cs="Times New Roman"/>
        </w:rPr>
        <w:t>with us in the virtual world</w:t>
      </w:r>
      <w:r w:rsidRPr="00FF7113">
        <w:rPr>
          <w:rFonts w:ascii="Times New Roman" w:hAnsi="Times New Roman" w:cs="Times New Roman"/>
        </w:rPr>
        <w:t>.  To ensure that everyone derives the most from our Service, I have an important request to those who are with us here</w:t>
      </w:r>
      <w:r>
        <w:rPr>
          <w:rFonts w:ascii="Times New Roman" w:hAnsi="Times New Roman" w:cs="Times New Roman"/>
        </w:rPr>
        <w:t xml:space="preserve"> in </w:t>
      </w:r>
      <w:r w:rsidRPr="00FF7113">
        <w:rPr>
          <w:rFonts w:ascii="Times New Roman" w:hAnsi="Times New Roman" w:cs="Times New Roman"/>
        </w:rPr>
        <w:t xml:space="preserve">the building: </w:t>
      </w:r>
      <w:r w:rsidRPr="00FF7113">
        <w:rPr>
          <w:rFonts w:ascii="Times New Roman" w:hAnsi="Times New Roman" w:cs="Times New Roman"/>
          <w:b/>
          <w:bCs/>
        </w:rPr>
        <w:t xml:space="preserve">Please, turn </w:t>
      </w:r>
      <w:proofErr w:type="gramStart"/>
      <w:r w:rsidRPr="00FF7113">
        <w:rPr>
          <w:rFonts w:ascii="Times New Roman" w:hAnsi="Times New Roman" w:cs="Times New Roman"/>
          <w:b/>
          <w:bCs/>
        </w:rPr>
        <w:t>of</w:t>
      </w:r>
      <w:proofErr w:type="gramEnd"/>
      <w:r w:rsidRPr="00FF7113">
        <w:rPr>
          <w:rFonts w:ascii="Times New Roman" w:hAnsi="Times New Roman" w:cs="Times New Roman"/>
          <w:b/>
          <w:bCs/>
        </w:rPr>
        <w:t xml:space="preserve"> your cell phones</w:t>
      </w:r>
      <w:r>
        <w:rPr>
          <w:rFonts w:ascii="Times New Roman" w:hAnsi="Times New Roman" w:cs="Times New Roman"/>
          <w:b/>
          <w:bCs/>
        </w:rPr>
        <w:t>, pads, or other electronic devices</w:t>
      </w:r>
      <w:r w:rsidRPr="00FF7113">
        <w:rPr>
          <w:rFonts w:ascii="Times New Roman" w:hAnsi="Times New Roman" w:cs="Times New Roman"/>
          <w:b/>
          <w:bCs/>
        </w:rPr>
        <w:t>.</w:t>
      </w:r>
      <w:r w:rsidRPr="00FF7113">
        <w:rPr>
          <w:rFonts w:ascii="Times New Roman" w:hAnsi="Times New Roman" w:cs="Times New Roman"/>
        </w:rPr>
        <w:t xml:space="preserve"> [Pause a few seconds and add, “I’m waiting . . .”]. This </w:t>
      </w:r>
      <w:proofErr w:type="gramStart"/>
      <w:r w:rsidRPr="00FF7113">
        <w:rPr>
          <w:rFonts w:ascii="Times New Roman" w:hAnsi="Times New Roman" w:cs="Times New Roman"/>
        </w:rPr>
        <w:t>not</w:t>
      </w:r>
      <w:proofErr w:type="gramEnd"/>
      <w:r w:rsidRPr="00FF7113">
        <w:rPr>
          <w:rFonts w:ascii="Times New Roman" w:hAnsi="Times New Roman" w:cs="Times New Roman"/>
        </w:rPr>
        <w:t xml:space="preserve"> only a courtesy to those around you, but it will also improve the quality of our Zoom broadcast. Thank you. </w:t>
      </w:r>
    </w:p>
    <w:p w14:paraId="51C7B533" w14:textId="77777777" w:rsidR="00AE47EC" w:rsidRDefault="00AE47EC" w:rsidP="00AE47EC">
      <w:pPr>
        <w:spacing w:line="276" w:lineRule="auto"/>
        <w:rPr>
          <w:rFonts w:ascii="Times New Roman" w:hAnsi="Times New Roman" w:cs="Times New Roman"/>
        </w:rPr>
      </w:pPr>
    </w:p>
    <w:p w14:paraId="757F3B78" w14:textId="77777777" w:rsidR="00AE47EC" w:rsidRPr="00CD527E" w:rsidRDefault="00AE47EC" w:rsidP="00AE47EC">
      <w:pPr>
        <w:spacing w:line="276" w:lineRule="auto"/>
        <w:ind w:firstLine="720"/>
        <w:rPr>
          <w:rFonts w:ascii="Times New Roman" w:hAnsi="Times New Roman" w:cs="Times New Roman"/>
        </w:rPr>
      </w:pPr>
      <w:r>
        <w:rPr>
          <w:rFonts w:ascii="Times New Roman" w:hAnsi="Times New Roman" w:cs="Times New Roman"/>
        </w:rPr>
        <w:t>And speaking of broadcast quality, o</w:t>
      </w:r>
      <w:r w:rsidRPr="00CD527E">
        <w:rPr>
          <w:rFonts w:ascii="Times New Roman" w:hAnsi="Times New Roman" w:cs="Times New Roman"/>
        </w:rPr>
        <w:t xml:space="preserve">ur Zoom sessions are brought to you by our talented Audio/Visual team members, </w:t>
      </w:r>
      <w:r>
        <w:rPr>
          <w:rFonts w:ascii="Times New Roman" w:hAnsi="Times New Roman" w:cs="Times New Roman"/>
        </w:rPr>
        <w:t>5</w:t>
      </w:r>
      <w:r w:rsidRPr="00CD527E">
        <w:rPr>
          <w:rFonts w:ascii="Times New Roman" w:hAnsi="Times New Roman" w:cs="Times New Roman"/>
        </w:rPr>
        <w:t xml:space="preserve"> of whom are right here in the building. Believe me, they have their hands full, so please don’t engage</w:t>
      </w:r>
      <w:r>
        <w:rPr>
          <w:rFonts w:ascii="Times New Roman" w:hAnsi="Times New Roman" w:cs="Times New Roman"/>
        </w:rPr>
        <w:t xml:space="preserve"> them</w:t>
      </w:r>
      <w:r w:rsidRPr="00CD527E">
        <w:rPr>
          <w:rFonts w:ascii="Times New Roman" w:hAnsi="Times New Roman" w:cs="Times New Roman"/>
        </w:rPr>
        <w:t xml:space="preserve"> in conversation until the Service is over.</w:t>
      </w:r>
    </w:p>
    <w:p w14:paraId="2D19518C" w14:textId="77777777" w:rsidR="00AE47EC" w:rsidRDefault="00AE47EC" w:rsidP="00AE47EC">
      <w:pPr>
        <w:spacing w:line="276" w:lineRule="auto"/>
        <w:rPr>
          <w:rFonts w:ascii="Times New Roman" w:hAnsi="Times New Roman" w:cs="Times New Roman"/>
        </w:rPr>
      </w:pPr>
    </w:p>
    <w:p w14:paraId="3F5A3184" w14:textId="77777777" w:rsidR="00AE47EC" w:rsidRPr="00375BBE" w:rsidRDefault="00AE47EC" w:rsidP="00AE47EC">
      <w:pPr>
        <w:spacing w:line="276" w:lineRule="auto"/>
        <w:ind w:firstLine="720"/>
        <w:rPr>
          <w:rFonts w:ascii="Times New Roman" w:hAnsi="Times New Roman" w:cs="Times New Roman"/>
        </w:rPr>
      </w:pPr>
      <w:r w:rsidRPr="00375BBE">
        <w:rPr>
          <w:rFonts w:ascii="Times New Roman" w:hAnsi="Times New Roman" w:cs="Times New Roman"/>
        </w:rPr>
        <w:t xml:space="preserve">Before the service begins, here are some quick announcements. </w:t>
      </w:r>
    </w:p>
    <w:p w14:paraId="022A5DA3" w14:textId="19FB445E" w:rsidR="00AE47EC" w:rsidRDefault="00AE164C" w:rsidP="00AE47EC">
      <w:pPr>
        <w:spacing w:line="276" w:lineRule="auto"/>
        <w:rPr>
          <w:rFonts w:ascii="Times New Roman" w:hAnsi="Times New Roman" w:cs="Times New Roman"/>
        </w:rPr>
      </w:pPr>
      <w:r w:rsidRPr="00561377">
        <w:rPr>
          <w:noProof/>
          <w:color w:val="000000"/>
        </w:rPr>
        <mc:AlternateContent>
          <mc:Choice Requires="wps">
            <w:drawing>
              <wp:anchor distT="0" distB="0" distL="114300" distR="114300" simplePos="0" relativeHeight="254077952" behindDoc="0" locked="0" layoutInCell="1" allowOverlap="1" wp14:anchorId="577A8D22" wp14:editId="062FDF9E">
                <wp:simplePos x="0" y="0"/>
                <wp:positionH relativeFrom="column">
                  <wp:posOffset>-575945</wp:posOffset>
                </wp:positionH>
                <wp:positionV relativeFrom="paragraph">
                  <wp:posOffset>254635</wp:posOffset>
                </wp:positionV>
                <wp:extent cx="499745" cy="1183005"/>
                <wp:effectExtent l="12700" t="12700" r="20955" b="10795"/>
                <wp:wrapNone/>
                <wp:docPr id="775" name="Up Arrow 77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5AD073B" w14:textId="77777777" w:rsidR="00AE164C" w:rsidRPr="00260E8E" w:rsidRDefault="00AE164C" w:rsidP="00856A94">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A8D22" id="Up Arrow 775" o:spid="_x0000_s1134" type="#_x0000_t68" href="#toc1" style="position:absolute;margin-left:-45.35pt;margin-top:20.05pt;width:39.35pt;height:93.15pt;z-index:25407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" o:button="t" adj="4562" fillcolor="#43bae8 [2676]" strokecolor="black [3213]">
                <v:fill color2="#74ccee [1972]" rotate="t" o:detectmouseclick="t" focusposition="1,1" focussize="-1,-1" focus="100%" type="gradientRadial"/>
                <v:textbox>
                  <w:txbxContent>
                    <w:p w14:paraId="45AD073B" w14:textId="77777777" w:rsidR="00AE164C" w:rsidRPr="00260E8E" w:rsidRDefault="00AE164C" w:rsidP="00856A94">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AE47EC" w:rsidRPr="00375BBE">
        <w:rPr>
          <w:rFonts w:ascii="Times New Roman" w:hAnsi="Times New Roman" w:cs="Times New Roman"/>
        </w:rPr>
        <w:t xml:space="preserve">Monday through Friday, </w:t>
      </w:r>
      <w:r w:rsidR="00AE47EC">
        <w:rPr>
          <w:rFonts w:ascii="Times New Roman" w:hAnsi="Times New Roman" w:cs="Times New Roman"/>
        </w:rPr>
        <w:t xml:space="preserve">we are continuing the </w:t>
      </w:r>
      <w:r w:rsidR="00AE47EC" w:rsidRPr="00375BBE">
        <w:rPr>
          <w:rFonts w:ascii="Times New Roman" w:hAnsi="Times New Roman" w:cs="Times New Roman"/>
        </w:rPr>
        <w:t xml:space="preserve">two daily Zoom chats. The morning chat is 10-11 and the afternoon chat is 4-5. The links and ongoing chat themes are found on the home page of </w:t>
      </w:r>
      <w:r w:rsidR="00AE47EC" w:rsidRPr="00375BBE">
        <w:rPr>
          <w:rFonts w:ascii="Times New Roman" w:hAnsi="Times New Roman" w:cs="Times New Roman"/>
          <w:u w:val="single"/>
        </w:rPr>
        <w:t>triuu.org</w:t>
      </w:r>
      <w:r w:rsidR="00AE47EC" w:rsidRPr="00375BBE">
        <w:rPr>
          <w:rFonts w:ascii="Times New Roman" w:hAnsi="Times New Roman" w:cs="Times New Roman"/>
        </w:rPr>
        <w:t>. Those attending chats, regularly or occasionally, have formed new friendships and have discovered much “food for thought”.</w:t>
      </w:r>
      <w:r w:rsidR="00AE47EC">
        <w:rPr>
          <w:rFonts w:ascii="Times New Roman" w:hAnsi="Times New Roman" w:cs="Times New Roman"/>
        </w:rPr>
        <w:t xml:space="preserve"> </w:t>
      </w:r>
      <w:r w:rsidR="00AE47EC" w:rsidRPr="00375BBE">
        <w:rPr>
          <w:rFonts w:ascii="Times New Roman" w:hAnsi="Times New Roman" w:cs="Times New Roman"/>
        </w:rPr>
        <w:t>Every Wednesday evening</w:t>
      </w:r>
      <w:r w:rsidR="00AE47EC">
        <w:rPr>
          <w:rFonts w:ascii="Times New Roman" w:hAnsi="Times New Roman" w:cs="Times New Roman"/>
        </w:rPr>
        <w:t xml:space="preserve"> at 7pm</w:t>
      </w:r>
      <w:r w:rsidR="00AE47EC" w:rsidRPr="00375BBE">
        <w:rPr>
          <w:rFonts w:ascii="Times New Roman" w:hAnsi="Times New Roman" w:cs="Times New Roman"/>
        </w:rPr>
        <w:t xml:space="preserve"> Tri</w:t>
      </w:r>
      <w:r w:rsidR="00561377">
        <w:rPr>
          <w:rFonts w:ascii="Times New Roman" w:hAnsi="Times New Roman" w:cs="Times New Roman"/>
        </w:rPr>
        <w:t>-</w:t>
      </w:r>
      <w:r w:rsidR="00AE47EC" w:rsidRPr="00375BBE">
        <w:rPr>
          <w:rFonts w:ascii="Times New Roman" w:hAnsi="Times New Roman" w:cs="Times New Roman"/>
        </w:rPr>
        <w:t>UU presents a special 20-minutes of Mid-Week Musings. This unique time is both a respite from the busy world and a short minister</w:t>
      </w:r>
      <w:r w:rsidR="00AE47EC">
        <w:rPr>
          <w:rFonts w:ascii="Times New Roman" w:hAnsi="Times New Roman" w:cs="Times New Roman"/>
        </w:rPr>
        <w:t xml:space="preserve"> or lay-</w:t>
      </w:r>
      <w:r w:rsidR="00AE47EC" w:rsidRPr="00375BBE">
        <w:rPr>
          <w:rFonts w:ascii="Times New Roman" w:hAnsi="Times New Roman" w:cs="Times New Roman"/>
        </w:rPr>
        <w:t xml:space="preserve">lead consideration of a timely subject. It is presented with music, invitation to remembrance, and usually a story. Again, the Zoom link is on the </w:t>
      </w:r>
      <w:r w:rsidR="00AE47EC" w:rsidRPr="00375BBE">
        <w:rPr>
          <w:rFonts w:ascii="Times New Roman" w:hAnsi="Times New Roman" w:cs="Times New Roman"/>
          <w:u w:val="single"/>
        </w:rPr>
        <w:t>triuu.org</w:t>
      </w:r>
      <w:r w:rsidR="00AE47EC" w:rsidRPr="00375BBE">
        <w:rPr>
          <w:rFonts w:ascii="Times New Roman" w:hAnsi="Times New Roman" w:cs="Times New Roman"/>
        </w:rPr>
        <w:t xml:space="preserve"> homepage.</w:t>
      </w:r>
    </w:p>
    <w:p w14:paraId="2E56F109" w14:textId="20433F14" w:rsidR="00AE47EC" w:rsidRPr="00375BBE" w:rsidRDefault="00C90F9D" w:rsidP="00AE47EC">
      <w:pPr>
        <w:spacing w:line="276" w:lineRule="auto"/>
        <w:rPr>
          <w:rFonts w:ascii="Times New Roman" w:hAnsi="Times New Roman" w:cs="Times New Roman"/>
        </w:rPr>
      </w:pPr>
      <w:r>
        <w:rPr>
          <w:noProof/>
        </w:rPr>
        <mc:AlternateContent>
          <mc:Choice Requires="wps">
            <w:drawing>
              <wp:anchor distT="0" distB="0" distL="114300" distR="114300" simplePos="0" relativeHeight="254080000" behindDoc="0" locked="0" layoutInCell="1" allowOverlap="1" wp14:anchorId="1EA6529F" wp14:editId="07D07547">
                <wp:simplePos x="0" y="0"/>
                <wp:positionH relativeFrom="column">
                  <wp:posOffset>-664845</wp:posOffset>
                </wp:positionH>
                <wp:positionV relativeFrom="paragraph">
                  <wp:posOffset>216535</wp:posOffset>
                </wp:positionV>
                <wp:extent cx="534035" cy="1221740"/>
                <wp:effectExtent l="12700" t="0" r="24765" b="22860"/>
                <wp:wrapNone/>
                <wp:docPr id="776" name="Down Arrow 776"/>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73C4D" w14:textId="512DB9FC" w:rsidR="00AE164C" w:rsidRPr="0052516C" w:rsidRDefault="00AE164C" w:rsidP="00856A94">
                            <w:pPr>
                              <w:jc w:val="both"/>
                              <w:rPr>
                                <w:b/>
                                <w:bCs/>
                                <w:color w:val="000000" w:themeColor="text1"/>
                                <w:sz w:val="32"/>
                                <w:szCs w:val="32"/>
                              </w:rPr>
                            </w:pPr>
                            <w:r w:rsidRPr="0052516C">
                              <w:rPr>
                                <w:b/>
                                <w:bCs/>
                                <w:color w:val="000000" w:themeColor="text1"/>
                                <w:sz w:val="32"/>
                                <w:szCs w:val="32"/>
                              </w:rPr>
                              <w:t>NEXT</w:t>
                            </w:r>
                            <w:r w:rsidR="00C90F9D" w:rsidRPr="00C90F9D">
                              <w:rPr>
                                <w:b/>
                                <w:bCs/>
                                <w:noProof/>
                                <w:color w:val="000000" w:themeColor="text1"/>
                                <w:sz w:val="32"/>
                                <w:szCs w:val="32"/>
                              </w:rPr>
                              <w:drawing>
                                <wp:inline distT="0" distB="0" distL="0" distR="0" wp14:anchorId="6B9044DF" wp14:editId="5948C6C7">
                                  <wp:extent cx="67945" cy="154305"/>
                                  <wp:effectExtent l="0" t="0" r="8255" b="0"/>
                                  <wp:docPr id="725320849"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945" cy="154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6529F" id="Down Arrow 776" o:spid="_x0000_s1135" type="#_x0000_t67" style="position:absolute;margin-left:-52.35pt;margin-top:17.05pt;width:42.05pt;height:96.2pt;z-index:25408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" adj="16512" fillcolor="#ffc000" strokecolor="#c00000" strokeweight="1.25pt">
                <v:textbox>
                  <w:txbxContent>
                    <w:p w14:paraId="4E673C4D" w14:textId="512DB9FC" w:rsidR="00AE164C" w:rsidRPr="0052516C" w:rsidRDefault="00AE164C" w:rsidP="00856A94">
                      <w:pPr>
                        <w:jc w:val="both"/>
                        <w:rPr>
                          <w:b/>
                          <w:bCs/>
                          <w:color w:val="000000" w:themeColor="text1"/>
                          <w:sz w:val="32"/>
                          <w:szCs w:val="32"/>
                        </w:rPr>
                      </w:pPr>
                      <w:r w:rsidRPr="0052516C">
                        <w:rPr>
                          <w:b/>
                          <w:bCs/>
                          <w:color w:val="000000" w:themeColor="text1"/>
                          <w:sz w:val="32"/>
                          <w:szCs w:val="32"/>
                        </w:rPr>
                        <w:t>NEXT</w:t>
                      </w:r>
                      <w:r w:rsidR="00C90F9D" w:rsidRPr="00C90F9D">
                        <w:rPr>
                          <w:b/>
                          <w:bCs/>
                          <w:noProof/>
                          <w:color w:val="000000" w:themeColor="text1"/>
                          <w:sz w:val="32"/>
                          <w:szCs w:val="32"/>
                        </w:rPr>
                        <w:drawing>
                          <wp:inline distT="0" distB="0" distL="0" distR="0" wp14:anchorId="6B9044DF" wp14:editId="5948C6C7">
                            <wp:extent cx="67945" cy="154305"/>
                            <wp:effectExtent l="0" t="0" r="8255" b="0"/>
                            <wp:docPr id="725320849"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945" cy="154305"/>
                                    </a:xfrm>
                                    <a:prstGeom prst="rect">
                                      <a:avLst/>
                                    </a:prstGeom>
                                    <a:noFill/>
                                    <a:ln>
                                      <a:noFill/>
                                    </a:ln>
                                  </pic:spPr>
                                </pic:pic>
                              </a:graphicData>
                            </a:graphic>
                          </wp:inline>
                        </w:drawing>
                      </w:r>
                    </w:p>
                  </w:txbxContent>
                </v:textbox>
              </v:shape>
            </w:pict>
          </mc:Fallback>
        </mc:AlternateContent>
      </w:r>
    </w:p>
    <w:p w14:paraId="5869B04D" w14:textId="77777777" w:rsidR="00AE47EC" w:rsidRDefault="00AE47EC" w:rsidP="00AE47EC">
      <w:pPr>
        <w:spacing w:line="276" w:lineRule="auto"/>
        <w:rPr>
          <w:rFonts w:ascii="Times New Roman" w:hAnsi="Times New Roman" w:cs="Times New Roman"/>
          <w:i/>
          <w:iCs/>
        </w:rPr>
      </w:pPr>
      <w:r w:rsidRPr="00375BBE">
        <w:rPr>
          <w:rFonts w:ascii="Times New Roman" w:hAnsi="Times New Roman" w:cs="Times New Roman"/>
          <w:i/>
          <w:iCs/>
        </w:rPr>
        <w:t>(INSERT ANY SPECIAL ANNOUNCEMENTS, 100 WORDS MAXIMUM EACH, HERE.)</w:t>
      </w:r>
    </w:p>
    <w:p w14:paraId="699D5622" w14:textId="3FDD82F4" w:rsidR="00AE47EC" w:rsidRDefault="00AE47EC" w:rsidP="00AE47EC">
      <w:pPr>
        <w:spacing w:line="276" w:lineRule="auto"/>
        <w:rPr>
          <w:rFonts w:ascii="Times New Roman" w:hAnsi="Times New Roman" w:cs="Times New Roman"/>
          <w:i/>
          <w:iCs/>
        </w:rPr>
      </w:pPr>
    </w:p>
    <w:p w14:paraId="53FE4039" w14:textId="540FA63E" w:rsidR="00AE47EC" w:rsidRPr="00375BBE" w:rsidRDefault="00AE47EC" w:rsidP="00AE47EC">
      <w:pPr>
        <w:spacing w:line="276" w:lineRule="auto"/>
        <w:rPr>
          <w:rFonts w:ascii="Times New Roman" w:hAnsi="Times New Roman" w:cs="Times New Roman"/>
        </w:rPr>
      </w:pPr>
      <w:r w:rsidRPr="00375BBE">
        <w:rPr>
          <w:rFonts w:ascii="Times New Roman" w:hAnsi="Times New Roman" w:cs="Times New Roman"/>
        </w:rPr>
        <w:t>This concludes our announcements.</w:t>
      </w:r>
      <w:r>
        <w:rPr>
          <w:rFonts w:ascii="Times New Roman" w:hAnsi="Times New Roman" w:cs="Times New Roman"/>
        </w:rPr>
        <w:t xml:space="preserve">  </w:t>
      </w:r>
      <w:r w:rsidRPr="6F213BF0">
        <w:rPr>
          <w:rFonts w:ascii="Times New Roman" w:hAnsi="Times New Roman" w:cs="Times New Roman"/>
        </w:rPr>
        <w:t xml:space="preserve">As we begin the service </w:t>
      </w:r>
      <w:proofErr w:type="gramStart"/>
      <w:r w:rsidRPr="6F213BF0">
        <w:rPr>
          <w:rFonts w:ascii="Times New Roman" w:hAnsi="Times New Roman" w:cs="Times New Roman"/>
        </w:rPr>
        <w:t>proper</w:t>
      </w:r>
      <w:proofErr w:type="gramEnd"/>
      <w:r w:rsidRPr="6F213BF0">
        <w:rPr>
          <w:rFonts w:ascii="Times New Roman" w:hAnsi="Times New Roman" w:cs="Times New Roman"/>
        </w:rPr>
        <w:t>, we will recite the Tri</w:t>
      </w:r>
      <w:r w:rsidR="00A41D52">
        <w:rPr>
          <w:rFonts w:ascii="Times New Roman" w:hAnsi="Times New Roman" w:cs="Times New Roman"/>
        </w:rPr>
        <w:t>-</w:t>
      </w:r>
      <w:r w:rsidRPr="6F213BF0">
        <w:rPr>
          <w:rFonts w:ascii="Times New Roman" w:hAnsi="Times New Roman" w:cs="Times New Roman"/>
        </w:rPr>
        <w:t xml:space="preserve">UU </w:t>
      </w:r>
      <w:r>
        <w:rPr>
          <w:rFonts w:ascii="Times New Roman" w:hAnsi="Times New Roman" w:cs="Times New Roman"/>
        </w:rPr>
        <w:t>Mission</w:t>
      </w:r>
      <w:r w:rsidRPr="6F213BF0">
        <w:rPr>
          <w:rFonts w:ascii="Times New Roman" w:hAnsi="Times New Roman" w:cs="Times New Roman"/>
        </w:rPr>
        <w:t xml:space="preserve"> Statement as shown on the screen. Please join with your voice at home as we recite together . . . </w:t>
      </w:r>
    </w:p>
    <w:p w14:paraId="5BF2BDCC" w14:textId="77777777" w:rsidR="00AE47EC" w:rsidRDefault="00AE47EC" w:rsidP="00AE47EC">
      <w:pPr>
        <w:spacing w:line="276" w:lineRule="auto"/>
        <w:rPr>
          <w:rFonts w:ascii="Times New Roman" w:hAnsi="Times New Roman" w:cs="Times New Roman"/>
        </w:rPr>
      </w:pPr>
    </w:p>
    <w:p w14:paraId="0A6814F4" w14:textId="3E49620C" w:rsidR="00AE47EC" w:rsidRPr="007F427D" w:rsidRDefault="00AE47EC" w:rsidP="00AE47EC">
      <w:pPr>
        <w:spacing w:line="276" w:lineRule="auto"/>
        <w:rPr>
          <w:rFonts w:ascii="Times New Roman" w:hAnsi="Times New Roman" w:cs="Times New Roman"/>
        </w:rPr>
      </w:pPr>
      <w:r w:rsidRPr="00561377">
        <w:rPr>
          <w:rFonts w:ascii="Times New Roman" w:hAnsi="Times New Roman" w:cs="Times New Roman"/>
        </w:rPr>
        <w:lastRenderedPageBreak/>
        <w:t xml:space="preserve">MISSION STATEMENT (January, March, May, July, September, November): We unite in </w:t>
      </w:r>
      <w:proofErr w:type="gramStart"/>
      <w:r w:rsidRPr="00561377">
        <w:rPr>
          <w:rFonts w:ascii="Times New Roman" w:hAnsi="Times New Roman" w:cs="Times New Roman"/>
        </w:rPr>
        <w:t>religious</w:t>
      </w:r>
      <w:proofErr w:type="gramEnd"/>
      <w:r w:rsidRPr="00561377">
        <w:rPr>
          <w:rFonts w:ascii="Times New Roman" w:hAnsi="Times New Roman" w:cs="Times New Roman"/>
        </w:rPr>
        <w:t xml:space="preserve"> community to seek spiritual growth, live with integrity, and serve with compassion.</w:t>
      </w:r>
    </w:p>
    <w:p w14:paraId="55F87FF3" w14:textId="77777777" w:rsidR="00AE47EC" w:rsidRDefault="00AE47EC" w:rsidP="00AE47EC">
      <w:pPr>
        <w:spacing w:line="276" w:lineRule="auto"/>
        <w:rPr>
          <w:rFonts w:ascii="Times New Roman" w:hAnsi="Times New Roman" w:cs="Times New Roman"/>
        </w:rPr>
      </w:pPr>
    </w:p>
    <w:p w14:paraId="395166AB" w14:textId="251B6686" w:rsidR="00AE47EC" w:rsidRPr="007F427D" w:rsidRDefault="00AE47EC" w:rsidP="00AE47EC">
      <w:pPr>
        <w:spacing w:line="276" w:lineRule="auto"/>
        <w:rPr>
          <w:rFonts w:ascii="Times New Roman" w:hAnsi="Times New Roman" w:cs="Times New Roman"/>
        </w:rPr>
      </w:pPr>
      <w:r w:rsidRPr="007F427D">
        <w:rPr>
          <w:rFonts w:ascii="Times New Roman" w:hAnsi="Times New Roman" w:cs="Times New Roman"/>
        </w:rPr>
        <w:t>VISION STATEMENT (February, April, June, August, October, December): We will be an influential voice for progressive religious values in a diverse community.</w:t>
      </w:r>
    </w:p>
    <w:p w14:paraId="02DC7C5A" w14:textId="4629EFDD" w:rsidR="00AE47EC" w:rsidRPr="00375BBE" w:rsidRDefault="00AE47EC" w:rsidP="00AE47EC">
      <w:pPr>
        <w:spacing w:line="276" w:lineRule="auto"/>
        <w:rPr>
          <w:rFonts w:ascii="Times New Roman" w:hAnsi="Times New Roman" w:cs="Times New Roman"/>
        </w:rPr>
      </w:pPr>
    </w:p>
    <w:p w14:paraId="5F9B2E15" w14:textId="3489707D" w:rsidR="00AE47EC" w:rsidRPr="00375BBE" w:rsidRDefault="00AE47EC" w:rsidP="00AE47EC">
      <w:pPr>
        <w:spacing w:line="276" w:lineRule="auto"/>
        <w:rPr>
          <w:rFonts w:ascii="Times New Roman" w:hAnsi="Times New Roman" w:cs="Times New Roman"/>
        </w:rPr>
      </w:pPr>
      <w:r w:rsidRPr="6F213BF0">
        <w:rPr>
          <w:rFonts w:ascii="Times New Roman" w:hAnsi="Times New Roman" w:cs="Times New Roman"/>
        </w:rPr>
        <w:t xml:space="preserve">Our Chalice Keeper today is </w:t>
      </w:r>
      <w:r>
        <w:rPr>
          <w:rFonts w:ascii="Times New Roman" w:hAnsi="Times New Roman" w:cs="Times New Roman"/>
        </w:rPr>
        <w:t xml:space="preserve">(CK’s Name) </w:t>
      </w:r>
    </w:p>
    <w:p w14:paraId="5F43CDF8" w14:textId="431FE371" w:rsidR="00AE47EC" w:rsidRPr="00EA6C6D" w:rsidRDefault="00AE47EC" w:rsidP="00AE47EC">
      <w:pPr>
        <w:spacing w:line="276" w:lineRule="auto"/>
        <w:rPr>
          <w:rFonts w:ascii="Times New Roman" w:hAnsi="Times New Roman" w:cs="Times New Roman"/>
          <w:i/>
          <w:iCs/>
        </w:rPr>
      </w:pPr>
      <w:r w:rsidRPr="00EA6C6D">
        <w:rPr>
          <w:rFonts w:ascii="Times New Roman" w:hAnsi="Times New Roman" w:cs="Times New Roman"/>
          <w:i/>
          <w:iCs/>
        </w:rPr>
        <w:t>SL lights a chalice while CK presents</w:t>
      </w:r>
      <w:r>
        <w:rPr>
          <w:rFonts w:ascii="Times New Roman" w:hAnsi="Times New Roman" w:cs="Times New Roman"/>
          <w:i/>
          <w:iCs/>
        </w:rPr>
        <w:t>.  If SL and CK are in different locations (i.e., one at home and one in sanctuary, look to AV Desk for start signal)</w:t>
      </w:r>
    </w:p>
    <w:p w14:paraId="47419AFB" w14:textId="197AC1AF" w:rsidR="00AE47EC" w:rsidRDefault="00AE47EC" w:rsidP="00AE47EC">
      <w:pPr>
        <w:spacing w:line="276" w:lineRule="auto"/>
        <w:jc w:val="center"/>
        <w:rPr>
          <w:rFonts w:ascii="Cambria" w:hAnsi="Cambria"/>
          <w:b/>
          <w:bCs/>
        </w:rPr>
      </w:pPr>
    </w:p>
    <w:p w14:paraId="3F18F5AF" w14:textId="5A342456" w:rsidR="00AE47EC" w:rsidRDefault="00AE47EC" w:rsidP="00207F6E">
      <w:pPr>
        <w:spacing w:line="276" w:lineRule="auto"/>
        <w:rPr>
          <w:b/>
          <w:bCs/>
        </w:rPr>
      </w:pPr>
      <w:r>
        <w:rPr>
          <w:b/>
          <w:bCs/>
        </w:rPr>
        <w:t>Notes:</w:t>
      </w:r>
    </w:p>
    <w:p w14:paraId="0EBEF82C" w14:textId="540E53BC" w:rsidR="00AE47EC" w:rsidRDefault="00AE47EC" w:rsidP="00AE47EC">
      <w:pPr>
        <w:rPr>
          <w:b/>
          <w:bCs/>
        </w:rPr>
      </w:pPr>
    </w:p>
    <w:p w14:paraId="65726EFF" w14:textId="4F47F2CB" w:rsidR="00AE47EC" w:rsidRDefault="00C90F9D" w:rsidP="00AE47EC">
      <w:pPr>
        <w:rPr>
          <w:b/>
          <w:bCs/>
        </w:rPr>
      </w:pPr>
      <w:bookmarkStart w:id="450" w:name="p51"/>
      <w:bookmarkEnd w:id="450"/>
      <w:r w:rsidRPr="00561377">
        <w:rPr>
          <w:noProof/>
          <w:color w:val="000000"/>
        </w:rPr>
        <mc:AlternateContent>
          <mc:Choice Requires="wps">
            <w:drawing>
              <wp:anchor distT="0" distB="0" distL="114300" distR="114300" simplePos="0" relativeHeight="254288896" behindDoc="0" locked="0" layoutInCell="1" allowOverlap="1" wp14:anchorId="2470B6F7" wp14:editId="163A23E6">
                <wp:simplePos x="0" y="0"/>
                <wp:positionH relativeFrom="leftMargin">
                  <wp:align>right</wp:align>
                </wp:positionH>
                <wp:positionV relativeFrom="paragraph">
                  <wp:posOffset>104775</wp:posOffset>
                </wp:positionV>
                <wp:extent cx="499745" cy="1183005"/>
                <wp:effectExtent l="19050" t="19050" r="33655" b="17145"/>
                <wp:wrapNone/>
                <wp:docPr id="1319967947" name="Up Arrow 77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93A8498" w14:textId="77777777" w:rsidR="00C90F9D" w:rsidRPr="00260E8E" w:rsidRDefault="00C90F9D" w:rsidP="00C90F9D">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0B6F7" id="_x0000_s1136" type="#_x0000_t68" href="#toc1" style="position:absolute;margin-left:-11.85pt;margin-top:8.25pt;width:39.35pt;height:93.15pt;z-index:25428889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" o:button="t" adj="4562" fillcolor="#43bae8 [2676]" strokecolor="black [3213]">
                <v:fill color2="#74ccee [1972]" rotate="t" o:detectmouseclick="t" focusposition="1,1" focussize="-1,-1" focus="100%" type="gradientRadial"/>
                <v:textbox>
                  <w:txbxContent>
                    <w:p w14:paraId="793A8498" w14:textId="77777777" w:rsidR="00C90F9D" w:rsidRPr="00260E8E" w:rsidRDefault="00C90F9D" w:rsidP="00C90F9D">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w10:wrap anchorx="margin"/>
              </v:shape>
            </w:pict>
          </mc:Fallback>
        </mc:AlternateContent>
      </w:r>
    </w:p>
    <w:p w14:paraId="721919CE" w14:textId="6544A624" w:rsidR="00AE47EC" w:rsidRDefault="00AE47EC" w:rsidP="00AE47EC">
      <w:pPr>
        <w:rPr>
          <w:b/>
          <w:bCs/>
        </w:rPr>
      </w:pPr>
    </w:p>
    <w:p w14:paraId="67CDFF56" w14:textId="15A68D5F" w:rsidR="00C90F9D" w:rsidRDefault="00C90F9D">
      <w:pPr>
        <w:spacing w:after="200" w:line="288" w:lineRule="auto"/>
        <w:rPr>
          <w:rFonts w:ascii="Cambria" w:hAnsi="Cambria"/>
          <w:i/>
          <w:iCs/>
        </w:rPr>
      </w:pPr>
      <w:r>
        <w:rPr>
          <w:noProof/>
        </w:rPr>
        <mc:AlternateContent>
          <mc:Choice Requires="wps">
            <w:drawing>
              <wp:anchor distT="0" distB="0" distL="114300" distR="114300" simplePos="0" relativeHeight="254290944" behindDoc="0" locked="0" layoutInCell="1" allowOverlap="1" wp14:anchorId="5E7755BE" wp14:editId="05A4BA7D">
                <wp:simplePos x="0" y="0"/>
                <wp:positionH relativeFrom="column">
                  <wp:posOffset>-523875</wp:posOffset>
                </wp:positionH>
                <wp:positionV relativeFrom="paragraph">
                  <wp:posOffset>1163320</wp:posOffset>
                </wp:positionV>
                <wp:extent cx="534035" cy="1221740"/>
                <wp:effectExtent l="12700" t="0" r="24765" b="22860"/>
                <wp:wrapNone/>
                <wp:docPr id="1786514113" name="Down Arrow 776"/>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7FF357" w14:textId="77777777" w:rsidR="00C90F9D" w:rsidRPr="0052516C" w:rsidRDefault="00C90F9D" w:rsidP="00C90F9D">
                            <w:pPr>
                              <w:jc w:val="both"/>
                              <w:rPr>
                                <w:b/>
                                <w:bCs/>
                                <w:color w:val="000000" w:themeColor="text1"/>
                                <w:sz w:val="32"/>
                                <w:szCs w:val="32"/>
                              </w:rPr>
                            </w:pPr>
                            <w:r w:rsidRPr="0052516C">
                              <w:rPr>
                                <w:b/>
                                <w:bCs/>
                                <w:color w:val="000000" w:themeColor="text1"/>
                                <w:sz w:val="32"/>
                                <w:szCs w:val="32"/>
                              </w:rPr>
                              <w:t>NEXT</w:t>
                            </w:r>
                            <w:r w:rsidRPr="00C90F9D">
                              <w:rPr>
                                <w:b/>
                                <w:bCs/>
                                <w:noProof/>
                                <w:color w:val="000000" w:themeColor="text1"/>
                                <w:sz w:val="32"/>
                                <w:szCs w:val="32"/>
                              </w:rPr>
                              <w:drawing>
                                <wp:inline distT="0" distB="0" distL="0" distR="0" wp14:anchorId="789E79E5" wp14:editId="72B74498">
                                  <wp:extent cx="67945" cy="154305"/>
                                  <wp:effectExtent l="0" t="0" r="8255" b="0"/>
                                  <wp:docPr id="1290863397"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945" cy="154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755BE" id="_x0000_s1137" type="#_x0000_t67" style="position:absolute;margin-left:-41.25pt;margin-top:91.6pt;width:42.05pt;height:96.2pt;z-index:25429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" adj="16512" fillcolor="#ffc000" strokecolor="#c00000" strokeweight="1.25pt">
                <v:textbox>
                  <w:txbxContent>
                    <w:p w14:paraId="4F7FF357" w14:textId="77777777" w:rsidR="00C90F9D" w:rsidRPr="0052516C" w:rsidRDefault="00C90F9D" w:rsidP="00C90F9D">
                      <w:pPr>
                        <w:jc w:val="both"/>
                        <w:rPr>
                          <w:b/>
                          <w:bCs/>
                          <w:color w:val="000000" w:themeColor="text1"/>
                          <w:sz w:val="32"/>
                          <w:szCs w:val="32"/>
                        </w:rPr>
                      </w:pPr>
                      <w:r w:rsidRPr="0052516C">
                        <w:rPr>
                          <w:b/>
                          <w:bCs/>
                          <w:color w:val="000000" w:themeColor="text1"/>
                          <w:sz w:val="32"/>
                          <w:szCs w:val="32"/>
                        </w:rPr>
                        <w:t>NEXT</w:t>
                      </w:r>
                      <w:r w:rsidRPr="00C90F9D">
                        <w:rPr>
                          <w:b/>
                          <w:bCs/>
                          <w:noProof/>
                          <w:color w:val="000000" w:themeColor="text1"/>
                          <w:sz w:val="32"/>
                          <w:szCs w:val="32"/>
                        </w:rPr>
                        <w:drawing>
                          <wp:inline distT="0" distB="0" distL="0" distR="0" wp14:anchorId="789E79E5" wp14:editId="72B74498">
                            <wp:extent cx="67945" cy="154305"/>
                            <wp:effectExtent l="0" t="0" r="8255" b="0"/>
                            <wp:docPr id="1290863397"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945" cy="154305"/>
                                    </a:xfrm>
                                    <a:prstGeom prst="rect">
                                      <a:avLst/>
                                    </a:prstGeom>
                                    <a:noFill/>
                                    <a:ln>
                                      <a:noFill/>
                                    </a:ln>
                                  </pic:spPr>
                                </pic:pic>
                              </a:graphicData>
                            </a:graphic>
                          </wp:inline>
                        </w:drawing>
                      </w:r>
                    </w:p>
                  </w:txbxContent>
                </v:textbox>
              </v:shape>
            </w:pict>
          </mc:Fallback>
        </mc:AlternateContent>
      </w:r>
      <w:r>
        <w:rPr>
          <w:rFonts w:ascii="Cambria" w:hAnsi="Cambria"/>
          <w:i/>
          <w:iCs/>
        </w:rPr>
        <w:br w:type="page"/>
      </w:r>
    </w:p>
    <w:p w14:paraId="47FFE6A0" w14:textId="00AC29D8" w:rsidR="00AE47EC" w:rsidRPr="0006233D" w:rsidRDefault="00AE47EC" w:rsidP="00AE47EC">
      <w:pPr>
        <w:jc w:val="center"/>
        <w:rPr>
          <w:rFonts w:ascii="Cambria" w:hAnsi="Cambria"/>
          <w:i/>
          <w:iCs/>
        </w:rPr>
      </w:pPr>
      <w:r w:rsidRPr="0006233D">
        <w:rPr>
          <w:rFonts w:ascii="Cambria" w:hAnsi="Cambria"/>
          <w:i/>
          <w:iCs/>
        </w:rPr>
        <w:lastRenderedPageBreak/>
        <w:t>Attachment B</w:t>
      </w:r>
    </w:p>
    <w:p w14:paraId="3F3F6C74" w14:textId="77777777" w:rsidR="00AE47EC" w:rsidRPr="0006233D" w:rsidRDefault="00AE47EC" w:rsidP="00AE47EC">
      <w:pPr>
        <w:jc w:val="center"/>
        <w:rPr>
          <w:rFonts w:ascii="Cambria" w:hAnsi="Cambria"/>
          <w:i/>
          <w:iCs/>
        </w:rPr>
      </w:pPr>
    </w:p>
    <w:p w14:paraId="7F30804B" w14:textId="2FF50B78" w:rsidR="00AE47EC" w:rsidRDefault="00DA5CAE" w:rsidP="00AE47EC">
      <w:pPr>
        <w:jc w:val="center"/>
        <w:rPr>
          <w:rFonts w:ascii="Cambria" w:hAnsi="Cambria"/>
          <w:b/>
          <w:bCs/>
        </w:rPr>
      </w:pPr>
      <w:r>
        <w:rPr>
          <w:rFonts w:ascii="Cambria" w:hAnsi="Cambria"/>
          <w:b/>
          <w:bCs/>
        </w:rPr>
        <w:t>TRANSITIONS</w:t>
      </w:r>
    </w:p>
    <w:p w14:paraId="02B6BB81" w14:textId="77777777" w:rsidR="00AE47EC" w:rsidRDefault="00AE47EC" w:rsidP="00AE47EC">
      <w:pPr>
        <w:jc w:val="center"/>
        <w:rPr>
          <w:rFonts w:ascii="Cambria" w:hAnsi="Cambria"/>
          <w:b/>
          <w:bCs/>
        </w:rPr>
      </w:pPr>
    </w:p>
    <w:p w14:paraId="3743F9E3" w14:textId="77777777" w:rsidR="00AE47EC" w:rsidRPr="008314F6" w:rsidRDefault="00AE47EC" w:rsidP="00AE47EC">
      <w:pPr>
        <w:spacing w:line="276" w:lineRule="auto"/>
        <w:rPr>
          <w:rFonts w:ascii="Cambria" w:hAnsi="Cambria"/>
          <w:i/>
          <w:iCs/>
        </w:rPr>
      </w:pPr>
      <w:r>
        <w:rPr>
          <w:rFonts w:ascii="Cambria" w:hAnsi="Cambria"/>
        </w:rPr>
        <w:t>(</w:t>
      </w:r>
      <w:r>
        <w:rPr>
          <w:rFonts w:ascii="Cambria" w:hAnsi="Cambria"/>
          <w:i/>
          <w:iCs/>
        </w:rPr>
        <w:t>Onsite two people will flank the JSC table.  One – it could be the minister or the SL – serves as a proxy for individuals attending virtually.  They will select several stones from each of the bowls and place them in the water.  The other serves to model a listening presence, acknowledging the people coming to the table with a silent smile or head nod.  Please don’t touch anyone unless they reach out to you.)</w:t>
      </w:r>
    </w:p>
    <w:p w14:paraId="45D651E2" w14:textId="77777777" w:rsidR="00AE47EC" w:rsidRDefault="00AE47EC" w:rsidP="00AE47EC">
      <w:pPr>
        <w:spacing w:line="276" w:lineRule="auto"/>
        <w:rPr>
          <w:rFonts w:ascii="Cambria" w:hAnsi="Cambria"/>
          <w:b/>
          <w:bCs/>
        </w:rPr>
      </w:pPr>
    </w:p>
    <w:p w14:paraId="4A102278" w14:textId="6E808985" w:rsidR="00AE47EC" w:rsidRDefault="00AE47EC" w:rsidP="00AE47EC">
      <w:pPr>
        <w:spacing w:line="276" w:lineRule="auto"/>
        <w:rPr>
          <w:rFonts w:ascii="Cambria" w:hAnsi="Cambria"/>
        </w:rPr>
      </w:pPr>
      <w:r>
        <w:rPr>
          <w:rFonts w:ascii="Cambria" w:hAnsi="Cambria"/>
        </w:rPr>
        <w:tab/>
        <w:t xml:space="preserve">As we move deeper into our service let us turn inward to consider </w:t>
      </w:r>
      <w:r w:rsidR="00DA5CAE">
        <w:rPr>
          <w:rFonts w:ascii="Cambria" w:hAnsi="Cambria"/>
        </w:rPr>
        <w:t xml:space="preserve">transitions, our </w:t>
      </w:r>
      <w:r>
        <w:rPr>
          <w:rFonts w:ascii="Cambria" w:hAnsi="Cambria"/>
        </w:rPr>
        <w:t>joys, sorrows, and concerns.  These three bowls of stones are different colors, representing the gratitude of joy, the grief of sorrow, and the hope of concern.  We know those participating remotely have those same experiences and feelings.  To acknowledge our bond with each other in spite of distances our (</w:t>
      </w:r>
      <w:proofErr w:type="gramStart"/>
      <w:r w:rsidR="009D7319">
        <w:rPr>
          <w:rFonts w:ascii="Cambria" w:hAnsi="Cambria"/>
          <w:i/>
          <w:iCs/>
        </w:rPr>
        <w:t xml:space="preserve">ushers </w:t>
      </w:r>
      <w:r>
        <w:rPr>
          <w:rFonts w:ascii="Cambria" w:hAnsi="Cambria"/>
        </w:rPr>
        <w:t>)</w:t>
      </w:r>
      <w:proofErr w:type="gramEnd"/>
      <w:r>
        <w:rPr>
          <w:rFonts w:ascii="Cambria" w:hAnsi="Cambria"/>
        </w:rPr>
        <w:t xml:space="preserve"> will place stones from each of the bowls into the water on behalf of those not physically present.  This bowl of clear water echoes our flaming chalice:  the rippling of the water is like the dancing of the flame.  The bowl and the chalice both define and contain the ever-changing movements of fire and water.  </w:t>
      </w:r>
    </w:p>
    <w:p w14:paraId="6807277D" w14:textId="1F4B947E" w:rsidR="00AE47EC" w:rsidRDefault="00AE47EC" w:rsidP="00AE47EC">
      <w:pPr>
        <w:spacing w:line="276" w:lineRule="auto"/>
        <w:rPr>
          <w:rFonts w:ascii="Cambria" w:hAnsi="Cambria"/>
        </w:rPr>
      </w:pPr>
    </w:p>
    <w:p w14:paraId="7582D4B4" w14:textId="77777777" w:rsidR="00AE47EC" w:rsidRPr="007F7133" w:rsidRDefault="00AE47EC" w:rsidP="00AE47EC">
      <w:pPr>
        <w:spacing w:line="276" w:lineRule="auto"/>
        <w:rPr>
          <w:rFonts w:ascii="Cambria" w:hAnsi="Cambria"/>
          <w:i/>
          <w:iCs/>
        </w:rPr>
      </w:pPr>
      <w:r>
        <w:rPr>
          <w:rFonts w:ascii="Cambria" w:hAnsi="Cambria"/>
        </w:rPr>
        <w:t xml:space="preserve">During this quiet time please remember </w:t>
      </w:r>
      <w:r w:rsidRPr="007F7133">
        <w:rPr>
          <w:rFonts w:ascii="Cambria" w:hAnsi="Cambria"/>
          <w:i/>
          <w:iCs/>
        </w:rPr>
        <w:t>(Name joys, sorrow, or concern relating to congregation, community, or world event)</w:t>
      </w:r>
    </w:p>
    <w:p w14:paraId="3726E59E" w14:textId="11D8DB8A" w:rsidR="00AE47EC" w:rsidRDefault="00AE47EC" w:rsidP="00AE47EC">
      <w:pPr>
        <w:spacing w:line="276" w:lineRule="auto"/>
        <w:rPr>
          <w:rFonts w:ascii="Cambria" w:hAnsi="Cambria"/>
        </w:rPr>
      </w:pPr>
    </w:p>
    <w:p w14:paraId="41116414" w14:textId="786FD028" w:rsidR="00AE47EC" w:rsidRDefault="00C90F9D" w:rsidP="00AE47EC">
      <w:pPr>
        <w:spacing w:line="276" w:lineRule="auto"/>
        <w:rPr>
          <w:rFonts w:ascii="Cambria" w:hAnsi="Cambria"/>
          <w:i/>
          <w:iCs/>
        </w:rPr>
      </w:pPr>
      <w:r>
        <w:rPr>
          <w:noProof/>
          <w:color w:val="000000"/>
        </w:rPr>
        <mc:AlternateContent>
          <mc:Choice Requires="wps">
            <w:drawing>
              <wp:anchor distT="0" distB="0" distL="114300" distR="114300" simplePos="0" relativeHeight="253556736" behindDoc="0" locked="0" layoutInCell="1" allowOverlap="1" wp14:anchorId="0C0D30B4" wp14:editId="436D8F8A">
                <wp:simplePos x="0" y="0"/>
                <wp:positionH relativeFrom="column">
                  <wp:posOffset>-662940</wp:posOffset>
                </wp:positionH>
                <wp:positionV relativeFrom="paragraph">
                  <wp:posOffset>227965</wp:posOffset>
                </wp:positionV>
                <wp:extent cx="499745" cy="1183005"/>
                <wp:effectExtent l="12700" t="12700" r="20955" b="10795"/>
                <wp:wrapNone/>
                <wp:docPr id="1116" name="Up Arrow 1116">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0648D6F" w14:textId="77777777" w:rsidR="00856A94" w:rsidRPr="00260E8E" w:rsidRDefault="00856A94" w:rsidP="00856A94">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D30B4" id="Up Arrow 1116" o:spid="_x0000_s1138" type="#_x0000_t68" href="#toc1" style="position:absolute;margin-left:-52.2pt;margin-top:17.95pt;width:39.35pt;height:93.15pt;z-index:2535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" o:button="t" adj="4562" fillcolor="#43bae8 [2676]" strokecolor="black [3213]">
                <v:fill color2="#74ccee [1972]" rotate="t" o:detectmouseclick="t" focusposition="1,1" focussize="-1,-1" focus="100%" type="gradientRadial"/>
                <v:textbox>
                  <w:txbxContent>
                    <w:p w14:paraId="00648D6F" w14:textId="77777777" w:rsidR="00856A94" w:rsidRPr="00260E8E" w:rsidRDefault="00856A94" w:rsidP="00856A94">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53391893" w14:textId="37A09B26" w:rsidR="00AE47EC" w:rsidRDefault="00AE47EC" w:rsidP="00AE47EC">
      <w:pPr>
        <w:spacing w:line="276" w:lineRule="auto"/>
        <w:rPr>
          <w:rFonts w:ascii="Cambria" w:hAnsi="Cambria"/>
          <w:i/>
          <w:iCs/>
        </w:rPr>
      </w:pPr>
      <w:r>
        <w:rPr>
          <w:rFonts w:ascii="Cambria" w:hAnsi="Cambria"/>
        </w:rPr>
        <w:t xml:space="preserve">When all of the stones have been mingled in the </w:t>
      </w:r>
      <w:proofErr w:type="gramStart"/>
      <w:r>
        <w:rPr>
          <w:rFonts w:ascii="Cambria" w:hAnsi="Cambria"/>
        </w:rPr>
        <w:t>water</w:t>
      </w:r>
      <w:proofErr w:type="gramEnd"/>
      <w:r>
        <w:rPr>
          <w:rFonts w:ascii="Cambria" w:hAnsi="Cambria"/>
        </w:rPr>
        <w:t xml:space="preserve"> we will take a minute for silent meditation or prayer.  As the sound of the singing bowl brings us back into community we will sing our congregational response, (</w:t>
      </w:r>
      <w:r>
        <w:rPr>
          <w:rFonts w:ascii="Cambria" w:hAnsi="Cambria"/>
          <w:i/>
          <w:iCs/>
        </w:rPr>
        <w:t>responses rotate monthly through “Spirit of Life”, “Find a Stillness”, and “Voice Still and Small”).</w:t>
      </w:r>
    </w:p>
    <w:p w14:paraId="507099EA" w14:textId="6F2BA542" w:rsidR="00AE47EC" w:rsidRDefault="00AE47EC" w:rsidP="00AE47EC">
      <w:pPr>
        <w:spacing w:line="276" w:lineRule="auto"/>
        <w:rPr>
          <w:rFonts w:ascii="Cambria" w:hAnsi="Cambria"/>
          <w:i/>
          <w:iCs/>
        </w:rPr>
      </w:pPr>
    </w:p>
    <w:p w14:paraId="5C4520C4" w14:textId="281C8526" w:rsidR="00AE47EC" w:rsidRDefault="00AE47EC" w:rsidP="00AE47EC">
      <w:pPr>
        <w:spacing w:line="276" w:lineRule="auto"/>
        <w:rPr>
          <w:rFonts w:ascii="Cambria" w:hAnsi="Cambria"/>
          <w:i/>
          <w:iCs/>
        </w:rPr>
      </w:pPr>
    </w:p>
    <w:p w14:paraId="34BD87DD" w14:textId="4BBD460B" w:rsidR="00BD4AF2" w:rsidRDefault="00C90F9D" w:rsidP="00AE47EC">
      <w:pPr>
        <w:spacing w:line="276" w:lineRule="auto"/>
        <w:rPr>
          <w:rFonts w:ascii="Cambria" w:hAnsi="Cambria"/>
          <w:b/>
          <w:bCs/>
        </w:rPr>
      </w:pPr>
      <w:bookmarkStart w:id="451" w:name="p52"/>
      <w:bookmarkEnd w:id="451"/>
      <w:r>
        <w:rPr>
          <w:noProof/>
        </w:rPr>
        <mc:AlternateContent>
          <mc:Choice Requires="wps">
            <w:drawing>
              <wp:anchor distT="0" distB="0" distL="114300" distR="114300" simplePos="0" relativeHeight="254292992" behindDoc="0" locked="0" layoutInCell="1" allowOverlap="1" wp14:anchorId="5A819036" wp14:editId="37350105">
                <wp:simplePos x="0" y="0"/>
                <wp:positionH relativeFrom="leftMargin">
                  <wp:align>right</wp:align>
                </wp:positionH>
                <wp:positionV relativeFrom="paragraph">
                  <wp:posOffset>216535</wp:posOffset>
                </wp:positionV>
                <wp:extent cx="534035" cy="1221740"/>
                <wp:effectExtent l="19050" t="0" r="18415" b="35560"/>
                <wp:wrapNone/>
                <wp:docPr id="947163231" name="Down Arrow 776"/>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AC513C" w14:textId="77777777" w:rsidR="00C90F9D" w:rsidRPr="0052516C" w:rsidRDefault="00C90F9D" w:rsidP="00C90F9D">
                            <w:pPr>
                              <w:jc w:val="both"/>
                              <w:rPr>
                                <w:b/>
                                <w:bCs/>
                                <w:color w:val="000000" w:themeColor="text1"/>
                                <w:sz w:val="32"/>
                                <w:szCs w:val="32"/>
                              </w:rPr>
                            </w:pPr>
                            <w:r w:rsidRPr="0052516C">
                              <w:rPr>
                                <w:b/>
                                <w:bCs/>
                                <w:color w:val="000000" w:themeColor="text1"/>
                                <w:sz w:val="32"/>
                                <w:szCs w:val="32"/>
                              </w:rPr>
                              <w:t>NEXT</w:t>
                            </w:r>
                            <w:r w:rsidRPr="00C90F9D">
                              <w:rPr>
                                <w:b/>
                                <w:bCs/>
                                <w:noProof/>
                                <w:color w:val="000000" w:themeColor="text1"/>
                                <w:sz w:val="32"/>
                                <w:szCs w:val="32"/>
                              </w:rPr>
                              <w:drawing>
                                <wp:inline distT="0" distB="0" distL="0" distR="0" wp14:anchorId="65B9F20A" wp14:editId="29874CD7">
                                  <wp:extent cx="67945" cy="154305"/>
                                  <wp:effectExtent l="0" t="0" r="8255" b="0"/>
                                  <wp:docPr id="2052254094"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945" cy="154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19036" id="_x0000_s1139" type="#_x0000_t67" style="position:absolute;margin-left:-9.15pt;margin-top:17.05pt;width:42.05pt;height:96.2pt;z-index:25429299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" adj="16512" fillcolor="#ffc000" strokecolor="#c00000" strokeweight="1.25pt">
                <v:textbox>
                  <w:txbxContent>
                    <w:p w14:paraId="72AC513C" w14:textId="77777777" w:rsidR="00C90F9D" w:rsidRPr="0052516C" w:rsidRDefault="00C90F9D" w:rsidP="00C90F9D">
                      <w:pPr>
                        <w:jc w:val="both"/>
                        <w:rPr>
                          <w:b/>
                          <w:bCs/>
                          <w:color w:val="000000" w:themeColor="text1"/>
                          <w:sz w:val="32"/>
                          <w:szCs w:val="32"/>
                        </w:rPr>
                      </w:pPr>
                      <w:r w:rsidRPr="0052516C">
                        <w:rPr>
                          <w:b/>
                          <w:bCs/>
                          <w:color w:val="000000" w:themeColor="text1"/>
                          <w:sz w:val="32"/>
                          <w:szCs w:val="32"/>
                        </w:rPr>
                        <w:t>NEXT</w:t>
                      </w:r>
                      <w:r w:rsidRPr="00C90F9D">
                        <w:rPr>
                          <w:b/>
                          <w:bCs/>
                          <w:noProof/>
                          <w:color w:val="000000" w:themeColor="text1"/>
                          <w:sz w:val="32"/>
                          <w:szCs w:val="32"/>
                        </w:rPr>
                        <w:drawing>
                          <wp:inline distT="0" distB="0" distL="0" distR="0" wp14:anchorId="65B9F20A" wp14:editId="29874CD7">
                            <wp:extent cx="67945" cy="154305"/>
                            <wp:effectExtent l="0" t="0" r="8255" b="0"/>
                            <wp:docPr id="2052254094"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945" cy="154305"/>
                                    </a:xfrm>
                                    <a:prstGeom prst="rect">
                                      <a:avLst/>
                                    </a:prstGeom>
                                    <a:noFill/>
                                    <a:ln>
                                      <a:noFill/>
                                    </a:ln>
                                  </pic:spPr>
                                </pic:pic>
                              </a:graphicData>
                            </a:graphic>
                          </wp:inline>
                        </w:drawing>
                      </w:r>
                    </w:p>
                  </w:txbxContent>
                </v:textbox>
                <w10:wrap anchorx="margin"/>
              </v:shape>
            </w:pict>
          </mc:Fallback>
        </mc:AlternateContent>
      </w:r>
    </w:p>
    <w:p w14:paraId="64370CD3" w14:textId="7EC0F67E" w:rsidR="00A41D52" w:rsidRPr="00FE10DF" w:rsidRDefault="00AE47EC" w:rsidP="00FE10DF">
      <w:pPr>
        <w:spacing w:line="276" w:lineRule="auto"/>
        <w:rPr>
          <w:rFonts w:ascii="Cambria" w:hAnsi="Cambria"/>
          <w:b/>
          <w:bCs/>
        </w:rPr>
      </w:pPr>
      <w:r>
        <w:rPr>
          <w:rFonts w:ascii="Cambria" w:hAnsi="Cambria"/>
          <w:b/>
          <w:bCs/>
        </w:rPr>
        <w:t>Notes</w:t>
      </w:r>
    </w:p>
    <w:p w14:paraId="41D2C7B1" w14:textId="0E295322" w:rsidR="00AE164C" w:rsidRDefault="00AE164C" w:rsidP="00AE164C">
      <w:pPr>
        <w:spacing w:after="200" w:line="288" w:lineRule="auto"/>
      </w:pPr>
    </w:p>
    <w:p w14:paraId="2056AD87" w14:textId="384BD77B" w:rsidR="00FE10DF" w:rsidRDefault="00FE10DF" w:rsidP="00AE164C">
      <w:pPr>
        <w:spacing w:after="200" w:line="288" w:lineRule="auto"/>
      </w:pPr>
    </w:p>
    <w:p w14:paraId="0CEA2D65" w14:textId="77777777" w:rsidR="00C90F9D" w:rsidRDefault="00C90F9D" w:rsidP="00AE164C">
      <w:pPr>
        <w:spacing w:after="200" w:line="288" w:lineRule="auto"/>
      </w:pPr>
    </w:p>
    <w:p w14:paraId="50964F71" w14:textId="31728003" w:rsidR="00FE10DF" w:rsidRDefault="00FE10DF" w:rsidP="00AE164C">
      <w:pPr>
        <w:spacing w:after="200" w:line="288" w:lineRule="auto"/>
      </w:pPr>
    </w:p>
    <w:p w14:paraId="40850235" w14:textId="137135D7" w:rsidR="00E42091" w:rsidRDefault="00E42091" w:rsidP="00FE10DF">
      <w:pPr>
        <w:spacing w:after="200" w:line="288" w:lineRule="auto"/>
      </w:pPr>
      <w:bookmarkStart w:id="452" w:name="p53"/>
      <w:bookmarkEnd w:id="452"/>
    </w:p>
    <w:p w14:paraId="633408FE" w14:textId="7281CDBB" w:rsidR="00975302" w:rsidRPr="00361066" w:rsidRDefault="00975302" w:rsidP="00975302">
      <w:pPr>
        <w:pStyle w:val="Heading1"/>
      </w:pPr>
      <w:bookmarkStart w:id="453" w:name="_Toc85872914"/>
      <w:bookmarkStart w:id="454" w:name="_Toc85893109"/>
      <w:bookmarkStart w:id="455" w:name="_Toc85895394"/>
      <w:bookmarkStart w:id="456" w:name="_Toc85895556"/>
      <w:bookmarkStart w:id="457" w:name="_Toc85895949"/>
      <w:bookmarkStart w:id="458" w:name="_Toc86225812"/>
      <w:bookmarkStart w:id="459" w:name="_Toc86348142"/>
      <w:bookmarkStart w:id="460" w:name="_Toc86348861"/>
      <w:bookmarkStart w:id="461" w:name="_Toc98593874"/>
      <w:r w:rsidRPr="00361066">
        <w:lastRenderedPageBreak/>
        <w:t>Fin</w:t>
      </w:r>
      <w:r w:rsidR="009D3E21">
        <w:t>ance</w:t>
      </w:r>
      <w:r w:rsidRPr="00361066">
        <w:t xml:space="preserve"> Team</w:t>
      </w:r>
      <w:bookmarkEnd w:id="453"/>
      <w:bookmarkEnd w:id="454"/>
      <w:bookmarkEnd w:id="455"/>
      <w:bookmarkEnd w:id="456"/>
      <w:bookmarkEnd w:id="457"/>
      <w:bookmarkEnd w:id="458"/>
      <w:bookmarkEnd w:id="459"/>
      <w:bookmarkEnd w:id="460"/>
      <w:bookmarkEnd w:id="461"/>
    </w:p>
    <w:p w14:paraId="5E49F22E" w14:textId="15575AF6" w:rsidR="00975302" w:rsidRPr="00194D4A" w:rsidRDefault="00975302" w:rsidP="00975302">
      <w:pPr>
        <w:pStyle w:val="Heading2"/>
        <w:rPr>
          <w:rStyle w:val="BookTitle"/>
          <w:b/>
          <w:bCs/>
          <w:i w:val="0"/>
          <w:iCs w:val="0"/>
          <w:smallCaps w:val="0"/>
          <w:u w:val="none"/>
        </w:rPr>
      </w:pPr>
      <w:bookmarkStart w:id="462" w:name="_Toc85872915"/>
      <w:bookmarkStart w:id="463" w:name="_Toc85893110"/>
      <w:bookmarkStart w:id="464" w:name="_Toc85895395"/>
      <w:bookmarkStart w:id="465" w:name="_Toc85895557"/>
      <w:bookmarkStart w:id="466" w:name="_Toc85895950"/>
      <w:bookmarkStart w:id="467" w:name="_Toc86225813"/>
      <w:bookmarkStart w:id="468" w:name="_Toc86348143"/>
      <w:bookmarkStart w:id="469" w:name="_Toc86348862"/>
      <w:bookmarkStart w:id="470" w:name="_Toc98593875"/>
      <w:r w:rsidRPr="00194D4A">
        <w:rPr>
          <w:rStyle w:val="BookTitle"/>
          <w:b/>
          <w:bCs/>
          <w:i w:val="0"/>
          <w:iCs w:val="0"/>
          <w:smallCaps w:val="0"/>
          <w:u w:val="none"/>
        </w:rPr>
        <w:t>Finance Team Charter</w:t>
      </w:r>
      <w:bookmarkEnd w:id="462"/>
      <w:bookmarkEnd w:id="463"/>
      <w:bookmarkEnd w:id="464"/>
      <w:bookmarkEnd w:id="465"/>
      <w:bookmarkEnd w:id="466"/>
      <w:bookmarkEnd w:id="467"/>
      <w:bookmarkEnd w:id="468"/>
      <w:bookmarkEnd w:id="469"/>
      <w:bookmarkEnd w:id="470"/>
    </w:p>
    <w:p w14:paraId="55DCBCDB" w14:textId="77777777" w:rsidR="00975302" w:rsidRPr="00D239FA" w:rsidRDefault="00975302" w:rsidP="00975302">
      <w:pPr>
        <w:pStyle w:val="Style3"/>
        <w:rPr>
          <w:sz w:val="22"/>
          <w:szCs w:val="22"/>
        </w:rPr>
      </w:pPr>
      <w:r w:rsidRPr="00D239FA">
        <w:rPr>
          <w:sz w:val="22"/>
          <w:szCs w:val="22"/>
        </w:rPr>
        <w:t>Purpose:</w:t>
      </w:r>
    </w:p>
    <w:p w14:paraId="1045F7DA" w14:textId="77777777" w:rsidR="00975302" w:rsidRPr="00D239FA" w:rsidRDefault="00975302" w:rsidP="00975302">
      <w:pPr>
        <w:widowControl w:val="0"/>
        <w:numPr>
          <w:ilvl w:val="0"/>
          <w:numId w:val="38"/>
        </w:numPr>
        <w:pBdr>
          <w:top w:val="nil"/>
          <w:left w:val="nil"/>
          <w:bottom w:val="nil"/>
          <w:right w:val="nil"/>
          <w:between w:val="nil"/>
        </w:pBdr>
        <w:rPr>
          <w:sz w:val="22"/>
          <w:szCs w:val="22"/>
        </w:rPr>
      </w:pPr>
      <w:r w:rsidRPr="00D239FA">
        <w:rPr>
          <w:color w:val="000000"/>
          <w:sz w:val="22"/>
          <w:szCs w:val="22"/>
        </w:rPr>
        <w:t>Establishes goals for the financial management program ensuring fiscal responsibility and safekeeping of Tri-UU’s finances</w:t>
      </w:r>
    </w:p>
    <w:p w14:paraId="674214F3" w14:textId="77777777" w:rsidR="00975302" w:rsidRPr="00D239FA" w:rsidRDefault="00975302" w:rsidP="00975302">
      <w:pPr>
        <w:widowControl w:val="0"/>
        <w:numPr>
          <w:ilvl w:val="0"/>
          <w:numId w:val="38"/>
        </w:numPr>
        <w:pBdr>
          <w:top w:val="nil"/>
          <w:left w:val="nil"/>
          <w:bottom w:val="nil"/>
          <w:right w:val="nil"/>
          <w:between w:val="nil"/>
        </w:pBdr>
        <w:rPr>
          <w:sz w:val="22"/>
          <w:szCs w:val="22"/>
        </w:rPr>
      </w:pPr>
      <w:r w:rsidRPr="00D239FA">
        <w:rPr>
          <w:color w:val="000000"/>
          <w:sz w:val="22"/>
          <w:szCs w:val="22"/>
        </w:rPr>
        <w:t>Reports on the current financial condition to the Board of Trustees and to the congregation</w:t>
      </w:r>
    </w:p>
    <w:p w14:paraId="6D2A954D" w14:textId="77777777" w:rsidR="00975302" w:rsidRPr="00D239FA" w:rsidRDefault="00975302" w:rsidP="00975302">
      <w:pPr>
        <w:widowControl w:val="0"/>
        <w:numPr>
          <w:ilvl w:val="0"/>
          <w:numId w:val="38"/>
        </w:numPr>
        <w:pBdr>
          <w:top w:val="nil"/>
          <w:left w:val="nil"/>
          <w:bottom w:val="nil"/>
          <w:right w:val="nil"/>
          <w:between w:val="nil"/>
        </w:pBdr>
        <w:rPr>
          <w:sz w:val="22"/>
          <w:szCs w:val="22"/>
        </w:rPr>
      </w:pPr>
      <w:r w:rsidRPr="00D239FA">
        <w:rPr>
          <w:color w:val="000000"/>
          <w:sz w:val="22"/>
          <w:szCs w:val="22"/>
        </w:rPr>
        <w:t>Manages all financial transactions, including accounts receivable and accounts payable</w:t>
      </w:r>
    </w:p>
    <w:p w14:paraId="15AEA1D0" w14:textId="77777777" w:rsidR="00975302" w:rsidRPr="00D239FA" w:rsidRDefault="00975302" w:rsidP="00975302">
      <w:pPr>
        <w:widowControl w:val="0"/>
        <w:numPr>
          <w:ilvl w:val="0"/>
          <w:numId w:val="38"/>
        </w:numPr>
        <w:pBdr>
          <w:top w:val="nil"/>
          <w:left w:val="nil"/>
          <w:bottom w:val="nil"/>
          <w:right w:val="nil"/>
          <w:between w:val="nil"/>
        </w:pBdr>
        <w:rPr>
          <w:sz w:val="22"/>
          <w:szCs w:val="22"/>
        </w:rPr>
      </w:pPr>
      <w:r w:rsidRPr="00D239FA">
        <w:rPr>
          <w:color w:val="000000"/>
          <w:sz w:val="22"/>
          <w:szCs w:val="22"/>
        </w:rPr>
        <w:t>Utilizes ICON as the financial computer system and provides required reports</w:t>
      </w:r>
    </w:p>
    <w:p w14:paraId="67825F55" w14:textId="77777777" w:rsidR="00975302" w:rsidRPr="00D239FA" w:rsidRDefault="00975302" w:rsidP="00975302">
      <w:pPr>
        <w:widowControl w:val="0"/>
        <w:numPr>
          <w:ilvl w:val="0"/>
          <w:numId w:val="38"/>
        </w:numPr>
        <w:pBdr>
          <w:top w:val="nil"/>
          <w:left w:val="nil"/>
          <w:bottom w:val="nil"/>
          <w:right w:val="nil"/>
          <w:between w:val="nil"/>
        </w:pBdr>
        <w:rPr>
          <w:sz w:val="22"/>
          <w:szCs w:val="22"/>
        </w:rPr>
      </w:pPr>
      <w:r w:rsidRPr="00D239FA">
        <w:rPr>
          <w:color w:val="000000"/>
          <w:sz w:val="22"/>
          <w:szCs w:val="22"/>
        </w:rPr>
        <w:t xml:space="preserve">Prepares Annual Budget and reviews semi-annually; recommends changes to </w:t>
      </w:r>
      <w:r>
        <w:rPr>
          <w:color w:val="000000"/>
          <w:sz w:val="22"/>
          <w:szCs w:val="22"/>
        </w:rPr>
        <w:t>team</w:t>
      </w:r>
      <w:r w:rsidRPr="00D239FA">
        <w:rPr>
          <w:color w:val="000000"/>
          <w:sz w:val="22"/>
          <w:szCs w:val="22"/>
        </w:rPr>
        <w:t>s and to the Board of Trustees</w:t>
      </w:r>
    </w:p>
    <w:p w14:paraId="0F90379E" w14:textId="77777777" w:rsidR="00975302" w:rsidRPr="008B21C2" w:rsidRDefault="00975302" w:rsidP="00975302">
      <w:pPr>
        <w:widowControl w:val="0"/>
        <w:numPr>
          <w:ilvl w:val="0"/>
          <w:numId w:val="38"/>
        </w:numPr>
        <w:pBdr>
          <w:top w:val="nil"/>
          <w:left w:val="nil"/>
          <w:bottom w:val="nil"/>
          <w:right w:val="nil"/>
          <w:between w:val="nil"/>
        </w:pBdr>
        <w:rPr>
          <w:color w:val="000000" w:themeColor="text1"/>
          <w:sz w:val="22"/>
          <w:szCs w:val="22"/>
        </w:rPr>
      </w:pPr>
      <w:r w:rsidRPr="008B21C2">
        <w:rPr>
          <w:color w:val="000000" w:themeColor="text1"/>
          <w:sz w:val="22"/>
          <w:szCs w:val="22"/>
        </w:rPr>
        <w:t xml:space="preserve">Works with the Stewardship Team on the annual </w:t>
      </w:r>
      <w:r w:rsidRPr="008B21C2">
        <w:rPr>
          <w:color w:val="000000" w:themeColor="text1"/>
          <w:sz w:val="22"/>
          <w:szCs w:val="22"/>
          <w:highlight w:val="white"/>
        </w:rPr>
        <w:t>Pledge Season activities</w:t>
      </w:r>
    </w:p>
    <w:p w14:paraId="2AB265EB" w14:textId="77777777" w:rsidR="00975302" w:rsidRPr="00D239FA" w:rsidRDefault="00975302" w:rsidP="00975302">
      <w:pPr>
        <w:widowControl w:val="0"/>
        <w:numPr>
          <w:ilvl w:val="0"/>
          <w:numId w:val="38"/>
        </w:numPr>
        <w:pBdr>
          <w:top w:val="nil"/>
          <w:left w:val="nil"/>
          <w:bottom w:val="nil"/>
          <w:right w:val="nil"/>
          <w:between w:val="nil"/>
        </w:pBdr>
        <w:rPr>
          <w:sz w:val="22"/>
          <w:szCs w:val="22"/>
        </w:rPr>
      </w:pPr>
      <w:r w:rsidRPr="00D239FA">
        <w:rPr>
          <w:color w:val="000000"/>
          <w:sz w:val="22"/>
          <w:szCs w:val="22"/>
        </w:rPr>
        <w:t>Manages the Investment and Fundraising programs</w:t>
      </w:r>
    </w:p>
    <w:p w14:paraId="18FCA0B8" w14:textId="77777777" w:rsidR="00975302" w:rsidRPr="00D239FA" w:rsidRDefault="00975302" w:rsidP="00975302">
      <w:pPr>
        <w:widowControl w:val="0"/>
        <w:numPr>
          <w:ilvl w:val="0"/>
          <w:numId w:val="38"/>
        </w:numPr>
        <w:pBdr>
          <w:top w:val="nil"/>
          <w:left w:val="nil"/>
          <w:bottom w:val="nil"/>
          <w:right w:val="nil"/>
          <w:between w:val="nil"/>
        </w:pBdr>
        <w:rPr>
          <w:sz w:val="22"/>
          <w:szCs w:val="22"/>
        </w:rPr>
      </w:pPr>
      <w:r w:rsidRPr="00D239FA">
        <w:rPr>
          <w:color w:val="000000"/>
          <w:sz w:val="22"/>
          <w:szCs w:val="22"/>
        </w:rPr>
        <w:t>Arranges for annual audit of financial records</w:t>
      </w:r>
    </w:p>
    <w:p w14:paraId="2EAE7D19" w14:textId="77777777" w:rsidR="00975302" w:rsidRPr="00D239FA" w:rsidRDefault="00975302" w:rsidP="00975302">
      <w:pPr>
        <w:widowControl w:val="0"/>
        <w:numPr>
          <w:ilvl w:val="0"/>
          <w:numId w:val="38"/>
        </w:numPr>
        <w:pBdr>
          <w:top w:val="nil"/>
          <w:left w:val="nil"/>
          <w:bottom w:val="nil"/>
          <w:right w:val="nil"/>
          <w:between w:val="nil"/>
        </w:pBdr>
        <w:rPr>
          <w:sz w:val="22"/>
          <w:szCs w:val="22"/>
        </w:rPr>
      </w:pPr>
      <w:r w:rsidRPr="00D239FA">
        <w:rPr>
          <w:color w:val="000000"/>
          <w:sz w:val="22"/>
          <w:szCs w:val="22"/>
        </w:rPr>
        <w:t>Maintains staff’s salary and benefit information as well as information on the Minister’s Reserve Fund</w:t>
      </w:r>
    </w:p>
    <w:p w14:paraId="77020225" w14:textId="77777777" w:rsidR="00975302" w:rsidRPr="00D239FA" w:rsidRDefault="00975302" w:rsidP="00975302">
      <w:pPr>
        <w:widowControl w:val="0"/>
        <w:numPr>
          <w:ilvl w:val="0"/>
          <w:numId w:val="38"/>
        </w:numPr>
        <w:pBdr>
          <w:top w:val="nil"/>
          <w:left w:val="nil"/>
          <w:bottom w:val="nil"/>
          <w:right w:val="nil"/>
          <w:between w:val="nil"/>
        </w:pBdr>
        <w:rPr>
          <w:sz w:val="22"/>
          <w:szCs w:val="22"/>
        </w:rPr>
      </w:pPr>
      <w:r w:rsidRPr="00D239FA">
        <w:rPr>
          <w:color w:val="000000"/>
          <w:sz w:val="22"/>
          <w:szCs w:val="22"/>
        </w:rPr>
        <w:t xml:space="preserve">Maintains documentation on all financial matters, such as insurance, loans, annual fees, </w:t>
      </w:r>
      <w:r>
        <w:rPr>
          <w:color w:val="000000"/>
          <w:sz w:val="22"/>
          <w:szCs w:val="22"/>
        </w:rPr>
        <w:t xml:space="preserve">endowments, </w:t>
      </w:r>
      <w:r w:rsidRPr="00D239FA">
        <w:rPr>
          <w:color w:val="000000"/>
          <w:sz w:val="22"/>
          <w:szCs w:val="22"/>
        </w:rPr>
        <w:t>etc.</w:t>
      </w:r>
    </w:p>
    <w:p w14:paraId="23192C05" w14:textId="77777777" w:rsidR="00975302" w:rsidRPr="00D239FA" w:rsidRDefault="00975302" w:rsidP="00975302">
      <w:pPr>
        <w:widowControl w:val="0"/>
        <w:numPr>
          <w:ilvl w:val="0"/>
          <w:numId w:val="38"/>
        </w:numPr>
        <w:pBdr>
          <w:top w:val="nil"/>
          <w:left w:val="nil"/>
          <w:bottom w:val="nil"/>
          <w:right w:val="nil"/>
          <w:between w:val="nil"/>
        </w:pBdr>
        <w:rPr>
          <w:sz w:val="22"/>
          <w:szCs w:val="22"/>
        </w:rPr>
      </w:pPr>
      <w:bookmarkStart w:id="471" w:name="_184mhaj" w:colFirst="0" w:colLast="0"/>
      <w:bookmarkEnd w:id="471"/>
      <w:r w:rsidRPr="00D239FA">
        <w:rPr>
          <w:color w:val="000000"/>
          <w:sz w:val="22"/>
          <w:szCs w:val="22"/>
        </w:rPr>
        <w:t>Maintains, and submits to the Policies and Procedures team, a detailed list of the routine monthly tasks that are to be accomplished by the Finance Team</w:t>
      </w:r>
    </w:p>
    <w:p w14:paraId="17BA88EC" w14:textId="77777777" w:rsidR="00975302" w:rsidRPr="00D239FA" w:rsidRDefault="00975302" w:rsidP="00975302">
      <w:pPr>
        <w:widowControl w:val="0"/>
        <w:pBdr>
          <w:top w:val="nil"/>
          <w:left w:val="nil"/>
          <w:bottom w:val="nil"/>
          <w:right w:val="nil"/>
          <w:between w:val="nil"/>
        </w:pBdr>
        <w:ind w:left="115"/>
        <w:rPr>
          <w:color w:val="000000"/>
          <w:sz w:val="22"/>
          <w:szCs w:val="22"/>
        </w:rPr>
      </w:pPr>
    </w:p>
    <w:p w14:paraId="6A2375B0" w14:textId="77777777" w:rsidR="00975302" w:rsidRPr="00D239FA" w:rsidRDefault="00975302" w:rsidP="00975302">
      <w:pPr>
        <w:pStyle w:val="Style3"/>
        <w:rPr>
          <w:sz w:val="22"/>
          <w:szCs w:val="22"/>
        </w:rPr>
      </w:pPr>
      <w:r w:rsidRPr="00D239FA">
        <w:rPr>
          <w:sz w:val="22"/>
          <w:szCs w:val="22"/>
        </w:rPr>
        <w:t>Structure:</w:t>
      </w:r>
    </w:p>
    <w:p w14:paraId="6D66C45D" w14:textId="77777777" w:rsidR="00975302" w:rsidRPr="00D239FA" w:rsidRDefault="00975302" w:rsidP="00975302">
      <w:pPr>
        <w:widowControl w:val="0"/>
        <w:numPr>
          <w:ilvl w:val="0"/>
          <w:numId w:val="39"/>
        </w:numPr>
        <w:pBdr>
          <w:top w:val="nil"/>
          <w:left w:val="nil"/>
          <w:bottom w:val="nil"/>
          <w:right w:val="nil"/>
          <w:between w:val="nil"/>
        </w:pBdr>
        <w:rPr>
          <w:sz w:val="22"/>
          <w:szCs w:val="22"/>
        </w:rPr>
      </w:pPr>
      <w:r w:rsidRPr="00D239FA">
        <w:rPr>
          <w:color w:val="000000"/>
          <w:sz w:val="22"/>
          <w:szCs w:val="22"/>
        </w:rPr>
        <w:t>Members of the team will include Tri-UU congregants.</w:t>
      </w:r>
    </w:p>
    <w:p w14:paraId="1A88256A" w14:textId="77777777" w:rsidR="00975302" w:rsidRPr="00D239FA" w:rsidRDefault="00975302" w:rsidP="00975302">
      <w:pPr>
        <w:widowControl w:val="0"/>
        <w:numPr>
          <w:ilvl w:val="0"/>
          <w:numId w:val="39"/>
        </w:numPr>
        <w:pBdr>
          <w:top w:val="nil"/>
          <w:left w:val="nil"/>
          <w:bottom w:val="nil"/>
          <w:right w:val="nil"/>
          <w:between w:val="nil"/>
        </w:pBdr>
        <w:rPr>
          <w:sz w:val="22"/>
          <w:szCs w:val="22"/>
        </w:rPr>
      </w:pPr>
      <w:r w:rsidRPr="00D239FA">
        <w:rPr>
          <w:color w:val="000000"/>
          <w:sz w:val="22"/>
          <w:szCs w:val="22"/>
        </w:rPr>
        <w:t xml:space="preserve">The team will have a </w:t>
      </w:r>
      <w:r>
        <w:rPr>
          <w:color w:val="000000"/>
          <w:sz w:val="22"/>
          <w:szCs w:val="22"/>
        </w:rPr>
        <w:t>team leader</w:t>
      </w:r>
      <w:r w:rsidRPr="00D239FA">
        <w:rPr>
          <w:color w:val="000000"/>
          <w:sz w:val="22"/>
          <w:szCs w:val="22"/>
        </w:rPr>
        <w:t>, who also serves as Tri-UU’s Treasurer</w:t>
      </w:r>
    </w:p>
    <w:p w14:paraId="74101046" w14:textId="77777777" w:rsidR="00975302" w:rsidRPr="00D239FA" w:rsidRDefault="00975302" w:rsidP="00975302">
      <w:pPr>
        <w:widowControl w:val="0"/>
        <w:numPr>
          <w:ilvl w:val="0"/>
          <w:numId w:val="39"/>
        </w:numPr>
        <w:pBdr>
          <w:top w:val="nil"/>
          <w:left w:val="nil"/>
          <w:bottom w:val="nil"/>
          <w:right w:val="nil"/>
          <w:between w:val="nil"/>
        </w:pBdr>
        <w:rPr>
          <w:sz w:val="22"/>
          <w:szCs w:val="22"/>
        </w:rPr>
      </w:pPr>
      <w:r w:rsidRPr="00D239FA">
        <w:rPr>
          <w:color w:val="000000"/>
          <w:sz w:val="22"/>
          <w:szCs w:val="22"/>
        </w:rPr>
        <w:t>The team will have a recording secretary</w:t>
      </w:r>
    </w:p>
    <w:p w14:paraId="274D332F" w14:textId="77777777" w:rsidR="00975302" w:rsidRPr="00D239FA" w:rsidRDefault="00975302" w:rsidP="00975302">
      <w:pPr>
        <w:widowControl w:val="0"/>
        <w:numPr>
          <w:ilvl w:val="0"/>
          <w:numId w:val="39"/>
        </w:numPr>
        <w:pBdr>
          <w:top w:val="nil"/>
          <w:left w:val="nil"/>
          <w:bottom w:val="nil"/>
          <w:right w:val="nil"/>
          <w:between w:val="nil"/>
        </w:pBdr>
        <w:rPr>
          <w:sz w:val="22"/>
          <w:szCs w:val="22"/>
        </w:rPr>
      </w:pPr>
      <w:r w:rsidRPr="00D239FA">
        <w:rPr>
          <w:color w:val="000000"/>
          <w:sz w:val="22"/>
          <w:szCs w:val="22"/>
        </w:rPr>
        <w:t xml:space="preserve">The team will have an </w:t>
      </w:r>
      <w:proofErr w:type="gramStart"/>
      <w:r w:rsidRPr="00D239FA">
        <w:rPr>
          <w:color w:val="000000"/>
          <w:sz w:val="22"/>
          <w:szCs w:val="22"/>
        </w:rPr>
        <w:t>Investment</w:t>
      </w:r>
      <w:proofErr w:type="gramEnd"/>
      <w:r w:rsidRPr="00D239FA">
        <w:rPr>
          <w:color w:val="000000"/>
          <w:sz w:val="22"/>
          <w:szCs w:val="22"/>
        </w:rPr>
        <w:t xml:space="preserve"> </w:t>
      </w:r>
      <w:r>
        <w:rPr>
          <w:color w:val="000000"/>
          <w:sz w:val="22"/>
          <w:szCs w:val="22"/>
        </w:rPr>
        <w:t>team</w:t>
      </w:r>
    </w:p>
    <w:p w14:paraId="57B15F53" w14:textId="77777777" w:rsidR="00975302" w:rsidRPr="00D239FA" w:rsidRDefault="00975302" w:rsidP="00975302">
      <w:pPr>
        <w:widowControl w:val="0"/>
        <w:numPr>
          <w:ilvl w:val="0"/>
          <w:numId w:val="39"/>
        </w:numPr>
        <w:pBdr>
          <w:top w:val="nil"/>
          <w:left w:val="nil"/>
          <w:bottom w:val="nil"/>
          <w:right w:val="nil"/>
          <w:between w:val="nil"/>
        </w:pBdr>
        <w:rPr>
          <w:sz w:val="22"/>
          <w:szCs w:val="22"/>
        </w:rPr>
      </w:pPr>
      <w:r w:rsidRPr="00D239FA">
        <w:rPr>
          <w:color w:val="000000"/>
          <w:sz w:val="22"/>
          <w:szCs w:val="22"/>
        </w:rPr>
        <w:t>The team will manage the fundraising program</w:t>
      </w:r>
    </w:p>
    <w:p w14:paraId="4AA2D768" w14:textId="1A3FED89" w:rsidR="00975302" w:rsidRPr="00D239FA" w:rsidRDefault="00975302" w:rsidP="00975302">
      <w:pPr>
        <w:widowControl w:val="0"/>
        <w:numPr>
          <w:ilvl w:val="0"/>
          <w:numId w:val="39"/>
        </w:numPr>
        <w:pBdr>
          <w:top w:val="nil"/>
          <w:left w:val="nil"/>
          <w:bottom w:val="nil"/>
          <w:right w:val="nil"/>
          <w:between w:val="nil"/>
        </w:pBdr>
        <w:rPr>
          <w:sz w:val="22"/>
          <w:szCs w:val="22"/>
        </w:rPr>
      </w:pPr>
      <w:r w:rsidRPr="00D239FA">
        <w:rPr>
          <w:color w:val="000000"/>
          <w:sz w:val="22"/>
          <w:szCs w:val="22"/>
        </w:rPr>
        <w:t>The team will provide support to the Stewardship team</w:t>
      </w:r>
    </w:p>
    <w:p w14:paraId="642E8BF8" w14:textId="166A39E1" w:rsidR="00975302" w:rsidRPr="00D239FA" w:rsidRDefault="00C90F9D" w:rsidP="00975302">
      <w:pPr>
        <w:widowControl w:val="0"/>
        <w:numPr>
          <w:ilvl w:val="0"/>
          <w:numId w:val="39"/>
        </w:numPr>
        <w:pBdr>
          <w:top w:val="nil"/>
          <w:left w:val="nil"/>
          <w:bottom w:val="nil"/>
          <w:right w:val="nil"/>
          <w:between w:val="nil"/>
        </w:pBdr>
        <w:rPr>
          <w:sz w:val="22"/>
          <w:szCs w:val="22"/>
        </w:rPr>
      </w:pPr>
      <w:r>
        <w:rPr>
          <w:noProof/>
          <w:color w:val="000000"/>
        </w:rPr>
        <mc:AlternateContent>
          <mc:Choice Requires="wps">
            <w:drawing>
              <wp:anchor distT="0" distB="0" distL="114300" distR="114300" simplePos="0" relativeHeight="253940736" behindDoc="0" locked="0" layoutInCell="1" allowOverlap="1" wp14:anchorId="33A3B063" wp14:editId="4B77747E">
                <wp:simplePos x="0" y="0"/>
                <wp:positionH relativeFrom="column">
                  <wp:posOffset>-605155</wp:posOffset>
                </wp:positionH>
                <wp:positionV relativeFrom="paragraph">
                  <wp:posOffset>196850</wp:posOffset>
                </wp:positionV>
                <wp:extent cx="499745" cy="1183005"/>
                <wp:effectExtent l="12700" t="12700" r="20955" b="10795"/>
                <wp:wrapNone/>
                <wp:docPr id="557" name="Up Arrow 557">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9406E55" w14:textId="77777777" w:rsidR="003527EB" w:rsidRPr="00260E8E" w:rsidRDefault="003527EB"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3B063" id="Up Arrow 557" o:spid="_x0000_s1140" type="#_x0000_t68" href="#toc1" style="position:absolute;left:0;text-align:left;margin-left:-47.65pt;margin-top:15.5pt;width:39.35pt;height:93.15pt;z-index:25394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" o:button="t" adj="4562" fillcolor="#43bae8 [2676]" strokecolor="black [3213]">
                <v:fill color2="#74ccee [1972]" rotate="t" o:detectmouseclick="t" focusposition="1,1" focussize="-1,-1" focus="100%" type="gradientRadial"/>
                <v:textbox>
                  <w:txbxContent>
                    <w:p w14:paraId="69406E55" w14:textId="77777777" w:rsidR="003527EB" w:rsidRPr="00260E8E" w:rsidRDefault="003527EB"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D239FA">
        <w:rPr>
          <w:color w:val="000000"/>
          <w:sz w:val="22"/>
          <w:szCs w:val="22"/>
        </w:rPr>
        <w:t>The team will meet at least monthly</w:t>
      </w:r>
    </w:p>
    <w:p w14:paraId="68BC851B" w14:textId="45BAAFBA" w:rsidR="00975302" w:rsidRPr="00D239FA" w:rsidRDefault="00975302" w:rsidP="00975302">
      <w:pPr>
        <w:pStyle w:val="Style3"/>
        <w:rPr>
          <w:sz w:val="22"/>
          <w:szCs w:val="22"/>
        </w:rPr>
      </w:pPr>
      <w:r w:rsidRPr="00D239FA">
        <w:rPr>
          <w:sz w:val="22"/>
          <w:szCs w:val="22"/>
        </w:rPr>
        <w:t xml:space="preserve">Function:  </w:t>
      </w:r>
    </w:p>
    <w:p w14:paraId="234B38BF" w14:textId="0E741585" w:rsidR="00975302" w:rsidRDefault="00975302" w:rsidP="00975302">
      <w:pPr>
        <w:rPr>
          <w:sz w:val="22"/>
          <w:szCs w:val="22"/>
        </w:rPr>
      </w:pPr>
      <w:r w:rsidRPr="00D239FA">
        <w:rPr>
          <w:sz w:val="22"/>
          <w:szCs w:val="22"/>
        </w:rPr>
        <w:t xml:space="preserve">The Board of Trustees hereby grants the Finance Team decision-making authority for matters that are exclusively or primarily related to all aspects of its stated purposes. The Annual Budget will be proposed by the Finance </w:t>
      </w:r>
      <w:r>
        <w:rPr>
          <w:sz w:val="22"/>
          <w:szCs w:val="22"/>
        </w:rPr>
        <w:t>Team</w:t>
      </w:r>
      <w:r w:rsidRPr="00D239FA">
        <w:rPr>
          <w:sz w:val="22"/>
          <w:szCs w:val="22"/>
        </w:rPr>
        <w:t xml:space="preserve"> but approved at the annual congregational meeting.   The Board of Trustees will approve any changes to the budget.</w:t>
      </w:r>
    </w:p>
    <w:p w14:paraId="17CCCC5C" w14:textId="4BB0464D" w:rsidR="00975302" w:rsidRPr="00D239FA" w:rsidRDefault="00975302" w:rsidP="00975302">
      <w:pPr>
        <w:rPr>
          <w:sz w:val="22"/>
          <w:szCs w:val="22"/>
        </w:rPr>
      </w:pPr>
    </w:p>
    <w:p w14:paraId="26C89826" w14:textId="77777777" w:rsidR="00975302" w:rsidRPr="00D239FA" w:rsidRDefault="00975302" w:rsidP="00975302">
      <w:pPr>
        <w:pStyle w:val="Style3"/>
        <w:rPr>
          <w:sz w:val="22"/>
          <w:szCs w:val="22"/>
        </w:rPr>
      </w:pPr>
      <w:r w:rsidRPr="00D239FA">
        <w:rPr>
          <w:sz w:val="22"/>
          <w:szCs w:val="22"/>
        </w:rPr>
        <w:t>Organizational Position:</w:t>
      </w:r>
    </w:p>
    <w:p w14:paraId="2510448E" w14:textId="3E7C4CC5" w:rsidR="00975302" w:rsidRDefault="00C90F9D" w:rsidP="00972C26">
      <w:pPr>
        <w:jc w:val="both"/>
        <w:rPr>
          <w:sz w:val="22"/>
          <w:szCs w:val="22"/>
        </w:rPr>
      </w:pPr>
      <w:r>
        <w:rPr>
          <w:noProof/>
        </w:rPr>
        <mc:AlternateContent>
          <mc:Choice Requires="wps">
            <w:drawing>
              <wp:anchor distT="0" distB="0" distL="114300" distR="114300" simplePos="0" relativeHeight="253942784" behindDoc="0" locked="0" layoutInCell="1" allowOverlap="1" wp14:anchorId="32673C92" wp14:editId="26AE7F16">
                <wp:simplePos x="0" y="0"/>
                <wp:positionH relativeFrom="column">
                  <wp:posOffset>-618490</wp:posOffset>
                </wp:positionH>
                <wp:positionV relativeFrom="paragraph">
                  <wp:posOffset>295275</wp:posOffset>
                </wp:positionV>
                <wp:extent cx="534035" cy="1221740"/>
                <wp:effectExtent l="12700" t="0" r="24765" b="22860"/>
                <wp:wrapNone/>
                <wp:docPr id="558" name="Down Arrow 558"/>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7A26E1" w14:textId="77777777" w:rsidR="003527EB" w:rsidRPr="0052516C" w:rsidRDefault="003527EB"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73C92" id="Down Arrow 558" o:spid="_x0000_s1141" type="#_x0000_t67" style="position:absolute;left:0;text-align:left;margin-left:-48.7pt;margin-top:23.25pt;width:42.05pt;height:96.2pt;z-index:25394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" adj="16512" fillcolor="#ffc000" strokecolor="#c00000" strokeweight="1.25pt">
                <v:textbox>
                  <w:txbxContent>
                    <w:p w14:paraId="027A26E1" w14:textId="77777777" w:rsidR="003527EB" w:rsidRPr="0052516C" w:rsidRDefault="003527EB"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DF0D08">
        <w:rPr>
          <w:sz w:val="22"/>
          <w:szCs w:val="22"/>
        </w:rPr>
        <w:t xml:space="preserve">The </w:t>
      </w:r>
      <w:r w:rsidR="00975302">
        <w:rPr>
          <w:sz w:val="22"/>
          <w:szCs w:val="22"/>
        </w:rPr>
        <w:t xml:space="preserve">Finance </w:t>
      </w:r>
      <w:r w:rsidR="00975302" w:rsidRPr="00DF0D08">
        <w:rPr>
          <w:sz w:val="22"/>
          <w:szCs w:val="22"/>
        </w:rPr>
        <w:t xml:space="preserve">Team is designated as one of the </w:t>
      </w:r>
      <w:r w:rsidR="00975302">
        <w:rPr>
          <w:sz w:val="22"/>
          <w:szCs w:val="22"/>
        </w:rPr>
        <w:t xml:space="preserve">teams that comprise the </w:t>
      </w:r>
      <w:r w:rsidR="00975302" w:rsidRPr="00DF0D08">
        <w:rPr>
          <w:sz w:val="22"/>
          <w:szCs w:val="22"/>
        </w:rPr>
        <w:t>Program Council</w:t>
      </w:r>
      <w:r w:rsidR="00975302">
        <w:rPr>
          <w:sz w:val="22"/>
          <w:szCs w:val="22"/>
        </w:rPr>
        <w:t>. It communicates directly with the other Council teams in regularly scheduled meetings and with the Board of Trustees through</w:t>
      </w:r>
      <w:r w:rsidR="00975302" w:rsidRPr="00DF0D08">
        <w:rPr>
          <w:sz w:val="22"/>
          <w:szCs w:val="22"/>
        </w:rPr>
        <w:t xml:space="preserve"> </w:t>
      </w:r>
      <w:r w:rsidR="00975302">
        <w:rPr>
          <w:sz w:val="22"/>
          <w:szCs w:val="22"/>
        </w:rPr>
        <w:t>the Team Leader of the Council, i.e. the Vice President of the Board of Trustees.</w:t>
      </w:r>
    </w:p>
    <w:p w14:paraId="5DED1BAA" w14:textId="1AA407FF" w:rsidR="00821757" w:rsidRPr="00D239FA" w:rsidRDefault="00821757" w:rsidP="00975302">
      <w:pPr>
        <w:widowControl w:val="0"/>
        <w:pBdr>
          <w:top w:val="nil"/>
          <w:left w:val="nil"/>
          <w:bottom w:val="nil"/>
          <w:right w:val="nil"/>
          <w:between w:val="nil"/>
        </w:pBdr>
        <w:ind w:left="115"/>
        <w:rPr>
          <w:color w:val="000000"/>
          <w:sz w:val="22"/>
          <w:szCs w:val="22"/>
        </w:rPr>
      </w:pPr>
    </w:p>
    <w:p w14:paraId="5D1822A7" w14:textId="2906194E" w:rsidR="00975302" w:rsidRPr="00D239FA" w:rsidRDefault="00975302" w:rsidP="00975302">
      <w:pPr>
        <w:pStyle w:val="Style3"/>
        <w:rPr>
          <w:sz w:val="22"/>
          <w:szCs w:val="22"/>
        </w:rPr>
      </w:pPr>
      <w:r w:rsidRPr="00D239FA">
        <w:rPr>
          <w:sz w:val="22"/>
          <w:szCs w:val="22"/>
        </w:rPr>
        <w:t xml:space="preserve">Operationally:  </w:t>
      </w:r>
    </w:p>
    <w:p w14:paraId="01F636EA" w14:textId="40209EE3" w:rsidR="00975302" w:rsidRPr="00D239FA" w:rsidRDefault="00975302" w:rsidP="00975302">
      <w:pPr>
        <w:rPr>
          <w:sz w:val="22"/>
          <w:szCs w:val="22"/>
        </w:rPr>
      </w:pPr>
      <w:r w:rsidRPr="00D239FA">
        <w:rPr>
          <w:sz w:val="22"/>
          <w:szCs w:val="22"/>
        </w:rPr>
        <w:t>All actions of the Finance Team must be in accordance with the Bylaws of Tri-UU, the policies of the Board of Trustees, in keeping with our Covenant of Right Relations and be in alignment with, and support of, the Vision and Mission of Tri-UU.</w:t>
      </w:r>
    </w:p>
    <w:p w14:paraId="5DA5651B" w14:textId="5C92FC8C" w:rsidR="00975302" w:rsidRPr="00D239FA" w:rsidRDefault="00975302" w:rsidP="00975302">
      <w:pPr>
        <w:rPr>
          <w:sz w:val="22"/>
          <w:szCs w:val="22"/>
        </w:rPr>
      </w:pPr>
    </w:p>
    <w:p w14:paraId="2D249C32" w14:textId="46308D93" w:rsidR="008A4C31" w:rsidRDefault="00975302" w:rsidP="00975302">
      <w:pPr>
        <w:rPr>
          <w:sz w:val="22"/>
          <w:szCs w:val="22"/>
        </w:rPr>
      </w:pPr>
      <w:r w:rsidRPr="00D239FA">
        <w:rPr>
          <w:sz w:val="22"/>
          <w:szCs w:val="22"/>
        </w:rPr>
        <w:t xml:space="preserve">Adopted: February 15, </w:t>
      </w:r>
      <w:proofErr w:type="gramStart"/>
      <w:r w:rsidRPr="00D239FA">
        <w:rPr>
          <w:sz w:val="22"/>
          <w:szCs w:val="22"/>
        </w:rPr>
        <w:t>2016</w:t>
      </w:r>
      <w:r w:rsidR="00E42091">
        <w:rPr>
          <w:sz w:val="22"/>
          <w:szCs w:val="22"/>
        </w:rPr>
        <w:t>,</w:t>
      </w:r>
      <w:r w:rsidRPr="00D239FA">
        <w:rPr>
          <w:sz w:val="22"/>
          <w:szCs w:val="22"/>
        </w:rPr>
        <w:t xml:space="preserve">  </w:t>
      </w:r>
      <w:r w:rsidR="003122B6">
        <w:rPr>
          <w:sz w:val="22"/>
          <w:szCs w:val="22"/>
        </w:rPr>
        <w:t>rev</w:t>
      </w:r>
      <w:proofErr w:type="gramEnd"/>
      <w:r w:rsidR="003122B6">
        <w:rPr>
          <w:sz w:val="22"/>
          <w:szCs w:val="22"/>
        </w:rPr>
        <w:t xml:space="preserve"> </w:t>
      </w:r>
      <w:r w:rsidR="003122B6" w:rsidRPr="003122B6">
        <w:rPr>
          <w:color w:val="000000"/>
        </w:rPr>
        <w:t>2021</w:t>
      </w:r>
      <w:r w:rsidR="003122B6">
        <w:t xml:space="preserve">     </w:t>
      </w:r>
      <w:r w:rsidRPr="00D239FA">
        <w:rPr>
          <w:sz w:val="22"/>
          <w:szCs w:val="22"/>
        </w:rPr>
        <w:t xml:space="preserve"> </w:t>
      </w:r>
    </w:p>
    <w:p w14:paraId="26458A54" w14:textId="6A7AEBC0" w:rsidR="00975302" w:rsidRPr="00D239FA" w:rsidRDefault="00865AC9" w:rsidP="008A4C31">
      <w:pPr>
        <w:spacing w:after="200" w:line="288" w:lineRule="auto"/>
        <w:rPr>
          <w:sz w:val="22"/>
          <w:szCs w:val="22"/>
        </w:rPr>
      </w:pPr>
      <w:bookmarkStart w:id="472" w:name="p54"/>
      <w:bookmarkEnd w:id="472"/>
      <w:r>
        <w:rPr>
          <w:sz w:val="22"/>
          <w:szCs w:val="22"/>
        </w:rPr>
        <w:br w:type="page"/>
      </w:r>
    </w:p>
    <w:p w14:paraId="50EB8579" w14:textId="32F8463E" w:rsidR="00975302" w:rsidRPr="00194D4A" w:rsidRDefault="00975302" w:rsidP="00975302">
      <w:pPr>
        <w:pStyle w:val="Heading2"/>
        <w:rPr>
          <w:rStyle w:val="BookTitle"/>
          <w:b/>
          <w:bCs/>
          <w:i w:val="0"/>
          <w:iCs w:val="0"/>
          <w:smallCaps w:val="0"/>
          <w:u w:val="none"/>
        </w:rPr>
      </w:pPr>
      <w:bookmarkStart w:id="473" w:name="_Toc85872916"/>
      <w:bookmarkStart w:id="474" w:name="_Toc85893111"/>
      <w:bookmarkStart w:id="475" w:name="_Toc85895396"/>
      <w:bookmarkStart w:id="476" w:name="_Toc85895558"/>
      <w:bookmarkStart w:id="477" w:name="_Toc85895951"/>
      <w:bookmarkStart w:id="478" w:name="_Toc86225814"/>
      <w:bookmarkStart w:id="479" w:name="_Toc86348144"/>
      <w:bookmarkStart w:id="480" w:name="_Toc86348863"/>
      <w:bookmarkStart w:id="481" w:name="_Toc98593876"/>
      <w:r w:rsidRPr="00194D4A">
        <w:rPr>
          <w:rStyle w:val="BookTitle"/>
          <w:b/>
          <w:bCs/>
          <w:i w:val="0"/>
          <w:iCs w:val="0"/>
          <w:smallCaps w:val="0"/>
          <w:u w:val="none"/>
        </w:rPr>
        <w:lastRenderedPageBreak/>
        <w:t>Finance Team Procedures</w:t>
      </w:r>
      <w:bookmarkEnd w:id="473"/>
      <w:bookmarkEnd w:id="474"/>
      <w:bookmarkEnd w:id="475"/>
      <w:bookmarkEnd w:id="476"/>
      <w:bookmarkEnd w:id="477"/>
      <w:bookmarkEnd w:id="478"/>
      <w:bookmarkEnd w:id="479"/>
      <w:bookmarkEnd w:id="480"/>
      <w:bookmarkEnd w:id="481"/>
    </w:p>
    <w:p w14:paraId="766C51E3" w14:textId="77777777" w:rsidR="00975302" w:rsidRPr="00A25515" w:rsidRDefault="00975302" w:rsidP="00975302">
      <w:pPr>
        <w:pStyle w:val="Style3"/>
      </w:pPr>
      <w:r w:rsidRPr="00A25515">
        <w:t>Responsibilities of Treasurer</w:t>
      </w:r>
    </w:p>
    <w:p w14:paraId="348E76FD" w14:textId="77777777" w:rsidR="00975302" w:rsidRDefault="00975302" w:rsidP="00975302">
      <w:pPr>
        <w:widowControl w:val="0"/>
        <w:pBdr>
          <w:top w:val="nil"/>
          <w:left w:val="nil"/>
          <w:bottom w:val="nil"/>
          <w:right w:val="nil"/>
          <w:between w:val="nil"/>
        </w:pBdr>
        <w:ind w:left="115"/>
        <w:rPr>
          <w:color w:val="000000"/>
          <w:sz w:val="22"/>
          <w:szCs w:val="22"/>
        </w:rPr>
      </w:pPr>
    </w:p>
    <w:p w14:paraId="587795C2"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Serves as the Treasurer and attends the Board of Trustee (BOT) meetings</w:t>
      </w:r>
    </w:p>
    <w:p w14:paraId="7EB9291C"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 xml:space="preserve">Establishes goals for financial management program  </w:t>
      </w:r>
    </w:p>
    <w:p w14:paraId="206B1E1F"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Plans and presides over the Finance Team meetings</w:t>
      </w:r>
    </w:p>
    <w:p w14:paraId="486F43FB"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Recruits new Finance Team members and plans orientation and training</w:t>
      </w:r>
    </w:p>
    <w:p w14:paraId="6F8FE147"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Ensures fiscal responsibility and safekeeping of TRI-UU finances</w:t>
      </w:r>
    </w:p>
    <w:p w14:paraId="7DC24C9D"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Reports on the financial position to the BOT on a monthly basis and to the congregation on an ongoing basis</w:t>
      </w:r>
    </w:p>
    <w:p w14:paraId="22020B90"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Ensures congregation is aware of current pledge and financial status in a monthly news article</w:t>
      </w:r>
    </w:p>
    <w:p w14:paraId="438255C6"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Prepares an annual budget in conjunction with input from TRI-UU teams and submits to the BOT for approval prior to April 1</w:t>
      </w:r>
      <w:r>
        <w:rPr>
          <w:color w:val="000000"/>
          <w:sz w:val="22"/>
          <w:szCs w:val="22"/>
          <w:vertAlign w:val="superscript"/>
        </w:rPr>
        <w:t>st</w:t>
      </w:r>
    </w:p>
    <w:p w14:paraId="7A216B30"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Performs a six-month review of the annual budget to assess status of income and expenditures</w:t>
      </w:r>
    </w:p>
    <w:p w14:paraId="6F19FD9B"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Proposes changes to the annual budget after the six-month review and requests BOT approval to reallocate funds within accounts as necessary</w:t>
      </w:r>
    </w:p>
    <w:p w14:paraId="5323162C"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Requests BOT approval prior to exceeding the annual budget</w:t>
      </w:r>
    </w:p>
    <w:p w14:paraId="0416815C"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Meets with TRI-UU teams to improve communications on budget issues and other financial matters</w:t>
      </w:r>
    </w:p>
    <w:p w14:paraId="6E6D650F"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Assists in planning and promoting fund raising events for the TRI-UU</w:t>
      </w:r>
    </w:p>
    <w:p w14:paraId="75CAEAF4"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 xml:space="preserve">Assists the Stewardship Team to educate and develop opportunities for endowments/planned </w:t>
      </w:r>
      <w:proofErr w:type="gramStart"/>
      <w:r>
        <w:rPr>
          <w:color w:val="000000"/>
          <w:sz w:val="22"/>
          <w:szCs w:val="22"/>
        </w:rPr>
        <w:t>giving</w:t>
      </w:r>
      <w:proofErr w:type="gramEnd"/>
    </w:p>
    <w:p w14:paraId="04A4923F"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Works closely with the Investment sub-team</w:t>
      </w:r>
    </w:p>
    <w:p w14:paraId="388B3B40"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Ensures an audit is performed on an annual basis</w:t>
      </w:r>
    </w:p>
    <w:p w14:paraId="506CE136"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Institutes a risk management plan on an annual basis to correct any findings in audit reports</w:t>
      </w:r>
    </w:p>
    <w:p w14:paraId="7C08C216"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Supports ICON System Administrator in all financial areas</w:t>
      </w:r>
    </w:p>
    <w:p w14:paraId="770AAE4A"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Assists with the Minister's Developmental Contract documentation and ensures timely payment of salary and housing allowance</w:t>
      </w:r>
    </w:p>
    <w:p w14:paraId="6FCD4717"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Prepares IRS Form W-2 for proper submission and FICA withholding</w:t>
      </w:r>
    </w:p>
    <w:p w14:paraId="312D2116" w14:textId="70DD3B9C" w:rsidR="00975302" w:rsidRDefault="00C90F9D" w:rsidP="00975302">
      <w:pPr>
        <w:widowControl w:val="0"/>
        <w:numPr>
          <w:ilvl w:val="0"/>
          <w:numId w:val="40"/>
        </w:numPr>
        <w:pBdr>
          <w:top w:val="nil"/>
          <w:left w:val="nil"/>
          <w:bottom w:val="nil"/>
          <w:right w:val="nil"/>
          <w:between w:val="nil"/>
        </w:pBdr>
        <w:rPr>
          <w:sz w:val="22"/>
          <w:szCs w:val="22"/>
        </w:rPr>
      </w:pPr>
      <w:r>
        <w:rPr>
          <w:noProof/>
          <w:color w:val="000000"/>
        </w:rPr>
        <mc:AlternateContent>
          <mc:Choice Requires="wps">
            <w:drawing>
              <wp:anchor distT="0" distB="0" distL="114300" distR="114300" simplePos="0" relativeHeight="253944832" behindDoc="0" locked="0" layoutInCell="1" allowOverlap="1" wp14:anchorId="68AC23B0" wp14:editId="318A4DBC">
                <wp:simplePos x="0" y="0"/>
                <wp:positionH relativeFrom="column">
                  <wp:posOffset>-567055</wp:posOffset>
                </wp:positionH>
                <wp:positionV relativeFrom="paragraph">
                  <wp:posOffset>187960</wp:posOffset>
                </wp:positionV>
                <wp:extent cx="499745" cy="1183005"/>
                <wp:effectExtent l="12700" t="12700" r="20955" b="10795"/>
                <wp:wrapNone/>
                <wp:docPr id="559" name="Up Arrow 559">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5B404D3" w14:textId="77777777" w:rsidR="003527EB" w:rsidRPr="00260E8E" w:rsidRDefault="003527EB"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C23B0" id="Up Arrow 559" o:spid="_x0000_s1142" type="#_x0000_t68" href="#toc1" style="position:absolute;left:0;text-align:left;margin-left:-44.65pt;margin-top:14.8pt;width:39.35pt;height:93.15pt;z-index:25394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" o:button="t" adj="4562" fillcolor="#43bae8 [2676]" strokecolor="black [3213]">
                <v:fill color2="#74ccee [1972]" rotate="t" o:detectmouseclick="t" focusposition="1,1" focussize="-1,-1" focus="100%" type="gradientRadial"/>
                <v:textbox>
                  <w:txbxContent>
                    <w:p w14:paraId="15B404D3" w14:textId="77777777" w:rsidR="003527EB" w:rsidRPr="00260E8E" w:rsidRDefault="003527EB"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color w:val="000000"/>
          <w:sz w:val="22"/>
          <w:szCs w:val="22"/>
        </w:rPr>
        <w:t>Review insurance policies periodically to ensure adequate coverage and pricing</w:t>
      </w:r>
    </w:p>
    <w:p w14:paraId="2B5B19D7"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Reviews funds periodically to make recommendations to the BOT on investment strategy, such as earning interest on a savings account, Certificate of Deposit, etc.</w:t>
      </w:r>
    </w:p>
    <w:p w14:paraId="60FB2691" w14:textId="39FC8CB1"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Maintains file documentation on mortgages for land and building and ensures proper payments</w:t>
      </w:r>
    </w:p>
    <w:p w14:paraId="1E03843C" w14:textId="6807087B"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Ensures timely submission of forms and payment for legal fees, dues, and licenses</w:t>
      </w:r>
    </w:p>
    <w:p w14:paraId="07F4B96F"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Assign different individuals the tasks of deposits, check writing, and reconciling the bank statements to ensure separation of duties for the Accounts Payable and Accounts Receivable functions</w:t>
      </w:r>
    </w:p>
    <w:p w14:paraId="527A7D50" w14:textId="5DD0B5A7" w:rsidR="00975302" w:rsidRDefault="00C90F9D" w:rsidP="00975302">
      <w:pPr>
        <w:widowControl w:val="0"/>
        <w:numPr>
          <w:ilvl w:val="0"/>
          <w:numId w:val="40"/>
        </w:numPr>
        <w:pBdr>
          <w:top w:val="nil"/>
          <w:left w:val="nil"/>
          <w:bottom w:val="nil"/>
          <w:right w:val="nil"/>
          <w:between w:val="nil"/>
        </w:pBdr>
        <w:rPr>
          <w:sz w:val="22"/>
          <w:szCs w:val="22"/>
        </w:rPr>
      </w:pPr>
      <w:r>
        <w:rPr>
          <w:noProof/>
        </w:rPr>
        <mc:AlternateContent>
          <mc:Choice Requires="wps">
            <w:drawing>
              <wp:anchor distT="0" distB="0" distL="114300" distR="114300" simplePos="0" relativeHeight="253946880" behindDoc="0" locked="0" layoutInCell="1" allowOverlap="1" wp14:anchorId="0660AF25" wp14:editId="4C66ED17">
                <wp:simplePos x="0" y="0"/>
                <wp:positionH relativeFrom="column">
                  <wp:posOffset>-577850</wp:posOffset>
                </wp:positionH>
                <wp:positionV relativeFrom="paragraph">
                  <wp:posOffset>191770</wp:posOffset>
                </wp:positionV>
                <wp:extent cx="534035" cy="1221740"/>
                <wp:effectExtent l="12700" t="0" r="24765" b="22860"/>
                <wp:wrapNone/>
                <wp:docPr id="560" name="Down Arrow 560"/>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6BECF" w14:textId="77777777" w:rsidR="003527EB" w:rsidRPr="0052516C" w:rsidRDefault="003527EB"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0AF25" id="Down Arrow 560" o:spid="_x0000_s1143" type="#_x0000_t67" style="position:absolute;left:0;text-align:left;margin-left:-45.5pt;margin-top:15.1pt;width:42.05pt;height:96.2pt;z-index:25394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" adj="16512" fillcolor="#ffc000" strokecolor="#c00000" strokeweight="1.25pt">
                <v:textbox>
                  <w:txbxContent>
                    <w:p w14:paraId="6C26BECF" w14:textId="77777777" w:rsidR="003527EB" w:rsidRPr="0052516C" w:rsidRDefault="003527EB"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sz w:val="22"/>
          <w:szCs w:val="22"/>
        </w:rPr>
        <w:t>Ensure person is designated and receives training for Accounts Payable function, who writes checks to pay invoices and enters data on ICON</w:t>
      </w:r>
    </w:p>
    <w:p w14:paraId="4026436C" w14:textId="20E8BA4F"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Ensures a person is designated to make all monetary deposits and enters data on ICON</w:t>
      </w:r>
    </w:p>
    <w:p w14:paraId="16F56C84" w14:textId="2DE0787D"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Ensure person is designated to reconcile the monthly bank statements</w:t>
      </w:r>
    </w:p>
    <w:p w14:paraId="6050B51B" w14:textId="77777777"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 xml:space="preserve">Ensures offering assistants and counters are available at the Sunday service to collect and count the offering </w:t>
      </w:r>
    </w:p>
    <w:p w14:paraId="1340ACA5" w14:textId="7750476A" w:rsidR="00975302" w:rsidRDefault="00975302" w:rsidP="00975302">
      <w:pPr>
        <w:widowControl w:val="0"/>
        <w:numPr>
          <w:ilvl w:val="0"/>
          <w:numId w:val="40"/>
        </w:numPr>
        <w:pBdr>
          <w:top w:val="nil"/>
          <w:left w:val="nil"/>
          <w:bottom w:val="nil"/>
          <w:right w:val="nil"/>
          <w:between w:val="nil"/>
        </w:pBdr>
        <w:rPr>
          <w:sz w:val="22"/>
          <w:szCs w:val="22"/>
        </w:rPr>
      </w:pPr>
      <w:r>
        <w:rPr>
          <w:color w:val="000000"/>
          <w:sz w:val="22"/>
          <w:szCs w:val="22"/>
        </w:rPr>
        <w:t>Monitor the files and bookkeeping system to ensure correct procedures and proper document protection are being followed</w:t>
      </w:r>
    </w:p>
    <w:p w14:paraId="2B070E3B" w14:textId="6F6F0F7A" w:rsidR="00975302" w:rsidRPr="007321A6" w:rsidRDefault="007321A6" w:rsidP="007321A6">
      <w:pPr>
        <w:spacing w:after="200" w:line="288" w:lineRule="auto"/>
        <w:rPr>
          <w:rFonts w:ascii="Cambria" w:eastAsia="Cambria" w:hAnsi="Cambria" w:cs="Cambria"/>
          <w:color w:val="000000"/>
          <w:sz w:val="22"/>
          <w:szCs w:val="22"/>
        </w:rPr>
      </w:pPr>
      <w:r>
        <w:rPr>
          <w:rFonts w:ascii="Cambria" w:eastAsia="Cambria" w:hAnsi="Cambria" w:cs="Cambria"/>
          <w:color w:val="000000"/>
          <w:sz w:val="22"/>
          <w:szCs w:val="22"/>
        </w:rPr>
        <w:br w:type="page"/>
      </w:r>
      <w:bookmarkStart w:id="482" w:name="_36ei31r" w:colFirst="0" w:colLast="0"/>
      <w:bookmarkStart w:id="483" w:name="p55"/>
      <w:bookmarkEnd w:id="482"/>
      <w:bookmarkEnd w:id="483"/>
    </w:p>
    <w:p w14:paraId="48B9C254" w14:textId="02BCF6BA" w:rsidR="00975302" w:rsidRPr="006F3122" w:rsidRDefault="00975302" w:rsidP="00975302">
      <w:pPr>
        <w:pStyle w:val="Heading1"/>
      </w:pPr>
      <w:bookmarkStart w:id="484" w:name="_Toc85872917"/>
      <w:bookmarkStart w:id="485" w:name="_Toc85893112"/>
      <w:bookmarkStart w:id="486" w:name="_Toc85895397"/>
      <w:bookmarkStart w:id="487" w:name="_Toc85895559"/>
      <w:bookmarkStart w:id="488" w:name="_Toc85895952"/>
      <w:bookmarkStart w:id="489" w:name="_Toc86225815"/>
      <w:bookmarkStart w:id="490" w:name="_Toc86348145"/>
      <w:bookmarkStart w:id="491" w:name="_Toc86348864"/>
      <w:bookmarkStart w:id="492" w:name="_Toc98593877"/>
      <w:r>
        <w:lastRenderedPageBreak/>
        <w:t>FUN AND FRIENDSHIP TEAM</w:t>
      </w:r>
      <w:bookmarkEnd w:id="484"/>
      <w:bookmarkEnd w:id="485"/>
      <w:bookmarkEnd w:id="486"/>
      <w:bookmarkEnd w:id="487"/>
      <w:bookmarkEnd w:id="488"/>
      <w:bookmarkEnd w:id="489"/>
      <w:bookmarkEnd w:id="490"/>
      <w:bookmarkEnd w:id="491"/>
      <w:bookmarkEnd w:id="492"/>
    </w:p>
    <w:p w14:paraId="1960E2A4" w14:textId="77777777" w:rsidR="00975302" w:rsidRPr="00F23979" w:rsidRDefault="00975302" w:rsidP="00975302"/>
    <w:p w14:paraId="34E3640D" w14:textId="1E21C5D4" w:rsidR="00975302" w:rsidRPr="00194D4A" w:rsidRDefault="00975302" w:rsidP="00975302">
      <w:pPr>
        <w:pStyle w:val="Heading2"/>
        <w:rPr>
          <w:rStyle w:val="BookTitle"/>
          <w:b/>
          <w:bCs/>
          <w:i w:val="0"/>
          <w:iCs w:val="0"/>
          <w:smallCaps w:val="0"/>
          <w:u w:val="none"/>
        </w:rPr>
      </w:pPr>
      <w:bookmarkStart w:id="493" w:name="_Toc85872918"/>
      <w:bookmarkStart w:id="494" w:name="_Toc85893113"/>
      <w:bookmarkStart w:id="495" w:name="_Toc85895398"/>
      <w:bookmarkStart w:id="496" w:name="_Toc85895560"/>
      <w:bookmarkStart w:id="497" w:name="_Toc85895953"/>
      <w:bookmarkStart w:id="498" w:name="_Toc86225816"/>
      <w:bookmarkStart w:id="499" w:name="_Toc86348146"/>
      <w:bookmarkStart w:id="500" w:name="_Toc86348865"/>
      <w:bookmarkStart w:id="501" w:name="_Toc98593878"/>
      <w:r w:rsidRPr="00194D4A">
        <w:rPr>
          <w:rStyle w:val="BookTitle"/>
          <w:b/>
          <w:bCs/>
          <w:i w:val="0"/>
          <w:iCs w:val="0"/>
          <w:smallCaps w:val="0"/>
          <w:u w:val="none"/>
        </w:rPr>
        <w:t>Fun and Friendship Team Charter</w:t>
      </w:r>
      <w:bookmarkEnd w:id="493"/>
      <w:bookmarkEnd w:id="494"/>
      <w:bookmarkEnd w:id="495"/>
      <w:bookmarkEnd w:id="496"/>
      <w:bookmarkEnd w:id="497"/>
      <w:bookmarkEnd w:id="498"/>
      <w:bookmarkEnd w:id="499"/>
      <w:bookmarkEnd w:id="500"/>
      <w:bookmarkEnd w:id="501"/>
    </w:p>
    <w:p w14:paraId="12822296" w14:textId="77777777" w:rsidR="00975302" w:rsidRDefault="00975302" w:rsidP="00975302">
      <w:pPr>
        <w:widowControl w:val="0"/>
        <w:pBdr>
          <w:top w:val="nil"/>
          <w:left w:val="nil"/>
          <w:bottom w:val="nil"/>
          <w:right w:val="nil"/>
          <w:between w:val="nil"/>
        </w:pBdr>
        <w:ind w:left="115"/>
        <w:rPr>
          <w:b/>
          <w:color w:val="000000"/>
        </w:rPr>
      </w:pPr>
    </w:p>
    <w:p w14:paraId="2575A27F" w14:textId="77777777" w:rsidR="00975302" w:rsidRDefault="00975302" w:rsidP="00975302">
      <w:pPr>
        <w:widowControl w:val="0"/>
        <w:pBdr>
          <w:top w:val="nil"/>
          <w:left w:val="nil"/>
          <w:bottom w:val="nil"/>
          <w:right w:val="nil"/>
          <w:between w:val="nil"/>
        </w:pBdr>
        <w:ind w:left="115"/>
        <w:rPr>
          <w:b/>
          <w:color w:val="000000"/>
        </w:rPr>
      </w:pPr>
      <w:r>
        <w:rPr>
          <w:b/>
          <w:color w:val="000000"/>
        </w:rPr>
        <w:t xml:space="preserve">PURPOSE </w:t>
      </w:r>
    </w:p>
    <w:p w14:paraId="2CE798FC" w14:textId="77777777" w:rsidR="00975302" w:rsidRDefault="00975302" w:rsidP="00251B3D">
      <w:pPr>
        <w:widowControl w:val="0"/>
        <w:numPr>
          <w:ilvl w:val="0"/>
          <w:numId w:val="105"/>
        </w:numPr>
        <w:pBdr>
          <w:top w:val="nil"/>
          <w:left w:val="nil"/>
          <w:bottom w:val="nil"/>
          <w:right w:val="nil"/>
          <w:between w:val="nil"/>
        </w:pBdr>
      </w:pPr>
      <w:r>
        <w:rPr>
          <w:color w:val="000000"/>
        </w:rPr>
        <w:t xml:space="preserve">Foster strong community connections through activities and events. </w:t>
      </w:r>
    </w:p>
    <w:p w14:paraId="4BE4D3E3" w14:textId="77777777" w:rsidR="00975302" w:rsidRDefault="00975302" w:rsidP="00251B3D">
      <w:pPr>
        <w:widowControl w:val="0"/>
        <w:numPr>
          <w:ilvl w:val="0"/>
          <w:numId w:val="105"/>
        </w:numPr>
        <w:pBdr>
          <w:top w:val="nil"/>
          <w:left w:val="nil"/>
          <w:bottom w:val="nil"/>
          <w:right w:val="nil"/>
          <w:between w:val="nil"/>
        </w:pBdr>
      </w:pPr>
      <w:r>
        <w:rPr>
          <w:color w:val="000000"/>
        </w:rPr>
        <w:t xml:space="preserve">Coordinate and consolidate social activities on one Team. </w:t>
      </w:r>
    </w:p>
    <w:p w14:paraId="24A18B3A" w14:textId="792B3D70" w:rsidR="00975302" w:rsidRDefault="00975302" w:rsidP="00251B3D">
      <w:pPr>
        <w:widowControl w:val="0"/>
        <w:numPr>
          <w:ilvl w:val="0"/>
          <w:numId w:val="105"/>
        </w:numPr>
        <w:pBdr>
          <w:top w:val="nil"/>
          <w:left w:val="nil"/>
          <w:bottom w:val="nil"/>
          <w:right w:val="nil"/>
          <w:between w:val="nil"/>
        </w:pBdr>
        <w:rPr>
          <w:b/>
        </w:rPr>
      </w:pPr>
      <w:r>
        <w:rPr>
          <w:b/>
          <w:color w:val="000000"/>
        </w:rPr>
        <w:t>Encourage members, friends</w:t>
      </w:r>
      <w:r w:rsidR="00DB2DEE">
        <w:rPr>
          <w:b/>
          <w:color w:val="000000"/>
        </w:rPr>
        <w:t>,</w:t>
      </w:r>
      <w:r>
        <w:rPr>
          <w:b/>
          <w:color w:val="000000"/>
        </w:rPr>
        <w:t xml:space="preserve"> and visitors to participate in social events. </w:t>
      </w:r>
    </w:p>
    <w:p w14:paraId="6466E8CA" w14:textId="77777777" w:rsidR="00975302" w:rsidRDefault="00975302" w:rsidP="00251B3D">
      <w:pPr>
        <w:widowControl w:val="0"/>
        <w:numPr>
          <w:ilvl w:val="0"/>
          <w:numId w:val="105"/>
        </w:numPr>
        <w:pBdr>
          <w:top w:val="nil"/>
          <w:left w:val="nil"/>
          <w:bottom w:val="nil"/>
          <w:right w:val="nil"/>
          <w:between w:val="nil"/>
        </w:pBdr>
      </w:pPr>
      <w:r>
        <w:rPr>
          <w:color w:val="000000"/>
        </w:rPr>
        <w:t xml:space="preserve">Maintain and submit to the Policies and Procedures team a list of the routine tasks that are to be accomplished by the Fun &amp; Friendship Team. </w:t>
      </w:r>
    </w:p>
    <w:p w14:paraId="5AFD7A7A" w14:textId="77777777" w:rsidR="00975302" w:rsidRDefault="00975302" w:rsidP="00975302">
      <w:pPr>
        <w:widowControl w:val="0"/>
        <w:pBdr>
          <w:top w:val="nil"/>
          <w:left w:val="nil"/>
          <w:bottom w:val="nil"/>
          <w:right w:val="nil"/>
          <w:between w:val="nil"/>
        </w:pBdr>
        <w:ind w:left="115"/>
        <w:rPr>
          <w:b/>
          <w:color w:val="000000"/>
        </w:rPr>
      </w:pPr>
      <w:r>
        <w:rPr>
          <w:b/>
          <w:color w:val="000000"/>
        </w:rPr>
        <w:t xml:space="preserve">STRUCTURE </w:t>
      </w:r>
    </w:p>
    <w:p w14:paraId="49508624" w14:textId="77777777" w:rsidR="00975302" w:rsidRDefault="00975302" w:rsidP="00251B3D">
      <w:pPr>
        <w:widowControl w:val="0"/>
        <w:numPr>
          <w:ilvl w:val="0"/>
          <w:numId w:val="106"/>
        </w:numPr>
        <w:pBdr>
          <w:top w:val="nil"/>
          <w:left w:val="nil"/>
          <w:bottom w:val="nil"/>
          <w:right w:val="nil"/>
          <w:between w:val="nil"/>
        </w:pBdr>
      </w:pPr>
      <w:r>
        <w:rPr>
          <w:color w:val="000000"/>
        </w:rPr>
        <w:t>The Team will have a Team Leader selected by the Team and Approved by the Board</w:t>
      </w:r>
    </w:p>
    <w:p w14:paraId="3136FB88" w14:textId="77777777" w:rsidR="00975302" w:rsidRDefault="00975302" w:rsidP="00251B3D">
      <w:pPr>
        <w:widowControl w:val="0"/>
        <w:numPr>
          <w:ilvl w:val="0"/>
          <w:numId w:val="106"/>
        </w:numPr>
        <w:pBdr>
          <w:top w:val="nil"/>
          <w:left w:val="nil"/>
          <w:bottom w:val="nil"/>
          <w:right w:val="nil"/>
          <w:between w:val="nil"/>
        </w:pBdr>
      </w:pPr>
      <w:r>
        <w:rPr>
          <w:color w:val="000000"/>
        </w:rPr>
        <w:t xml:space="preserve">The Team Leader will serve on the Program Council as the representative of the Team. </w:t>
      </w:r>
    </w:p>
    <w:p w14:paraId="255C4BD4" w14:textId="77777777" w:rsidR="00975302" w:rsidRDefault="00975302" w:rsidP="00251B3D">
      <w:pPr>
        <w:widowControl w:val="0"/>
        <w:numPr>
          <w:ilvl w:val="0"/>
          <w:numId w:val="106"/>
        </w:numPr>
        <w:pBdr>
          <w:top w:val="nil"/>
          <w:left w:val="nil"/>
          <w:bottom w:val="nil"/>
          <w:right w:val="nil"/>
          <w:between w:val="nil"/>
        </w:pBdr>
      </w:pPr>
      <w:r>
        <w:rPr>
          <w:color w:val="000000"/>
        </w:rPr>
        <w:t xml:space="preserve">The Team will choose a recording secretary from among its membership. </w:t>
      </w:r>
    </w:p>
    <w:p w14:paraId="60D5B910" w14:textId="77777777" w:rsidR="00975302" w:rsidRDefault="00975302" w:rsidP="00251B3D">
      <w:pPr>
        <w:widowControl w:val="0"/>
        <w:numPr>
          <w:ilvl w:val="0"/>
          <w:numId w:val="106"/>
        </w:numPr>
        <w:pBdr>
          <w:top w:val="nil"/>
          <w:left w:val="nil"/>
          <w:bottom w:val="nil"/>
          <w:right w:val="nil"/>
          <w:between w:val="nil"/>
        </w:pBdr>
      </w:pPr>
      <w:r>
        <w:rPr>
          <w:color w:val="000000"/>
        </w:rPr>
        <w:t xml:space="preserve">The Team will meet regularly with additional meetings as necessary. </w:t>
      </w:r>
    </w:p>
    <w:p w14:paraId="02298BBC" w14:textId="77777777" w:rsidR="00975302" w:rsidRDefault="00975302" w:rsidP="00975302">
      <w:pPr>
        <w:widowControl w:val="0"/>
        <w:pBdr>
          <w:top w:val="nil"/>
          <w:left w:val="nil"/>
          <w:bottom w:val="nil"/>
          <w:right w:val="nil"/>
          <w:between w:val="nil"/>
        </w:pBdr>
        <w:ind w:left="115"/>
        <w:rPr>
          <w:b/>
          <w:color w:val="000000"/>
        </w:rPr>
      </w:pPr>
      <w:r>
        <w:rPr>
          <w:b/>
          <w:color w:val="000000"/>
        </w:rPr>
        <w:t>FUNCTIONS</w:t>
      </w:r>
    </w:p>
    <w:p w14:paraId="0EE25483" w14:textId="2C6FAFAE" w:rsidR="00975302" w:rsidRDefault="00975302" w:rsidP="00251B3D">
      <w:pPr>
        <w:widowControl w:val="0"/>
        <w:numPr>
          <w:ilvl w:val="0"/>
          <w:numId w:val="107"/>
        </w:numPr>
        <w:pBdr>
          <w:top w:val="nil"/>
          <w:left w:val="nil"/>
          <w:bottom w:val="nil"/>
          <w:right w:val="nil"/>
          <w:between w:val="nil"/>
        </w:pBdr>
        <w:rPr>
          <w:b/>
          <w:color w:val="000000"/>
        </w:rPr>
      </w:pPr>
      <w:r>
        <w:rPr>
          <w:color w:val="000000"/>
        </w:rPr>
        <w:t>Members of the Team will work to ensure that every person interacting with Tri-UU experiences acceptance, has fun, finds open-minded discussions</w:t>
      </w:r>
      <w:r w:rsidR="002C4872">
        <w:rPr>
          <w:color w:val="000000"/>
        </w:rPr>
        <w:t>,</w:t>
      </w:r>
      <w:r>
        <w:rPr>
          <w:color w:val="000000"/>
        </w:rPr>
        <w:t xml:space="preserve"> and feels valued and respected.</w:t>
      </w:r>
    </w:p>
    <w:p w14:paraId="1BD0D553" w14:textId="0FA056DB" w:rsidR="00975302" w:rsidRDefault="008A4C31" w:rsidP="00251B3D">
      <w:pPr>
        <w:widowControl w:val="0"/>
        <w:numPr>
          <w:ilvl w:val="0"/>
          <w:numId w:val="107"/>
        </w:numPr>
        <w:pBdr>
          <w:top w:val="nil"/>
          <w:left w:val="nil"/>
          <w:bottom w:val="nil"/>
          <w:right w:val="nil"/>
          <w:between w:val="nil"/>
        </w:pBdr>
        <w:rPr>
          <w:b/>
          <w:color w:val="000000"/>
        </w:rPr>
      </w:pPr>
      <w:r>
        <w:rPr>
          <w:noProof/>
          <w:color w:val="000000"/>
        </w:rPr>
        <mc:AlternateContent>
          <mc:Choice Requires="wps">
            <w:drawing>
              <wp:anchor distT="0" distB="0" distL="114300" distR="114300" simplePos="0" relativeHeight="254161920" behindDoc="0" locked="0" layoutInCell="1" allowOverlap="1" wp14:anchorId="1530C057" wp14:editId="4B6DE043">
                <wp:simplePos x="0" y="0"/>
                <wp:positionH relativeFrom="column">
                  <wp:posOffset>-533400</wp:posOffset>
                </wp:positionH>
                <wp:positionV relativeFrom="paragraph">
                  <wp:posOffset>71755</wp:posOffset>
                </wp:positionV>
                <wp:extent cx="499745" cy="1183005"/>
                <wp:effectExtent l="12700" t="12700" r="20955" b="10795"/>
                <wp:wrapNone/>
                <wp:docPr id="36" name="Up Arrow 36">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D570D26" w14:textId="77777777" w:rsidR="008A4C31" w:rsidRPr="00260E8E" w:rsidRDefault="008A4C31"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0C057" id="Up Arrow 36" o:spid="_x0000_s1144" type="#_x0000_t68" href="#toc1" style="position:absolute;left:0;text-align:left;margin-left:-42pt;margin-top:5.65pt;width:39.35pt;height:93.15pt;z-index:25416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" o:button="t" adj="4562" fillcolor="#43bae8 [2676]" strokecolor="black [3213]">
                <v:fill color2="#74ccee [1972]" rotate="t" o:detectmouseclick="t" focusposition="1,1" focussize="-1,-1" focus="100%" type="gradientRadial"/>
                <v:textbox>
                  <w:txbxContent>
                    <w:p w14:paraId="7D570D26" w14:textId="77777777" w:rsidR="008A4C31" w:rsidRPr="00260E8E" w:rsidRDefault="008A4C31"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b/>
          <w:color w:val="000000"/>
        </w:rPr>
        <w:t>T</w:t>
      </w:r>
      <w:r w:rsidR="00975302">
        <w:rPr>
          <w:color w:val="000000"/>
        </w:rPr>
        <w:t xml:space="preserve">he Board of Trustees hereby grants to the Fun &amp; Fellowship Team decision making authority for </w:t>
      </w:r>
      <w:proofErr w:type="gramStart"/>
      <w:r w:rsidR="00975302">
        <w:rPr>
          <w:color w:val="000000"/>
        </w:rPr>
        <w:t>matters and</w:t>
      </w:r>
      <w:proofErr w:type="gramEnd"/>
      <w:r w:rsidR="00975302">
        <w:rPr>
          <w:color w:val="000000"/>
        </w:rPr>
        <w:t xml:space="preserve"> exclusively or primarily related to all aspects of the stated purposes. </w:t>
      </w:r>
    </w:p>
    <w:p w14:paraId="35949051" w14:textId="77777777" w:rsidR="00975302" w:rsidRDefault="00975302" w:rsidP="00975302">
      <w:pPr>
        <w:widowControl w:val="0"/>
        <w:pBdr>
          <w:top w:val="nil"/>
          <w:left w:val="nil"/>
          <w:bottom w:val="nil"/>
          <w:right w:val="nil"/>
          <w:between w:val="nil"/>
        </w:pBdr>
        <w:ind w:left="115"/>
        <w:rPr>
          <w:color w:val="000000"/>
        </w:rPr>
      </w:pPr>
      <w:r>
        <w:rPr>
          <w:b/>
          <w:color w:val="000000"/>
        </w:rPr>
        <w:t>Organizational position.</w:t>
      </w:r>
      <w:r>
        <w:rPr>
          <w:color w:val="000000"/>
        </w:rPr>
        <w:t xml:space="preserve"> </w:t>
      </w:r>
    </w:p>
    <w:p w14:paraId="1F7151FD" w14:textId="77777777" w:rsidR="00975302" w:rsidRDefault="00975302" w:rsidP="00975302">
      <w:pPr>
        <w:jc w:val="both"/>
        <w:rPr>
          <w:sz w:val="22"/>
          <w:szCs w:val="22"/>
        </w:rPr>
      </w:pPr>
    </w:p>
    <w:p w14:paraId="5963133A" w14:textId="77777777" w:rsidR="00975302" w:rsidRDefault="00975302" w:rsidP="00975302">
      <w:pPr>
        <w:ind w:left="720"/>
        <w:jc w:val="both"/>
        <w:rPr>
          <w:sz w:val="22"/>
          <w:szCs w:val="22"/>
        </w:rPr>
      </w:pPr>
      <w:r w:rsidRPr="00DF0D08">
        <w:rPr>
          <w:sz w:val="22"/>
          <w:szCs w:val="22"/>
        </w:rPr>
        <w:t xml:space="preserve">The Fun and Fellowship Team is designated as one of the </w:t>
      </w:r>
      <w:r>
        <w:rPr>
          <w:sz w:val="22"/>
          <w:szCs w:val="22"/>
        </w:rPr>
        <w:t xml:space="preserve">teams that comprise the </w:t>
      </w:r>
      <w:r w:rsidRPr="00DF0D08">
        <w:rPr>
          <w:sz w:val="22"/>
          <w:szCs w:val="22"/>
        </w:rPr>
        <w:t>Program Council</w:t>
      </w:r>
      <w:r>
        <w:rPr>
          <w:sz w:val="22"/>
          <w:szCs w:val="22"/>
        </w:rPr>
        <w:t>. It communicates directly with the other Council teams in regularly scheduled meetings and with the Board of Trustees through</w:t>
      </w:r>
      <w:r w:rsidRPr="00DF0D08">
        <w:rPr>
          <w:sz w:val="22"/>
          <w:szCs w:val="22"/>
        </w:rPr>
        <w:t xml:space="preserve"> </w:t>
      </w:r>
      <w:r>
        <w:rPr>
          <w:sz w:val="22"/>
          <w:szCs w:val="22"/>
        </w:rPr>
        <w:t>the Team Leader of the Council, i.e. the Vice President of the Board of Trustees.</w:t>
      </w:r>
    </w:p>
    <w:p w14:paraId="48E57A60" w14:textId="77777777" w:rsidR="00975302" w:rsidRDefault="00975302" w:rsidP="00975302">
      <w:pPr>
        <w:widowControl w:val="0"/>
        <w:pBdr>
          <w:top w:val="nil"/>
          <w:left w:val="nil"/>
          <w:bottom w:val="nil"/>
          <w:right w:val="nil"/>
          <w:between w:val="nil"/>
        </w:pBdr>
        <w:ind w:left="115"/>
        <w:rPr>
          <w:color w:val="000000"/>
        </w:rPr>
      </w:pPr>
    </w:p>
    <w:p w14:paraId="26949AB4" w14:textId="0A6BA2FE" w:rsidR="00975302" w:rsidRDefault="00975302" w:rsidP="00975302">
      <w:pPr>
        <w:widowControl w:val="0"/>
        <w:pBdr>
          <w:top w:val="nil"/>
          <w:left w:val="nil"/>
          <w:bottom w:val="nil"/>
          <w:right w:val="nil"/>
          <w:between w:val="nil"/>
        </w:pBdr>
        <w:ind w:left="115"/>
        <w:rPr>
          <w:color w:val="000000"/>
        </w:rPr>
      </w:pPr>
      <w:r>
        <w:rPr>
          <w:b/>
          <w:color w:val="000000"/>
        </w:rPr>
        <w:t>Operationally.</w:t>
      </w:r>
      <w:r>
        <w:rPr>
          <w:color w:val="000000"/>
        </w:rPr>
        <w:t xml:space="preserve"> </w:t>
      </w:r>
    </w:p>
    <w:p w14:paraId="2DFFBF76" w14:textId="4393CD3F" w:rsidR="00975302" w:rsidRDefault="008A4C31" w:rsidP="00975302">
      <w:pPr>
        <w:widowControl w:val="0"/>
        <w:pBdr>
          <w:top w:val="nil"/>
          <w:left w:val="nil"/>
          <w:bottom w:val="nil"/>
          <w:right w:val="nil"/>
          <w:between w:val="nil"/>
        </w:pBdr>
        <w:ind w:left="835"/>
        <w:rPr>
          <w:color w:val="000000"/>
        </w:rPr>
      </w:pPr>
      <w:r>
        <w:rPr>
          <w:noProof/>
        </w:rPr>
        <mc:AlternateContent>
          <mc:Choice Requires="wps">
            <w:drawing>
              <wp:anchor distT="0" distB="0" distL="114300" distR="114300" simplePos="0" relativeHeight="254163968" behindDoc="0" locked="0" layoutInCell="1" allowOverlap="1" wp14:anchorId="1835C60D" wp14:editId="61FBA43B">
                <wp:simplePos x="0" y="0"/>
                <wp:positionH relativeFrom="column">
                  <wp:posOffset>-566420</wp:posOffset>
                </wp:positionH>
                <wp:positionV relativeFrom="paragraph">
                  <wp:posOffset>211455</wp:posOffset>
                </wp:positionV>
                <wp:extent cx="534035" cy="1221740"/>
                <wp:effectExtent l="12700" t="0" r="24765" b="22860"/>
                <wp:wrapNone/>
                <wp:docPr id="38" name="Down Arrow 38"/>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9F7D39" w14:textId="77777777" w:rsidR="008A4C31" w:rsidRPr="0052516C" w:rsidRDefault="008A4C31"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5C60D" id="Down Arrow 38" o:spid="_x0000_s1145" type="#_x0000_t67" style="position:absolute;left:0;text-align:left;margin-left:-44.6pt;margin-top:16.65pt;width:42.05pt;height:96.2pt;z-index:25416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" adj="16512" fillcolor="#ffc000" strokecolor="#c00000" strokeweight="1.25pt">
                <v:textbox>
                  <w:txbxContent>
                    <w:p w14:paraId="2A9F7D39" w14:textId="77777777" w:rsidR="008A4C31" w:rsidRPr="0052516C" w:rsidRDefault="008A4C31"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rPr>
        <w:t>All actions of the Fun &amp; Fellowship Team must be in accordance with the Bylaws of Tri-UU, the Policies of the Board of Trustees, in keeping with our Covenant of Right Relations and be in alignment with and support of the Visions of the Mission of Tri-UU</w:t>
      </w:r>
    </w:p>
    <w:p w14:paraId="4760E410" w14:textId="77777777" w:rsidR="00975302" w:rsidRDefault="00975302" w:rsidP="00975302">
      <w:pPr>
        <w:widowControl w:val="0"/>
        <w:pBdr>
          <w:top w:val="nil"/>
          <w:left w:val="nil"/>
          <w:bottom w:val="nil"/>
          <w:right w:val="nil"/>
          <w:between w:val="nil"/>
        </w:pBdr>
        <w:ind w:left="115"/>
        <w:rPr>
          <w:color w:val="000000"/>
        </w:rPr>
      </w:pPr>
    </w:p>
    <w:p w14:paraId="6B1A1D9D" w14:textId="77777777" w:rsidR="00975302" w:rsidRDefault="00975302" w:rsidP="00975302">
      <w:pPr>
        <w:widowControl w:val="0"/>
        <w:pBdr>
          <w:top w:val="nil"/>
          <w:left w:val="nil"/>
          <w:bottom w:val="nil"/>
          <w:right w:val="nil"/>
          <w:between w:val="nil"/>
        </w:pBdr>
        <w:ind w:left="115"/>
        <w:rPr>
          <w:color w:val="000000"/>
        </w:rPr>
      </w:pPr>
    </w:p>
    <w:p w14:paraId="63EF0E23" w14:textId="77777777" w:rsidR="00975302" w:rsidRDefault="00975302" w:rsidP="00975302">
      <w:pPr>
        <w:widowControl w:val="0"/>
        <w:pBdr>
          <w:top w:val="nil"/>
          <w:left w:val="nil"/>
          <w:bottom w:val="nil"/>
          <w:right w:val="nil"/>
          <w:between w:val="nil"/>
        </w:pBdr>
        <w:ind w:left="115"/>
        <w:rPr>
          <w:color w:val="000000"/>
        </w:rPr>
      </w:pPr>
      <w:r>
        <w:rPr>
          <w:color w:val="000000"/>
        </w:rPr>
        <w:t>Approved: 2020</w:t>
      </w:r>
    </w:p>
    <w:p w14:paraId="2E46F732" w14:textId="77777777" w:rsidR="003122B6" w:rsidRDefault="00975302" w:rsidP="00975302">
      <w:pPr>
        <w:widowControl w:val="0"/>
        <w:pBdr>
          <w:top w:val="nil"/>
          <w:left w:val="nil"/>
          <w:bottom w:val="nil"/>
          <w:right w:val="nil"/>
          <w:between w:val="nil"/>
        </w:pBdr>
        <w:ind w:left="115"/>
        <w:rPr>
          <w:color w:val="000000"/>
        </w:rPr>
      </w:pPr>
      <w:r>
        <w:rPr>
          <w:color w:val="000000"/>
        </w:rPr>
        <w:t>Effective: 2020</w:t>
      </w:r>
    </w:p>
    <w:p w14:paraId="64FE4987" w14:textId="20AA9AC6" w:rsidR="00975302" w:rsidRDefault="003122B6" w:rsidP="00975302">
      <w:pPr>
        <w:widowControl w:val="0"/>
        <w:pBdr>
          <w:top w:val="nil"/>
          <w:left w:val="nil"/>
          <w:bottom w:val="nil"/>
          <w:right w:val="nil"/>
          <w:between w:val="nil"/>
        </w:pBdr>
        <w:ind w:left="115"/>
        <w:rPr>
          <w:b/>
          <w:color w:val="3F6CAF"/>
          <w:sz w:val="18"/>
          <w:szCs w:val="18"/>
        </w:rPr>
      </w:pPr>
      <w:r>
        <w:t xml:space="preserve">rev </w:t>
      </w:r>
      <w:r w:rsidRPr="003122B6">
        <w:rPr>
          <w:color w:val="000000"/>
        </w:rPr>
        <w:t>2021</w:t>
      </w:r>
      <w:r>
        <w:t xml:space="preserve">     </w:t>
      </w:r>
      <w:r w:rsidR="00975302">
        <w:rPr>
          <w:color w:val="000000"/>
        </w:rPr>
        <w:t xml:space="preserve">  </w:t>
      </w:r>
    </w:p>
    <w:p w14:paraId="559A574A" w14:textId="2B2E27D0" w:rsidR="00975302" w:rsidRPr="00FE10DF" w:rsidRDefault="008A4C31" w:rsidP="00FE10DF">
      <w:pPr>
        <w:spacing w:after="200" w:line="288" w:lineRule="auto"/>
        <w:rPr>
          <w:color w:val="000000"/>
        </w:rPr>
      </w:pPr>
      <w:r>
        <w:rPr>
          <w:color w:val="000000"/>
        </w:rPr>
        <w:br w:type="page"/>
      </w:r>
      <w:bookmarkStart w:id="502" w:name="p56"/>
      <w:bookmarkEnd w:id="502"/>
    </w:p>
    <w:p w14:paraId="1D139218" w14:textId="17A2D6E6" w:rsidR="00975302" w:rsidRPr="003A6A0E" w:rsidRDefault="00975302" w:rsidP="00975302">
      <w:pPr>
        <w:pStyle w:val="Heading1"/>
        <w:rPr>
          <w:rStyle w:val="BookTitle"/>
          <w:b/>
          <w:bCs/>
          <w:i w:val="0"/>
          <w:iCs w:val="0"/>
          <w:smallCaps w:val="0"/>
          <w:color w:val="134162" w:themeColor="accent2" w:themeShade="7F"/>
        </w:rPr>
      </w:pPr>
      <w:bookmarkStart w:id="503" w:name="_Toc85872919"/>
      <w:bookmarkStart w:id="504" w:name="_Toc85893114"/>
      <w:bookmarkStart w:id="505" w:name="_Toc85895399"/>
      <w:bookmarkStart w:id="506" w:name="_Toc85895561"/>
      <w:bookmarkStart w:id="507" w:name="_Toc85895954"/>
      <w:bookmarkStart w:id="508" w:name="_Toc86225817"/>
      <w:bookmarkStart w:id="509" w:name="_Toc86348147"/>
      <w:bookmarkStart w:id="510" w:name="_Toc86348866"/>
      <w:bookmarkStart w:id="511" w:name="_Toc98593879"/>
      <w:r w:rsidRPr="003A6A0E">
        <w:lastRenderedPageBreak/>
        <w:t>LIFESPAN EDUCATION TEAM</w:t>
      </w:r>
      <w:bookmarkEnd w:id="503"/>
      <w:bookmarkEnd w:id="504"/>
      <w:bookmarkEnd w:id="505"/>
      <w:bookmarkEnd w:id="506"/>
      <w:bookmarkEnd w:id="507"/>
      <w:bookmarkEnd w:id="508"/>
      <w:bookmarkEnd w:id="509"/>
      <w:bookmarkEnd w:id="510"/>
      <w:bookmarkEnd w:id="511"/>
    </w:p>
    <w:p w14:paraId="12D85EE4" w14:textId="52501218" w:rsidR="00975302" w:rsidRPr="00035929" w:rsidRDefault="00975302" w:rsidP="00975302">
      <w:pPr>
        <w:pStyle w:val="Heading2"/>
        <w:rPr>
          <w:rStyle w:val="BookTitle"/>
          <w:b/>
          <w:bCs/>
          <w:i w:val="0"/>
          <w:iCs w:val="0"/>
          <w:smallCaps w:val="0"/>
          <w:u w:val="none"/>
        </w:rPr>
      </w:pPr>
      <w:bookmarkStart w:id="512" w:name="_Toc85872920"/>
      <w:bookmarkStart w:id="513" w:name="_Toc85893115"/>
      <w:bookmarkStart w:id="514" w:name="_Toc85895400"/>
      <w:bookmarkStart w:id="515" w:name="_Toc85895562"/>
      <w:bookmarkStart w:id="516" w:name="_Toc85895955"/>
      <w:bookmarkStart w:id="517" w:name="_Toc86225818"/>
      <w:bookmarkStart w:id="518" w:name="_Toc86348148"/>
      <w:bookmarkStart w:id="519" w:name="_Toc86348867"/>
      <w:bookmarkStart w:id="520" w:name="_Toc98593880"/>
      <w:r w:rsidRPr="00035929">
        <w:rPr>
          <w:rStyle w:val="BookTitle"/>
          <w:b/>
          <w:bCs/>
          <w:i w:val="0"/>
          <w:iCs w:val="0"/>
          <w:smallCaps w:val="0"/>
          <w:u w:val="none"/>
        </w:rPr>
        <w:t>Lifespan Education Team Charter</w:t>
      </w:r>
      <w:bookmarkEnd w:id="512"/>
      <w:bookmarkEnd w:id="513"/>
      <w:bookmarkEnd w:id="514"/>
      <w:bookmarkEnd w:id="515"/>
      <w:bookmarkEnd w:id="516"/>
      <w:bookmarkEnd w:id="517"/>
      <w:bookmarkEnd w:id="518"/>
      <w:bookmarkEnd w:id="519"/>
      <w:bookmarkEnd w:id="520"/>
    </w:p>
    <w:p w14:paraId="11BCFED6" w14:textId="77777777" w:rsidR="00975302" w:rsidRDefault="00975302" w:rsidP="00975302">
      <w:pPr>
        <w:widowControl w:val="0"/>
        <w:pBdr>
          <w:top w:val="nil"/>
          <w:left w:val="nil"/>
          <w:bottom w:val="nil"/>
          <w:right w:val="nil"/>
          <w:between w:val="nil"/>
        </w:pBdr>
        <w:ind w:left="115"/>
        <w:rPr>
          <w:color w:val="000000"/>
        </w:rPr>
      </w:pPr>
    </w:p>
    <w:p w14:paraId="1A891F74" w14:textId="77777777" w:rsidR="00975302" w:rsidRDefault="00975302" w:rsidP="00975302">
      <w:pPr>
        <w:widowControl w:val="0"/>
        <w:pBdr>
          <w:top w:val="nil"/>
          <w:left w:val="nil"/>
          <w:bottom w:val="nil"/>
          <w:right w:val="nil"/>
          <w:between w:val="nil"/>
        </w:pBdr>
        <w:ind w:left="115"/>
        <w:rPr>
          <w:b/>
          <w:color w:val="000000"/>
        </w:rPr>
      </w:pPr>
      <w:r>
        <w:rPr>
          <w:b/>
          <w:color w:val="000000"/>
        </w:rPr>
        <w:t>Purpose:</w:t>
      </w:r>
    </w:p>
    <w:p w14:paraId="1988521A" w14:textId="77777777" w:rsidR="00975302" w:rsidRDefault="00975302" w:rsidP="00251B3D">
      <w:pPr>
        <w:widowControl w:val="0"/>
        <w:numPr>
          <w:ilvl w:val="0"/>
          <w:numId w:val="108"/>
        </w:numPr>
        <w:pBdr>
          <w:top w:val="nil"/>
          <w:left w:val="nil"/>
          <w:bottom w:val="nil"/>
          <w:right w:val="nil"/>
          <w:between w:val="nil"/>
        </w:pBdr>
        <w:rPr>
          <w:color w:val="000000"/>
        </w:rPr>
      </w:pPr>
      <w:r>
        <w:rPr>
          <w:color w:val="000000"/>
        </w:rPr>
        <w:t>To initiate year-round opportunities to deepen understanding of Unitarian Universalist principles and practices</w:t>
      </w:r>
    </w:p>
    <w:p w14:paraId="1DC26253" w14:textId="77777777" w:rsidR="00975302" w:rsidRDefault="00975302" w:rsidP="00251B3D">
      <w:pPr>
        <w:widowControl w:val="0"/>
        <w:numPr>
          <w:ilvl w:val="0"/>
          <w:numId w:val="108"/>
        </w:numPr>
        <w:pBdr>
          <w:top w:val="nil"/>
          <w:left w:val="nil"/>
          <w:bottom w:val="nil"/>
          <w:right w:val="nil"/>
          <w:between w:val="nil"/>
        </w:pBdr>
        <w:rPr>
          <w:color w:val="000000"/>
        </w:rPr>
      </w:pPr>
      <w:r>
        <w:rPr>
          <w:color w:val="000000"/>
        </w:rPr>
        <w:t>To provide a venue for classes, workshops and other events consistent with Unitarian Universalist values</w:t>
      </w:r>
    </w:p>
    <w:p w14:paraId="4542CA71" w14:textId="77777777" w:rsidR="00975302" w:rsidRDefault="00975302" w:rsidP="00251B3D">
      <w:pPr>
        <w:widowControl w:val="0"/>
        <w:numPr>
          <w:ilvl w:val="0"/>
          <w:numId w:val="108"/>
        </w:numPr>
        <w:pBdr>
          <w:top w:val="nil"/>
          <w:left w:val="nil"/>
          <w:bottom w:val="nil"/>
          <w:right w:val="nil"/>
          <w:between w:val="nil"/>
        </w:pBdr>
        <w:rPr>
          <w:color w:val="000000"/>
        </w:rPr>
      </w:pPr>
      <w:r>
        <w:rPr>
          <w:color w:val="000000"/>
        </w:rPr>
        <w:t>To assure, materials, and facilitators are provided for children and youth visiting Tri-UU</w:t>
      </w:r>
    </w:p>
    <w:p w14:paraId="2E5D250C" w14:textId="77777777" w:rsidR="00975302" w:rsidRDefault="00975302" w:rsidP="00251B3D">
      <w:pPr>
        <w:widowControl w:val="0"/>
        <w:numPr>
          <w:ilvl w:val="0"/>
          <w:numId w:val="108"/>
        </w:numPr>
        <w:pBdr>
          <w:top w:val="nil"/>
          <w:left w:val="nil"/>
          <w:bottom w:val="nil"/>
          <w:right w:val="nil"/>
          <w:between w:val="nil"/>
        </w:pBdr>
        <w:rPr>
          <w:color w:val="000000"/>
        </w:rPr>
      </w:pPr>
      <w:r>
        <w:rPr>
          <w:color w:val="000000"/>
        </w:rPr>
        <w:t>To coordinate, insofar as possible, the forums with the monthly worship themes</w:t>
      </w:r>
    </w:p>
    <w:p w14:paraId="46630896" w14:textId="77777777" w:rsidR="00975302" w:rsidRDefault="00975302" w:rsidP="00251B3D">
      <w:pPr>
        <w:widowControl w:val="0"/>
        <w:numPr>
          <w:ilvl w:val="0"/>
          <w:numId w:val="108"/>
        </w:numPr>
        <w:pBdr>
          <w:top w:val="nil"/>
          <w:left w:val="nil"/>
          <w:bottom w:val="nil"/>
          <w:right w:val="nil"/>
          <w:between w:val="nil"/>
        </w:pBdr>
        <w:rPr>
          <w:color w:val="000000"/>
        </w:rPr>
      </w:pPr>
      <w:r>
        <w:rPr>
          <w:color w:val="000000"/>
        </w:rPr>
        <w:t xml:space="preserve">To encourage participation of Tri-UU members and friends as well as members of the tri-county community </w:t>
      </w:r>
    </w:p>
    <w:p w14:paraId="604D4A6B" w14:textId="77777777" w:rsidR="00975302" w:rsidRDefault="00975302" w:rsidP="00975302">
      <w:pPr>
        <w:widowControl w:val="0"/>
        <w:pBdr>
          <w:top w:val="nil"/>
          <w:left w:val="nil"/>
          <w:bottom w:val="nil"/>
          <w:right w:val="nil"/>
          <w:between w:val="nil"/>
        </w:pBdr>
        <w:ind w:left="115"/>
        <w:rPr>
          <w:color w:val="000000"/>
        </w:rPr>
      </w:pPr>
      <w:r>
        <w:rPr>
          <w:b/>
          <w:color w:val="000000"/>
        </w:rPr>
        <w:t>Structure:</w:t>
      </w:r>
      <w:r>
        <w:rPr>
          <w:color w:val="000000"/>
        </w:rPr>
        <w:t xml:space="preserve"> </w:t>
      </w:r>
    </w:p>
    <w:p w14:paraId="102CC23E" w14:textId="77777777" w:rsidR="00975302" w:rsidRDefault="00975302" w:rsidP="00251B3D">
      <w:pPr>
        <w:widowControl w:val="0"/>
        <w:numPr>
          <w:ilvl w:val="0"/>
          <w:numId w:val="109"/>
        </w:numPr>
        <w:pBdr>
          <w:top w:val="nil"/>
          <w:left w:val="nil"/>
          <w:bottom w:val="nil"/>
          <w:right w:val="nil"/>
          <w:between w:val="nil"/>
        </w:pBdr>
      </w:pPr>
      <w:r>
        <w:rPr>
          <w:color w:val="000000"/>
        </w:rPr>
        <w:t xml:space="preserve">Members of the team will include Tri-UU congregants who have special skills and interests that are compatible with the teams’ tasks </w:t>
      </w:r>
    </w:p>
    <w:p w14:paraId="2024700F" w14:textId="77777777" w:rsidR="00975302" w:rsidRDefault="00975302" w:rsidP="00251B3D">
      <w:pPr>
        <w:widowControl w:val="0"/>
        <w:numPr>
          <w:ilvl w:val="0"/>
          <w:numId w:val="109"/>
        </w:numPr>
        <w:pBdr>
          <w:top w:val="nil"/>
          <w:left w:val="nil"/>
          <w:bottom w:val="nil"/>
          <w:right w:val="nil"/>
          <w:between w:val="nil"/>
        </w:pBdr>
      </w:pPr>
      <w:r>
        <w:rPr>
          <w:color w:val="000000"/>
        </w:rPr>
        <w:t xml:space="preserve">The team will have a leader selected by the team and approved by the Board. The team leader will serve on the Program Council as the representative of the team. </w:t>
      </w:r>
    </w:p>
    <w:p w14:paraId="30EBB762" w14:textId="77777777" w:rsidR="00975302" w:rsidRDefault="00975302" w:rsidP="00251B3D">
      <w:pPr>
        <w:widowControl w:val="0"/>
        <w:numPr>
          <w:ilvl w:val="0"/>
          <w:numId w:val="109"/>
        </w:numPr>
        <w:pBdr>
          <w:top w:val="nil"/>
          <w:left w:val="nil"/>
          <w:bottom w:val="nil"/>
          <w:right w:val="nil"/>
          <w:between w:val="nil"/>
        </w:pBdr>
      </w:pPr>
      <w:r>
        <w:rPr>
          <w:color w:val="000000"/>
        </w:rPr>
        <w:t xml:space="preserve">The team will have a registrar chosen from its membership </w:t>
      </w:r>
    </w:p>
    <w:p w14:paraId="5DE6EC76" w14:textId="29BBEB97" w:rsidR="00975302" w:rsidRDefault="00975302" w:rsidP="00251B3D">
      <w:pPr>
        <w:widowControl w:val="0"/>
        <w:numPr>
          <w:ilvl w:val="0"/>
          <w:numId w:val="109"/>
        </w:numPr>
        <w:pBdr>
          <w:top w:val="nil"/>
          <w:left w:val="nil"/>
          <w:bottom w:val="nil"/>
          <w:right w:val="nil"/>
          <w:between w:val="nil"/>
        </w:pBdr>
      </w:pPr>
      <w:r>
        <w:rPr>
          <w:color w:val="000000"/>
        </w:rPr>
        <w:t xml:space="preserve">The team will meet monthly, with additional meetings as needed </w:t>
      </w:r>
    </w:p>
    <w:p w14:paraId="7F0A5E1A" w14:textId="77777777" w:rsidR="00975302" w:rsidRDefault="00975302" w:rsidP="00975302">
      <w:pPr>
        <w:widowControl w:val="0"/>
        <w:pBdr>
          <w:top w:val="nil"/>
          <w:left w:val="nil"/>
          <w:bottom w:val="nil"/>
          <w:right w:val="nil"/>
          <w:between w:val="nil"/>
        </w:pBdr>
        <w:ind w:left="115"/>
        <w:rPr>
          <w:color w:val="000000"/>
        </w:rPr>
      </w:pPr>
      <w:r>
        <w:rPr>
          <w:b/>
          <w:color w:val="000000"/>
        </w:rPr>
        <w:t xml:space="preserve">Function: </w:t>
      </w:r>
    </w:p>
    <w:p w14:paraId="4BC91995" w14:textId="3F14B4A5" w:rsidR="00975302" w:rsidRDefault="00975302" w:rsidP="00975302">
      <w:pPr>
        <w:widowControl w:val="0"/>
        <w:pBdr>
          <w:top w:val="nil"/>
          <w:left w:val="nil"/>
          <w:bottom w:val="nil"/>
          <w:right w:val="nil"/>
          <w:between w:val="nil"/>
        </w:pBdr>
        <w:ind w:left="835"/>
        <w:rPr>
          <w:color w:val="000000"/>
        </w:rPr>
      </w:pPr>
      <w:r>
        <w:rPr>
          <w:color w:val="000000"/>
        </w:rPr>
        <w:t xml:space="preserve">The Board of Trustees hereby grants to the Lifespan Education Team decision-making authority for matters that are exclusively or primarily related to all aspects of its stated purposes </w:t>
      </w:r>
    </w:p>
    <w:p w14:paraId="7CE758FE" w14:textId="0807D612" w:rsidR="00975302" w:rsidRDefault="00975302" w:rsidP="00975302">
      <w:pPr>
        <w:widowControl w:val="0"/>
        <w:pBdr>
          <w:top w:val="nil"/>
          <w:left w:val="nil"/>
          <w:bottom w:val="nil"/>
          <w:right w:val="nil"/>
          <w:between w:val="nil"/>
        </w:pBdr>
        <w:ind w:left="115"/>
        <w:rPr>
          <w:b/>
          <w:color w:val="000000"/>
        </w:rPr>
      </w:pPr>
      <w:r>
        <w:rPr>
          <w:b/>
          <w:color w:val="000000"/>
        </w:rPr>
        <w:t xml:space="preserve">Organizational position: </w:t>
      </w:r>
    </w:p>
    <w:p w14:paraId="524E0FBE" w14:textId="2949BF19" w:rsidR="00975302" w:rsidRDefault="00C90F9D" w:rsidP="00975302">
      <w:pPr>
        <w:widowControl w:val="0"/>
        <w:pBdr>
          <w:top w:val="nil"/>
          <w:left w:val="nil"/>
          <w:bottom w:val="nil"/>
          <w:right w:val="nil"/>
          <w:between w:val="nil"/>
        </w:pBdr>
        <w:ind w:left="115"/>
        <w:rPr>
          <w:b/>
          <w:color w:val="000000"/>
        </w:rPr>
      </w:pPr>
      <w:r>
        <w:rPr>
          <w:noProof/>
          <w:color w:val="000000"/>
        </w:rPr>
        <mc:AlternateContent>
          <mc:Choice Requires="wps">
            <w:drawing>
              <wp:anchor distT="0" distB="0" distL="114300" distR="114300" simplePos="0" relativeHeight="254168064" behindDoc="0" locked="0" layoutInCell="1" allowOverlap="1" wp14:anchorId="1024B940" wp14:editId="69C011E4">
                <wp:simplePos x="0" y="0"/>
                <wp:positionH relativeFrom="column">
                  <wp:posOffset>-495300</wp:posOffset>
                </wp:positionH>
                <wp:positionV relativeFrom="paragraph">
                  <wp:posOffset>207010</wp:posOffset>
                </wp:positionV>
                <wp:extent cx="499745" cy="1183005"/>
                <wp:effectExtent l="12700" t="12700" r="20955" b="10795"/>
                <wp:wrapNone/>
                <wp:docPr id="73" name="Up Arrow 73">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06330CB" w14:textId="77777777" w:rsidR="007321A6" w:rsidRPr="00260E8E" w:rsidRDefault="007321A6"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B940" id="Up Arrow 73" o:spid="_x0000_s1146" type="#_x0000_t68" href="#toc1" style="position:absolute;left:0;text-align:left;margin-left:-39pt;margin-top:16.3pt;width:39.35pt;height:93.15pt;z-index:25416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" o:button="t" adj="4562" fillcolor="#43bae8 [2676]" strokecolor="black [3213]">
                <v:fill color2="#74ccee [1972]" rotate="t" o:detectmouseclick="t" focusposition="1,1" focussize="-1,-1" focus="100%" type="gradientRadial"/>
                <v:textbox>
                  <w:txbxContent>
                    <w:p w14:paraId="506330CB" w14:textId="77777777" w:rsidR="007321A6" w:rsidRPr="00260E8E" w:rsidRDefault="007321A6"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17BED573" w14:textId="77777777" w:rsidR="00975302" w:rsidRDefault="00975302" w:rsidP="00975302">
      <w:pPr>
        <w:ind w:left="720"/>
        <w:jc w:val="both"/>
        <w:rPr>
          <w:sz w:val="22"/>
          <w:szCs w:val="22"/>
        </w:rPr>
      </w:pPr>
      <w:r w:rsidRPr="00DF0D08">
        <w:rPr>
          <w:sz w:val="22"/>
          <w:szCs w:val="22"/>
        </w:rPr>
        <w:t xml:space="preserve">The </w:t>
      </w:r>
      <w:r>
        <w:rPr>
          <w:sz w:val="22"/>
          <w:szCs w:val="22"/>
        </w:rPr>
        <w:t>Lifespan Education</w:t>
      </w:r>
      <w:r w:rsidRPr="00DF0D08">
        <w:rPr>
          <w:sz w:val="22"/>
          <w:szCs w:val="22"/>
        </w:rPr>
        <w:t xml:space="preserve"> Team is designated as one of the </w:t>
      </w:r>
      <w:r>
        <w:rPr>
          <w:sz w:val="22"/>
          <w:szCs w:val="22"/>
        </w:rPr>
        <w:t xml:space="preserve">teams that comprise the </w:t>
      </w:r>
      <w:r w:rsidRPr="00DF0D08">
        <w:rPr>
          <w:sz w:val="22"/>
          <w:szCs w:val="22"/>
        </w:rPr>
        <w:t>Program Council</w:t>
      </w:r>
      <w:r>
        <w:rPr>
          <w:sz w:val="22"/>
          <w:szCs w:val="22"/>
        </w:rPr>
        <w:t>. It communicates directly with the other Council teams in regularly scheduled meetings and with the Board of Trustees through</w:t>
      </w:r>
      <w:r w:rsidRPr="00DF0D08">
        <w:rPr>
          <w:sz w:val="22"/>
          <w:szCs w:val="22"/>
        </w:rPr>
        <w:t xml:space="preserve"> </w:t>
      </w:r>
      <w:r>
        <w:rPr>
          <w:sz w:val="22"/>
          <w:szCs w:val="22"/>
        </w:rPr>
        <w:t>the Team Leader of the Council, i.e. the Vice President of the Board of Trustees.</w:t>
      </w:r>
    </w:p>
    <w:p w14:paraId="0F0F660F" w14:textId="77777777" w:rsidR="00975302" w:rsidRDefault="00975302" w:rsidP="00975302">
      <w:pPr>
        <w:widowControl w:val="0"/>
        <w:pBdr>
          <w:top w:val="nil"/>
          <w:left w:val="nil"/>
          <w:bottom w:val="nil"/>
          <w:right w:val="nil"/>
          <w:between w:val="nil"/>
        </w:pBdr>
        <w:rPr>
          <w:b/>
          <w:color w:val="000000"/>
        </w:rPr>
      </w:pPr>
    </w:p>
    <w:p w14:paraId="5CCB19A6" w14:textId="286998D0" w:rsidR="00975302" w:rsidRDefault="00975302" w:rsidP="00975302">
      <w:pPr>
        <w:widowControl w:val="0"/>
        <w:pBdr>
          <w:top w:val="nil"/>
          <w:left w:val="nil"/>
          <w:bottom w:val="nil"/>
          <w:right w:val="nil"/>
          <w:between w:val="nil"/>
        </w:pBdr>
        <w:ind w:left="115"/>
        <w:rPr>
          <w:b/>
          <w:color w:val="000000"/>
        </w:rPr>
      </w:pPr>
      <w:r>
        <w:rPr>
          <w:b/>
          <w:color w:val="000000"/>
        </w:rPr>
        <w:t xml:space="preserve">Operationally: </w:t>
      </w:r>
    </w:p>
    <w:p w14:paraId="76A3EB17" w14:textId="7366CD2D" w:rsidR="00975302" w:rsidRDefault="00975302" w:rsidP="00251B3D">
      <w:pPr>
        <w:widowControl w:val="0"/>
        <w:numPr>
          <w:ilvl w:val="0"/>
          <w:numId w:val="110"/>
        </w:numPr>
        <w:pBdr>
          <w:top w:val="nil"/>
          <w:left w:val="nil"/>
          <w:bottom w:val="nil"/>
          <w:right w:val="nil"/>
          <w:between w:val="nil"/>
        </w:pBdr>
        <w:rPr>
          <w:color w:val="000000"/>
        </w:rPr>
      </w:pPr>
      <w:r>
        <w:rPr>
          <w:color w:val="000000"/>
        </w:rPr>
        <w:t xml:space="preserve">All actions of the Lifespan Education Team must be in accordance with the Bylaws of Tri-UU, the Policies of the Board of Trustees, in keeping with our Covenant of Right Relations and be in alignment with, and support of, the Vision and Mission of Tri-UU. </w:t>
      </w:r>
    </w:p>
    <w:p w14:paraId="097EBFE1" w14:textId="62E0DC6F" w:rsidR="00975302" w:rsidRDefault="007321A6" w:rsidP="00251B3D">
      <w:pPr>
        <w:widowControl w:val="0"/>
        <w:numPr>
          <w:ilvl w:val="0"/>
          <w:numId w:val="110"/>
        </w:numPr>
        <w:pBdr>
          <w:top w:val="nil"/>
          <w:left w:val="nil"/>
          <w:bottom w:val="nil"/>
          <w:right w:val="nil"/>
          <w:between w:val="nil"/>
        </w:pBdr>
        <w:rPr>
          <w:color w:val="000000"/>
        </w:rPr>
      </w:pPr>
      <w:r>
        <w:rPr>
          <w:noProof/>
        </w:rPr>
        <mc:AlternateContent>
          <mc:Choice Requires="wps">
            <w:drawing>
              <wp:anchor distT="0" distB="0" distL="114300" distR="114300" simplePos="0" relativeHeight="254170112" behindDoc="0" locked="0" layoutInCell="1" allowOverlap="1" wp14:anchorId="67756A09" wp14:editId="1E71C1B3">
                <wp:simplePos x="0" y="0"/>
                <wp:positionH relativeFrom="column">
                  <wp:posOffset>-481965</wp:posOffset>
                </wp:positionH>
                <wp:positionV relativeFrom="paragraph">
                  <wp:posOffset>123190</wp:posOffset>
                </wp:positionV>
                <wp:extent cx="534035" cy="1221740"/>
                <wp:effectExtent l="12700" t="0" r="24765" b="22860"/>
                <wp:wrapNone/>
                <wp:docPr id="74" name="Down Arrow 74"/>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AFD08F" w14:textId="77777777" w:rsidR="007321A6" w:rsidRPr="0052516C" w:rsidRDefault="007321A6"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56A09" id="Down Arrow 74" o:spid="_x0000_s1147" type="#_x0000_t67" style="position:absolute;left:0;text-align:left;margin-left:-37.95pt;margin-top:9.7pt;width:42.05pt;height:96.2pt;z-index:25417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DFJswIAAPI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" adj="16512" fillcolor="#ffc000" strokecolor="#c00000" strokeweight="1.25pt">
                <v:textbox>
                  <w:txbxContent>
                    <w:p w14:paraId="3BAFD08F" w14:textId="77777777" w:rsidR="007321A6" w:rsidRPr="0052516C" w:rsidRDefault="007321A6"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5E93CB37" w14:textId="77777777" w:rsidR="00975302" w:rsidRDefault="00975302" w:rsidP="00975302">
      <w:pPr>
        <w:widowControl w:val="0"/>
        <w:pBdr>
          <w:top w:val="nil"/>
          <w:left w:val="nil"/>
          <w:bottom w:val="nil"/>
          <w:right w:val="nil"/>
          <w:between w:val="nil"/>
        </w:pBdr>
        <w:ind w:left="115"/>
        <w:rPr>
          <w:color w:val="000000"/>
        </w:rPr>
      </w:pPr>
      <w:r>
        <w:rPr>
          <w:color w:val="000000"/>
        </w:rPr>
        <w:t xml:space="preserve">Adopted: February 19, 2018         </w:t>
      </w:r>
    </w:p>
    <w:p w14:paraId="66E7EAD3" w14:textId="77777777" w:rsidR="00975302" w:rsidRDefault="00975302" w:rsidP="00975302">
      <w:pPr>
        <w:widowControl w:val="0"/>
        <w:pBdr>
          <w:top w:val="nil"/>
          <w:left w:val="nil"/>
          <w:bottom w:val="nil"/>
          <w:right w:val="nil"/>
          <w:between w:val="nil"/>
        </w:pBdr>
        <w:ind w:left="115"/>
        <w:rPr>
          <w:color w:val="000000"/>
        </w:rPr>
      </w:pPr>
      <w:r>
        <w:rPr>
          <w:color w:val="000000"/>
        </w:rPr>
        <w:t>Effective: April 1, 2018</w:t>
      </w:r>
    </w:p>
    <w:p w14:paraId="6A28856E" w14:textId="154A905A" w:rsidR="00975302" w:rsidRDefault="003122B6" w:rsidP="00975302">
      <w:pPr>
        <w:widowControl w:val="0"/>
        <w:pBdr>
          <w:top w:val="nil"/>
          <w:left w:val="nil"/>
          <w:bottom w:val="nil"/>
          <w:right w:val="nil"/>
          <w:between w:val="nil"/>
        </w:pBdr>
        <w:ind w:left="115"/>
        <w:rPr>
          <w:color w:val="000000"/>
        </w:rPr>
      </w:pPr>
      <w:r>
        <w:rPr>
          <w:color w:val="000000"/>
        </w:rPr>
        <w:t xml:space="preserve">Rev </w:t>
      </w:r>
      <w:r w:rsidRPr="003122B6">
        <w:rPr>
          <w:color w:val="000000"/>
        </w:rPr>
        <w:t>2021</w:t>
      </w:r>
      <w:r>
        <w:t xml:space="preserve">     </w:t>
      </w:r>
    </w:p>
    <w:p w14:paraId="0F16AE0F" w14:textId="0E82905B" w:rsidR="00084631" w:rsidRPr="005D59D9" w:rsidRDefault="007321A6" w:rsidP="007321A6">
      <w:pPr>
        <w:spacing w:after="200" w:line="288" w:lineRule="auto"/>
        <w:rPr>
          <w:b/>
          <w:color w:val="000000"/>
        </w:rPr>
      </w:pPr>
      <w:r>
        <w:rPr>
          <w:b/>
          <w:color w:val="000000"/>
        </w:rPr>
        <w:br w:type="page"/>
      </w:r>
      <w:bookmarkStart w:id="521" w:name="p57"/>
      <w:bookmarkEnd w:id="521"/>
    </w:p>
    <w:p w14:paraId="48FFBA84" w14:textId="2DE40A9B" w:rsidR="00975302" w:rsidRDefault="00975302" w:rsidP="00975302">
      <w:pPr>
        <w:pStyle w:val="Heading1"/>
      </w:pPr>
      <w:bookmarkStart w:id="522" w:name="_Toc85872921"/>
      <w:bookmarkStart w:id="523" w:name="_Toc85893116"/>
      <w:bookmarkStart w:id="524" w:name="_Toc85895401"/>
      <w:bookmarkStart w:id="525" w:name="_Toc85895563"/>
      <w:bookmarkStart w:id="526" w:name="_Toc85895956"/>
      <w:bookmarkStart w:id="527" w:name="_Toc86225819"/>
      <w:bookmarkStart w:id="528" w:name="_Toc86348149"/>
      <w:bookmarkStart w:id="529" w:name="_Toc86348868"/>
      <w:bookmarkStart w:id="530" w:name="_Toc98593881"/>
      <w:r w:rsidRPr="003A6A0E">
        <w:lastRenderedPageBreak/>
        <w:t>MEMBERSHIP TEAM</w:t>
      </w:r>
      <w:bookmarkEnd w:id="522"/>
      <w:bookmarkEnd w:id="523"/>
      <w:bookmarkEnd w:id="524"/>
      <w:bookmarkEnd w:id="525"/>
      <w:bookmarkEnd w:id="526"/>
      <w:bookmarkEnd w:id="527"/>
      <w:bookmarkEnd w:id="528"/>
      <w:bookmarkEnd w:id="529"/>
      <w:bookmarkEnd w:id="530"/>
    </w:p>
    <w:p w14:paraId="15A32C27" w14:textId="77777777" w:rsidR="00975302" w:rsidRPr="00194D4A" w:rsidRDefault="00975302" w:rsidP="00975302"/>
    <w:p w14:paraId="2FE1919C" w14:textId="79B565FD" w:rsidR="00975302" w:rsidRPr="00035929" w:rsidRDefault="00975302" w:rsidP="00975302">
      <w:pPr>
        <w:pStyle w:val="Heading2"/>
        <w:rPr>
          <w:rStyle w:val="BookTitle"/>
          <w:b/>
          <w:bCs/>
          <w:i w:val="0"/>
          <w:iCs w:val="0"/>
          <w:smallCaps w:val="0"/>
          <w:u w:val="none"/>
        </w:rPr>
      </w:pPr>
      <w:bookmarkStart w:id="531" w:name="_Toc85872922"/>
      <w:bookmarkStart w:id="532" w:name="_Toc85893117"/>
      <w:bookmarkStart w:id="533" w:name="_Toc85895402"/>
      <w:bookmarkStart w:id="534" w:name="_Toc85895564"/>
      <w:bookmarkStart w:id="535" w:name="_Toc85895957"/>
      <w:bookmarkStart w:id="536" w:name="_Toc86225820"/>
      <w:bookmarkStart w:id="537" w:name="_Toc86348150"/>
      <w:bookmarkStart w:id="538" w:name="_Toc86348869"/>
      <w:bookmarkStart w:id="539" w:name="_Toc98593882"/>
      <w:r w:rsidRPr="00035929">
        <w:rPr>
          <w:rStyle w:val="BookTitle"/>
          <w:b/>
          <w:bCs/>
          <w:i w:val="0"/>
          <w:iCs w:val="0"/>
          <w:smallCaps w:val="0"/>
          <w:u w:val="none"/>
        </w:rPr>
        <w:t>Membership Team Charter</w:t>
      </w:r>
      <w:bookmarkEnd w:id="531"/>
      <w:bookmarkEnd w:id="532"/>
      <w:bookmarkEnd w:id="533"/>
      <w:bookmarkEnd w:id="534"/>
      <w:bookmarkEnd w:id="535"/>
      <w:bookmarkEnd w:id="536"/>
      <w:bookmarkEnd w:id="537"/>
      <w:bookmarkEnd w:id="538"/>
      <w:bookmarkEnd w:id="539"/>
    </w:p>
    <w:p w14:paraId="7B9BE569" w14:textId="77777777" w:rsidR="00975302" w:rsidRPr="00FE10DF" w:rsidRDefault="00975302" w:rsidP="00975302">
      <w:pPr>
        <w:widowControl w:val="0"/>
        <w:pBdr>
          <w:top w:val="nil"/>
          <w:left w:val="nil"/>
          <w:bottom w:val="nil"/>
          <w:right w:val="nil"/>
          <w:between w:val="nil"/>
        </w:pBdr>
        <w:ind w:left="115"/>
        <w:rPr>
          <w:color w:val="000000"/>
          <w:sz w:val="22"/>
          <w:szCs w:val="22"/>
        </w:rPr>
      </w:pPr>
      <w:r w:rsidRPr="00FE10DF">
        <w:rPr>
          <w:b/>
          <w:color w:val="000000"/>
          <w:sz w:val="22"/>
          <w:szCs w:val="22"/>
        </w:rPr>
        <w:t xml:space="preserve">Purpose: </w:t>
      </w:r>
    </w:p>
    <w:p w14:paraId="26BCE1E2" w14:textId="77777777" w:rsidR="00975302" w:rsidRPr="00FE10DF" w:rsidRDefault="00975302" w:rsidP="007D0C7E">
      <w:pPr>
        <w:widowControl w:val="0"/>
        <w:numPr>
          <w:ilvl w:val="0"/>
          <w:numId w:val="72"/>
        </w:numPr>
        <w:pBdr>
          <w:top w:val="nil"/>
          <w:left w:val="nil"/>
          <w:bottom w:val="nil"/>
          <w:right w:val="nil"/>
          <w:between w:val="nil"/>
        </w:pBdr>
        <w:rPr>
          <w:sz w:val="22"/>
          <w:szCs w:val="22"/>
        </w:rPr>
      </w:pPr>
      <w:r w:rsidRPr="00FE10DF">
        <w:rPr>
          <w:color w:val="000000"/>
          <w:sz w:val="22"/>
          <w:szCs w:val="22"/>
        </w:rPr>
        <w:t>Welcome attendees to services</w:t>
      </w:r>
    </w:p>
    <w:p w14:paraId="373274F1" w14:textId="77777777" w:rsidR="00975302" w:rsidRPr="00FE10DF" w:rsidRDefault="00975302" w:rsidP="007D0C7E">
      <w:pPr>
        <w:widowControl w:val="0"/>
        <w:numPr>
          <w:ilvl w:val="0"/>
          <w:numId w:val="72"/>
        </w:numPr>
        <w:pBdr>
          <w:top w:val="nil"/>
          <w:left w:val="nil"/>
          <w:bottom w:val="nil"/>
          <w:right w:val="nil"/>
          <w:between w:val="nil"/>
        </w:pBdr>
        <w:rPr>
          <w:sz w:val="22"/>
          <w:szCs w:val="22"/>
        </w:rPr>
      </w:pPr>
      <w:r w:rsidRPr="00FE10DF">
        <w:rPr>
          <w:color w:val="000000"/>
          <w:sz w:val="22"/>
          <w:szCs w:val="22"/>
        </w:rPr>
        <w:t xml:space="preserve">Greeting </w:t>
      </w:r>
    </w:p>
    <w:p w14:paraId="25BD1339" w14:textId="77777777" w:rsidR="00975302" w:rsidRPr="00FE10DF" w:rsidRDefault="00975302" w:rsidP="007D0C7E">
      <w:pPr>
        <w:widowControl w:val="0"/>
        <w:numPr>
          <w:ilvl w:val="0"/>
          <w:numId w:val="72"/>
        </w:numPr>
        <w:pBdr>
          <w:top w:val="nil"/>
          <w:left w:val="nil"/>
          <w:bottom w:val="nil"/>
          <w:right w:val="nil"/>
          <w:between w:val="nil"/>
        </w:pBdr>
        <w:rPr>
          <w:sz w:val="22"/>
          <w:szCs w:val="22"/>
        </w:rPr>
      </w:pPr>
      <w:r w:rsidRPr="00FE10DF">
        <w:rPr>
          <w:color w:val="000000"/>
          <w:sz w:val="22"/>
          <w:szCs w:val="22"/>
        </w:rPr>
        <w:t xml:space="preserve">Welcome Packet  </w:t>
      </w:r>
    </w:p>
    <w:p w14:paraId="61974B18" w14:textId="77777777" w:rsidR="00975302" w:rsidRPr="00FE10DF" w:rsidRDefault="00975302" w:rsidP="007D0C7E">
      <w:pPr>
        <w:widowControl w:val="0"/>
        <w:numPr>
          <w:ilvl w:val="0"/>
          <w:numId w:val="72"/>
        </w:numPr>
        <w:pBdr>
          <w:top w:val="nil"/>
          <w:left w:val="nil"/>
          <w:bottom w:val="nil"/>
          <w:right w:val="nil"/>
          <w:between w:val="nil"/>
        </w:pBdr>
        <w:rPr>
          <w:sz w:val="22"/>
          <w:szCs w:val="22"/>
        </w:rPr>
      </w:pPr>
      <w:r w:rsidRPr="00FE10DF">
        <w:rPr>
          <w:color w:val="000000"/>
          <w:sz w:val="22"/>
          <w:szCs w:val="22"/>
        </w:rPr>
        <w:t xml:space="preserve">Coffee hour </w:t>
      </w:r>
    </w:p>
    <w:p w14:paraId="0428CC50" w14:textId="77777777" w:rsidR="00975302" w:rsidRPr="00FE10DF" w:rsidRDefault="00975302" w:rsidP="007D0C7E">
      <w:pPr>
        <w:widowControl w:val="0"/>
        <w:numPr>
          <w:ilvl w:val="0"/>
          <w:numId w:val="72"/>
        </w:numPr>
        <w:pBdr>
          <w:top w:val="nil"/>
          <w:left w:val="nil"/>
          <w:bottom w:val="nil"/>
          <w:right w:val="nil"/>
          <w:between w:val="nil"/>
        </w:pBdr>
        <w:rPr>
          <w:sz w:val="22"/>
          <w:szCs w:val="22"/>
        </w:rPr>
      </w:pPr>
      <w:r w:rsidRPr="00FE10DF">
        <w:rPr>
          <w:color w:val="000000"/>
          <w:sz w:val="22"/>
          <w:szCs w:val="22"/>
        </w:rPr>
        <w:t xml:space="preserve">Provide a path to membership </w:t>
      </w:r>
    </w:p>
    <w:p w14:paraId="2C32BE74" w14:textId="77777777" w:rsidR="00975302" w:rsidRPr="00FE10DF" w:rsidRDefault="00975302" w:rsidP="007D0C7E">
      <w:pPr>
        <w:widowControl w:val="0"/>
        <w:numPr>
          <w:ilvl w:val="0"/>
          <w:numId w:val="72"/>
        </w:numPr>
        <w:pBdr>
          <w:top w:val="nil"/>
          <w:left w:val="nil"/>
          <w:bottom w:val="nil"/>
          <w:right w:val="nil"/>
          <w:between w:val="nil"/>
        </w:pBdr>
        <w:rPr>
          <w:sz w:val="22"/>
          <w:szCs w:val="22"/>
        </w:rPr>
      </w:pPr>
      <w:r w:rsidRPr="00FE10DF">
        <w:rPr>
          <w:color w:val="000000"/>
          <w:sz w:val="22"/>
          <w:szCs w:val="22"/>
        </w:rPr>
        <w:t>Conduct Orientation Classes for aspiring members</w:t>
      </w:r>
    </w:p>
    <w:p w14:paraId="31C1341E" w14:textId="77777777" w:rsidR="00975302" w:rsidRPr="00FE10DF" w:rsidRDefault="00975302" w:rsidP="007D0C7E">
      <w:pPr>
        <w:widowControl w:val="0"/>
        <w:numPr>
          <w:ilvl w:val="0"/>
          <w:numId w:val="72"/>
        </w:numPr>
        <w:pBdr>
          <w:top w:val="nil"/>
          <w:left w:val="nil"/>
          <w:bottom w:val="nil"/>
          <w:right w:val="nil"/>
          <w:between w:val="nil"/>
        </w:pBdr>
        <w:rPr>
          <w:sz w:val="22"/>
          <w:szCs w:val="22"/>
        </w:rPr>
      </w:pPr>
      <w:r w:rsidRPr="00FE10DF">
        <w:rPr>
          <w:color w:val="000000"/>
          <w:sz w:val="22"/>
          <w:szCs w:val="22"/>
        </w:rPr>
        <w:t xml:space="preserve">Integrate and sustain members and friends into active participation in the life of the congregation </w:t>
      </w:r>
    </w:p>
    <w:p w14:paraId="5BF943C8" w14:textId="77777777" w:rsidR="00975302" w:rsidRPr="00FE10DF" w:rsidRDefault="00975302" w:rsidP="007D0C7E">
      <w:pPr>
        <w:widowControl w:val="0"/>
        <w:numPr>
          <w:ilvl w:val="0"/>
          <w:numId w:val="72"/>
        </w:numPr>
        <w:pBdr>
          <w:top w:val="nil"/>
          <w:left w:val="nil"/>
          <w:bottom w:val="nil"/>
          <w:right w:val="nil"/>
          <w:between w:val="nil"/>
        </w:pBdr>
        <w:rPr>
          <w:sz w:val="22"/>
          <w:szCs w:val="22"/>
        </w:rPr>
      </w:pPr>
      <w:r w:rsidRPr="00FE10DF">
        <w:rPr>
          <w:color w:val="000000"/>
          <w:sz w:val="22"/>
          <w:szCs w:val="22"/>
        </w:rPr>
        <w:t xml:space="preserve">Maintain an electronic database of contact information for members, friends, and visitors </w:t>
      </w:r>
    </w:p>
    <w:p w14:paraId="04AA242E" w14:textId="76B37D6D" w:rsidR="00975302" w:rsidRPr="00FE10DF" w:rsidRDefault="00975302" w:rsidP="007D0C7E">
      <w:pPr>
        <w:widowControl w:val="0"/>
        <w:numPr>
          <w:ilvl w:val="0"/>
          <w:numId w:val="72"/>
        </w:numPr>
        <w:pBdr>
          <w:top w:val="nil"/>
          <w:left w:val="nil"/>
          <w:bottom w:val="nil"/>
          <w:right w:val="nil"/>
          <w:between w:val="nil"/>
        </w:pBdr>
        <w:rPr>
          <w:sz w:val="22"/>
          <w:szCs w:val="22"/>
        </w:rPr>
      </w:pPr>
      <w:r w:rsidRPr="00FE10DF">
        <w:rPr>
          <w:color w:val="000000"/>
          <w:sz w:val="22"/>
          <w:szCs w:val="22"/>
        </w:rPr>
        <w:t>Be aware of individual needs and communicate information appropriately (</w:t>
      </w:r>
      <w:proofErr w:type="spellStart"/>
      <w:proofErr w:type="gramStart"/>
      <w:r w:rsidRPr="00FE10DF">
        <w:rPr>
          <w:color w:val="000000"/>
          <w:sz w:val="22"/>
          <w:szCs w:val="22"/>
        </w:rPr>
        <w:t>i.e</w:t>
      </w:r>
      <w:proofErr w:type="spellEnd"/>
      <w:r w:rsidRPr="00FE10DF">
        <w:rPr>
          <w:color w:val="000000"/>
          <w:sz w:val="22"/>
          <w:szCs w:val="22"/>
        </w:rPr>
        <w:t xml:space="preserve"> </w:t>
      </w:r>
      <w:r w:rsidR="00DB2DEE">
        <w:rPr>
          <w:color w:val="000000"/>
          <w:sz w:val="22"/>
          <w:szCs w:val="22"/>
        </w:rPr>
        <w:t>,</w:t>
      </w:r>
      <w:r w:rsidRPr="00FE10DF">
        <w:rPr>
          <w:color w:val="000000"/>
          <w:sz w:val="22"/>
          <w:szCs w:val="22"/>
        </w:rPr>
        <w:t>with</w:t>
      </w:r>
      <w:proofErr w:type="gramEnd"/>
      <w:r w:rsidRPr="00FE10DF">
        <w:rPr>
          <w:color w:val="000000"/>
          <w:sz w:val="22"/>
          <w:szCs w:val="22"/>
        </w:rPr>
        <w:t xml:space="preserve"> Care Team)</w:t>
      </w:r>
    </w:p>
    <w:p w14:paraId="0E3AA7FE" w14:textId="77777777" w:rsidR="00975302" w:rsidRPr="00FE10DF" w:rsidRDefault="00975302" w:rsidP="007D0C7E">
      <w:pPr>
        <w:widowControl w:val="0"/>
        <w:numPr>
          <w:ilvl w:val="0"/>
          <w:numId w:val="72"/>
        </w:numPr>
        <w:pBdr>
          <w:top w:val="nil"/>
          <w:left w:val="nil"/>
          <w:bottom w:val="nil"/>
          <w:right w:val="nil"/>
          <w:between w:val="nil"/>
        </w:pBdr>
        <w:rPr>
          <w:sz w:val="22"/>
          <w:szCs w:val="22"/>
        </w:rPr>
      </w:pPr>
      <w:r w:rsidRPr="00FE10DF">
        <w:rPr>
          <w:color w:val="000000"/>
          <w:sz w:val="22"/>
          <w:szCs w:val="22"/>
        </w:rPr>
        <w:t>Foster hospitality through various activities and events</w:t>
      </w:r>
    </w:p>
    <w:p w14:paraId="7B4B8659" w14:textId="77777777" w:rsidR="00975302" w:rsidRPr="00FE10DF" w:rsidRDefault="00975302" w:rsidP="007D0C7E">
      <w:pPr>
        <w:widowControl w:val="0"/>
        <w:numPr>
          <w:ilvl w:val="0"/>
          <w:numId w:val="72"/>
        </w:numPr>
        <w:pBdr>
          <w:top w:val="nil"/>
          <w:left w:val="nil"/>
          <w:bottom w:val="nil"/>
          <w:right w:val="nil"/>
          <w:between w:val="nil"/>
        </w:pBdr>
        <w:rPr>
          <w:sz w:val="22"/>
          <w:szCs w:val="22"/>
        </w:rPr>
      </w:pPr>
      <w:r w:rsidRPr="00FE10DF">
        <w:rPr>
          <w:color w:val="000000"/>
          <w:sz w:val="22"/>
          <w:szCs w:val="22"/>
        </w:rPr>
        <w:t xml:space="preserve">“UU and You” social hour </w:t>
      </w:r>
    </w:p>
    <w:p w14:paraId="1B6E04B0" w14:textId="77777777" w:rsidR="00975302" w:rsidRPr="00FE10DF" w:rsidRDefault="00975302" w:rsidP="007D0C7E">
      <w:pPr>
        <w:widowControl w:val="0"/>
        <w:numPr>
          <w:ilvl w:val="0"/>
          <w:numId w:val="72"/>
        </w:numPr>
        <w:pBdr>
          <w:top w:val="nil"/>
          <w:left w:val="nil"/>
          <w:bottom w:val="nil"/>
          <w:right w:val="nil"/>
          <w:between w:val="nil"/>
        </w:pBdr>
        <w:rPr>
          <w:sz w:val="22"/>
          <w:szCs w:val="22"/>
        </w:rPr>
      </w:pPr>
      <w:r w:rsidRPr="00FE10DF">
        <w:rPr>
          <w:color w:val="000000"/>
          <w:sz w:val="22"/>
          <w:szCs w:val="22"/>
        </w:rPr>
        <w:t xml:space="preserve">Potluck” dinners </w:t>
      </w:r>
    </w:p>
    <w:p w14:paraId="66B68D41" w14:textId="3374B069" w:rsidR="00975302" w:rsidRPr="00FE10DF" w:rsidRDefault="00975302" w:rsidP="007D0C7E">
      <w:pPr>
        <w:widowControl w:val="0"/>
        <w:numPr>
          <w:ilvl w:val="0"/>
          <w:numId w:val="72"/>
        </w:numPr>
        <w:pBdr>
          <w:top w:val="nil"/>
          <w:left w:val="nil"/>
          <w:bottom w:val="nil"/>
          <w:right w:val="nil"/>
          <w:between w:val="nil"/>
        </w:pBdr>
        <w:rPr>
          <w:sz w:val="22"/>
          <w:szCs w:val="22"/>
        </w:rPr>
      </w:pPr>
      <w:r w:rsidRPr="00FE10DF">
        <w:rPr>
          <w:color w:val="000000"/>
          <w:sz w:val="22"/>
          <w:szCs w:val="22"/>
        </w:rPr>
        <w:t xml:space="preserve">Maintain, and submit to the Policies and Procedures team, a list of the routine tasks that are to be accomplished by the Membership team </w:t>
      </w:r>
    </w:p>
    <w:p w14:paraId="0455F519" w14:textId="77777777" w:rsidR="00975302" w:rsidRPr="00FE10DF" w:rsidRDefault="00975302" w:rsidP="00975302">
      <w:pPr>
        <w:widowControl w:val="0"/>
        <w:pBdr>
          <w:top w:val="nil"/>
          <w:left w:val="nil"/>
          <w:bottom w:val="nil"/>
          <w:right w:val="nil"/>
          <w:between w:val="nil"/>
        </w:pBdr>
        <w:ind w:left="115"/>
        <w:rPr>
          <w:color w:val="000000"/>
          <w:sz w:val="22"/>
          <w:szCs w:val="22"/>
        </w:rPr>
      </w:pPr>
      <w:r w:rsidRPr="00FE10DF">
        <w:rPr>
          <w:b/>
          <w:color w:val="000000"/>
          <w:sz w:val="22"/>
          <w:szCs w:val="22"/>
        </w:rPr>
        <w:t xml:space="preserve">Structure: </w:t>
      </w:r>
    </w:p>
    <w:p w14:paraId="70A86492" w14:textId="0CD383DB" w:rsidR="00975302" w:rsidRPr="00FE10DF" w:rsidRDefault="00FE10DF" w:rsidP="00251B3D">
      <w:pPr>
        <w:widowControl w:val="0"/>
        <w:numPr>
          <w:ilvl w:val="0"/>
          <w:numId w:val="101"/>
        </w:numPr>
        <w:pBdr>
          <w:top w:val="nil"/>
          <w:left w:val="nil"/>
          <w:bottom w:val="nil"/>
          <w:right w:val="nil"/>
          <w:between w:val="nil"/>
        </w:pBdr>
        <w:rPr>
          <w:sz w:val="22"/>
          <w:szCs w:val="22"/>
        </w:rPr>
      </w:pPr>
      <w:r w:rsidRPr="00FE10DF">
        <w:rPr>
          <w:noProof/>
          <w:color w:val="000000"/>
          <w:sz w:val="22"/>
          <w:szCs w:val="22"/>
        </w:rPr>
        <mc:AlternateContent>
          <mc:Choice Requires="wps">
            <w:drawing>
              <wp:anchor distT="0" distB="0" distL="114300" distR="114300" simplePos="0" relativeHeight="254166016" behindDoc="0" locked="0" layoutInCell="1" allowOverlap="1" wp14:anchorId="29761A17" wp14:editId="51349B1F">
                <wp:simplePos x="0" y="0"/>
                <wp:positionH relativeFrom="column">
                  <wp:posOffset>-542290</wp:posOffset>
                </wp:positionH>
                <wp:positionV relativeFrom="paragraph">
                  <wp:posOffset>273685</wp:posOffset>
                </wp:positionV>
                <wp:extent cx="499745" cy="1183005"/>
                <wp:effectExtent l="12700" t="12700" r="20955" b="10795"/>
                <wp:wrapNone/>
                <wp:docPr id="52" name="Up Arrow 52">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021695B" w14:textId="77777777" w:rsidR="00FE10DF" w:rsidRPr="00260E8E" w:rsidRDefault="00FE10DF"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61A17" id="Up Arrow 52" o:spid="_x0000_s1148" type="#_x0000_t68" href="#toc1" style="position:absolute;left:0;text-align:left;margin-left:-42.7pt;margin-top:21.55pt;width:39.35pt;height:93.15pt;z-index:25416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WSbQIAAEc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" o:button="t" adj="4562" fillcolor="#43bae8 [2676]" strokecolor="black [3213]">
                <v:fill color2="#74ccee [1972]" rotate="t" o:detectmouseclick="t" focusposition="1,1" focussize="-1,-1" focus="100%" type="gradientRadial"/>
                <v:textbox>
                  <w:txbxContent>
                    <w:p w14:paraId="3021695B" w14:textId="77777777" w:rsidR="00FE10DF" w:rsidRPr="00260E8E" w:rsidRDefault="00FE10DF"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FE10DF">
        <w:rPr>
          <w:color w:val="000000"/>
          <w:sz w:val="22"/>
          <w:szCs w:val="22"/>
        </w:rPr>
        <w:t xml:space="preserve">The team will have a leader selected by the team and approved by the Board. The leader will serve on the Program Council as the representative of the team. </w:t>
      </w:r>
    </w:p>
    <w:p w14:paraId="0727207D" w14:textId="77777777" w:rsidR="00975302" w:rsidRPr="00FE10DF" w:rsidRDefault="00975302" w:rsidP="00251B3D">
      <w:pPr>
        <w:widowControl w:val="0"/>
        <w:numPr>
          <w:ilvl w:val="0"/>
          <w:numId w:val="101"/>
        </w:numPr>
        <w:pBdr>
          <w:top w:val="nil"/>
          <w:left w:val="nil"/>
          <w:bottom w:val="nil"/>
          <w:right w:val="nil"/>
          <w:between w:val="nil"/>
        </w:pBdr>
        <w:rPr>
          <w:sz w:val="22"/>
          <w:szCs w:val="22"/>
        </w:rPr>
      </w:pPr>
      <w:r w:rsidRPr="00FE10DF">
        <w:rPr>
          <w:color w:val="000000"/>
          <w:sz w:val="22"/>
          <w:szCs w:val="22"/>
        </w:rPr>
        <w:t xml:space="preserve">The team will choose a recording secretary from its membership </w:t>
      </w:r>
    </w:p>
    <w:p w14:paraId="0316212C" w14:textId="77777777" w:rsidR="00975302" w:rsidRPr="00FE10DF" w:rsidRDefault="00975302" w:rsidP="00251B3D">
      <w:pPr>
        <w:widowControl w:val="0"/>
        <w:numPr>
          <w:ilvl w:val="0"/>
          <w:numId w:val="101"/>
        </w:numPr>
        <w:pBdr>
          <w:top w:val="nil"/>
          <w:left w:val="nil"/>
          <w:bottom w:val="nil"/>
          <w:right w:val="nil"/>
          <w:between w:val="nil"/>
        </w:pBdr>
        <w:rPr>
          <w:sz w:val="22"/>
          <w:szCs w:val="22"/>
        </w:rPr>
      </w:pPr>
      <w:r w:rsidRPr="00FE10DF">
        <w:rPr>
          <w:color w:val="000000"/>
          <w:sz w:val="22"/>
          <w:szCs w:val="22"/>
        </w:rPr>
        <w:t xml:space="preserve">The team will meet regularly with additional meetings as needed </w:t>
      </w:r>
    </w:p>
    <w:p w14:paraId="03034C96" w14:textId="14285EB8" w:rsidR="00975302" w:rsidRPr="00FE10DF" w:rsidRDefault="00975302" w:rsidP="00975302">
      <w:pPr>
        <w:widowControl w:val="0"/>
        <w:pBdr>
          <w:top w:val="nil"/>
          <w:left w:val="nil"/>
          <w:bottom w:val="nil"/>
          <w:right w:val="nil"/>
          <w:between w:val="nil"/>
        </w:pBdr>
        <w:ind w:left="115"/>
        <w:rPr>
          <w:color w:val="000000"/>
          <w:sz w:val="22"/>
          <w:szCs w:val="22"/>
        </w:rPr>
      </w:pPr>
      <w:r w:rsidRPr="00FE10DF">
        <w:rPr>
          <w:b/>
          <w:color w:val="000000"/>
          <w:sz w:val="22"/>
          <w:szCs w:val="22"/>
        </w:rPr>
        <w:t xml:space="preserve">Function: </w:t>
      </w:r>
    </w:p>
    <w:p w14:paraId="309DC16E" w14:textId="77777777" w:rsidR="00975302" w:rsidRPr="00FE10DF" w:rsidRDefault="00975302" w:rsidP="00251B3D">
      <w:pPr>
        <w:widowControl w:val="0"/>
        <w:numPr>
          <w:ilvl w:val="0"/>
          <w:numId w:val="102"/>
        </w:numPr>
        <w:pBdr>
          <w:top w:val="nil"/>
          <w:left w:val="nil"/>
          <w:bottom w:val="nil"/>
          <w:right w:val="nil"/>
          <w:between w:val="nil"/>
        </w:pBdr>
        <w:rPr>
          <w:sz w:val="22"/>
          <w:szCs w:val="22"/>
        </w:rPr>
      </w:pPr>
      <w:r w:rsidRPr="00FE10DF">
        <w:rPr>
          <w:color w:val="000000"/>
          <w:sz w:val="22"/>
          <w:szCs w:val="22"/>
        </w:rPr>
        <w:t xml:space="preserve">Members of the team will work to ensure that every person interacting with Tri-UU experiences acceptance, finds open-minded interaction and feels valued and respected. </w:t>
      </w:r>
    </w:p>
    <w:p w14:paraId="2F126682" w14:textId="77777777" w:rsidR="00975302" w:rsidRPr="00FE10DF" w:rsidRDefault="00975302" w:rsidP="00251B3D">
      <w:pPr>
        <w:widowControl w:val="0"/>
        <w:numPr>
          <w:ilvl w:val="0"/>
          <w:numId w:val="102"/>
        </w:numPr>
        <w:pBdr>
          <w:top w:val="nil"/>
          <w:left w:val="nil"/>
          <w:bottom w:val="nil"/>
          <w:right w:val="nil"/>
          <w:between w:val="nil"/>
        </w:pBdr>
        <w:rPr>
          <w:sz w:val="22"/>
          <w:szCs w:val="22"/>
        </w:rPr>
      </w:pPr>
      <w:r w:rsidRPr="00FE10DF">
        <w:rPr>
          <w:color w:val="000000"/>
          <w:sz w:val="22"/>
          <w:szCs w:val="22"/>
        </w:rPr>
        <w:t xml:space="preserve">The Board of Trustees hereby </w:t>
      </w:r>
      <w:proofErr w:type="gramStart"/>
      <w:r w:rsidRPr="00FE10DF">
        <w:rPr>
          <w:color w:val="000000"/>
          <w:sz w:val="22"/>
          <w:szCs w:val="22"/>
        </w:rPr>
        <w:t>grants to</w:t>
      </w:r>
      <w:proofErr w:type="gramEnd"/>
      <w:r w:rsidRPr="00FE10DF">
        <w:rPr>
          <w:color w:val="000000"/>
          <w:sz w:val="22"/>
          <w:szCs w:val="22"/>
        </w:rPr>
        <w:t xml:space="preserve"> the Membership team decision-making authority for matters that are exclusively or primarily related to all aspects of its stated purposes. </w:t>
      </w:r>
    </w:p>
    <w:p w14:paraId="6FF35B58" w14:textId="196BEC28" w:rsidR="00975302" w:rsidRPr="00FE10DF" w:rsidRDefault="00975302" w:rsidP="00975302">
      <w:pPr>
        <w:widowControl w:val="0"/>
        <w:pBdr>
          <w:top w:val="nil"/>
          <w:left w:val="nil"/>
          <w:bottom w:val="nil"/>
          <w:right w:val="nil"/>
          <w:between w:val="nil"/>
        </w:pBdr>
        <w:ind w:left="115"/>
        <w:rPr>
          <w:b/>
          <w:color w:val="000000"/>
          <w:sz w:val="22"/>
          <w:szCs w:val="22"/>
        </w:rPr>
      </w:pPr>
      <w:r w:rsidRPr="00FE10DF">
        <w:rPr>
          <w:b/>
          <w:color w:val="000000"/>
          <w:sz w:val="22"/>
          <w:szCs w:val="22"/>
        </w:rPr>
        <w:t xml:space="preserve">Organizational position: </w:t>
      </w:r>
    </w:p>
    <w:p w14:paraId="4AA50DEB" w14:textId="5EDFA7F2" w:rsidR="00975302" w:rsidRPr="00FE10DF" w:rsidRDefault="00AE164C" w:rsidP="00E42091">
      <w:pPr>
        <w:ind w:left="720"/>
        <w:jc w:val="both"/>
        <w:rPr>
          <w:sz w:val="22"/>
          <w:szCs w:val="22"/>
        </w:rPr>
      </w:pPr>
      <w:r w:rsidRPr="00FE10DF">
        <w:rPr>
          <w:noProof/>
          <w:sz w:val="22"/>
          <w:szCs w:val="22"/>
        </w:rPr>
        <mc:AlternateContent>
          <mc:Choice Requires="wps">
            <w:drawing>
              <wp:anchor distT="0" distB="0" distL="114300" distR="114300" simplePos="0" relativeHeight="254084096" behindDoc="0" locked="0" layoutInCell="1" allowOverlap="1" wp14:anchorId="19218E96" wp14:editId="3767CB3D">
                <wp:simplePos x="0" y="0"/>
                <wp:positionH relativeFrom="column">
                  <wp:posOffset>-580337</wp:posOffset>
                </wp:positionH>
                <wp:positionV relativeFrom="paragraph">
                  <wp:posOffset>419984</wp:posOffset>
                </wp:positionV>
                <wp:extent cx="534035" cy="1221740"/>
                <wp:effectExtent l="12700" t="0" r="24765" b="22860"/>
                <wp:wrapNone/>
                <wp:docPr id="778" name="Down Arrow 778"/>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59EAF1" w14:textId="77777777" w:rsidR="00AE164C" w:rsidRPr="0052516C" w:rsidRDefault="00AE164C"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18E96" id="Down Arrow 778" o:spid="_x0000_s1149" type="#_x0000_t67" style="position:absolute;left:0;text-align:left;margin-left:-45.7pt;margin-top:33.05pt;width:42.05pt;height:96.2pt;z-index:2540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" adj="16512" fillcolor="#ffc000" strokecolor="#c00000" strokeweight="1.25pt">
                <v:textbox>
                  <w:txbxContent>
                    <w:p w14:paraId="2E59EAF1" w14:textId="77777777" w:rsidR="00AE164C" w:rsidRPr="0052516C" w:rsidRDefault="00AE164C"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FE10DF">
        <w:rPr>
          <w:sz w:val="22"/>
          <w:szCs w:val="22"/>
        </w:rPr>
        <w:t>The Membership Team is designated as one of the teams that comprise the Program Council. It communicates directly with the other Council teams in regularly scheduled meetings and with the Board of Trustees through the Team Leader of the Council, i.e.</w:t>
      </w:r>
      <w:r w:rsidR="002510F5">
        <w:rPr>
          <w:sz w:val="22"/>
          <w:szCs w:val="22"/>
        </w:rPr>
        <w:t>,</w:t>
      </w:r>
      <w:r w:rsidR="00975302" w:rsidRPr="00FE10DF">
        <w:rPr>
          <w:sz w:val="22"/>
          <w:szCs w:val="22"/>
        </w:rPr>
        <w:t xml:space="preserve"> the Vice President of the Board of Trustees. </w:t>
      </w:r>
    </w:p>
    <w:p w14:paraId="3913C976" w14:textId="77777777" w:rsidR="00975302" w:rsidRPr="00FE10DF" w:rsidRDefault="00975302" w:rsidP="00975302">
      <w:pPr>
        <w:widowControl w:val="0"/>
        <w:pBdr>
          <w:top w:val="nil"/>
          <w:left w:val="nil"/>
          <w:bottom w:val="nil"/>
          <w:right w:val="nil"/>
          <w:between w:val="nil"/>
        </w:pBdr>
        <w:ind w:left="115"/>
        <w:rPr>
          <w:b/>
          <w:color w:val="000000"/>
          <w:sz w:val="22"/>
          <w:szCs w:val="22"/>
        </w:rPr>
      </w:pPr>
      <w:r w:rsidRPr="00FE10DF">
        <w:rPr>
          <w:b/>
          <w:color w:val="000000"/>
          <w:sz w:val="22"/>
          <w:szCs w:val="22"/>
        </w:rPr>
        <w:t xml:space="preserve">Operationally: </w:t>
      </w:r>
    </w:p>
    <w:p w14:paraId="47248C95" w14:textId="76E37A72" w:rsidR="00975302" w:rsidRPr="00FE10DF" w:rsidRDefault="00975302" w:rsidP="00975302">
      <w:pPr>
        <w:widowControl w:val="0"/>
        <w:pBdr>
          <w:top w:val="nil"/>
          <w:left w:val="nil"/>
          <w:bottom w:val="nil"/>
          <w:right w:val="nil"/>
          <w:between w:val="nil"/>
        </w:pBdr>
        <w:ind w:left="835"/>
        <w:rPr>
          <w:color w:val="000000"/>
          <w:sz w:val="22"/>
          <w:szCs w:val="22"/>
        </w:rPr>
      </w:pPr>
      <w:r w:rsidRPr="00FE10DF">
        <w:rPr>
          <w:color w:val="000000"/>
          <w:sz w:val="22"/>
          <w:szCs w:val="22"/>
        </w:rPr>
        <w:t xml:space="preserve">All actions of the Membership team must be in accordance with the Bylaws of Tri-UU, the Policies of the Board of Trustees, in keeping with our Covenant of Right Relations and be in alignment with, and support of, the Vision and Mission of Tri-UU. </w:t>
      </w:r>
    </w:p>
    <w:p w14:paraId="60320C5D" w14:textId="5EC43F7A" w:rsidR="00975302" w:rsidRPr="00FE10DF" w:rsidRDefault="00975302" w:rsidP="00975302">
      <w:pPr>
        <w:widowControl w:val="0"/>
        <w:pBdr>
          <w:top w:val="nil"/>
          <w:left w:val="nil"/>
          <w:bottom w:val="nil"/>
          <w:right w:val="nil"/>
          <w:between w:val="nil"/>
        </w:pBdr>
        <w:rPr>
          <w:color w:val="000000"/>
          <w:sz w:val="22"/>
          <w:szCs w:val="22"/>
        </w:rPr>
      </w:pPr>
      <w:r w:rsidRPr="00FE10DF">
        <w:rPr>
          <w:color w:val="000000"/>
          <w:sz w:val="22"/>
          <w:szCs w:val="22"/>
        </w:rPr>
        <w:t xml:space="preserve">Adopted: February 15, </w:t>
      </w:r>
      <w:proofErr w:type="gramStart"/>
      <w:r w:rsidRPr="00FE10DF">
        <w:rPr>
          <w:color w:val="000000"/>
          <w:sz w:val="22"/>
          <w:szCs w:val="22"/>
        </w:rPr>
        <w:t>2016</w:t>
      </w:r>
      <w:proofErr w:type="gramEnd"/>
      <w:r w:rsidRPr="00FE10DF">
        <w:rPr>
          <w:color w:val="000000"/>
          <w:sz w:val="22"/>
          <w:szCs w:val="22"/>
        </w:rPr>
        <w:t xml:space="preserve"> </w:t>
      </w:r>
      <w:r w:rsidR="00821757" w:rsidRPr="00FE10DF">
        <w:rPr>
          <w:color w:val="000000"/>
          <w:sz w:val="22"/>
          <w:szCs w:val="22"/>
        </w:rPr>
        <w:t xml:space="preserve">   </w:t>
      </w:r>
      <w:r w:rsidRPr="00FE10DF">
        <w:rPr>
          <w:color w:val="000000"/>
          <w:sz w:val="22"/>
          <w:szCs w:val="22"/>
        </w:rPr>
        <w:t>Effective: April 1, 2016   rev: 2020</w:t>
      </w:r>
    </w:p>
    <w:p w14:paraId="6A0EADDC" w14:textId="743B0E89" w:rsidR="00FE10DF" w:rsidRPr="007321A6" w:rsidRDefault="007321A6" w:rsidP="007321A6">
      <w:pPr>
        <w:spacing w:after="200" w:line="288" w:lineRule="auto"/>
        <w:rPr>
          <w:color w:val="000000"/>
        </w:rPr>
      </w:pPr>
      <w:r>
        <w:rPr>
          <w:color w:val="000000"/>
        </w:rPr>
        <w:br w:type="page"/>
      </w:r>
      <w:bookmarkStart w:id="540" w:name="p58"/>
      <w:bookmarkStart w:id="541" w:name="_rjefff" w:colFirst="0" w:colLast="0"/>
      <w:bookmarkEnd w:id="540"/>
      <w:bookmarkEnd w:id="541"/>
    </w:p>
    <w:p w14:paraId="64A0167E" w14:textId="66B07E9F" w:rsidR="00975302" w:rsidRPr="00035929" w:rsidRDefault="00975302" w:rsidP="00975302">
      <w:pPr>
        <w:pStyle w:val="Heading2"/>
        <w:rPr>
          <w:rStyle w:val="BookTitle"/>
          <w:b/>
          <w:bCs/>
          <w:i w:val="0"/>
          <w:iCs w:val="0"/>
          <w:smallCaps w:val="0"/>
          <w:u w:val="none"/>
        </w:rPr>
      </w:pPr>
      <w:bookmarkStart w:id="542" w:name="_Toc85872923"/>
      <w:bookmarkStart w:id="543" w:name="_Toc85893118"/>
      <w:bookmarkStart w:id="544" w:name="_Toc85895403"/>
      <w:bookmarkStart w:id="545" w:name="_Toc85895565"/>
      <w:bookmarkStart w:id="546" w:name="_Toc85895958"/>
      <w:bookmarkStart w:id="547" w:name="_Toc86225821"/>
      <w:bookmarkStart w:id="548" w:name="_Toc86348151"/>
      <w:bookmarkStart w:id="549" w:name="_Toc86348870"/>
      <w:bookmarkStart w:id="550" w:name="_Toc98593883"/>
      <w:r w:rsidRPr="00035929">
        <w:rPr>
          <w:rStyle w:val="BookTitle"/>
          <w:b/>
          <w:bCs/>
          <w:i w:val="0"/>
          <w:iCs w:val="0"/>
          <w:smallCaps w:val="0"/>
          <w:u w:val="none"/>
        </w:rPr>
        <w:lastRenderedPageBreak/>
        <w:t>Membership Team Procedures</w:t>
      </w:r>
      <w:bookmarkEnd w:id="542"/>
      <w:bookmarkEnd w:id="543"/>
      <w:bookmarkEnd w:id="544"/>
      <w:bookmarkEnd w:id="545"/>
      <w:bookmarkEnd w:id="546"/>
      <w:bookmarkEnd w:id="547"/>
      <w:bookmarkEnd w:id="548"/>
      <w:bookmarkEnd w:id="549"/>
      <w:bookmarkEnd w:id="550"/>
    </w:p>
    <w:p w14:paraId="6C8BD69B" w14:textId="77777777" w:rsidR="00975302" w:rsidRDefault="00975302" w:rsidP="00975302">
      <w:pPr>
        <w:widowControl w:val="0"/>
        <w:pBdr>
          <w:top w:val="nil"/>
          <w:left w:val="nil"/>
          <w:bottom w:val="nil"/>
          <w:right w:val="nil"/>
          <w:between w:val="nil"/>
        </w:pBdr>
        <w:ind w:left="115"/>
        <w:rPr>
          <w:color w:val="000000"/>
        </w:rPr>
      </w:pPr>
    </w:p>
    <w:p w14:paraId="4BB4FBA8"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 xml:space="preserve">Print letters of welcome, print envelopes, print and cut guest cards, track and order brochures and cards.  </w:t>
      </w:r>
    </w:p>
    <w:p w14:paraId="792745E7"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Keep updated record of membership</w:t>
      </w:r>
    </w:p>
    <w:p w14:paraId="72B1A201"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Contact every visitor that fills out a guest card within the week</w:t>
      </w:r>
    </w:p>
    <w:p w14:paraId="23A10091"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Model and encourage a warm welcome to visitors</w:t>
      </w:r>
    </w:p>
    <w:p w14:paraId="729F8C6B"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Schedule greeters for Sundays</w:t>
      </w:r>
    </w:p>
    <w:p w14:paraId="6DDAEB97"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Take responsibility to see that there are stewards to collect offerings on Sunday</w:t>
      </w:r>
    </w:p>
    <w:p w14:paraId="028CF07A"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Recruit volunteers for Sunday Child Care</w:t>
      </w:r>
    </w:p>
    <w:p w14:paraId="73F22C18"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Offer Nu to UU orientations for prospective members (3 x annually)</w:t>
      </w:r>
    </w:p>
    <w:p w14:paraId="2C928245"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 xml:space="preserve">For Orientation sessions Give personal invitations to prospective members </w:t>
      </w:r>
    </w:p>
    <w:p w14:paraId="0B9C4AB1"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Seek feedback from attendees of Orientations</w:t>
      </w:r>
    </w:p>
    <w:p w14:paraId="05EA0F91"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Announce/Welcome new members into congregation</w:t>
      </w:r>
    </w:p>
    <w:p w14:paraId="7F63E80B"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Match prospective members with mentors</w:t>
      </w:r>
    </w:p>
    <w:p w14:paraId="36C9DAF1"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Order name tags – both stick-on and permanent</w:t>
      </w:r>
    </w:p>
    <w:p w14:paraId="78E12D95"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Have a team member on duty each Sunday to be available to answer questions etc.</w:t>
      </w:r>
    </w:p>
    <w:p w14:paraId="719EABC1"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 xml:space="preserve">Make sure that UU and U (evening home gatherings) are scheduled </w:t>
      </w:r>
    </w:p>
    <w:p w14:paraId="6F300A6A" w14:textId="7D734BEB" w:rsidR="00975302" w:rsidRDefault="00975302" w:rsidP="00251B3D">
      <w:pPr>
        <w:widowControl w:val="0"/>
        <w:numPr>
          <w:ilvl w:val="0"/>
          <w:numId w:val="93"/>
        </w:numPr>
        <w:pBdr>
          <w:top w:val="nil"/>
          <w:left w:val="nil"/>
          <w:bottom w:val="nil"/>
          <w:right w:val="nil"/>
          <w:between w:val="nil"/>
        </w:pBdr>
        <w:rPr>
          <w:color w:val="000000"/>
        </w:rPr>
      </w:pPr>
      <w:r>
        <w:rPr>
          <w:color w:val="000000"/>
        </w:rPr>
        <w:t xml:space="preserve">Make sure </w:t>
      </w:r>
      <w:r w:rsidR="002510F5">
        <w:rPr>
          <w:color w:val="000000"/>
        </w:rPr>
        <w:t>Potlucks</w:t>
      </w:r>
      <w:r>
        <w:rPr>
          <w:color w:val="000000"/>
        </w:rPr>
        <w:t xml:space="preserve"> are scheduled</w:t>
      </w:r>
    </w:p>
    <w:p w14:paraId="210C75BA" w14:textId="33DB9800" w:rsidR="00975302" w:rsidRDefault="00975302" w:rsidP="00251B3D">
      <w:pPr>
        <w:widowControl w:val="0"/>
        <w:numPr>
          <w:ilvl w:val="0"/>
          <w:numId w:val="93"/>
        </w:numPr>
        <w:pBdr>
          <w:top w:val="nil"/>
          <w:left w:val="nil"/>
          <w:bottom w:val="nil"/>
          <w:right w:val="nil"/>
          <w:between w:val="nil"/>
        </w:pBdr>
        <w:rPr>
          <w:color w:val="000000"/>
        </w:rPr>
      </w:pPr>
      <w:r>
        <w:rPr>
          <w:color w:val="000000"/>
        </w:rPr>
        <w:t xml:space="preserve">Host one </w:t>
      </w:r>
      <w:r w:rsidR="002510F5">
        <w:rPr>
          <w:color w:val="000000"/>
        </w:rPr>
        <w:t>Potluck</w:t>
      </w:r>
      <w:r>
        <w:rPr>
          <w:color w:val="000000"/>
        </w:rPr>
        <w:t xml:space="preserve"> per annum</w:t>
      </w:r>
    </w:p>
    <w:p w14:paraId="760D25BA"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Encourage new members to add their information to the bio book.</w:t>
      </w:r>
    </w:p>
    <w:p w14:paraId="716D4382"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Reach out and try to contact members and friends who have been absent for awhile</w:t>
      </w:r>
    </w:p>
    <w:p w14:paraId="07C3C4A5"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Send personal welcome notes to new members</w:t>
      </w:r>
    </w:p>
    <w:p w14:paraId="7C5BAF80"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Inform Board of Trustees and Stewardship Team of new members</w:t>
      </w:r>
    </w:p>
    <w:p w14:paraId="6468BF3A" w14:textId="65A7C559" w:rsidR="00975302" w:rsidRDefault="00324E27" w:rsidP="00251B3D">
      <w:pPr>
        <w:widowControl w:val="0"/>
        <w:numPr>
          <w:ilvl w:val="0"/>
          <w:numId w:val="93"/>
        </w:numPr>
        <w:pBdr>
          <w:top w:val="nil"/>
          <w:left w:val="nil"/>
          <w:bottom w:val="nil"/>
          <w:right w:val="nil"/>
          <w:between w:val="nil"/>
        </w:pBdr>
        <w:rPr>
          <w:color w:val="000000"/>
        </w:rPr>
      </w:pPr>
      <w:r>
        <w:rPr>
          <w:noProof/>
          <w:color w:val="000000"/>
        </w:rPr>
        <mc:AlternateContent>
          <mc:Choice Requires="wps">
            <w:drawing>
              <wp:anchor distT="0" distB="0" distL="114300" distR="114300" simplePos="0" relativeHeight="254088192" behindDoc="0" locked="0" layoutInCell="1" allowOverlap="1" wp14:anchorId="704AC7FD" wp14:editId="6A2FDA16">
                <wp:simplePos x="0" y="0"/>
                <wp:positionH relativeFrom="column">
                  <wp:posOffset>-459740</wp:posOffset>
                </wp:positionH>
                <wp:positionV relativeFrom="paragraph">
                  <wp:posOffset>364608</wp:posOffset>
                </wp:positionV>
                <wp:extent cx="499745" cy="1183005"/>
                <wp:effectExtent l="12700" t="12700" r="20955" b="10795"/>
                <wp:wrapNone/>
                <wp:docPr id="782" name="Up Arrow 782">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F98D81E" w14:textId="77777777" w:rsidR="00324E27" w:rsidRPr="00260E8E" w:rsidRDefault="00324E27"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AC7FD" id="Up Arrow 782" o:spid="_x0000_s1150" type="#_x0000_t68" href="#toc1" style="position:absolute;left:0;text-align:left;margin-left:-36.2pt;margin-top:28.7pt;width:39.35pt;height:93.15pt;z-index:25408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YIbQIAAEc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3F98D81E" w14:textId="77777777" w:rsidR="00324E27" w:rsidRPr="00260E8E" w:rsidRDefault="00324E27"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color w:val="000000"/>
        </w:rPr>
        <w:t>Invite those who are not ready for membership but want to be involved to be “Friends” as described in By-laws.</w:t>
      </w:r>
    </w:p>
    <w:p w14:paraId="217D0C7B" w14:textId="77777777" w:rsidR="00975302" w:rsidRDefault="00975302" w:rsidP="00251B3D">
      <w:pPr>
        <w:widowControl w:val="0"/>
        <w:numPr>
          <w:ilvl w:val="0"/>
          <w:numId w:val="93"/>
        </w:numPr>
        <w:pBdr>
          <w:top w:val="nil"/>
          <w:left w:val="nil"/>
          <w:bottom w:val="nil"/>
          <w:right w:val="nil"/>
          <w:between w:val="nil"/>
        </w:pBdr>
        <w:rPr>
          <w:color w:val="000000"/>
        </w:rPr>
      </w:pPr>
      <w:r>
        <w:rPr>
          <w:color w:val="000000"/>
        </w:rPr>
        <w:t>Request and record birthday information of Friends and Members and share with Caring Team so that cards can be sent.</w:t>
      </w:r>
    </w:p>
    <w:p w14:paraId="5554A08D" w14:textId="7574E22F" w:rsidR="00975302" w:rsidRDefault="00975302" w:rsidP="00251B3D">
      <w:pPr>
        <w:widowControl w:val="0"/>
        <w:numPr>
          <w:ilvl w:val="0"/>
          <w:numId w:val="93"/>
        </w:numPr>
        <w:pBdr>
          <w:top w:val="nil"/>
          <w:left w:val="nil"/>
          <w:bottom w:val="nil"/>
          <w:right w:val="nil"/>
          <w:between w:val="nil"/>
        </w:pBdr>
        <w:rPr>
          <w:color w:val="000000"/>
        </w:rPr>
      </w:pPr>
      <w:r>
        <w:rPr>
          <w:color w:val="000000"/>
        </w:rPr>
        <w:t>Send weekly birthday announcements to the “Time</w:t>
      </w:r>
      <w:r w:rsidR="002510F5">
        <w:rPr>
          <w:color w:val="000000"/>
        </w:rPr>
        <w:t>t</w:t>
      </w:r>
      <w:r>
        <w:rPr>
          <w:color w:val="000000"/>
        </w:rPr>
        <w:t>able” for publication</w:t>
      </w:r>
    </w:p>
    <w:p w14:paraId="2AA02135" w14:textId="41482C4B" w:rsidR="00975302" w:rsidRDefault="00975302" w:rsidP="00251B3D">
      <w:pPr>
        <w:widowControl w:val="0"/>
        <w:numPr>
          <w:ilvl w:val="0"/>
          <w:numId w:val="93"/>
        </w:numPr>
        <w:pBdr>
          <w:top w:val="nil"/>
          <w:left w:val="nil"/>
          <w:bottom w:val="nil"/>
          <w:right w:val="nil"/>
          <w:between w:val="nil"/>
        </w:pBdr>
        <w:rPr>
          <w:color w:val="000000"/>
        </w:rPr>
      </w:pPr>
      <w:r>
        <w:rPr>
          <w:color w:val="000000"/>
        </w:rPr>
        <w:t>Assist at Congregational Meetings to ascertain quorum and voting rights.</w:t>
      </w:r>
    </w:p>
    <w:p w14:paraId="5C26BBE1" w14:textId="42CEC08E" w:rsidR="00975302" w:rsidRDefault="00975302" w:rsidP="00251B3D">
      <w:pPr>
        <w:widowControl w:val="0"/>
        <w:numPr>
          <w:ilvl w:val="0"/>
          <w:numId w:val="93"/>
        </w:numPr>
        <w:pBdr>
          <w:top w:val="nil"/>
          <w:left w:val="nil"/>
          <w:bottom w:val="nil"/>
          <w:right w:val="nil"/>
          <w:between w:val="nil"/>
        </w:pBdr>
      </w:pPr>
      <w:r>
        <w:rPr>
          <w:color w:val="000000"/>
        </w:rPr>
        <w:t>Provide a “parting gift” to members in good standing in the event of a move.</w:t>
      </w:r>
    </w:p>
    <w:p w14:paraId="55028778" w14:textId="54B38013" w:rsidR="00975302" w:rsidRDefault="00975302" w:rsidP="00251B3D">
      <w:pPr>
        <w:widowControl w:val="0"/>
        <w:numPr>
          <w:ilvl w:val="0"/>
          <w:numId w:val="93"/>
        </w:numPr>
        <w:pBdr>
          <w:top w:val="nil"/>
          <w:left w:val="nil"/>
          <w:bottom w:val="nil"/>
          <w:right w:val="nil"/>
          <w:between w:val="nil"/>
        </w:pBdr>
        <w:rPr>
          <w:color w:val="000000"/>
        </w:rPr>
      </w:pPr>
      <w:r>
        <w:rPr>
          <w:color w:val="000000"/>
        </w:rPr>
        <w:t xml:space="preserve">Be </w:t>
      </w:r>
      <w:proofErr w:type="gramStart"/>
      <w:r>
        <w:rPr>
          <w:color w:val="000000"/>
        </w:rPr>
        <w:t>pro-active</w:t>
      </w:r>
      <w:proofErr w:type="gramEnd"/>
      <w:r>
        <w:rPr>
          <w:color w:val="000000"/>
        </w:rPr>
        <w:t xml:space="preserve"> in seeing the visitors are made to feel welcome at social and other gatherings.</w:t>
      </w:r>
    </w:p>
    <w:p w14:paraId="5D13F38A" w14:textId="0BDF5206" w:rsidR="00975302" w:rsidRDefault="00324E27" w:rsidP="00251B3D">
      <w:pPr>
        <w:widowControl w:val="0"/>
        <w:numPr>
          <w:ilvl w:val="0"/>
          <w:numId w:val="93"/>
        </w:numPr>
        <w:pBdr>
          <w:top w:val="nil"/>
          <w:left w:val="nil"/>
          <w:bottom w:val="nil"/>
          <w:right w:val="nil"/>
          <w:between w:val="nil"/>
        </w:pBdr>
        <w:rPr>
          <w:color w:val="000000"/>
        </w:rPr>
      </w:pPr>
      <w:r>
        <w:rPr>
          <w:noProof/>
        </w:rPr>
        <mc:AlternateContent>
          <mc:Choice Requires="wps">
            <w:drawing>
              <wp:anchor distT="0" distB="0" distL="114300" distR="114300" simplePos="0" relativeHeight="254090240" behindDoc="0" locked="0" layoutInCell="1" allowOverlap="1" wp14:anchorId="61DD9F9D" wp14:editId="0E413BA1">
                <wp:simplePos x="0" y="0"/>
                <wp:positionH relativeFrom="column">
                  <wp:posOffset>-454025</wp:posOffset>
                </wp:positionH>
                <wp:positionV relativeFrom="paragraph">
                  <wp:posOffset>227042</wp:posOffset>
                </wp:positionV>
                <wp:extent cx="534035" cy="1221740"/>
                <wp:effectExtent l="12700" t="0" r="24765" b="22860"/>
                <wp:wrapNone/>
                <wp:docPr id="783" name="Down Arrow 783"/>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4EE954" w14:textId="77777777" w:rsidR="00324E27" w:rsidRPr="0052516C" w:rsidRDefault="00324E27"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D9F9D" id="Down Arrow 783" o:spid="_x0000_s1151" type="#_x0000_t67" style="position:absolute;left:0;text-align:left;margin-left:-35.75pt;margin-top:17.9pt;width:42.05pt;height:96.2pt;z-index:25409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YMTtAIAAPI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" adj="16512" fillcolor="#ffc000" strokecolor="#c00000" strokeweight="1.25pt">
                <v:textbox>
                  <w:txbxContent>
                    <w:p w14:paraId="574EE954" w14:textId="77777777" w:rsidR="00324E27" w:rsidRPr="0052516C" w:rsidRDefault="00324E27"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rPr>
        <w:t>Relay contact information for new Members, new Associate Members, and new Friends to the Time</w:t>
      </w:r>
      <w:r w:rsidR="002510F5">
        <w:rPr>
          <w:color w:val="000000"/>
        </w:rPr>
        <w:t>t</w:t>
      </w:r>
      <w:r w:rsidR="00975302">
        <w:rPr>
          <w:color w:val="000000"/>
        </w:rPr>
        <w:t>able editors for insertion on mailing list</w:t>
      </w:r>
    </w:p>
    <w:p w14:paraId="3A3E77E6" w14:textId="72391BCA" w:rsidR="00975302" w:rsidRPr="007321A6" w:rsidRDefault="00975302" w:rsidP="007321A6">
      <w:pPr>
        <w:widowControl w:val="0"/>
        <w:numPr>
          <w:ilvl w:val="0"/>
          <w:numId w:val="93"/>
        </w:numPr>
        <w:pBdr>
          <w:top w:val="nil"/>
          <w:left w:val="nil"/>
          <w:bottom w:val="nil"/>
          <w:right w:val="nil"/>
          <w:between w:val="nil"/>
        </w:pBdr>
        <w:rPr>
          <w:color w:val="000000"/>
        </w:rPr>
      </w:pPr>
      <w:r>
        <w:rPr>
          <w:color w:val="000000"/>
        </w:rPr>
        <w:t>S</w:t>
      </w:r>
      <w:r w:rsidRPr="008E1992">
        <w:rPr>
          <w:color w:val="000000"/>
        </w:rPr>
        <w:t>ubmit to the Board of Trustees the names of those that should be purged from the membership list</w:t>
      </w:r>
      <w:r>
        <w:rPr>
          <w:color w:val="000000"/>
        </w:rPr>
        <w:t>.  [As required by Article V, Section E of the Bylaw</w:t>
      </w:r>
    </w:p>
    <w:p w14:paraId="61F116E7" w14:textId="05516BC6" w:rsidR="00975302" w:rsidRDefault="007321A6" w:rsidP="007321A6">
      <w:pPr>
        <w:spacing w:after="200" w:line="288" w:lineRule="auto"/>
        <w:rPr>
          <w:color w:val="000000"/>
        </w:rPr>
      </w:pPr>
      <w:r>
        <w:rPr>
          <w:color w:val="000000"/>
        </w:rPr>
        <w:br w:type="page"/>
      </w:r>
    </w:p>
    <w:p w14:paraId="76E0302A" w14:textId="77777777" w:rsidR="00975302" w:rsidRDefault="00975302" w:rsidP="00975302">
      <w:pPr>
        <w:rPr>
          <w:b/>
          <w:color w:val="000000"/>
          <w:sz w:val="28"/>
          <w:szCs w:val="28"/>
        </w:rPr>
      </w:pPr>
      <w:bookmarkStart w:id="551" w:name="p59"/>
      <w:bookmarkEnd w:id="551"/>
    </w:p>
    <w:p w14:paraId="11A4B95E" w14:textId="77777777" w:rsidR="00975302" w:rsidRDefault="00975302" w:rsidP="00975302">
      <w:pPr>
        <w:pBdr>
          <w:top w:val="nil"/>
          <w:left w:val="nil"/>
          <w:bottom w:val="nil"/>
          <w:right w:val="nil"/>
          <w:between w:val="nil"/>
        </w:pBdr>
        <w:spacing w:after="240"/>
        <w:rPr>
          <w:color w:val="2F5496"/>
          <w:sz w:val="28"/>
          <w:szCs w:val="28"/>
        </w:rPr>
      </w:pPr>
      <w:r>
        <w:rPr>
          <w:b/>
          <w:color w:val="000000"/>
          <w:sz w:val="28"/>
          <w:szCs w:val="28"/>
        </w:rPr>
        <w:t>Membership team Tasks</w:t>
      </w:r>
      <w:r>
        <w:rPr>
          <w:color w:val="2F5496"/>
          <w:sz w:val="28"/>
          <w:szCs w:val="28"/>
        </w:rPr>
        <w:t xml:space="preserve"> (team leader)</w:t>
      </w:r>
    </w:p>
    <w:p w14:paraId="7767F33B" w14:textId="77777777" w:rsidR="00975302" w:rsidRDefault="00975302" w:rsidP="00975302">
      <w:pPr>
        <w:widowControl w:val="0"/>
        <w:pBdr>
          <w:top w:val="nil"/>
          <w:left w:val="nil"/>
          <w:bottom w:val="nil"/>
          <w:right w:val="nil"/>
          <w:between w:val="nil"/>
        </w:pBdr>
        <w:ind w:left="115"/>
        <w:rPr>
          <w:color w:val="000000"/>
        </w:rPr>
      </w:pPr>
    </w:p>
    <w:p w14:paraId="69EB2574" w14:textId="77777777" w:rsidR="00975302" w:rsidRDefault="00975302" w:rsidP="00251B3D">
      <w:pPr>
        <w:widowControl w:val="0"/>
        <w:numPr>
          <w:ilvl w:val="0"/>
          <w:numId w:val="85"/>
        </w:numPr>
        <w:pBdr>
          <w:top w:val="nil"/>
          <w:left w:val="nil"/>
          <w:bottom w:val="nil"/>
          <w:right w:val="nil"/>
          <w:between w:val="nil"/>
        </w:pBdr>
        <w:rPr>
          <w:color w:val="000000"/>
        </w:rPr>
      </w:pPr>
      <w:r>
        <w:rPr>
          <w:color w:val="000000"/>
        </w:rPr>
        <w:t>Coordinate the efforts of the other volunteers on the team who handle aspects of internal and external communication: weekly update, Facebook, website, media relations, and photography.</w:t>
      </w:r>
    </w:p>
    <w:p w14:paraId="7D08B944" w14:textId="77777777" w:rsidR="00975302" w:rsidRDefault="00975302" w:rsidP="00251B3D">
      <w:pPr>
        <w:widowControl w:val="0"/>
        <w:numPr>
          <w:ilvl w:val="0"/>
          <w:numId w:val="85"/>
        </w:numPr>
        <w:pBdr>
          <w:top w:val="nil"/>
          <w:left w:val="nil"/>
          <w:bottom w:val="nil"/>
          <w:right w:val="nil"/>
          <w:between w:val="nil"/>
        </w:pBdr>
        <w:rPr>
          <w:color w:val="000000"/>
        </w:rPr>
      </w:pPr>
      <w:r>
        <w:rPr>
          <w:color w:val="000000"/>
        </w:rPr>
        <w:t>Seek approval of non-routine external releases from the minister and/or board president.</w:t>
      </w:r>
    </w:p>
    <w:p w14:paraId="52B855A5" w14:textId="07677FDD" w:rsidR="00975302" w:rsidRDefault="00975302" w:rsidP="00251B3D">
      <w:pPr>
        <w:widowControl w:val="0"/>
        <w:numPr>
          <w:ilvl w:val="0"/>
          <w:numId w:val="85"/>
        </w:numPr>
        <w:pBdr>
          <w:top w:val="nil"/>
          <w:left w:val="nil"/>
          <w:bottom w:val="nil"/>
          <w:right w:val="nil"/>
          <w:between w:val="nil"/>
        </w:pBdr>
        <w:rPr>
          <w:color w:val="000000"/>
        </w:rPr>
      </w:pPr>
      <w:r>
        <w:rPr>
          <w:color w:val="000000"/>
        </w:rPr>
        <w:t>Collect the titles of forums and sermons for the up-and-coming month and distribute this to those handling the weekly update, Facebook, and website as well as to those handling AV, order of service, and music for the service.</w:t>
      </w:r>
    </w:p>
    <w:p w14:paraId="04BA832C" w14:textId="77777777" w:rsidR="00975302" w:rsidRDefault="00975302" w:rsidP="00251B3D">
      <w:pPr>
        <w:widowControl w:val="0"/>
        <w:numPr>
          <w:ilvl w:val="0"/>
          <w:numId w:val="85"/>
        </w:numPr>
        <w:pBdr>
          <w:top w:val="nil"/>
          <w:left w:val="nil"/>
          <w:bottom w:val="nil"/>
          <w:right w:val="nil"/>
          <w:between w:val="nil"/>
        </w:pBdr>
        <w:rPr>
          <w:color w:val="000000"/>
        </w:rPr>
      </w:pPr>
      <w:r>
        <w:rPr>
          <w:color w:val="000000"/>
        </w:rPr>
        <w:t>Work with the Facebook handler in determining which news items should be boosted (advertised) and in managing the Facebook budget.</w:t>
      </w:r>
    </w:p>
    <w:p w14:paraId="0246D580" w14:textId="77777777" w:rsidR="00975302" w:rsidRDefault="00975302" w:rsidP="00251B3D">
      <w:pPr>
        <w:widowControl w:val="0"/>
        <w:numPr>
          <w:ilvl w:val="0"/>
          <w:numId w:val="85"/>
        </w:numPr>
        <w:pBdr>
          <w:top w:val="nil"/>
          <w:left w:val="nil"/>
          <w:bottom w:val="nil"/>
          <w:right w:val="nil"/>
          <w:between w:val="nil"/>
        </w:pBdr>
        <w:rPr>
          <w:color w:val="000000"/>
        </w:rPr>
      </w:pPr>
      <w:r>
        <w:rPr>
          <w:color w:val="000000"/>
        </w:rPr>
        <w:t>Ensure that we are listed in appropriate tri-county telephone books</w:t>
      </w:r>
    </w:p>
    <w:p w14:paraId="727950E9" w14:textId="77777777" w:rsidR="00975302" w:rsidRDefault="00975302" w:rsidP="00251B3D">
      <w:pPr>
        <w:widowControl w:val="0"/>
        <w:numPr>
          <w:ilvl w:val="0"/>
          <w:numId w:val="85"/>
        </w:numPr>
        <w:pBdr>
          <w:top w:val="nil"/>
          <w:left w:val="nil"/>
          <w:bottom w:val="nil"/>
          <w:right w:val="nil"/>
          <w:between w:val="nil"/>
        </w:pBdr>
        <w:rPr>
          <w:color w:val="000000"/>
        </w:rPr>
      </w:pPr>
      <w:r>
        <w:rPr>
          <w:color w:val="000000"/>
        </w:rPr>
        <w:t>Submit information to Southern Regional personnel for possible publication in their online news</w:t>
      </w:r>
    </w:p>
    <w:p w14:paraId="3321EA71" w14:textId="77777777" w:rsidR="00975302" w:rsidRDefault="00975302" w:rsidP="00975302">
      <w:pPr>
        <w:widowControl w:val="0"/>
        <w:pBdr>
          <w:top w:val="nil"/>
          <w:left w:val="nil"/>
          <w:bottom w:val="nil"/>
          <w:right w:val="nil"/>
          <w:between w:val="nil"/>
        </w:pBdr>
        <w:ind w:left="115"/>
        <w:rPr>
          <w:color w:val="000000"/>
        </w:rPr>
      </w:pPr>
    </w:p>
    <w:p w14:paraId="372BBBE8" w14:textId="77777777" w:rsidR="00975302" w:rsidRDefault="00975302" w:rsidP="00975302">
      <w:pPr>
        <w:widowControl w:val="0"/>
        <w:pBdr>
          <w:top w:val="nil"/>
          <w:left w:val="nil"/>
          <w:bottom w:val="nil"/>
          <w:right w:val="nil"/>
          <w:between w:val="nil"/>
        </w:pBdr>
        <w:ind w:left="115"/>
        <w:rPr>
          <w:color w:val="000000"/>
        </w:rPr>
      </w:pPr>
    </w:p>
    <w:p w14:paraId="23D4785E" w14:textId="1A70A96C" w:rsidR="00975302" w:rsidRDefault="00975302" w:rsidP="00975302">
      <w:pPr>
        <w:widowControl w:val="0"/>
        <w:pBdr>
          <w:top w:val="nil"/>
          <w:left w:val="nil"/>
          <w:bottom w:val="nil"/>
          <w:right w:val="nil"/>
          <w:between w:val="nil"/>
        </w:pBdr>
      </w:pPr>
    </w:p>
    <w:p w14:paraId="291A73C2" w14:textId="77777777" w:rsidR="00975302" w:rsidRDefault="00975302" w:rsidP="00975302">
      <w:pPr>
        <w:widowControl w:val="0"/>
        <w:pBdr>
          <w:top w:val="nil"/>
          <w:left w:val="nil"/>
          <w:bottom w:val="nil"/>
          <w:right w:val="nil"/>
          <w:between w:val="nil"/>
        </w:pBdr>
        <w:ind w:left="115"/>
        <w:rPr>
          <w:b/>
          <w:color w:val="3F6CAF"/>
        </w:rPr>
      </w:pPr>
    </w:p>
    <w:p w14:paraId="76D7A97F" w14:textId="77777777" w:rsidR="00975302" w:rsidRDefault="00975302" w:rsidP="00975302">
      <w:pPr>
        <w:widowControl w:val="0"/>
        <w:pBdr>
          <w:top w:val="nil"/>
          <w:left w:val="nil"/>
          <w:bottom w:val="nil"/>
          <w:right w:val="nil"/>
          <w:between w:val="nil"/>
        </w:pBdr>
        <w:ind w:left="115"/>
        <w:rPr>
          <w:b/>
          <w:color w:val="000000"/>
        </w:rPr>
      </w:pPr>
    </w:p>
    <w:p w14:paraId="73BA05DE" w14:textId="3FC4C60C" w:rsidR="00975302" w:rsidRDefault="00975302" w:rsidP="00324E27">
      <w:pPr>
        <w:widowControl w:val="0"/>
        <w:pBdr>
          <w:top w:val="nil"/>
          <w:left w:val="nil"/>
          <w:bottom w:val="nil"/>
          <w:right w:val="nil"/>
          <w:between w:val="nil"/>
        </w:pBdr>
        <w:rPr>
          <w:b/>
          <w:color w:val="000000"/>
        </w:rPr>
      </w:pPr>
    </w:p>
    <w:p w14:paraId="4280140D" w14:textId="77777777" w:rsidR="00975302" w:rsidRDefault="00975302" w:rsidP="00975302">
      <w:pPr>
        <w:widowControl w:val="0"/>
        <w:pBdr>
          <w:top w:val="nil"/>
          <w:left w:val="nil"/>
          <w:bottom w:val="nil"/>
          <w:right w:val="nil"/>
          <w:between w:val="nil"/>
        </w:pBdr>
        <w:ind w:left="115"/>
        <w:rPr>
          <w:b/>
          <w:color w:val="000000"/>
        </w:rPr>
      </w:pPr>
    </w:p>
    <w:p w14:paraId="468E210C" w14:textId="77777777" w:rsidR="00975302" w:rsidRDefault="00975302" w:rsidP="00975302">
      <w:pPr>
        <w:rPr>
          <w:color w:val="000000"/>
        </w:rPr>
      </w:pPr>
    </w:p>
    <w:p w14:paraId="55969988" w14:textId="5AE339AE" w:rsidR="00975302" w:rsidRDefault="00AC4540" w:rsidP="00975302">
      <w:pPr>
        <w:rPr>
          <w:color w:val="000000"/>
        </w:rPr>
      </w:pPr>
      <w:r>
        <w:rPr>
          <w:noProof/>
          <w:color w:val="000000"/>
        </w:rPr>
        <mc:AlternateContent>
          <mc:Choice Requires="wps">
            <w:drawing>
              <wp:anchor distT="0" distB="0" distL="114300" distR="114300" simplePos="0" relativeHeight="253583360" behindDoc="0" locked="0" layoutInCell="1" allowOverlap="1" wp14:anchorId="25FC17F0" wp14:editId="48CE786D">
                <wp:simplePos x="0" y="0"/>
                <wp:positionH relativeFrom="column">
                  <wp:posOffset>-384810</wp:posOffset>
                </wp:positionH>
                <wp:positionV relativeFrom="paragraph">
                  <wp:posOffset>121920</wp:posOffset>
                </wp:positionV>
                <wp:extent cx="499745" cy="1183005"/>
                <wp:effectExtent l="12700" t="12700" r="20955" b="10795"/>
                <wp:wrapNone/>
                <wp:docPr id="1130" name="Up Arrow 1130">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5D90FC3" w14:textId="77777777" w:rsidR="00AC4540" w:rsidRPr="00260E8E" w:rsidRDefault="00AC4540"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C17F0" id="Up Arrow 1130" o:spid="_x0000_s1152" type="#_x0000_t68" href="#toc1" style="position:absolute;margin-left:-30.3pt;margin-top:9.6pt;width:39.35pt;height:93.15pt;z-index:25358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" o:button="t" adj="4562" fillcolor="#43bae8 [2676]" strokecolor="black [3213]">
                <v:fill color2="#74ccee [1972]" rotate="t" o:detectmouseclick="t" focusposition="1,1" focussize="-1,-1" focus="100%" type="gradientRadial"/>
                <v:textbox>
                  <w:txbxContent>
                    <w:p w14:paraId="65D90FC3" w14:textId="77777777" w:rsidR="00AC4540" w:rsidRPr="00260E8E" w:rsidRDefault="00AC4540"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0D8CDDE3" w14:textId="77777777" w:rsidR="00975302" w:rsidRDefault="00975302" w:rsidP="00975302">
      <w:pPr>
        <w:rPr>
          <w:color w:val="000000"/>
        </w:rPr>
      </w:pPr>
    </w:p>
    <w:p w14:paraId="7028FB05" w14:textId="77777777" w:rsidR="00975302" w:rsidRDefault="00975302" w:rsidP="00975302">
      <w:pPr>
        <w:rPr>
          <w:color w:val="000000"/>
        </w:rPr>
      </w:pPr>
    </w:p>
    <w:p w14:paraId="6F32D970" w14:textId="77777777" w:rsidR="00975302" w:rsidRDefault="00975302" w:rsidP="00975302">
      <w:pPr>
        <w:rPr>
          <w:color w:val="000000"/>
        </w:rPr>
      </w:pPr>
    </w:p>
    <w:p w14:paraId="0CCC89D0" w14:textId="77777777" w:rsidR="00975302" w:rsidRDefault="00975302" w:rsidP="00975302">
      <w:pPr>
        <w:rPr>
          <w:color w:val="000000"/>
        </w:rPr>
      </w:pPr>
    </w:p>
    <w:p w14:paraId="1DCFA83D" w14:textId="77777777" w:rsidR="00975302" w:rsidRDefault="00975302" w:rsidP="00975302">
      <w:pPr>
        <w:rPr>
          <w:color w:val="000000"/>
        </w:rPr>
      </w:pPr>
    </w:p>
    <w:p w14:paraId="4275DE10" w14:textId="67DBA73A" w:rsidR="00975302" w:rsidRDefault="00975302" w:rsidP="00975302">
      <w:pPr>
        <w:rPr>
          <w:color w:val="000000"/>
        </w:rPr>
      </w:pPr>
    </w:p>
    <w:p w14:paraId="3ED4E49A" w14:textId="77777777" w:rsidR="00975302" w:rsidRDefault="00975302" w:rsidP="00975302">
      <w:pPr>
        <w:rPr>
          <w:color w:val="000000"/>
        </w:rPr>
      </w:pPr>
    </w:p>
    <w:p w14:paraId="0852CB27" w14:textId="4F65FE67" w:rsidR="00975302" w:rsidRDefault="00BD4AF2" w:rsidP="00975302">
      <w:pPr>
        <w:rPr>
          <w:color w:val="000000"/>
        </w:rPr>
      </w:pPr>
      <w:r>
        <w:rPr>
          <w:noProof/>
        </w:rPr>
        <mc:AlternateContent>
          <mc:Choice Requires="wps">
            <w:drawing>
              <wp:anchor distT="0" distB="0" distL="114300" distR="114300" simplePos="0" relativeHeight="253071360" behindDoc="0" locked="0" layoutInCell="1" allowOverlap="1" wp14:anchorId="16DD8E5C" wp14:editId="4CAB2A33">
                <wp:simplePos x="0" y="0"/>
                <wp:positionH relativeFrom="column">
                  <wp:posOffset>-424180</wp:posOffset>
                </wp:positionH>
                <wp:positionV relativeFrom="paragraph">
                  <wp:posOffset>229306</wp:posOffset>
                </wp:positionV>
                <wp:extent cx="534035" cy="1221740"/>
                <wp:effectExtent l="12700" t="0" r="24765" b="22860"/>
                <wp:wrapNone/>
                <wp:docPr id="197" name="Down Arrow 197"/>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00B67E" w14:textId="77777777" w:rsidR="00BD4AF2" w:rsidRPr="0052516C" w:rsidRDefault="00BD4AF2"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D8E5C" id="Down Arrow 197" o:spid="_x0000_s1153" type="#_x0000_t67" style="position:absolute;margin-left:-33.4pt;margin-top:18.05pt;width:42.05pt;height:96.2pt;z-index:25307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" adj="16512" fillcolor="#ffc000" strokecolor="#c00000" strokeweight="1.25pt">
                <v:textbox>
                  <w:txbxContent>
                    <w:p w14:paraId="6D00B67E" w14:textId="77777777" w:rsidR="00BD4AF2" w:rsidRPr="0052516C" w:rsidRDefault="00BD4AF2"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6B485D86" w14:textId="638B8E80" w:rsidR="00975302" w:rsidRDefault="00975302" w:rsidP="00975302">
      <w:pPr>
        <w:rPr>
          <w:color w:val="000000"/>
        </w:rPr>
      </w:pPr>
    </w:p>
    <w:p w14:paraId="7BE6B424" w14:textId="5C99BBA4" w:rsidR="00FE10DF" w:rsidRDefault="00FE10DF" w:rsidP="00975302">
      <w:pPr>
        <w:rPr>
          <w:color w:val="000000"/>
        </w:rPr>
      </w:pPr>
    </w:p>
    <w:p w14:paraId="10C07872" w14:textId="77777777" w:rsidR="00FE10DF" w:rsidRDefault="00FE10DF" w:rsidP="00975302">
      <w:pPr>
        <w:rPr>
          <w:color w:val="000000"/>
        </w:rPr>
      </w:pPr>
    </w:p>
    <w:p w14:paraId="5238CD06" w14:textId="09737FD9" w:rsidR="00975302" w:rsidRDefault="00975302" w:rsidP="00975302">
      <w:pPr>
        <w:rPr>
          <w:color w:val="000000"/>
        </w:rPr>
      </w:pPr>
    </w:p>
    <w:p w14:paraId="2167548E" w14:textId="7CAA5832" w:rsidR="007321A6" w:rsidRDefault="007321A6" w:rsidP="007321A6">
      <w:pPr>
        <w:spacing w:after="200" w:line="288" w:lineRule="auto"/>
        <w:rPr>
          <w:color w:val="000000"/>
        </w:rPr>
      </w:pPr>
      <w:bookmarkStart w:id="552" w:name="p60"/>
      <w:bookmarkEnd w:id="552"/>
      <w:r>
        <w:rPr>
          <w:color w:val="000000"/>
        </w:rPr>
        <w:br w:type="page"/>
      </w:r>
    </w:p>
    <w:p w14:paraId="2432C040" w14:textId="3B96858A" w:rsidR="00A11356" w:rsidRPr="003A6A0E" w:rsidRDefault="00A11356" w:rsidP="00A11356">
      <w:pPr>
        <w:pStyle w:val="Heading1"/>
      </w:pPr>
      <w:bookmarkStart w:id="553" w:name="_Toc98593884"/>
      <w:r>
        <w:lastRenderedPageBreak/>
        <w:t xml:space="preserve">SOCIAL JUSTICE </w:t>
      </w:r>
      <w:r w:rsidRPr="003A6A0E">
        <w:t>TEAM</w:t>
      </w:r>
      <w:bookmarkEnd w:id="553"/>
    </w:p>
    <w:p w14:paraId="5D99866B" w14:textId="77777777" w:rsidR="00E42091" w:rsidRDefault="00E42091" w:rsidP="00975302">
      <w:pPr>
        <w:rPr>
          <w:color w:val="000000"/>
        </w:rPr>
      </w:pPr>
    </w:p>
    <w:p w14:paraId="6A0B4BA9" w14:textId="4DA30AA4" w:rsidR="00975302" w:rsidRPr="00035929" w:rsidRDefault="00975302" w:rsidP="00975302">
      <w:pPr>
        <w:pStyle w:val="Heading2"/>
        <w:rPr>
          <w:rStyle w:val="BookTitle"/>
          <w:b/>
          <w:bCs/>
          <w:i w:val="0"/>
          <w:iCs w:val="0"/>
          <w:smallCaps w:val="0"/>
          <w:u w:val="none"/>
        </w:rPr>
      </w:pPr>
      <w:bookmarkStart w:id="554" w:name="_Toc85872924"/>
      <w:bookmarkStart w:id="555" w:name="_Toc85893119"/>
      <w:bookmarkStart w:id="556" w:name="_Toc85895404"/>
      <w:bookmarkStart w:id="557" w:name="_Toc85895566"/>
      <w:bookmarkStart w:id="558" w:name="_Toc85895959"/>
      <w:bookmarkStart w:id="559" w:name="_Toc86225822"/>
      <w:bookmarkStart w:id="560" w:name="_Toc86348152"/>
      <w:bookmarkStart w:id="561" w:name="_Toc86348871"/>
      <w:bookmarkStart w:id="562" w:name="_Toc98593885"/>
      <w:r w:rsidRPr="00035929">
        <w:rPr>
          <w:rStyle w:val="BookTitle"/>
          <w:b/>
          <w:bCs/>
          <w:i w:val="0"/>
          <w:iCs w:val="0"/>
          <w:smallCaps w:val="0"/>
          <w:u w:val="none"/>
        </w:rPr>
        <w:t>Social Justice Team Charter</w:t>
      </w:r>
      <w:bookmarkEnd w:id="554"/>
      <w:bookmarkEnd w:id="555"/>
      <w:bookmarkEnd w:id="556"/>
      <w:bookmarkEnd w:id="557"/>
      <w:bookmarkEnd w:id="558"/>
      <w:bookmarkEnd w:id="559"/>
      <w:bookmarkEnd w:id="560"/>
      <w:bookmarkEnd w:id="561"/>
      <w:bookmarkEnd w:id="562"/>
    </w:p>
    <w:p w14:paraId="4E62772C" w14:textId="77777777" w:rsidR="00975302" w:rsidRPr="003B7DAB" w:rsidRDefault="00975302" w:rsidP="00975302">
      <w:pPr>
        <w:widowControl w:val="0"/>
        <w:pBdr>
          <w:top w:val="nil"/>
          <w:left w:val="nil"/>
          <w:bottom w:val="nil"/>
          <w:right w:val="nil"/>
          <w:between w:val="nil"/>
        </w:pBdr>
        <w:rPr>
          <w:b/>
          <w:color w:val="000000"/>
          <w:sz w:val="22"/>
          <w:szCs w:val="22"/>
        </w:rPr>
      </w:pPr>
      <w:bookmarkStart w:id="563" w:name="_2pta16n" w:colFirst="0" w:colLast="0"/>
      <w:bookmarkEnd w:id="563"/>
      <w:r w:rsidRPr="003B7DAB">
        <w:rPr>
          <w:b/>
          <w:color w:val="000000"/>
          <w:sz w:val="22"/>
          <w:szCs w:val="22"/>
        </w:rPr>
        <w:t xml:space="preserve">Purpose: </w:t>
      </w:r>
    </w:p>
    <w:p w14:paraId="3282B897" w14:textId="77777777" w:rsidR="00975302" w:rsidRPr="003B7DAB" w:rsidRDefault="00975302" w:rsidP="00251B3D">
      <w:pPr>
        <w:widowControl w:val="0"/>
        <w:numPr>
          <w:ilvl w:val="0"/>
          <w:numId w:val="86"/>
        </w:numPr>
        <w:pBdr>
          <w:top w:val="nil"/>
          <w:left w:val="nil"/>
          <w:bottom w:val="nil"/>
          <w:right w:val="nil"/>
          <w:between w:val="nil"/>
        </w:pBdr>
        <w:rPr>
          <w:sz w:val="22"/>
          <w:szCs w:val="22"/>
        </w:rPr>
      </w:pPr>
      <w:r w:rsidRPr="003B7DAB">
        <w:rPr>
          <w:color w:val="000000"/>
          <w:sz w:val="22"/>
          <w:szCs w:val="22"/>
        </w:rPr>
        <w:t xml:space="preserve">To become aware of situations where Social Injustices are occurring within our community, and actively take part in creating positive change that will benefit those involved. </w:t>
      </w:r>
    </w:p>
    <w:p w14:paraId="5BF03805" w14:textId="77777777" w:rsidR="00975302" w:rsidRPr="003B7DAB" w:rsidRDefault="00975302" w:rsidP="00251B3D">
      <w:pPr>
        <w:widowControl w:val="0"/>
        <w:numPr>
          <w:ilvl w:val="0"/>
          <w:numId w:val="86"/>
        </w:numPr>
        <w:pBdr>
          <w:top w:val="nil"/>
          <w:left w:val="nil"/>
          <w:bottom w:val="nil"/>
          <w:right w:val="nil"/>
          <w:between w:val="nil"/>
        </w:pBdr>
        <w:rPr>
          <w:sz w:val="22"/>
          <w:szCs w:val="22"/>
        </w:rPr>
      </w:pPr>
      <w:r w:rsidRPr="003B7DAB">
        <w:rPr>
          <w:color w:val="000000"/>
          <w:sz w:val="22"/>
          <w:szCs w:val="22"/>
        </w:rPr>
        <w:t xml:space="preserve">To work in partnership with UUA and UUJF in eliminating global Social Injustice. </w:t>
      </w:r>
    </w:p>
    <w:p w14:paraId="29A1F661" w14:textId="77777777" w:rsidR="00975302" w:rsidRPr="003B7DAB" w:rsidRDefault="00975302" w:rsidP="00251B3D">
      <w:pPr>
        <w:widowControl w:val="0"/>
        <w:numPr>
          <w:ilvl w:val="0"/>
          <w:numId w:val="86"/>
        </w:numPr>
        <w:pBdr>
          <w:top w:val="nil"/>
          <w:left w:val="nil"/>
          <w:bottom w:val="nil"/>
          <w:right w:val="nil"/>
          <w:between w:val="nil"/>
        </w:pBdr>
        <w:rPr>
          <w:sz w:val="22"/>
          <w:szCs w:val="22"/>
        </w:rPr>
      </w:pPr>
      <w:r w:rsidRPr="003B7DAB">
        <w:rPr>
          <w:color w:val="000000"/>
          <w:sz w:val="22"/>
          <w:szCs w:val="22"/>
        </w:rPr>
        <w:t xml:space="preserve">To create educational programs that will bring awareness of issues of Social Injustice to the Congregation and the community. </w:t>
      </w:r>
    </w:p>
    <w:p w14:paraId="4575A38E" w14:textId="77777777" w:rsidR="00975302" w:rsidRPr="003B7DAB" w:rsidRDefault="00975302" w:rsidP="00251B3D">
      <w:pPr>
        <w:widowControl w:val="0"/>
        <w:numPr>
          <w:ilvl w:val="0"/>
          <w:numId w:val="86"/>
        </w:numPr>
        <w:pBdr>
          <w:top w:val="nil"/>
          <w:left w:val="nil"/>
          <w:bottom w:val="nil"/>
          <w:right w:val="nil"/>
          <w:between w:val="nil"/>
        </w:pBdr>
        <w:rPr>
          <w:sz w:val="22"/>
          <w:szCs w:val="22"/>
        </w:rPr>
      </w:pPr>
      <w:r w:rsidRPr="003B7DAB">
        <w:rPr>
          <w:color w:val="000000"/>
          <w:sz w:val="22"/>
          <w:szCs w:val="22"/>
        </w:rPr>
        <w:t xml:space="preserve">To make a visible statement in the community (Standing </w:t>
      </w:r>
      <w:proofErr w:type="gramStart"/>
      <w:r w:rsidRPr="003B7DAB">
        <w:rPr>
          <w:color w:val="000000"/>
          <w:sz w:val="22"/>
          <w:szCs w:val="22"/>
        </w:rPr>
        <w:t>On</w:t>
      </w:r>
      <w:proofErr w:type="gramEnd"/>
      <w:r w:rsidRPr="003B7DAB">
        <w:rPr>
          <w:color w:val="000000"/>
          <w:sz w:val="22"/>
          <w:szCs w:val="22"/>
        </w:rPr>
        <w:t xml:space="preserve"> The Side of LOVE) through demonstrations and vigils. </w:t>
      </w:r>
    </w:p>
    <w:p w14:paraId="4D1060E4" w14:textId="115A750B" w:rsidR="00975302" w:rsidRPr="003B7DAB" w:rsidRDefault="00975302" w:rsidP="00251B3D">
      <w:pPr>
        <w:widowControl w:val="0"/>
        <w:numPr>
          <w:ilvl w:val="0"/>
          <w:numId w:val="86"/>
        </w:numPr>
        <w:pBdr>
          <w:top w:val="nil"/>
          <w:left w:val="nil"/>
          <w:bottom w:val="nil"/>
          <w:right w:val="nil"/>
          <w:between w:val="nil"/>
        </w:pBdr>
        <w:rPr>
          <w:sz w:val="22"/>
          <w:szCs w:val="22"/>
        </w:rPr>
      </w:pPr>
      <w:r w:rsidRPr="003B7DAB">
        <w:rPr>
          <w:color w:val="000000"/>
          <w:sz w:val="22"/>
          <w:szCs w:val="22"/>
        </w:rPr>
        <w:t xml:space="preserve">To research and choose an outstanding non-profit organization that supports community social needs and designate them for our fifth Sunday special collections. </w:t>
      </w:r>
    </w:p>
    <w:p w14:paraId="0861F0A9" w14:textId="77777777" w:rsidR="00975302" w:rsidRPr="003B7DAB" w:rsidRDefault="00975302" w:rsidP="00251B3D">
      <w:pPr>
        <w:widowControl w:val="0"/>
        <w:numPr>
          <w:ilvl w:val="0"/>
          <w:numId w:val="86"/>
        </w:numPr>
        <w:pBdr>
          <w:top w:val="nil"/>
          <w:left w:val="nil"/>
          <w:bottom w:val="nil"/>
          <w:right w:val="nil"/>
          <w:between w:val="nil"/>
        </w:pBdr>
        <w:rPr>
          <w:sz w:val="22"/>
          <w:szCs w:val="22"/>
        </w:rPr>
      </w:pPr>
      <w:r w:rsidRPr="003B7DAB">
        <w:rPr>
          <w:color w:val="000000"/>
          <w:sz w:val="22"/>
          <w:szCs w:val="22"/>
        </w:rPr>
        <w:t xml:space="preserve">To support our Martin Luther King, Jr., Scholarship, local scholarships with fundraisers and yearly 5th Sunday collections. </w:t>
      </w:r>
    </w:p>
    <w:p w14:paraId="305A311A" w14:textId="77777777" w:rsidR="00975302" w:rsidRPr="003B7DAB" w:rsidRDefault="00975302" w:rsidP="00251B3D">
      <w:pPr>
        <w:widowControl w:val="0"/>
        <w:numPr>
          <w:ilvl w:val="0"/>
          <w:numId w:val="86"/>
        </w:numPr>
        <w:pBdr>
          <w:top w:val="nil"/>
          <w:left w:val="nil"/>
          <w:bottom w:val="nil"/>
          <w:right w:val="nil"/>
          <w:between w:val="nil"/>
        </w:pBdr>
        <w:rPr>
          <w:sz w:val="22"/>
          <w:szCs w:val="22"/>
        </w:rPr>
      </w:pPr>
      <w:r w:rsidRPr="003B7DAB">
        <w:rPr>
          <w:color w:val="000000"/>
          <w:sz w:val="22"/>
          <w:szCs w:val="22"/>
        </w:rPr>
        <w:t xml:space="preserve">To support our minister and congregation in our commitment to put into practice our Unitarian Universalist Principles, especially the first, second and sixth principles. </w:t>
      </w:r>
    </w:p>
    <w:p w14:paraId="0F1A84A5" w14:textId="77777777" w:rsidR="00975302" w:rsidRPr="003B7DAB" w:rsidRDefault="00975302" w:rsidP="00251B3D">
      <w:pPr>
        <w:widowControl w:val="0"/>
        <w:numPr>
          <w:ilvl w:val="0"/>
          <w:numId w:val="86"/>
        </w:numPr>
        <w:pBdr>
          <w:top w:val="nil"/>
          <w:left w:val="nil"/>
          <w:bottom w:val="nil"/>
          <w:right w:val="nil"/>
          <w:between w:val="nil"/>
        </w:pBdr>
        <w:rPr>
          <w:sz w:val="22"/>
          <w:szCs w:val="22"/>
        </w:rPr>
      </w:pPr>
      <w:r w:rsidRPr="003B7DAB">
        <w:rPr>
          <w:color w:val="000000"/>
          <w:sz w:val="22"/>
          <w:szCs w:val="22"/>
        </w:rPr>
        <w:t xml:space="preserve">To consider Immediate Witness Action items that come from the UUA for possible involvement of Tri-UU </w:t>
      </w:r>
    </w:p>
    <w:p w14:paraId="075F6B63" w14:textId="77777777" w:rsidR="00975302" w:rsidRPr="003B7DAB" w:rsidRDefault="00975302" w:rsidP="00251B3D">
      <w:pPr>
        <w:widowControl w:val="0"/>
        <w:numPr>
          <w:ilvl w:val="0"/>
          <w:numId w:val="86"/>
        </w:numPr>
        <w:pBdr>
          <w:top w:val="nil"/>
          <w:left w:val="nil"/>
          <w:bottom w:val="nil"/>
          <w:right w:val="nil"/>
          <w:between w:val="nil"/>
        </w:pBdr>
        <w:rPr>
          <w:sz w:val="22"/>
          <w:szCs w:val="22"/>
        </w:rPr>
      </w:pPr>
      <w:r w:rsidRPr="003B7DAB">
        <w:rPr>
          <w:color w:val="000000"/>
          <w:sz w:val="22"/>
          <w:szCs w:val="22"/>
        </w:rPr>
        <w:t xml:space="preserve">To maintain, and submit to the Policies and Procedures </w:t>
      </w:r>
      <w:r>
        <w:rPr>
          <w:color w:val="000000"/>
          <w:sz w:val="22"/>
          <w:szCs w:val="22"/>
        </w:rPr>
        <w:t>team</w:t>
      </w:r>
      <w:r w:rsidRPr="003B7DAB">
        <w:rPr>
          <w:color w:val="000000"/>
          <w:sz w:val="22"/>
          <w:szCs w:val="22"/>
        </w:rPr>
        <w:t xml:space="preserve">, a list of the routine tasks that are to be accomplished by the Social Justice </w:t>
      </w:r>
      <w:r>
        <w:rPr>
          <w:color w:val="000000"/>
          <w:sz w:val="22"/>
          <w:szCs w:val="22"/>
        </w:rPr>
        <w:t>Team</w:t>
      </w:r>
      <w:r w:rsidRPr="003B7DAB">
        <w:rPr>
          <w:color w:val="000000"/>
          <w:sz w:val="22"/>
          <w:szCs w:val="22"/>
        </w:rPr>
        <w:t xml:space="preserve"> </w:t>
      </w:r>
    </w:p>
    <w:p w14:paraId="72A76657" w14:textId="77777777" w:rsidR="00975302" w:rsidRPr="003B7DAB" w:rsidRDefault="00975302" w:rsidP="00975302">
      <w:pPr>
        <w:widowControl w:val="0"/>
        <w:pBdr>
          <w:top w:val="nil"/>
          <w:left w:val="nil"/>
          <w:bottom w:val="nil"/>
          <w:right w:val="nil"/>
          <w:between w:val="nil"/>
        </w:pBdr>
        <w:ind w:left="115"/>
        <w:rPr>
          <w:b/>
          <w:color w:val="000000"/>
          <w:sz w:val="22"/>
          <w:szCs w:val="22"/>
        </w:rPr>
      </w:pPr>
      <w:bookmarkStart w:id="564" w:name="_14ykbeg" w:colFirst="0" w:colLast="0"/>
      <w:bookmarkEnd w:id="564"/>
      <w:r w:rsidRPr="003B7DAB">
        <w:rPr>
          <w:b/>
          <w:color w:val="000000"/>
          <w:sz w:val="22"/>
          <w:szCs w:val="22"/>
        </w:rPr>
        <w:t xml:space="preserve">Structure: </w:t>
      </w:r>
    </w:p>
    <w:p w14:paraId="1B0E0C59" w14:textId="77777777" w:rsidR="00975302" w:rsidRPr="003B7DAB" w:rsidRDefault="00975302" w:rsidP="00251B3D">
      <w:pPr>
        <w:widowControl w:val="0"/>
        <w:numPr>
          <w:ilvl w:val="0"/>
          <w:numId w:val="87"/>
        </w:numPr>
        <w:pBdr>
          <w:top w:val="nil"/>
          <w:left w:val="nil"/>
          <w:bottom w:val="nil"/>
          <w:right w:val="nil"/>
          <w:between w:val="nil"/>
        </w:pBdr>
        <w:rPr>
          <w:sz w:val="22"/>
          <w:szCs w:val="22"/>
        </w:rPr>
      </w:pPr>
      <w:r w:rsidRPr="003B7DAB">
        <w:rPr>
          <w:color w:val="000000"/>
          <w:sz w:val="22"/>
          <w:szCs w:val="22"/>
        </w:rPr>
        <w:t xml:space="preserve">The </w:t>
      </w:r>
      <w:r>
        <w:rPr>
          <w:color w:val="000000"/>
          <w:sz w:val="22"/>
          <w:szCs w:val="22"/>
        </w:rPr>
        <w:t>team</w:t>
      </w:r>
      <w:r w:rsidRPr="003B7DAB">
        <w:rPr>
          <w:color w:val="000000"/>
          <w:sz w:val="22"/>
          <w:szCs w:val="22"/>
        </w:rPr>
        <w:t xml:space="preserve"> will have a </w:t>
      </w:r>
      <w:r>
        <w:rPr>
          <w:color w:val="000000"/>
          <w:sz w:val="22"/>
          <w:szCs w:val="22"/>
        </w:rPr>
        <w:t>team leader</w:t>
      </w:r>
      <w:r w:rsidRPr="003B7DAB">
        <w:rPr>
          <w:color w:val="000000"/>
          <w:sz w:val="22"/>
          <w:szCs w:val="22"/>
        </w:rPr>
        <w:t xml:space="preserve"> selected by the </w:t>
      </w:r>
      <w:r>
        <w:rPr>
          <w:color w:val="000000"/>
          <w:sz w:val="22"/>
          <w:szCs w:val="22"/>
        </w:rPr>
        <w:t>team</w:t>
      </w:r>
      <w:r w:rsidRPr="003B7DAB">
        <w:rPr>
          <w:color w:val="000000"/>
          <w:sz w:val="22"/>
          <w:szCs w:val="22"/>
        </w:rPr>
        <w:t xml:space="preserve"> and approved by the Board. The </w:t>
      </w:r>
      <w:r>
        <w:rPr>
          <w:color w:val="000000"/>
          <w:sz w:val="22"/>
          <w:szCs w:val="22"/>
        </w:rPr>
        <w:t>team leader</w:t>
      </w:r>
      <w:r w:rsidRPr="003B7DAB">
        <w:rPr>
          <w:color w:val="000000"/>
          <w:sz w:val="22"/>
          <w:szCs w:val="22"/>
        </w:rPr>
        <w:t xml:space="preserve"> will serve on the Program Council as the representative of the </w:t>
      </w:r>
      <w:r>
        <w:rPr>
          <w:color w:val="000000"/>
          <w:sz w:val="22"/>
          <w:szCs w:val="22"/>
        </w:rPr>
        <w:t>team</w:t>
      </w:r>
      <w:r w:rsidRPr="003B7DAB">
        <w:rPr>
          <w:color w:val="000000"/>
          <w:sz w:val="22"/>
          <w:szCs w:val="22"/>
        </w:rPr>
        <w:t xml:space="preserve">. </w:t>
      </w:r>
    </w:p>
    <w:p w14:paraId="04FC65D0" w14:textId="77777777" w:rsidR="00975302" w:rsidRPr="003B7DAB" w:rsidRDefault="00975302" w:rsidP="00251B3D">
      <w:pPr>
        <w:widowControl w:val="0"/>
        <w:numPr>
          <w:ilvl w:val="0"/>
          <w:numId w:val="87"/>
        </w:numPr>
        <w:pBdr>
          <w:top w:val="nil"/>
          <w:left w:val="nil"/>
          <w:bottom w:val="nil"/>
          <w:right w:val="nil"/>
          <w:between w:val="nil"/>
        </w:pBdr>
        <w:rPr>
          <w:sz w:val="22"/>
          <w:szCs w:val="22"/>
        </w:rPr>
      </w:pPr>
      <w:r w:rsidRPr="003B7DAB">
        <w:rPr>
          <w:color w:val="000000"/>
          <w:sz w:val="22"/>
          <w:szCs w:val="22"/>
        </w:rPr>
        <w:t xml:space="preserve">The </w:t>
      </w:r>
      <w:r>
        <w:rPr>
          <w:color w:val="000000"/>
          <w:sz w:val="22"/>
          <w:szCs w:val="22"/>
        </w:rPr>
        <w:t>team</w:t>
      </w:r>
      <w:r w:rsidRPr="003B7DAB">
        <w:rPr>
          <w:color w:val="000000"/>
          <w:sz w:val="22"/>
          <w:szCs w:val="22"/>
        </w:rPr>
        <w:t xml:space="preserve"> will have a recording secretary chosen from its membership </w:t>
      </w:r>
    </w:p>
    <w:p w14:paraId="61DA87DF" w14:textId="77777777" w:rsidR="00975302" w:rsidRPr="003B7DAB" w:rsidRDefault="00975302" w:rsidP="00251B3D">
      <w:pPr>
        <w:widowControl w:val="0"/>
        <w:numPr>
          <w:ilvl w:val="0"/>
          <w:numId w:val="87"/>
        </w:numPr>
        <w:pBdr>
          <w:top w:val="nil"/>
          <w:left w:val="nil"/>
          <w:bottom w:val="nil"/>
          <w:right w:val="nil"/>
          <w:between w:val="nil"/>
        </w:pBdr>
        <w:rPr>
          <w:sz w:val="22"/>
          <w:szCs w:val="22"/>
        </w:rPr>
      </w:pPr>
      <w:r w:rsidRPr="003B7DAB">
        <w:rPr>
          <w:color w:val="000000"/>
          <w:sz w:val="22"/>
          <w:szCs w:val="22"/>
        </w:rPr>
        <w:t xml:space="preserve">The </w:t>
      </w:r>
      <w:r>
        <w:rPr>
          <w:color w:val="000000"/>
          <w:sz w:val="22"/>
          <w:szCs w:val="22"/>
        </w:rPr>
        <w:t>team</w:t>
      </w:r>
      <w:r w:rsidRPr="003B7DAB">
        <w:rPr>
          <w:color w:val="000000"/>
          <w:sz w:val="22"/>
          <w:szCs w:val="22"/>
        </w:rPr>
        <w:t xml:space="preserve"> will meet monthly </w:t>
      </w:r>
    </w:p>
    <w:p w14:paraId="179B4F67" w14:textId="1D405532" w:rsidR="00975302" w:rsidRPr="003B7DAB" w:rsidRDefault="00975302" w:rsidP="00251B3D">
      <w:pPr>
        <w:widowControl w:val="0"/>
        <w:numPr>
          <w:ilvl w:val="0"/>
          <w:numId w:val="87"/>
        </w:numPr>
        <w:pBdr>
          <w:top w:val="nil"/>
          <w:left w:val="nil"/>
          <w:bottom w:val="nil"/>
          <w:right w:val="nil"/>
          <w:between w:val="nil"/>
        </w:pBdr>
        <w:rPr>
          <w:sz w:val="22"/>
          <w:szCs w:val="22"/>
        </w:rPr>
      </w:pPr>
      <w:r w:rsidRPr="003B7DAB">
        <w:rPr>
          <w:color w:val="000000"/>
          <w:sz w:val="22"/>
          <w:szCs w:val="22"/>
        </w:rPr>
        <w:t xml:space="preserve">Members of the </w:t>
      </w:r>
      <w:r>
        <w:rPr>
          <w:color w:val="000000"/>
          <w:sz w:val="22"/>
          <w:szCs w:val="22"/>
        </w:rPr>
        <w:t>team</w:t>
      </w:r>
      <w:r w:rsidRPr="003B7DAB">
        <w:rPr>
          <w:color w:val="000000"/>
          <w:sz w:val="22"/>
          <w:szCs w:val="22"/>
        </w:rPr>
        <w:t xml:space="preserve"> agree to commit to participate in </w:t>
      </w:r>
      <w:proofErr w:type="gramStart"/>
      <w:r w:rsidRPr="003B7DAB">
        <w:rPr>
          <w:color w:val="000000"/>
          <w:sz w:val="22"/>
          <w:szCs w:val="22"/>
        </w:rPr>
        <w:t>planning-meetings</w:t>
      </w:r>
      <w:proofErr w:type="gramEnd"/>
      <w:r w:rsidRPr="003B7DAB">
        <w:rPr>
          <w:color w:val="000000"/>
          <w:sz w:val="22"/>
          <w:szCs w:val="22"/>
        </w:rPr>
        <w:t xml:space="preserve">, which will take place monthly at a time agreed upon by the team. </w:t>
      </w:r>
    </w:p>
    <w:p w14:paraId="3C41F0A5" w14:textId="77777777" w:rsidR="00975302" w:rsidRPr="003B7DAB" w:rsidRDefault="00975302" w:rsidP="00975302">
      <w:pPr>
        <w:widowControl w:val="0"/>
        <w:pBdr>
          <w:top w:val="nil"/>
          <w:left w:val="nil"/>
          <w:bottom w:val="nil"/>
          <w:right w:val="nil"/>
          <w:between w:val="nil"/>
        </w:pBdr>
        <w:ind w:left="115"/>
        <w:rPr>
          <w:b/>
          <w:color w:val="000000"/>
          <w:sz w:val="22"/>
          <w:szCs w:val="22"/>
        </w:rPr>
      </w:pPr>
      <w:bookmarkStart w:id="565" w:name="_3oy7u29" w:colFirst="0" w:colLast="0"/>
      <w:bookmarkEnd w:id="565"/>
      <w:r w:rsidRPr="003B7DAB">
        <w:rPr>
          <w:b/>
          <w:color w:val="000000"/>
          <w:sz w:val="22"/>
          <w:szCs w:val="22"/>
        </w:rPr>
        <w:t xml:space="preserve">Function: </w:t>
      </w:r>
    </w:p>
    <w:p w14:paraId="48B9B5B2" w14:textId="6EBA53C0" w:rsidR="00975302" w:rsidRPr="003B7DAB" w:rsidRDefault="00324E27" w:rsidP="00251B3D">
      <w:pPr>
        <w:widowControl w:val="0"/>
        <w:numPr>
          <w:ilvl w:val="0"/>
          <w:numId w:val="88"/>
        </w:numPr>
        <w:pBdr>
          <w:top w:val="nil"/>
          <w:left w:val="nil"/>
          <w:bottom w:val="nil"/>
          <w:right w:val="nil"/>
          <w:between w:val="nil"/>
        </w:pBdr>
        <w:rPr>
          <w:sz w:val="22"/>
          <w:szCs w:val="22"/>
        </w:rPr>
      </w:pPr>
      <w:r>
        <w:rPr>
          <w:noProof/>
          <w:color w:val="000000"/>
        </w:rPr>
        <mc:AlternateContent>
          <mc:Choice Requires="wps">
            <w:drawing>
              <wp:anchor distT="0" distB="0" distL="114300" distR="114300" simplePos="0" relativeHeight="254092288" behindDoc="0" locked="0" layoutInCell="1" allowOverlap="1" wp14:anchorId="7D2BDE1D" wp14:editId="33EEBFCC">
                <wp:simplePos x="0" y="0"/>
                <wp:positionH relativeFrom="column">
                  <wp:posOffset>-564024</wp:posOffset>
                </wp:positionH>
                <wp:positionV relativeFrom="paragraph">
                  <wp:posOffset>247820</wp:posOffset>
                </wp:positionV>
                <wp:extent cx="499745" cy="1183005"/>
                <wp:effectExtent l="12700" t="12700" r="20955" b="10795"/>
                <wp:wrapNone/>
                <wp:docPr id="785" name="Up Arrow 78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259EBDD" w14:textId="77777777" w:rsidR="00324E27" w:rsidRPr="00260E8E" w:rsidRDefault="00324E27"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BDE1D" id="Up Arrow 785" o:spid="_x0000_s1154" type="#_x0000_t68" href="#toc1" style="position:absolute;left:0;text-align:left;margin-left:-44.4pt;margin-top:19.5pt;width:39.35pt;height:93.15pt;z-index:25409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HnbQIAAEc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2259EBDD" w14:textId="77777777" w:rsidR="00324E27" w:rsidRPr="00260E8E" w:rsidRDefault="00324E27"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3B7DAB">
        <w:rPr>
          <w:color w:val="000000"/>
          <w:sz w:val="22"/>
          <w:szCs w:val="22"/>
        </w:rPr>
        <w:t xml:space="preserve">Members of the </w:t>
      </w:r>
      <w:r w:rsidR="00975302">
        <w:rPr>
          <w:color w:val="000000"/>
          <w:sz w:val="22"/>
          <w:szCs w:val="22"/>
        </w:rPr>
        <w:t>team</w:t>
      </w:r>
      <w:r w:rsidR="00975302" w:rsidRPr="003B7DAB">
        <w:rPr>
          <w:color w:val="000000"/>
          <w:sz w:val="22"/>
          <w:szCs w:val="22"/>
        </w:rPr>
        <w:t xml:space="preserve"> will include Tri-UU congregants who agree to devote their time and talent to the work set forth by the team. </w:t>
      </w:r>
    </w:p>
    <w:p w14:paraId="177C39A5" w14:textId="77777777" w:rsidR="00975302" w:rsidRPr="003B7DAB" w:rsidRDefault="00975302" w:rsidP="00251B3D">
      <w:pPr>
        <w:widowControl w:val="0"/>
        <w:numPr>
          <w:ilvl w:val="0"/>
          <w:numId w:val="88"/>
        </w:numPr>
        <w:pBdr>
          <w:top w:val="nil"/>
          <w:left w:val="nil"/>
          <w:bottom w:val="nil"/>
          <w:right w:val="nil"/>
          <w:between w:val="nil"/>
        </w:pBdr>
        <w:rPr>
          <w:sz w:val="22"/>
          <w:szCs w:val="22"/>
        </w:rPr>
      </w:pPr>
      <w:r w:rsidRPr="003B7DAB">
        <w:rPr>
          <w:color w:val="000000"/>
          <w:sz w:val="22"/>
          <w:szCs w:val="22"/>
        </w:rPr>
        <w:t xml:space="preserve">The Board of Trustees hereby grants to the Social Justice </w:t>
      </w:r>
      <w:r>
        <w:rPr>
          <w:color w:val="000000"/>
          <w:sz w:val="22"/>
          <w:szCs w:val="22"/>
        </w:rPr>
        <w:t>Team</w:t>
      </w:r>
      <w:r w:rsidRPr="003B7DAB">
        <w:rPr>
          <w:color w:val="000000"/>
          <w:sz w:val="22"/>
          <w:szCs w:val="22"/>
        </w:rPr>
        <w:t xml:space="preserve"> decision-making authority for matters that are exclusively or primarily related to all aspects of its stated purposes. </w:t>
      </w:r>
    </w:p>
    <w:p w14:paraId="13BC2977" w14:textId="77777777" w:rsidR="00975302" w:rsidRDefault="00975302" w:rsidP="00975302">
      <w:pPr>
        <w:widowControl w:val="0"/>
        <w:pBdr>
          <w:top w:val="nil"/>
          <w:left w:val="nil"/>
          <w:bottom w:val="nil"/>
          <w:right w:val="nil"/>
          <w:between w:val="nil"/>
        </w:pBdr>
        <w:ind w:left="115"/>
        <w:rPr>
          <w:color w:val="000000"/>
          <w:sz w:val="22"/>
          <w:szCs w:val="22"/>
        </w:rPr>
      </w:pPr>
      <w:r w:rsidRPr="003B7DAB">
        <w:rPr>
          <w:b/>
          <w:color w:val="000000"/>
          <w:sz w:val="22"/>
          <w:szCs w:val="22"/>
        </w:rPr>
        <w:t>Organizational position:</w:t>
      </w:r>
      <w:r w:rsidRPr="003B7DAB">
        <w:rPr>
          <w:color w:val="000000"/>
          <w:sz w:val="22"/>
          <w:szCs w:val="22"/>
        </w:rPr>
        <w:t xml:space="preserve"> </w:t>
      </w:r>
    </w:p>
    <w:p w14:paraId="348F6863" w14:textId="481121ED" w:rsidR="00975302" w:rsidRDefault="00975302" w:rsidP="00975302">
      <w:pPr>
        <w:ind w:left="720"/>
        <w:jc w:val="both"/>
        <w:rPr>
          <w:sz w:val="22"/>
          <w:szCs w:val="22"/>
        </w:rPr>
      </w:pPr>
      <w:r w:rsidRPr="00DF0D08">
        <w:rPr>
          <w:sz w:val="22"/>
          <w:szCs w:val="22"/>
        </w:rPr>
        <w:t xml:space="preserve">The </w:t>
      </w:r>
      <w:r>
        <w:rPr>
          <w:sz w:val="22"/>
          <w:szCs w:val="22"/>
        </w:rPr>
        <w:t>Social Justice</w:t>
      </w:r>
      <w:r w:rsidR="009D3E21">
        <w:rPr>
          <w:sz w:val="22"/>
          <w:szCs w:val="22"/>
        </w:rPr>
        <w:t xml:space="preserve"> </w:t>
      </w:r>
      <w:r w:rsidRPr="00DF0D08">
        <w:rPr>
          <w:sz w:val="22"/>
          <w:szCs w:val="22"/>
        </w:rPr>
        <w:t xml:space="preserve">Team is designated as one of the </w:t>
      </w:r>
      <w:r>
        <w:rPr>
          <w:sz w:val="22"/>
          <w:szCs w:val="22"/>
        </w:rPr>
        <w:t xml:space="preserve">teams that comprise the </w:t>
      </w:r>
      <w:r w:rsidRPr="00DF0D08">
        <w:rPr>
          <w:sz w:val="22"/>
          <w:szCs w:val="22"/>
        </w:rPr>
        <w:t>Program Council</w:t>
      </w:r>
      <w:r>
        <w:rPr>
          <w:sz w:val="22"/>
          <w:szCs w:val="22"/>
        </w:rPr>
        <w:t>. It communicates directly with the other Council teams in regularly scheduled meetings and with the Board of Trustees through</w:t>
      </w:r>
      <w:r w:rsidRPr="00DF0D08">
        <w:rPr>
          <w:sz w:val="22"/>
          <w:szCs w:val="22"/>
        </w:rPr>
        <w:t xml:space="preserve"> </w:t>
      </w:r>
      <w:r>
        <w:rPr>
          <w:sz w:val="22"/>
          <w:szCs w:val="22"/>
        </w:rPr>
        <w:t>the Team Leader of the Council, i.e.</w:t>
      </w:r>
      <w:r w:rsidR="002510F5">
        <w:rPr>
          <w:sz w:val="22"/>
          <w:szCs w:val="22"/>
        </w:rPr>
        <w:t>,</w:t>
      </w:r>
      <w:r>
        <w:rPr>
          <w:sz w:val="22"/>
          <w:szCs w:val="22"/>
        </w:rPr>
        <w:t xml:space="preserve"> the Vice President of the Board of Trustees.</w:t>
      </w:r>
    </w:p>
    <w:p w14:paraId="7CA4739B" w14:textId="70052DB5" w:rsidR="00975302" w:rsidRPr="003B7DAB" w:rsidRDefault="00975302" w:rsidP="00975302">
      <w:pPr>
        <w:widowControl w:val="0"/>
        <w:pBdr>
          <w:top w:val="nil"/>
          <w:left w:val="nil"/>
          <w:bottom w:val="nil"/>
          <w:right w:val="nil"/>
          <w:between w:val="nil"/>
        </w:pBdr>
        <w:ind w:left="115"/>
        <w:rPr>
          <w:color w:val="000000"/>
          <w:sz w:val="22"/>
          <w:szCs w:val="22"/>
        </w:rPr>
      </w:pPr>
    </w:p>
    <w:p w14:paraId="4BF3F2C0" w14:textId="05EF376D" w:rsidR="00975302" w:rsidRPr="003B7DAB" w:rsidRDefault="00324E27" w:rsidP="00975302">
      <w:pPr>
        <w:widowControl w:val="0"/>
        <w:pBdr>
          <w:top w:val="nil"/>
          <w:left w:val="nil"/>
          <w:bottom w:val="nil"/>
          <w:right w:val="nil"/>
          <w:between w:val="nil"/>
        </w:pBdr>
        <w:ind w:left="115"/>
        <w:rPr>
          <w:b/>
          <w:color w:val="000000"/>
          <w:sz w:val="22"/>
          <w:szCs w:val="22"/>
        </w:rPr>
      </w:pPr>
      <w:r>
        <w:rPr>
          <w:noProof/>
        </w:rPr>
        <mc:AlternateContent>
          <mc:Choice Requires="wps">
            <w:drawing>
              <wp:anchor distT="0" distB="0" distL="114300" distR="114300" simplePos="0" relativeHeight="254094336" behindDoc="0" locked="0" layoutInCell="1" allowOverlap="1" wp14:anchorId="452E1502" wp14:editId="13E8C159">
                <wp:simplePos x="0" y="0"/>
                <wp:positionH relativeFrom="column">
                  <wp:posOffset>-598654</wp:posOffset>
                </wp:positionH>
                <wp:positionV relativeFrom="paragraph">
                  <wp:posOffset>189544</wp:posOffset>
                </wp:positionV>
                <wp:extent cx="534035" cy="1221740"/>
                <wp:effectExtent l="12700" t="0" r="24765" b="22860"/>
                <wp:wrapNone/>
                <wp:docPr id="787" name="Down Arrow 787"/>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47953" w14:textId="77777777" w:rsidR="00324E27" w:rsidRPr="0052516C" w:rsidRDefault="00324E27"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E1502" id="Down Arrow 787" o:spid="_x0000_s1155" type="#_x0000_t67" style="position:absolute;left:0;text-align:left;margin-left:-47.15pt;margin-top:14.9pt;width:42.05pt;height:96.2pt;z-index:25409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" adj="16512" fillcolor="#ffc000" strokecolor="#c00000" strokeweight="1.25pt">
                <v:textbox>
                  <w:txbxContent>
                    <w:p w14:paraId="48447953" w14:textId="77777777" w:rsidR="00324E27" w:rsidRPr="0052516C" w:rsidRDefault="00324E27"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3B7DAB">
        <w:rPr>
          <w:b/>
          <w:color w:val="000000"/>
          <w:sz w:val="22"/>
          <w:szCs w:val="22"/>
        </w:rPr>
        <w:t xml:space="preserve">Operationally: </w:t>
      </w:r>
    </w:p>
    <w:p w14:paraId="68B489E3" w14:textId="77777777" w:rsidR="00975302" w:rsidRPr="003B7DAB" w:rsidRDefault="00975302" w:rsidP="00975302">
      <w:pPr>
        <w:widowControl w:val="0"/>
        <w:pBdr>
          <w:top w:val="nil"/>
          <w:left w:val="nil"/>
          <w:bottom w:val="nil"/>
          <w:right w:val="nil"/>
          <w:between w:val="nil"/>
        </w:pBdr>
        <w:ind w:left="835"/>
        <w:rPr>
          <w:color w:val="000000"/>
          <w:sz w:val="22"/>
          <w:szCs w:val="22"/>
        </w:rPr>
      </w:pPr>
      <w:r w:rsidRPr="003B7DAB">
        <w:rPr>
          <w:color w:val="000000"/>
          <w:sz w:val="22"/>
          <w:szCs w:val="22"/>
        </w:rPr>
        <w:t xml:space="preserve">All actions of the Social Justice </w:t>
      </w:r>
      <w:r>
        <w:rPr>
          <w:color w:val="000000"/>
          <w:sz w:val="22"/>
          <w:szCs w:val="22"/>
        </w:rPr>
        <w:t>team</w:t>
      </w:r>
      <w:r w:rsidRPr="003B7DAB">
        <w:rPr>
          <w:color w:val="000000"/>
          <w:sz w:val="22"/>
          <w:szCs w:val="22"/>
        </w:rPr>
        <w:t xml:space="preserve"> must be in accordance with the Bylaws of Tri-UU, the Policies of the Board of Trustees, in keeping with our Covenant of Right Relations and be in </w:t>
      </w:r>
    </w:p>
    <w:p w14:paraId="711AB702" w14:textId="5A8350D7" w:rsidR="00975302" w:rsidRPr="003B7DAB" w:rsidRDefault="00975302" w:rsidP="00975302">
      <w:pPr>
        <w:widowControl w:val="0"/>
        <w:pBdr>
          <w:top w:val="nil"/>
          <w:left w:val="nil"/>
          <w:bottom w:val="nil"/>
          <w:right w:val="nil"/>
          <w:between w:val="nil"/>
        </w:pBdr>
        <w:ind w:left="835"/>
        <w:rPr>
          <w:color w:val="000000"/>
          <w:sz w:val="22"/>
          <w:szCs w:val="22"/>
        </w:rPr>
      </w:pPr>
      <w:r w:rsidRPr="003B7DAB">
        <w:rPr>
          <w:color w:val="000000"/>
          <w:sz w:val="22"/>
          <w:szCs w:val="22"/>
        </w:rPr>
        <w:t>alignment with, and support of, the Vision and Mission of Tri-UU.</w:t>
      </w:r>
    </w:p>
    <w:p w14:paraId="28EBB6FF" w14:textId="052B07AD" w:rsidR="00975302" w:rsidRPr="003B7DAB" w:rsidRDefault="00975302" w:rsidP="00975302">
      <w:pPr>
        <w:widowControl w:val="0"/>
        <w:pBdr>
          <w:top w:val="nil"/>
          <w:left w:val="nil"/>
          <w:bottom w:val="nil"/>
          <w:right w:val="nil"/>
          <w:between w:val="nil"/>
        </w:pBdr>
        <w:ind w:left="835"/>
        <w:rPr>
          <w:color w:val="000000"/>
          <w:sz w:val="22"/>
          <w:szCs w:val="22"/>
        </w:rPr>
      </w:pPr>
      <w:r w:rsidRPr="003B7DAB">
        <w:rPr>
          <w:color w:val="000000"/>
          <w:sz w:val="22"/>
          <w:szCs w:val="22"/>
        </w:rPr>
        <w:t xml:space="preserve">             </w:t>
      </w:r>
      <w:r w:rsidRPr="003B7DAB">
        <w:rPr>
          <w:sz w:val="22"/>
          <w:szCs w:val="22"/>
        </w:rPr>
        <w:t xml:space="preserve">Adopted: February 15, </w:t>
      </w:r>
      <w:proofErr w:type="gramStart"/>
      <w:r w:rsidRPr="003B7DAB">
        <w:rPr>
          <w:sz w:val="22"/>
          <w:szCs w:val="22"/>
        </w:rPr>
        <w:t>2016  Rev</w:t>
      </w:r>
      <w:proofErr w:type="gramEnd"/>
      <w:r w:rsidRPr="003B7DAB">
        <w:rPr>
          <w:sz w:val="22"/>
          <w:szCs w:val="22"/>
        </w:rPr>
        <w:t xml:space="preserve"> 2020</w:t>
      </w:r>
      <w:r w:rsidR="003122B6">
        <w:t xml:space="preserve">, </w:t>
      </w:r>
      <w:r w:rsidR="003122B6" w:rsidRPr="003122B6">
        <w:rPr>
          <w:color w:val="000000"/>
        </w:rPr>
        <w:t>2021</w:t>
      </w:r>
      <w:r w:rsidR="003122B6">
        <w:t xml:space="preserve">     </w:t>
      </w:r>
      <w:r w:rsidRPr="003B7DAB">
        <w:rPr>
          <w:sz w:val="22"/>
          <w:szCs w:val="22"/>
        </w:rPr>
        <w:t xml:space="preserve">   </w:t>
      </w:r>
    </w:p>
    <w:p w14:paraId="75D8246F" w14:textId="53799A1A" w:rsidR="00975302" w:rsidRPr="003B7DAB" w:rsidRDefault="00975302" w:rsidP="00975302">
      <w:pPr>
        <w:rPr>
          <w:sz w:val="22"/>
          <w:szCs w:val="22"/>
        </w:rPr>
      </w:pPr>
      <w:r w:rsidRPr="003B7DAB">
        <w:rPr>
          <w:sz w:val="22"/>
          <w:szCs w:val="22"/>
        </w:rPr>
        <w:tab/>
      </w:r>
      <w:r w:rsidRPr="003B7DAB">
        <w:rPr>
          <w:sz w:val="22"/>
          <w:szCs w:val="22"/>
        </w:rPr>
        <w:tab/>
      </w:r>
      <w:r w:rsidRPr="003B7DAB">
        <w:rPr>
          <w:sz w:val="22"/>
          <w:szCs w:val="22"/>
        </w:rPr>
        <w:tab/>
      </w:r>
      <w:r w:rsidRPr="003B7DAB">
        <w:rPr>
          <w:sz w:val="22"/>
          <w:szCs w:val="22"/>
        </w:rPr>
        <w:tab/>
      </w:r>
      <w:r w:rsidRPr="003B7DAB">
        <w:rPr>
          <w:sz w:val="22"/>
          <w:szCs w:val="22"/>
        </w:rPr>
        <w:tab/>
      </w:r>
    </w:p>
    <w:p w14:paraId="47846DAA" w14:textId="13688464" w:rsidR="00975302" w:rsidRDefault="007321A6" w:rsidP="007321A6">
      <w:pPr>
        <w:spacing w:after="200" w:line="288" w:lineRule="auto"/>
        <w:rPr>
          <w:b/>
          <w:color w:val="3F6CAF"/>
        </w:rPr>
      </w:pPr>
      <w:r>
        <w:rPr>
          <w:b/>
          <w:color w:val="3F6CAF"/>
        </w:rPr>
        <w:br w:type="page"/>
      </w:r>
      <w:bookmarkStart w:id="566" w:name="p61"/>
      <w:bookmarkEnd w:id="566"/>
    </w:p>
    <w:p w14:paraId="3E6FF716" w14:textId="17C4BE20" w:rsidR="00975302" w:rsidRPr="00035929" w:rsidRDefault="00975302" w:rsidP="00975302">
      <w:pPr>
        <w:pStyle w:val="Heading2"/>
        <w:rPr>
          <w:rStyle w:val="BookTitle"/>
          <w:b/>
          <w:bCs/>
          <w:i w:val="0"/>
          <w:iCs w:val="0"/>
          <w:smallCaps w:val="0"/>
          <w:u w:val="none"/>
        </w:rPr>
      </w:pPr>
      <w:bookmarkStart w:id="567" w:name="_Toc85872925"/>
      <w:bookmarkStart w:id="568" w:name="_Toc85893120"/>
      <w:bookmarkStart w:id="569" w:name="_Toc85895405"/>
      <w:bookmarkStart w:id="570" w:name="_Toc85895567"/>
      <w:bookmarkStart w:id="571" w:name="_Toc85895960"/>
      <w:bookmarkStart w:id="572" w:name="_Toc86225823"/>
      <w:bookmarkStart w:id="573" w:name="_Toc86348153"/>
      <w:bookmarkStart w:id="574" w:name="_Toc86348872"/>
      <w:bookmarkStart w:id="575" w:name="_Toc98593886"/>
      <w:r w:rsidRPr="00035929">
        <w:rPr>
          <w:rStyle w:val="BookTitle"/>
          <w:b/>
          <w:bCs/>
          <w:i w:val="0"/>
          <w:iCs w:val="0"/>
          <w:smallCaps w:val="0"/>
          <w:u w:val="none"/>
        </w:rPr>
        <w:lastRenderedPageBreak/>
        <w:t>Social Justice Team Procedures</w:t>
      </w:r>
      <w:bookmarkEnd w:id="567"/>
      <w:bookmarkEnd w:id="568"/>
      <w:bookmarkEnd w:id="569"/>
      <w:bookmarkEnd w:id="570"/>
      <w:bookmarkEnd w:id="571"/>
      <w:bookmarkEnd w:id="572"/>
      <w:bookmarkEnd w:id="573"/>
      <w:bookmarkEnd w:id="574"/>
      <w:bookmarkEnd w:id="575"/>
    </w:p>
    <w:p w14:paraId="6866E925" w14:textId="77777777" w:rsidR="00975302" w:rsidRDefault="00975302" w:rsidP="00975302">
      <w:pPr>
        <w:widowControl w:val="0"/>
        <w:pBdr>
          <w:top w:val="nil"/>
          <w:left w:val="nil"/>
          <w:bottom w:val="nil"/>
          <w:right w:val="nil"/>
          <w:between w:val="nil"/>
        </w:pBdr>
        <w:ind w:left="115"/>
        <w:rPr>
          <w:color w:val="000000"/>
        </w:rPr>
      </w:pPr>
    </w:p>
    <w:p w14:paraId="4F0B2EB2" w14:textId="77777777" w:rsidR="00975302" w:rsidRDefault="00975302" w:rsidP="00251B3D">
      <w:pPr>
        <w:widowControl w:val="0"/>
        <w:numPr>
          <w:ilvl w:val="0"/>
          <w:numId w:val="90"/>
        </w:numPr>
        <w:pBdr>
          <w:top w:val="nil"/>
          <w:left w:val="nil"/>
          <w:bottom w:val="nil"/>
          <w:right w:val="nil"/>
          <w:between w:val="nil"/>
        </w:pBdr>
      </w:pPr>
      <w:r>
        <w:rPr>
          <w:color w:val="000000"/>
        </w:rPr>
        <w:t>Social Justice Team decides and arranges 5</w:t>
      </w:r>
      <w:r>
        <w:rPr>
          <w:color w:val="000000"/>
          <w:vertAlign w:val="superscript"/>
        </w:rPr>
        <w:t>th</w:t>
      </w:r>
      <w:r>
        <w:rPr>
          <w:color w:val="000000"/>
        </w:rPr>
        <w:t xml:space="preserve"> Sunday Forum speakers.</w:t>
      </w:r>
    </w:p>
    <w:p w14:paraId="7B0B3EF9" w14:textId="77777777" w:rsidR="00975302" w:rsidRDefault="00975302" w:rsidP="00251B3D">
      <w:pPr>
        <w:widowControl w:val="0"/>
        <w:numPr>
          <w:ilvl w:val="0"/>
          <w:numId w:val="90"/>
        </w:numPr>
        <w:pBdr>
          <w:top w:val="nil"/>
          <w:left w:val="nil"/>
          <w:bottom w:val="nil"/>
          <w:right w:val="nil"/>
          <w:between w:val="nil"/>
        </w:pBdr>
      </w:pPr>
      <w:r>
        <w:rPr>
          <w:color w:val="000000"/>
        </w:rPr>
        <w:t xml:space="preserve"> The speakers represent the local 501c3 agency that will benefit from the 5</w:t>
      </w:r>
      <w:r>
        <w:rPr>
          <w:color w:val="000000"/>
          <w:vertAlign w:val="superscript"/>
        </w:rPr>
        <w:t>th</w:t>
      </w:r>
      <w:r>
        <w:rPr>
          <w:color w:val="000000"/>
        </w:rPr>
        <w:t xml:space="preserve"> Sunday collection.</w:t>
      </w:r>
    </w:p>
    <w:p w14:paraId="797BCE44" w14:textId="77777777" w:rsidR="00975302" w:rsidRDefault="00975302" w:rsidP="00251B3D">
      <w:pPr>
        <w:widowControl w:val="0"/>
        <w:numPr>
          <w:ilvl w:val="0"/>
          <w:numId w:val="90"/>
        </w:numPr>
        <w:pBdr>
          <w:top w:val="nil"/>
          <w:left w:val="nil"/>
          <w:bottom w:val="nil"/>
          <w:right w:val="nil"/>
          <w:between w:val="nil"/>
        </w:pBdr>
      </w:pPr>
      <w:r>
        <w:rPr>
          <w:color w:val="000000"/>
        </w:rPr>
        <w:t xml:space="preserve">Social Justice sponsors the annual Rummage Sale, usually held the first or second week in February.  </w:t>
      </w:r>
    </w:p>
    <w:p w14:paraId="1DA4F1A1" w14:textId="77777777" w:rsidR="00975302" w:rsidRDefault="00975302" w:rsidP="00251B3D">
      <w:pPr>
        <w:widowControl w:val="0"/>
        <w:numPr>
          <w:ilvl w:val="0"/>
          <w:numId w:val="90"/>
        </w:numPr>
        <w:pBdr>
          <w:top w:val="nil"/>
          <w:left w:val="nil"/>
          <w:bottom w:val="nil"/>
          <w:right w:val="nil"/>
          <w:between w:val="nil"/>
        </w:pBdr>
      </w:pPr>
      <w:r>
        <w:rPr>
          <w:color w:val="000000"/>
        </w:rPr>
        <w:t xml:space="preserve">The congregation is encouraged to donate both time and treasure.  </w:t>
      </w:r>
    </w:p>
    <w:p w14:paraId="5BD668C1" w14:textId="77777777" w:rsidR="00975302" w:rsidRDefault="00975302" w:rsidP="00251B3D">
      <w:pPr>
        <w:widowControl w:val="0"/>
        <w:numPr>
          <w:ilvl w:val="0"/>
          <w:numId w:val="90"/>
        </w:numPr>
        <w:pBdr>
          <w:top w:val="nil"/>
          <w:left w:val="nil"/>
          <w:bottom w:val="nil"/>
          <w:right w:val="nil"/>
          <w:between w:val="nil"/>
        </w:pBdr>
      </w:pPr>
      <w:r>
        <w:rPr>
          <w:color w:val="000000"/>
        </w:rPr>
        <w:t>The money raised at this event is shared 50/50 between the general fund of Tri-UU and the Social Justice team to support their work.</w:t>
      </w:r>
    </w:p>
    <w:p w14:paraId="4B7DA7F4" w14:textId="77777777" w:rsidR="00975302" w:rsidRDefault="00975302" w:rsidP="00975302">
      <w:pPr>
        <w:widowControl w:val="0"/>
        <w:pBdr>
          <w:top w:val="nil"/>
          <w:left w:val="nil"/>
          <w:bottom w:val="nil"/>
          <w:right w:val="nil"/>
          <w:between w:val="nil"/>
        </w:pBdr>
        <w:ind w:left="115"/>
        <w:rPr>
          <w:color w:val="000000"/>
        </w:rPr>
      </w:pPr>
    </w:p>
    <w:p w14:paraId="2EA10E70" w14:textId="77777777" w:rsidR="00975302" w:rsidRDefault="00975302" w:rsidP="00975302">
      <w:pPr>
        <w:widowControl w:val="0"/>
        <w:pBdr>
          <w:top w:val="nil"/>
          <w:left w:val="nil"/>
          <w:bottom w:val="nil"/>
          <w:right w:val="nil"/>
          <w:between w:val="nil"/>
        </w:pBdr>
        <w:ind w:left="115"/>
        <w:rPr>
          <w:color w:val="000000"/>
        </w:rPr>
      </w:pPr>
      <w:r>
        <w:rPr>
          <w:color w:val="000000"/>
        </w:rPr>
        <w:t xml:space="preserve">The </w:t>
      </w:r>
      <w:r>
        <w:rPr>
          <w:b/>
          <w:color w:val="000000"/>
        </w:rPr>
        <w:t>Team Leader</w:t>
      </w:r>
      <w:r>
        <w:rPr>
          <w:color w:val="000000"/>
        </w:rPr>
        <w:t xml:space="preserve">, or the surrogate </w:t>
      </w:r>
      <w:proofErr w:type="gramStart"/>
      <w:r>
        <w:rPr>
          <w:color w:val="000000"/>
        </w:rPr>
        <w:t>designee</w:t>
      </w:r>
      <w:proofErr w:type="gramEnd"/>
      <w:r>
        <w:rPr>
          <w:color w:val="000000"/>
        </w:rPr>
        <w:t>, will represent the team on the Program Council.</w:t>
      </w:r>
    </w:p>
    <w:p w14:paraId="73B3AD82" w14:textId="77777777" w:rsidR="00975302" w:rsidRDefault="00975302" w:rsidP="00975302">
      <w:pPr>
        <w:widowControl w:val="0"/>
        <w:pBdr>
          <w:top w:val="nil"/>
          <w:left w:val="nil"/>
          <w:bottom w:val="nil"/>
          <w:right w:val="nil"/>
          <w:between w:val="nil"/>
        </w:pBdr>
        <w:ind w:left="115"/>
        <w:rPr>
          <w:color w:val="000000"/>
        </w:rPr>
      </w:pPr>
    </w:p>
    <w:p w14:paraId="4F1457BA" w14:textId="77777777" w:rsidR="00975302" w:rsidRDefault="00975302" w:rsidP="00251B3D">
      <w:pPr>
        <w:widowControl w:val="0"/>
        <w:numPr>
          <w:ilvl w:val="0"/>
          <w:numId w:val="89"/>
        </w:numPr>
        <w:pBdr>
          <w:top w:val="nil"/>
          <w:left w:val="nil"/>
          <w:bottom w:val="nil"/>
          <w:right w:val="nil"/>
          <w:between w:val="nil"/>
        </w:pBdr>
      </w:pPr>
      <w:r>
        <w:rPr>
          <w:color w:val="000000"/>
        </w:rPr>
        <w:t>Social Justice, in conjunction with Life Span Education, will develop programs to present to Tri-UU and the wider community.</w:t>
      </w:r>
    </w:p>
    <w:p w14:paraId="5A764C04" w14:textId="77777777" w:rsidR="00975302" w:rsidRDefault="00975302" w:rsidP="00251B3D">
      <w:pPr>
        <w:widowControl w:val="0"/>
        <w:numPr>
          <w:ilvl w:val="0"/>
          <w:numId w:val="89"/>
        </w:numPr>
        <w:pBdr>
          <w:top w:val="nil"/>
          <w:left w:val="nil"/>
          <w:bottom w:val="nil"/>
          <w:right w:val="nil"/>
          <w:between w:val="nil"/>
        </w:pBdr>
      </w:pPr>
      <w:r>
        <w:rPr>
          <w:color w:val="000000"/>
        </w:rPr>
        <w:t>Social Justice supports and promotes participation of Tri-UU congregants in the following activities:</w:t>
      </w:r>
    </w:p>
    <w:p w14:paraId="074F204E" w14:textId="4266CB10" w:rsidR="00975302" w:rsidRDefault="00324E27" w:rsidP="00251B3D">
      <w:pPr>
        <w:widowControl w:val="0"/>
        <w:numPr>
          <w:ilvl w:val="1"/>
          <w:numId w:val="89"/>
        </w:numPr>
        <w:pBdr>
          <w:top w:val="nil"/>
          <w:left w:val="nil"/>
          <w:bottom w:val="nil"/>
          <w:right w:val="nil"/>
          <w:between w:val="nil"/>
        </w:pBdr>
      </w:pPr>
      <w:r>
        <w:rPr>
          <w:noProof/>
          <w:color w:val="000000"/>
        </w:rPr>
        <mc:AlternateContent>
          <mc:Choice Requires="wps">
            <w:drawing>
              <wp:anchor distT="0" distB="0" distL="114300" distR="114300" simplePos="0" relativeHeight="254096384" behindDoc="0" locked="0" layoutInCell="1" allowOverlap="1" wp14:anchorId="7C8902C5" wp14:editId="6940B28C">
                <wp:simplePos x="0" y="0"/>
                <wp:positionH relativeFrom="column">
                  <wp:posOffset>-570761</wp:posOffset>
                </wp:positionH>
                <wp:positionV relativeFrom="paragraph">
                  <wp:posOffset>40227</wp:posOffset>
                </wp:positionV>
                <wp:extent cx="499745" cy="1183005"/>
                <wp:effectExtent l="12700" t="12700" r="20955" b="10795"/>
                <wp:wrapNone/>
                <wp:docPr id="789" name="Up Arrow 789">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34969A5" w14:textId="77777777" w:rsidR="00324E27" w:rsidRPr="00260E8E" w:rsidRDefault="00324E27"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902C5" id="Up Arrow 789" o:spid="_x0000_s1156" type="#_x0000_t68" href="#toc1" style="position:absolute;left:0;text-align:left;margin-left:-44.95pt;margin-top:3.15pt;width:39.35pt;height:93.15pt;z-index:2540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" o:button="t" adj="4562" fillcolor="#43bae8 [2676]" strokecolor="black [3213]">
                <v:fill color2="#74ccee [1972]" rotate="t" o:detectmouseclick="t" focusposition="1,1" focussize="-1,-1" focus="100%" type="gradientRadial"/>
                <v:textbox>
                  <w:txbxContent>
                    <w:p w14:paraId="534969A5" w14:textId="77777777" w:rsidR="00324E27" w:rsidRPr="00260E8E" w:rsidRDefault="00324E27"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color w:val="000000"/>
        </w:rPr>
        <w:t>English as a second language in the Dallas community</w:t>
      </w:r>
    </w:p>
    <w:p w14:paraId="01970491" w14:textId="77777777" w:rsidR="00975302" w:rsidRDefault="00975302" w:rsidP="00251B3D">
      <w:pPr>
        <w:widowControl w:val="0"/>
        <w:numPr>
          <w:ilvl w:val="1"/>
          <w:numId w:val="89"/>
        </w:numPr>
        <w:pBdr>
          <w:top w:val="nil"/>
          <w:left w:val="nil"/>
          <w:bottom w:val="nil"/>
          <w:right w:val="nil"/>
          <w:between w:val="nil"/>
        </w:pBdr>
      </w:pPr>
      <w:r>
        <w:rPr>
          <w:color w:val="000000"/>
        </w:rPr>
        <w:t>Transportation for the Dallas community, as needed</w:t>
      </w:r>
    </w:p>
    <w:p w14:paraId="1996D2F2" w14:textId="1EDB191B" w:rsidR="00975302" w:rsidRDefault="00975302" w:rsidP="00251B3D">
      <w:pPr>
        <w:widowControl w:val="0"/>
        <w:numPr>
          <w:ilvl w:val="1"/>
          <w:numId w:val="89"/>
        </w:numPr>
        <w:pBdr>
          <w:top w:val="nil"/>
          <w:left w:val="nil"/>
          <w:bottom w:val="nil"/>
          <w:right w:val="nil"/>
          <w:between w:val="nil"/>
        </w:pBdr>
      </w:pPr>
      <w:r>
        <w:rPr>
          <w:color w:val="000000"/>
        </w:rPr>
        <w:t xml:space="preserve">Distribution of hygiene products and mats from </w:t>
      </w:r>
      <w:r w:rsidR="002510F5">
        <w:rPr>
          <w:color w:val="000000"/>
        </w:rPr>
        <w:t>“</w:t>
      </w:r>
      <w:proofErr w:type="spellStart"/>
      <w:r>
        <w:rPr>
          <w:color w:val="000000"/>
        </w:rPr>
        <w:t>plarn</w:t>
      </w:r>
      <w:proofErr w:type="spellEnd"/>
      <w:r w:rsidR="00B0261E">
        <w:rPr>
          <w:color w:val="000000"/>
        </w:rPr>
        <w:t xml:space="preserve"> </w:t>
      </w:r>
      <w:r>
        <w:rPr>
          <w:color w:val="000000"/>
        </w:rPr>
        <w:t xml:space="preserve">(plastic yarn) to the homeless </w:t>
      </w:r>
    </w:p>
    <w:p w14:paraId="4A273E18" w14:textId="77777777" w:rsidR="00975302" w:rsidRDefault="00975302" w:rsidP="00251B3D">
      <w:pPr>
        <w:widowControl w:val="0"/>
        <w:numPr>
          <w:ilvl w:val="1"/>
          <w:numId w:val="89"/>
        </w:numPr>
        <w:pBdr>
          <w:top w:val="nil"/>
          <w:left w:val="nil"/>
          <w:bottom w:val="nil"/>
          <w:right w:val="nil"/>
          <w:between w:val="nil"/>
        </w:pBdr>
      </w:pPr>
      <w:r>
        <w:rPr>
          <w:color w:val="000000"/>
        </w:rPr>
        <w:t>MLK celebrations</w:t>
      </w:r>
    </w:p>
    <w:p w14:paraId="5E85FC31" w14:textId="5E112A92" w:rsidR="00975302" w:rsidRDefault="00975302" w:rsidP="00251B3D">
      <w:pPr>
        <w:widowControl w:val="0"/>
        <w:numPr>
          <w:ilvl w:val="1"/>
          <w:numId w:val="89"/>
        </w:numPr>
        <w:pBdr>
          <w:top w:val="nil"/>
          <w:left w:val="nil"/>
          <w:bottom w:val="nil"/>
          <w:right w:val="nil"/>
          <w:between w:val="nil"/>
        </w:pBdr>
      </w:pPr>
      <w:r>
        <w:rPr>
          <w:color w:val="000000"/>
        </w:rPr>
        <w:t>The Grace-Crumel Coaching Program and the William F. Crumel</w:t>
      </w:r>
      <w:r w:rsidR="002510F5">
        <w:rPr>
          <w:color w:val="000000"/>
        </w:rPr>
        <w:t>,</w:t>
      </w:r>
      <w:r>
        <w:rPr>
          <w:color w:val="000000"/>
        </w:rPr>
        <w:t xml:space="preserve"> Jr. Foundation Scholarship Program</w:t>
      </w:r>
    </w:p>
    <w:p w14:paraId="5528C14F" w14:textId="77777777" w:rsidR="00975302" w:rsidRDefault="00975302" w:rsidP="00251B3D">
      <w:pPr>
        <w:widowControl w:val="0"/>
        <w:numPr>
          <w:ilvl w:val="1"/>
          <w:numId w:val="89"/>
        </w:numPr>
        <w:pBdr>
          <w:top w:val="nil"/>
          <w:left w:val="nil"/>
          <w:bottom w:val="nil"/>
          <w:right w:val="nil"/>
          <w:between w:val="nil"/>
        </w:pBdr>
      </w:pPr>
      <w:r>
        <w:rPr>
          <w:color w:val="000000"/>
        </w:rPr>
        <w:t>LGBTQ community activities</w:t>
      </w:r>
    </w:p>
    <w:p w14:paraId="178CE7EA" w14:textId="3EAB8C04" w:rsidR="00975302" w:rsidRDefault="00975302" w:rsidP="00251B3D">
      <w:pPr>
        <w:widowControl w:val="0"/>
        <w:numPr>
          <w:ilvl w:val="1"/>
          <w:numId w:val="89"/>
        </w:numPr>
        <w:pBdr>
          <w:top w:val="nil"/>
          <w:left w:val="nil"/>
          <w:bottom w:val="nil"/>
          <w:right w:val="nil"/>
          <w:between w:val="nil"/>
        </w:pBdr>
      </w:pPr>
      <w:r>
        <w:rPr>
          <w:color w:val="000000"/>
        </w:rPr>
        <w:t>Trade School scholarships</w:t>
      </w:r>
    </w:p>
    <w:p w14:paraId="13A9CB49" w14:textId="77777777" w:rsidR="00975302" w:rsidRDefault="00975302" w:rsidP="00251B3D">
      <w:pPr>
        <w:widowControl w:val="0"/>
        <w:numPr>
          <w:ilvl w:val="1"/>
          <w:numId w:val="89"/>
        </w:numPr>
        <w:pBdr>
          <w:top w:val="nil"/>
          <w:left w:val="nil"/>
          <w:bottom w:val="nil"/>
          <w:right w:val="nil"/>
          <w:between w:val="nil"/>
        </w:pBdr>
      </w:pPr>
      <w:r>
        <w:rPr>
          <w:color w:val="000000"/>
        </w:rPr>
        <w:t>Legislative Day in Tallahassee</w:t>
      </w:r>
    </w:p>
    <w:p w14:paraId="73E869BC" w14:textId="7E436D5A" w:rsidR="00975302" w:rsidRDefault="00324E27" w:rsidP="00251B3D">
      <w:pPr>
        <w:widowControl w:val="0"/>
        <w:numPr>
          <w:ilvl w:val="1"/>
          <w:numId w:val="89"/>
        </w:numPr>
        <w:pBdr>
          <w:top w:val="nil"/>
          <w:left w:val="nil"/>
          <w:bottom w:val="nil"/>
          <w:right w:val="nil"/>
          <w:between w:val="nil"/>
        </w:pBdr>
      </w:pPr>
      <w:r>
        <w:rPr>
          <w:noProof/>
        </w:rPr>
        <mc:AlternateContent>
          <mc:Choice Requires="wps">
            <w:drawing>
              <wp:anchor distT="0" distB="0" distL="114300" distR="114300" simplePos="0" relativeHeight="254098432" behindDoc="0" locked="0" layoutInCell="1" allowOverlap="1" wp14:anchorId="7BC6FFF1" wp14:editId="1C55B045">
                <wp:simplePos x="0" y="0"/>
                <wp:positionH relativeFrom="column">
                  <wp:posOffset>-524019</wp:posOffset>
                </wp:positionH>
                <wp:positionV relativeFrom="paragraph">
                  <wp:posOffset>158803</wp:posOffset>
                </wp:positionV>
                <wp:extent cx="534035" cy="1221740"/>
                <wp:effectExtent l="12700" t="0" r="24765" b="22860"/>
                <wp:wrapNone/>
                <wp:docPr id="790" name="Down Arrow 790"/>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72F590" w14:textId="77777777" w:rsidR="00324E27" w:rsidRPr="0052516C" w:rsidRDefault="00324E27"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6FFF1" id="Down Arrow 790" o:spid="_x0000_s1157" type="#_x0000_t67" style="position:absolute;left:0;text-align:left;margin-left:-41.25pt;margin-top:12.5pt;width:42.05pt;height:96.2pt;z-index:25409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" adj="16512" fillcolor="#ffc000" strokecolor="#c00000" strokeweight="1.25pt">
                <v:textbox>
                  <w:txbxContent>
                    <w:p w14:paraId="3D72F590" w14:textId="77777777" w:rsidR="00324E27" w:rsidRPr="0052516C" w:rsidRDefault="00324E27"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rPr>
        <w:t>Food and/or clothing donations</w:t>
      </w:r>
    </w:p>
    <w:p w14:paraId="362D56AC" w14:textId="77777777" w:rsidR="00975302" w:rsidRDefault="00975302" w:rsidP="00251B3D">
      <w:pPr>
        <w:widowControl w:val="0"/>
        <w:numPr>
          <w:ilvl w:val="1"/>
          <w:numId w:val="89"/>
        </w:numPr>
        <w:pBdr>
          <w:top w:val="nil"/>
          <w:left w:val="nil"/>
          <w:bottom w:val="nil"/>
          <w:right w:val="nil"/>
          <w:between w:val="nil"/>
        </w:pBdr>
      </w:pPr>
      <w:r>
        <w:rPr>
          <w:color w:val="000000"/>
        </w:rPr>
        <w:t>Community of Gratitude Emergency Food Center in Ocklawaha</w:t>
      </w:r>
    </w:p>
    <w:p w14:paraId="0462C441" w14:textId="77777777" w:rsidR="00975302" w:rsidRDefault="00975302" w:rsidP="00251B3D">
      <w:pPr>
        <w:widowControl w:val="0"/>
        <w:numPr>
          <w:ilvl w:val="1"/>
          <w:numId w:val="89"/>
        </w:numPr>
        <w:pBdr>
          <w:top w:val="nil"/>
          <w:left w:val="nil"/>
          <w:bottom w:val="nil"/>
          <w:right w:val="nil"/>
          <w:between w:val="nil"/>
        </w:pBdr>
      </w:pPr>
      <w:r>
        <w:rPr>
          <w:color w:val="000000"/>
        </w:rPr>
        <w:t>Interfaith Emergency in Ocala</w:t>
      </w:r>
    </w:p>
    <w:p w14:paraId="5C0F94D4" w14:textId="20434FAA" w:rsidR="00975302" w:rsidRDefault="00975302" w:rsidP="00251B3D">
      <w:pPr>
        <w:widowControl w:val="0"/>
        <w:numPr>
          <w:ilvl w:val="1"/>
          <w:numId w:val="89"/>
        </w:numPr>
        <w:pBdr>
          <w:top w:val="nil"/>
          <w:left w:val="nil"/>
          <w:bottom w:val="nil"/>
          <w:right w:val="nil"/>
          <w:between w:val="nil"/>
        </w:pBdr>
      </w:pPr>
      <w:r>
        <w:rPr>
          <w:color w:val="000000"/>
        </w:rPr>
        <w:t>Homeless/Needy Student Program with the Marion County Public Schools</w:t>
      </w:r>
    </w:p>
    <w:p w14:paraId="5CCD7117" w14:textId="77777777" w:rsidR="00975302" w:rsidRDefault="00975302" w:rsidP="00975302">
      <w:pPr>
        <w:widowControl w:val="0"/>
        <w:pBdr>
          <w:top w:val="nil"/>
          <w:left w:val="nil"/>
          <w:bottom w:val="nil"/>
          <w:right w:val="nil"/>
          <w:between w:val="nil"/>
        </w:pBdr>
        <w:ind w:left="115"/>
        <w:rPr>
          <w:color w:val="000000"/>
        </w:rPr>
      </w:pPr>
    </w:p>
    <w:p w14:paraId="507864A8" w14:textId="5ED227E0" w:rsidR="00975302" w:rsidRDefault="00975302" w:rsidP="00975302">
      <w:pPr>
        <w:widowControl w:val="0"/>
        <w:pBdr>
          <w:top w:val="nil"/>
          <w:left w:val="nil"/>
          <w:bottom w:val="nil"/>
          <w:right w:val="nil"/>
          <w:between w:val="nil"/>
        </w:pBdr>
        <w:ind w:left="115"/>
        <w:rPr>
          <w:b/>
          <w:color w:val="000000"/>
        </w:rPr>
      </w:pPr>
      <w:r>
        <w:rPr>
          <w:b/>
          <w:color w:val="000000"/>
        </w:rPr>
        <w:t>Revised May 2019</w:t>
      </w:r>
      <w:r w:rsidR="003122B6">
        <w:t xml:space="preserve">, </w:t>
      </w:r>
      <w:r w:rsidR="003122B6" w:rsidRPr="003122B6">
        <w:rPr>
          <w:color w:val="000000"/>
        </w:rPr>
        <w:t>2021</w:t>
      </w:r>
      <w:r w:rsidR="003122B6">
        <w:t xml:space="preserve">     </w:t>
      </w:r>
    </w:p>
    <w:p w14:paraId="35BA710D" w14:textId="77777777" w:rsidR="00975302" w:rsidRDefault="00975302" w:rsidP="00975302">
      <w:pPr>
        <w:widowControl w:val="0"/>
        <w:pBdr>
          <w:top w:val="nil"/>
          <w:left w:val="nil"/>
          <w:bottom w:val="nil"/>
          <w:right w:val="nil"/>
          <w:between w:val="nil"/>
        </w:pBdr>
        <w:ind w:left="115"/>
        <w:rPr>
          <w:b/>
          <w:color w:val="000000"/>
        </w:rPr>
      </w:pPr>
    </w:p>
    <w:p w14:paraId="4C8FC867" w14:textId="530703C8" w:rsidR="00975302" w:rsidRDefault="00975302" w:rsidP="00975302">
      <w:pPr>
        <w:widowControl w:val="0"/>
        <w:pBdr>
          <w:top w:val="nil"/>
          <w:left w:val="nil"/>
          <w:bottom w:val="nil"/>
          <w:right w:val="nil"/>
          <w:between w:val="nil"/>
        </w:pBdr>
        <w:ind w:left="115"/>
        <w:rPr>
          <w:b/>
          <w:color w:val="000000"/>
        </w:rPr>
      </w:pPr>
    </w:p>
    <w:p w14:paraId="4307F89A" w14:textId="38AFB89D" w:rsidR="00FE10DF" w:rsidRDefault="00FE10DF">
      <w:pPr>
        <w:spacing w:after="200" w:line="288" w:lineRule="auto"/>
        <w:rPr>
          <w:b/>
          <w:color w:val="000000"/>
        </w:rPr>
      </w:pPr>
      <w:r>
        <w:rPr>
          <w:b/>
          <w:color w:val="000000"/>
        </w:rPr>
        <w:br w:type="page"/>
      </w:r>
    </w:p>
    <w:p w14:paraId="5BB8987E" w14:textId="58604F32" w:rsidR="00975302" w:rsidRDefault="00975302" w:rsidP="00975302">
      <w:pPr>
        <w:rPr>
          <w:b/>
          <w:color w:val="000000"/>
        </w:rPr>
      </w:pPr>
      <w:bookmarkStart w:id="576" w:name="p62"/>
      <w:bookmarkEnd w:id="576"/>
    </w:p>
    <w:p w14:paraId="5CA44675" w14:textId="6138B70C" w:rsidR="00BA18E2" w:rsidRDefault="00975302" w:rsidP="00BA18E2">
      <w:pPr>
        <w:keepNext/>
        <w:pBdr>
          <w:top w:val="nil"/>
          <w:left w:val="nil"/>
          <w:bottom w:val="nil"/>
          <w:right w:val="nil"/>
          <w:between w:val="nil"/>
        </w:pBdr>
        <w:spacing w:before="240" w:after="60"/>
        <w:rPr>
          <w:color w:val="0B0C3A"/>
        </w:rPr>
      </w:pPr>
      <w:r>
        <w:rPr>
          <w:b/>
          <w:i/>
          <w:color w:val="000000"/>
        </w:rPr>
        <w:t>Fifth Sunday</w:t>
      </w:r>
    </w:p>
    <w:p w14:paraId="7921F035" w14:textId="252FD3B7" w:rsidR="00975302" w:rsidRPr="00BA18E2" w:rsidRDefault="00975302" w:rsidP="00251B3D">
      <w:pPr>
        <w:widowControl w:val="0"/>
        <w:numPr>
          <w:ilvl w:val="0"/>
          <w:numId w:val="91"/>
        </w:numPr>
        <w:pBdr>
          <w:top w:val="nil"/>
          <w:left w:val="nil"/>
          <w:bottom w:val="nil"/>
          <w:right w:val="nil"/>
          <w:between w:val="nil"/>
        </w:pBdr>
        <w:rPr>
          <w:color w:val="0B0C3A"/>
        </w:rPr>
      </w:pPr>
      <w:r w:rsidRPr="00BA18E2">
        <w:rPr>
          <w:color w:val="0B0C3A"/>
        </w:rPr>
        <w:t>The Social Justice Team shall select by consensus a worthy charitable cause to receive the cash and designated checks from the Fifth Sunday offering.  All undesignated checks shall be treated as a regular offering.</w:t>
      </w:r>
    </w:p>
    <w:p w14:paraId="26091C10" w14:textId="77777777" w:rsidR="00975302" w:rsidRDefault="00975302" w:rsidP="00975302">
      <w:pPr>
        <w:widowControl w:val="0"/>
        <w:pBdr>
          <w:top w:val="nil"/>
          <w:left w:val="nil"/>
          <w:bottom w:val="nil"/>
          <w:right w:val="nil"/>
          <w:between w:val="nil"/>
        </w:pBdr>
        <w:ind w:left="115"/>
        <w:rPr>
          <w:color w:val="000000"/>
        </w:rPr>
      </w:pPr>
    </w:p>
    <w:p w14:paraId="46866090" w14:textId="10077E9A" w:rsidR="00975302" w:rsidRDefault="00975302" w:rsidP="00251B3D">
      <w:pPr>
        <w:widowControl w:val="0"/>
        <w:numPr>
          <w:ilvl w:val="0"/>
          <w:numId w:val="91"/>
        </w:numPr>
        <w:pBdr>
          <w:top w:val="nil"/>
          <w:left w:val="nil"/>
          <w:bottom w:val="nil"/>
          <w:right w:val="nil"/>
          <w:between w:val="nil"/>
        </w:pBdr>
        <w:rPr>
          <w:color w:val="0B0C3A"/>
        </w:rPr>
      </w:pPr>
      <w:r>
        <w:rPr>
          <w:color w:val="0B0C3A"/>
        </w:rPr>
        <w:t xml:space="preserve">A written announcement shall be included in the </w:t>
      </w:r>
      <w:r>
        <w:rPr>
          <w:color w:val="000000"/>
        </w:rPr>
        <w:t>Time</w:t>
      </w:r>
      <w:r w:rsidR="00B0261E">
        <w:rPr>
          <w:color w:val="000000"/>
        </w:rPr>
        <w:t>t</w:t>
      </w:r>
      <w:r>
        <w:rPr>
          <w:color w:val="000000"/>
        </w:rPr>
        <w:t>able</w:t>
      </w:r>
      <w:r>
        <w:rPr>
          <w:color w:val="0B0C3A"/>
        </w:rPr>
        <w:t xml:space="preserve"> </w:t>
      </w:r>
      <w:proofErr w:type="gramStart"/>
      <w:r>
        <w:rPr>
          <w:color w:val="0B0C3A"/>
        </w:rPr>
        <w:t>to shall</w:t>
      </w:r>
      <w:proofErr w:type="gramEnd"/>
      <w:r>
        <w:rPr>
          <w:color w:val="0B0C3A"/>
        </w:rPr>
        <w:t xml:space="preserve"> inform congregation members and friends that all cash and designated checks collected on the Fifth Sunday will be donated to the selected </w:t>
      </w:r>
      <w:r>
        <w:rPr>
          <w:color w:val="000000"/>
        </w:rPr>
        <w:t>c</w:t>
      </w:r>
      <w:r>
        <w:rPr>
          <w:color w:val="0B0C3A"/>
        </w:rPr>
        <w:t xml:space="preserve">harity. The content of this notice shall be the responsibility of the </w:t>
      </w:r>
      <w:r>
        <w:rPr>
          <w:color w:val="000000"/>
        </w:rPr>
        <w:t>Social J</w:t>
      </w:r>
      <w:r>
        <w:rPr>
          <w:color w:val="0B0C3A"/>
        </w:rPr>
        <w:t xml:space="preserve">ustice </w:t>
      </w:r>
      <w:r>
        <w:rPr>
          <w:color w:val="000000"/>
        </w:rPr>
        <w:t>Team leader</w:t>
      </w:r>
      <w:r>
        <w:rPr>
          <w:color w:val="0B0C3A"/>
        </w:rPr>
        <w:t>. A brief description of the selected charity shall be included.</w:t>
      </w:r>
    </w:p>
    <w:p w14:paraId="2C334A7B" w14:textId="77777777" w:rsidR="00975302" w:rsidRDefault="00975302" w:rsidP="00975302">
      <w:pPr>
        <w:widowControl w:val="0"/>
        <w:pBdr>
          <w:top w:val="nil"/>
          <w:left w:val="nil"/>
          <w:bottom w:val="nil"/>
          <w:right w:val="nil"/>
          <w:between w:val="nil"/>
        </w:pBdr>
        <w:ind w:left="115"/>
        <w:rPr>
          <w:color w:val="000000"/>
        </w:rPr>
      </w:pPr>
    </w:p>
    <w:p w14:paraId="46BD262D" w14:textId="2A7112A9" w:rsidR="00975302" w:rsidRDefault="00975302" w:rsidP="00251B3D">
      <w:pPr>
        <w:widowControl w:val="0"/>
        <w:numPr>
          <w:ilvl w:val="0"/>
          <w:numId w:val="91"/>
        </w:numPr>
        <w:pBdr>
          <w:top w:val="nil"/>
          <w:left w:val="nil"/>
          <w:bottom w:val="nil"/>
          <w:right w:val="nil"/>
          <w:between w:val="nil"/>
        </w:pBdr>
        <w:rPr>
          <w:color w:val="000000"/>
        </w:rPr>
      </w:pPr>
      <w:r>
        <w:rPr>
          <w:color w:val="0B0C3A"/>
        </w:rPr>
        <w:t xml:space="preserve">The service leader shall make an announcement before the Fifth Sunday collection, which shall include the information which had been included in the </w:t>
      </w:r>
      <w:r>
        <w:rPr>
          <w:color w:val="000000"/>
        </w:rPr>
        <w:t>Time</w:t>
      </w:r>
      <w:r w:rsidR="00B0261E">
        <w:rPr>
          <w:color w:val="000000"/>
        </w:rPr>
        <w:t>t</w:t>
      </w:r>
      <w:r>
        <w:rPr>
          <w:color w:val="000000"/>
        </w:rPr>
        <w:t>able.</w:t>
      </w:r>
    </w:p>
    <w:p w14:paraId="616E6FDA" w14:textId="77777777" w:rsidR="00975302" w:rsidRDefault="00975302" w:rsidP="00975302">
      <w:pPr>
        <w:widowControl w:val="0"/>
        <w:pBdr>
          <w:top w:val="nil"/>
          <w:left w:val="nil"/>
          <w:bottom w:val="nil"/>
          <w:right w:val="nil"/>
          <w:between w:val="nil"/>
        </w:pBdr>
        <w:ind w:left="115"/>
        <w:rPr>
          <w:color w:val="000000"/>
        </w:rPr>
      </w:pPr>
    </w:p>
    <w:p w14:paraId="64C5E06D" w14:textId="54B1735B" w:rsidR="00975302" w:rsidRPr="003B7DAB" w:rsidRDefault="00975302" w:rsidP="00251B3D">
      <w:pPr>
        <w:widowControl w:val="0"/>
        <w:numPr>
          <w:ilvl w:val="0"/>
          <w:numId w:val="91"/>
        </w:numPr>
        <w:pBdr>
          <w:top w:val="nil"/>
          <w:left w:val="nil"/>
          <w:bottom w:val="nil"/>
          <w:right w:val="nil"/>
          <w:between w:val="nil"/>
        </w:pBdr>
        <w:rPr>
          <w:color w:val="0B0C3A"/>
        </w:rPr>
      </w:pPr>
      <w:r>
        <w:rPr>
          <w:color w:val="0B0C3A"/>
        </w:rPr>
        <w:t>All announcements should emphasize that the selected organization will receive “all cash collected as well as checks with a notation that it is to be credited to 5</w:t>
      </w:r>
      <w:r>
        <w:rPr>
          <w:color w:val="0B0C3A"/>
          <w:vertAlign w:val="superscript"/>
        </w:rPr>
        <w:t>th</w:t>
      </w:r>
      <w:r>
        <w:rPr>
          <w:color w:val="0B0C3A"/>
        </w:rPr>
        <w:t xml:space="preserve"> Sunday or the name of the organization.”</w:t>
      </w:r>
    </w:p>
    <w:p w14:paraId="163F9476" w14:textId="23F1FC7E" w:rsidR="00975302" w:rsidRDefault="00975302" w:rsidP="00975302">
      <w:pPr>
        <w:widowControl w:val="0"/>
        <w:pBdr>
          <w:top w:val="nil"/>
          <w:left w:val="nil"/>
          <w:bottom w:val="nil"/>
          <w:right w:val="nil"/>
          <w:between w:val="nil"/>
        </w:pBdr>
        <w:ind w:left="115"/>
        <w:rPr>
          <w:color w:val="000000"/>
        </w:rPr>
      </w:pPr>
    </w:p>
    <w:p w14:paraId="202F24B2" w14:textId="3F50A6C6" w:rsidR="00975302" w:rsidRDefault="00975302" w:rsidP="00975302">
      <w:pPr>
        <w:widowControl w:val="0"/>
        <w:pBdr>
          <w:top w:val="nil"/>
          <w:left w:val="nil"/>
          <w:bottom w:val="nil"/>
          <w:right w:val="nil"/>
          <w:between w:val="nil"/>
        </w:pBdr>
        <w:ind w:left="115"/>
        <w:rPr>
          <w:color w:val="000000"/>
        </w:rPr>
      </w:pPr>
      <w:r>
        <w:rPr>
          <w:color w:val="000000"/>
        </w:rPr>
        <w:t>Rev: 2018</w:t>
      </w:r>
      <w:r w:rsidR="003122B6">
        <w:t xml:space="preserve">, </w:t>
      </w:r>
      <w:r w:rsidR="003122B6" w:rsidRPr="003122B6">
        <w:rPr>
          <w:color w:val="000000"/>
        </w:rPr>
        <w:t>2021</w:t>
      </w:r>
      <w:r w:rsidR="003122B6">
        <w:t xml:space="preserve">     </w:t>
      </w:r>
    </w:p>
    <w:p w14:paraId="4B9F927C" w14:textId="77777777" w:rsidR="00975302" w:rsidRDefault="00975302" w:rsidP="00975302">
      <w:pPr>
        <w:widowControl w:val="0"/>
        <w:pBdr>
          <w:top w:val="nil"/>
          <w:left w:val="nil"/>
          <w:bottom w:val="nil"/>
          <w:right w:val="nil"/>
          <w:between w:val="nil"/>
        </w:pBdr>
        <w:ind w:left="115"/>
        <w:rPr>
          <w:color w:val="000000"/>
        </w:rPr>
      </w:pPr>
    </w:p>
    <w:p w14:paraId="43C38660" w14:textId="77777777" w:rsidR="00975302" w:rsidRDefault="00975302" w:rsidP="00975302">
      <w:pPr>
        <w:widowControl w:val="0"/>
        <w:pBdr>
          <w:top w:val="nil"/>
          <w:left w:val="nil"/>
          <w:bottom w:val="nil"/>
          <w:right w:val="nil"/>
          <w:between w:val="nil"/>
        </w:pBdr>
        <w:ind w:left="115"/>
        <w:rPr>
          <w:color w:val="000000"/>
        </w:rPr>
      </w:pPr>
    </w:p>
    <w:p w14:paraId="3F06D6DC" w14:textId="77777777" w:rsidR="00975302" w:rsidRDefault="00975302" w:rsidP="00975302">
      <w:pPr>
        <w:widowControl w:val="0"/>
        <w:pBdr>
          <w:top w:val="nil"/>
          <w:left w:val="nil"/>
          <w:bottom w:val="nil"/>
          <w:right w:val="nil"/>
          <w:between w:val="nil"/>
        </w:pBdr>
        <w:ind w:left="115"/>
        <w:rPr>
          <w:color w:val="000000"/>
        </w:rPr>
      </w:pPr>
    </w:p>
    <w:p w14:paraId="046D826D" w14:textId="77777777" w:rsidR="00975302" w:rsidRDefault="00975302" w:rsidP="00975302">
      <w:pPr>
        <w:widowControl w:val="0"/>
        <w:pBdr>
          <w:top w:val="nil"/>
          <w:left w:val="nil"/>
          <w:bottom w:val="nil"/>
          <w:right w:val="nil"/>
          <w:between w:val="nil"/>
        </w:pBdr>
        <w:ind w:left="115"/>
        <w:rPr>
          <w:color w:val="000000"/>
        </w:rPr>
      </w:pPr>
    </w:p>
    <w:p w14:paraId="78315487" w14:textId="77777777" w:rsidR="00975302" w:rsidRDefault="00975302" w:rsidP="00975302">
      <w:pPr>
        <w:widowControl w:val="0"/>
        <w:pBdr>
          <w:top w:val="nil"/>
          <w:left w:val="nil"/>
          <w:bottom w:val="nil"/>
          <w:right w:val="nil"/>
          <w:between w:val="nil"/>
        </w:pBdr>
        <w:ind w:left="115"/>
        <w:rPr>
          <w:color w:val="000000"/>
        </w:rPr>
      </w:pPr>
    </w:p>
    <w:p w14:paraId="17D830F5" w14:textId="77777777" w:rsidR="00975302" w:rsidRDefault="00975302" w:rsidP="00324E27">
      <w:pPr>
        <w:widowControl w:val="0"/>
        <w:pBdr>
          <w:top w:val="nil"/>
          <w:left w:val="nil"/>
          <w:bottom w:val="nil"/>
          <w:right w:val="nil"/>
          <w:between w:val="nil"/>
        </w:pBdr>
        <w:rPr>
          <w:color w:val="000000"/>
        </w:rPr>
      </w:pPr>
    </w:p>
    <w:p w14:paraId="5BDAE292" w14:textId="77777777" w:rsidR="00975302" w:rsidRDefault="00975302" w:rsidP="00975302">
      <w:pPr>
        <w:widowControl w:val="0"/>
        <w:pBdr>
          <w:top w:val="nil"/>
          <w:left w:val="nil"/>
          <w:bottom w:val="nil"/>
          <w:right w:val="nil"/>
          <w:between w:val="nil"/>
        </w:pBdr>
        <w:ind w:left="115"/>
        <w:rPr>
          <w:color w:val="000000"/>
        </w:rPr>
      </w:pPr>
    </w:p>
    <w:p w14:paraId="7732E463" w14:textId="77777777" w:rsidR="00975302" w:rsidRDefault="00975302" w:rsidP="00975302">
      <w:pPr>
        <w:widowControl w:val="0"/>
        <w:pBdr>
          <w:top w:val="nil"/>
          <w:left w:val="nil"/>
          <w:bottom w:val="nil"/>
          <w:right w:val="nil"/>
          <w:between w:val="nil"/>
        </w:pBdr>
        <w:ind w:left="115"/>
        <w:rPr>
          <w:color w:val="000000"/>
        </w:rPr>
      </w:pPr>
    </w:p>
    <w:p w14:paraId="767092A3" w14:textId="5B395856" w:rsidR="00975302" w:rsidRDefault="00AD61ED" w:rsidP="00975302">
      <w:pPr>
        <w:widowControl w:val="0"/>
        <w:pBdr>
          <w:top w:val="nil"/>
          <w:left w:val="nil"/>
          <w:bottom w:val="nil"/>
          <w:right w:val="nil"/>
          <w:between w:val="nil"/>
        </w:pBdr>
        <w:ind w:left="115"/>
        <w:rPr>
          <w:color w:val="000000"/>
        </w:rPr>
      </w:pPr>
      <w:r>
        <w:rPr>
          <w:noProof/>
          <w:color w:val="000000"/>
        </w:rPr>
        <mc:AlternateContent>
          <mc:Choice Requires="wps">
            <w:drawing>
              <wp:anchor distT="0" distB="0" distL="114300" distR="114300" simplePos="0" relativeHeight="253589504" behindDoc="0" locked="0" layoutInCell="1" allowOverlap="1" wp14:anchorId="41FEBCA6" wp14:editId="720EA2F6">
                <wp:simplePos x="0" y="0"/>
                <wp:positionH relativeFrom="column">
                  <wp:posOffset>-404629</wp:posOffset>
                </wp:positionH>
                <wp:positionV relativeFrom="paragraph">
                  <wp:posOffset>112412</wp:posOffset>
                </wp:positionV>
                <wp:extent cx="499745" cy="1183005"/>
                <wp:effectExtent l="12700" t="12700" r="20955" b="10795"/>
                <wp:wrapNone/>
                <wp:docPr id="1134" name="Up Arrow 1134">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6CF5695" w14:textId="77777777" w:rsidR="00AD61ED" w:rsidRPr="00260E8E" w:rsidRDefault="00AD61ED"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EBCA6" id="Up Arrow 1134" o:spid="_x0000_s1158" type="#_x0000_t68" href="#toc1" style="position:absolute;left:0;text-align:left;margin-left:-31.85pt;margin-top:8.85pt;width:39.35pt;height:93.15pt;z-index:2535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06CF5695" w14:textId="77777777" w:rsidR="00AD61ED" w:rsidRPr="00260E8E" w:rsidRDefault="00AD61ED"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57B66DFA" w14:textId="77777777" w:rsidR="00975302" w:rsidRDefault="00975302" w:rsidP="00975302">
      <w:pPr>
        <w:widowControl w:val="0"/>
        <w:pBdr>
          <w:top w:val="nil"/>
          <w:left w:val="nil"/>
          <w:bottom w:val="nil"/>
          <w:right w:val="nil"/>
          <w:between w:val="nil"/>
        </w:pBdr>
        <w:ind w:left="115"/>
        <w:rPr>
          <w:color w:val="000000"/>
        </w:rPr>
      </w:pPr>
    </w:p>
    <w:p w14:paraId="0CA5E5EB" w14:textId="77777777" w:rsidR="00975302" w:rsidRDefault="00975302" w:rsidP="00975302">
      <w:pPr>
        <w:widowControl w:val="0"/>
        <w:pBdr>
          <w:top w:val="nil"/>
          <w:left w:val="nil"/>
          <w:bottom w:val="nil"/>
          <w:right w:val="nil"/>
          <w:between w:val="nil"/>
        </w:pBdr>
        <w:ind w:left="115"/>
        <w:rPr>
          <w:color w:val="000000"/>
        </w:rPr>
      </w:pPr>
    </w:p>
    <w:p w14:paraId="53721088" w14:textId="77777777" w:rsidR="00975302" w:rsidRDefault="00975302" w:rsidP="00975302">
      <w:pPr>
        <w:widowControl w:val="0"/>
        <w:pBdr>
          <w:top w:val="nil"/>
          <w:left w:val="nil"/>
          <w:bottom w:val="nil"/>
          <w:right w:val="nil"/>
          <w:between w:val="nil"/>
        </w:pBdr>
        <w:ind w:left="115"/>
        <w:rPr>
          <w:color w:val="000000"/>
        </w:rPr>
      </w:pPr>
    </w:p>
    <w:p w14:paraId="59F11908" w14:textId="77777777" w:rsidR="00975302" w:rsidRDefault="00975302" w:rsidP="00975302">
      <w:pPr>
        <w:widowControl w:val="0"/>
        <w:pBdr>
          <w:top w:val="nil"/>
          <w:left w:val="nil"/>
          <w:bottom w:val="nil"/>
          <w:right w:val="nil"/>
          <w:between w:val="nil"/>
        </w:pBdr>
        <w:tabs>
          <w:tab w:val="left" w:pos="2543"/>
        </w:tabs>
        <w:ind w:left="115"/>
        <w:rPr>
          <w:color w:val="000000"/>
        </w:rPr>
      </w:pPr>
      <w:r>
        <w:rPr>
          <w:color w:val="000000"/>
        </w:rPr>
        <w:tab/>
      </w:r>
    </w:p>
    <w:p w14:paraId="115A29C4" w14:textId="77777777" w:rsidR="00975302" w:rsidRDefault="00975302" w:rsidP="00975302">
      <w:pPr>
        <w:widowControl w:val="0"/>
        <w:pBdr>
          <w:top w:val="nil"/>
          <w:left w:val="nil"/>
          <w:bottom w:val="nil"/>
          <w:right w:val="nil"/>
          <w:between w:val="nil"/>
        </w:pBdr>
        <w:ind w:left="115"/>
        <w:rPr>
          <w:color w:val="000000"/>
        </w:rPr>
      </w:pPr>
    </w:p>
    <w:p w14:paraId="4B010038" w14:textId="78D7741E" w:rsidR="00975302" w:rsidRDefault="00975302" w:rsidP="00975302">
      <w:pPr>
        <w:widowControl w:val="0"/>
        <w:pBdr>
          <w:top w:val="nil"/>
          <w:left w:val="nil"/>
          <w:bottom w:val="nil"/>
          <w:right w:val="nil"/>
          <w:between w:val="nil"/>
        </w:pBdr>
        <w:ind w:left="115"/>
        <w:rPr>
          <w:color w:val="000000"/>
        </w:rPr>
      </w:pPr>
    </w:p>
    <w:p w14:paraId="00725125" w14:textId="77777777" w:rsidR="00975302" w:rsidRDefault="00975302" w:rsidP="00975302"/>
    <w:p w14:paraId="3C9FA207" w14:textId="0D7A5C3E" w:rsidR="00975302" w:rsidRDefault="00AD61ED" w:rsidP="00975302">
      <w:r>
        <w:rPr>
          <w:noProof/>
        </w:rPr>
        <mc:AlternateContent>
          <mc:Choice Requires="wps">
            <w:drawing>
              <wp:anchor distT="0" distB="0" distL="114300" distR="114300" simplePos="0" relativeHeight="253591552" behindDoc="0" locked="0" layoutInCell="1" allowOverlap="1" wp14:anchorId="00619EF7" wp14:editId="1A8B6F1B">
                <wp:simplePos x="0" y="0"/>
                <wp:positionH relativeFrom="column">
                  <wp:posOffset>-443127</wp:posOffset>
                </wp:positionH>
                <wp:positionV relativeFrom="paragraph">
                  <wp:posOffset>109838</wp:posOffset>
                </wp:positionV>
                <wp:extent cx="534035" cy="1221740"/>
                <wp:effectExtent l="12700" t="0" r="24765" b="22860"/>
                <wp:wrapNone/>
                <wp:docPr id="1135" name="Down Arrow 1135"/>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B29FE6" w14:textId="77777777" w:rsidR="00AD61ED" w:rsidRPr="0052516C" w:rsidRDefault="00AD61ED"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19EF7" id="Down Arrow 1135" o:spid="_x0000_s1159" type="#_x0000_t67" style="position:absolute;margin-left:-34.9pt;margin-top:8.65pt;width:42.05pt;height:96.2pt;z-index:2535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" adj="16512" fillcolor="#ffc000" strokecolor="#c00000" strokeweight="1.25pt">
                <v:textbox>
                  <w:txbxContent>
                    <w:p w14:paraId="5BB29FE6" w14:textId="77777777" w:rsidR="00AD61ED" w:rsidRPr="0052516C" w:rsidRDefault="00AD61ED"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5317B91D" w14:textId="157038C8" w:rsidR="00975302" w:rsidRDefault="00975302" w:rsidP="00975302"/>
    <w:p w14:paraId="38F6BC09" w14:textId="2BABA9A6" w:rsidR="00FE10DF" w:rsidRPr="003B7DAB" w:rsidRDefault="00FE10DF" w:rsidP="007321A6">
      <w:pPr>
        <w:spacing w:after="200" w:line="288" w:lineRule="auto"/>
      </w:pPr>
      <w:r>
        <w:br w:type="page"/>
      </w:r>
      <w:bookmarkStart w:id="577" w:name="p63"/>
      <w:bookmarkEnd w:id="577"/>
    </w:p>
    <w:p w14:paraId="50257948" w14:textId="2AB6E928" w:rsidR="00975302" w:rsidRPr="003A6A0E" w:rsidRDefault="00975302" w:rsidP="00975302">
      <w:pPr>
        <w:pStyle w:val="Heading1"/>
      </w:pPr>
      <w:bookmarkStart w:id="578" w:name="_Toc85872926"/>
      <w:bookmarkStart w:id="579" w:name="_Toc85893121"/>
      <w:bookmarkStart w:id="580" w:name="_Toc85895406"/>
      <w:bookmarkStart w:id="581" w:name="_Toc85895568"/>
      <w:bookmarkStart w:id="582" w:name="_Toc85895961"/>
      <w:bookmarkStart w:id="583" w:name="_Toc86225824"/>
      <w:bookmarkStart w:id="584" w:name="_Toc86348154"/>
      <w:bookmarkStart w:id="585" w:name="_Toc86348873"/>
      <w:bookmarkStart w:id="586" w:name="_Toc98593887"/>
      <w:r w:rsidRPr="003A6A0E">
        <w:lastRenderedPageBreak/>
        <w:t>STEWARDSHIP TEAM</w:t>
      </w:r>
      <w:bookmarkEnd w:id="578"/>
      <w:bookmarkEnd w:id="579"/>
      <w:bookmarkEnd w:id="580"/>
      <w:bookmarkEnd w:id="581"/>
      <w:bookmarkEnd w:id="582"/>
      <w:bookmarkEnd w:id="583"/>
      <w:bookmarkEnd w:id="584"/>
      <w:bookmarkEnd w:id="585"/>
      <w:bookmarkEnd w:id="586"/>
    </w:p>
    <w:p w14:paraId="48AAA0A3" w14:textId="54BF7D23" w:rsidR="00975302" w:rsidRPr="00035929" w:rsidRDefault="00975302" w:rsidP="00975302">
      <w:pPr>
        <w:pStyle w:val="Heading2"/>
        <w:rPr>
          <w:rStyle w:val="BookTitle"/>
          <w:b/>
          <w:bCs/>
          <w:i w:val="0"/>
          <w:iCs w:val="0"/>
          <w:smallCaps w:val="0"/>
          <w:u w:val="none"/>
        </w:rPr>
      </w:pPr>
      <w:bookmarkStart w:id="587" w:name="_Toc85872927"/>
      <w:bookmarkStart w:id="588" w:name="_Toc85893122"/>
      <w:bookmarkStart w:id="589" w:name="_Toc85895407"/>
      <w:bookmarkStart w:id="590" w:name="_Toc85895569"/>
      <w:bookmarkStart w:id="591" w:name="_Toc85895962"/>
      <w:bookmarkStart w:id="592" w:name="_Toc86225825"/>
      <w:bookmarkStart w:id="593" w:name="_Toc86348155"/>
      <w:bookmarkStart w:id="594" w:name="_Toc86348874"/>
      <w:bookmarkStart w:id="595" w:name="_Toc98593888"/>
      <w:r w:rsidRPr="00035929">
        <w:rPr>
          <w:rStyle w:val="BookTitle"/>
          <w:b/>
          <w:bCs/>
          <w:i w:val="0"/>
          <w:iCs w:val="0"/>
          <w:smallCaps w:val="0"/>
          <w:u w:val="none"/>
        </w:rPr>
        <w:t>Stewardship Team Charter</w:t>
      </w:r>
      <w:bookmarkEnd w:id="587"/>
      <w:bookmarkEnd w:id="588"/>
      <w:bookmarkEnd w:id="589"/>
      <w:bookmarkEnd w:id="590"/>
      <w:bookmarkEnd w:id="591"/>
      <w:bookmarkEnd w:id="592"/>
      <w:bookmarkEnd w:id="593"/>
      <w:bookmarkEnd w:id="594"/>
      <w:bookmarkEnd w:id="595"/>
    </w:p>
    <w:p w14:paraId="54E1731E" w14:textId="77777777" w:rsidR="00975302" w:rsidRDefault="00975302" w:rsidP="00975302">
      <w:pPr>
        <w:widowControl w:val="0"/>
        <w:pBdr>
          <w:top w:val="nil"/>
          <w:left w:val="nil"/>
          <w:bottom w:val="nil"/>
          <w:right w:val="nil"/>
          <w:between w:val="nil"/>
        </w:pBdr>
        <w:ind w:left="115"/>
        <w:rPr>
          <w:b/>
          <w:color w:val="000000"/>
        </w:rPr>
      </w:pPr>
    </w:p>
    <w:p w14:paraId="680A20EF" w14:textId="77777777" w:rsidR="00975302" w:rsidRDefault="00975302" w:rsidP="00975302">
      <w:pPr>
        <w:widowControl w:val="0"/>
        <w:pBdr>
          <w:top w:val="nil"/>
          <w:left w:val="nil"/>
          <w:bottom w:val="nil"/>
          <w:right w:val="nil"/>
          <w:between w:val="nil"/>
        </w:pBdr>
        <w:ind w:left="115"/>
        <w:rPr>
          <w:color w:val="000000"/>
        </w:rPr>
      </w:pPr>
      <w:r>
        <w:rPr>
          <w:b/>
          <w:color w:val="000000"/>
        </w:rPr>
        <w:t>Purpose:</w:t>
      </w:r>
      <w:r>
        <w:rPr>
          <w:color w:val="000000"/>
        </w:rPr>
        <w:t xml:space="preserve"> </w:t>
      </w:r>
    </w:p>
    <w:p w14:paraId="679E6543" w14:textId="77777777" w:rsidR="00975302" w:rsidRDefault="00975302" w:rsidP="00251B3D">
      <w:pPr>
        <w:widowControl w:val="0"/>
        <w:numPr>
          <w:ilvl w:val="0"/>
          <w:numId w:val="92"/>
        </w:numPr>
        <w:pBdr>
          <w:top w:val="nil"/>
          <w:left w:val="nil"/>
          <w:bottom w:val="nil"/>
          <w:right w:val="nil"/>
          <w:between w:val="nil"/>
        </w:pBdr>
      </w:pPr>
      <w:r>
        <w:rPr>
          <w:color w:val="000000"/>
        </w:rPr>
        <w:t xml:space="preserve">Create an organizational culture and climate that promotes commitment, service and generosity within the congregation and community.  </w:t>
      </w:r>
    </w:p>
    <w:p w14:paraId="429F9F85" w14:textId="77777777" w:rsidR="00975302" w:rsidRDefault="00975302" w:rsidP="00251B3D">
      <w:pPr>
        <w:widowControl w:val="0"/>
        <w:numPr>
          <w:ilvl w:val="0"/>
          <w:numId w:val="92"/>
        </w:numPr>
        <w:pBdr>
          <w:top w:val="nil"/>
          <w:left w:val="nil"/>
          <w:bottom w:val="nil"/>
          <w:right w:val="nil"/>
          <w:between w:val="nil"/>
        </w:pBdr>
      </w:pPr>
      <w:r>
        <w:rPr>
          <w:color w:val="000000"/>
        </w:rPr>
        <w:t>Promote Tri-UU as an organization worthy of full support</w:t>
      </w:r>
    </w:p>
    <w:p w14:paraId="00B7858A" w14:textId="77777777" w:rsidR="00975302" w:rsidRDefault="00975302" w:rsidP="00251B3D">
      <w:pPr>
        <w:widowControl w:val="0"/>
        <w:numPr>
          <w:ilvl w:val="0"/>
          <w:numId w:val="92"/>
        </w:numPr>
        <w:pBdr>
          <w:top w:val="nil"/>
          <w:left w:val="nil"/>
          <w:bottom w:val="nil"/>
          <w:right w:val="nil"/>
          <w:between w:val="nil"/>
        </w:pBdr>
      </w:pPr>
      <w:r>
        <w:rPr>
          <w:color w:val="000000"/>
        </w:rPr>
        <w:t>Establish a stewardship program that advances yearlong, open discussions with references to resourcing our mission and values</w:t>
      </w:r>
    </w:p>
    <w:p w14:paraId="1B8AB8E8" w14:textId="77777777" w:rsidR="00975302" w:rsidRDefault="00975302" w:rsidP="00251B3D">
      <w:pPr>
        <w:widowControl w:val="0"/>
        <w:numPr>
          <w:ilvl w:val="0"/>
          <w:numId w:val="92"/>
        </w:numPr>
        <w:pBdr>
          <w:top w:val="nil"/>
          <w:left w:val="nil"/>
          <w:bottom w:val="nil"/>
          <w:right w:val="nil"/>
          <w:between w:val="nil"/>
        </w:pBdr>
      </w:pPr>
      <w:r>
        <w:rPr>
          <w:color w:val="000000"/>
        </w:rPr>
        <w:t>Permeate through all Tri-UU, both functions &amp; teams, key messages about ownership of and engagement in Tri-UU</w:t>
      </w:r>
    </w:p>
    <w:p w14:paraId="33E4517C" w14:textId="04C8343B" w:rsidR="00975302" w:rsidRDefault="00975302" w:rsidP="00251B3D">
      <w:pPr>
        <w:widowControl w:val="0"/>
        <w:numPr>
          <w:ilvl w:val="0"/>
          <w:numId w:val="92"/>
        </w:numPr>
        <w:pBdr>
          <w:top w:val="nil"/>
          <w:left w:val="nil"/>
          <w:bottom w:val="nil"/>
          <w:right w:val="nil"/>
          <w:between w:val="nil"/>
        </w:pBdr>
      </w:pPr>
      <w:r>
        <w:rPr>
          <w:color w:val="000000"/>
        </w:rPr>
        <w:t>Implement stewardship education, including discussion about giving time, talent</w:t>
      </w:r>
      <w:r w:rsidR="00B0261E">
        <w:rPr>
          <w:color w:val="000000"/>
        </w:rPr>
        <w:t xml:space="preserve">, </w:t>
      </w:r>
      <w:r>
        <w:rPr>
          <w:color w:val="000000"/>
        </w:rPr>
        <w:t>and treasure</w:t>
      </w:r>
    </w:p>
    <w:p w14:paraId="5916BFAD" w14:textId="77777777" w:rsidR="00975302" w:rsidRDefault="00975302" w:rsidP="00251B3D">
      <w:pPr>
        <w:widowControl w:val="0"/>
        <w:numPr>
          <w:ilvl w:val="0"/>
          <w:numId w:val="92"/>
        </w:numPr>
        <w:pBdr>
          <w:top w:val="nil"/>
          <w:left w:val="nil"/>
          <w:bottom w:val="nil"/>
          <w:right w:val="nil"/>
          <w:between w:val="nil"/>
        </w:pBdr>
      </w:pPr>
      <w:bookmarkStart w:id="596" w:name="_1idq7dh" w:colFirst="0" w:colLast="0"/>
      <w:bookmarkEnd w:id="596"/>
      <w:r>
        <w:rPr>
          <w:color w:val="000000"/>
        </w:rPr>
        <w:t>Organize and lead the annual pledge season</w:t>
      </w:r>
    </w:p>
    <w:p w14:paraId="58C425D4" w14:textId="77777777" w:rsidR="00975302" w:rsidRDefault="00975302" w:rsidP="00251B3D">
      <w:pPr>
        <w:widowControl w:val="0"/>
        <w:numPr>
          <w:ilvl w:val="0"/>
          <w:numId w:val="92"/>
        </w:numPr>
        <w:pBdr>
          <w:top w:val="nil"/>
          <w:left w:val="nil"/>
          <w:bottom w:val="nil"/>
          <w:right w:val="nil"/>
          <w:between w:val="nil"/>
        </w:pBdr>
      </w:pPr>
      <w:bookmarkStart w:id="597" w:name="_42ddq1a" w:colFirst="0" w:colLast="0"/>
      <w:bookmarkEnd w:id="597"/>
      <w:r>
        <w:rPr>
          <w:color w:val="000000"/>
        </w:rPr>
        <w:t>To maintain, and submit to the Policies and Procedures team a detailed list of the routine tasks that are to be accomplished by the Stewardship Team</w:t>
      </w:r>
    </w:p>
    <w:p w14:paraId="77EC0D3B" w14:textId="77777777" w:rsidR="00975302" w:rsidRDefault="00975302" w:rsidP="00975302">
      <w:pPr>
        <w:widowControl w:val="0"/>
        <w:pBdr>
          <w:top w:val="nil"/>
          <w:left w:val="nil"/>
          <w:bottom w:val="nil"/>
          <w:right w:val="nil"/>
          <w:between w:val="nil"/>
        </w:pBdr>
        <w:ind w:left="115"/>
        <w:rPr>
          <w:color w:val="000000"/>
        </w:rPr>
      </w:pPr>
    </w:p>
    <w:p w14:paraId="35C47AC2" w14:textId="77777777" w:rsidR="00975302" w:rsidRDefault="00975302" w:rsidP="00975302">
      <w:pPr>
        <w:widowControl w:val="0"/>
        <w:pBdr>
          <w:top w:val="nil"/>
          <w:left w:val="nil"/>
          <w:bottom w:val="nil"/>
          <w:right w:val="nil"/>
          <w:between w:val="nil"/>
        </w:pBdr>
        <w:ind w:left="115"/>
        <w:rPr>
          <w:b/>
          <w:color w:val="000000"/>
        </w:rPr>
      </w:pPr>
      <w:r>
        <w:rPr>
          <w:b/>
          <w:color w:val="000000"/>
        </w:rPr>
        <w:t xml:space="preserve">Structure: </w:t>
      </w:r>
    </w:p>
    <w:p w14:paraId="4DA634B9" w14:textId="77777777" w:rsidR="00975302" w:rsidRDefault="00975302" w:rsidP="00251B3D">
      <w:pPr>
        <w:widowControl w:val="0"/>
        <w:numPr>
          <w:ilvl w:val="0"/>
          <w:numId w:val="113"/>
        </w:numPr>
        <w:pBdr>
          <w:top w:val="nil"/>
          <w:left w:val="nil"/>
          <w:bottom w:val="nil"/>
          <w:right w:val="nil"/>
          <w:between w:val="nil"/>
        </w:pBdr>
      </w:pPr>
      <w:r>
        <w:rPr>
          <w:color w:val="000000"/>
        </w:rPr>
        <w:t>The team will have a leader and an alternate leader</w:t>
      </w:r>
    </w:p>
    <w:p w14:paraId="7C418BA6" w14:textId="77777777" w:rsidR="00975302" w:rsidRDefault="00975302" w:rsidP="00251B3D">
      <w:pPr>
        <w:widowControl w:val="0"/>
        <w:numPr>
          <w:ilvl w:val="0"/>
          <w:numId w:val="113"/>
        </w:numPr>
        <w:pBdr>
          <w:top w:val="nil"/>
          <w:left w:val="nil"/>
          <w:bottom w:val="nil"/>
          <w:right w:val="nil"/>
          <w:between w:val="nil"/>
        </w:pBdr>
      </w:pPr>
      <w:r>
        <w:rPr>
          <w:color w:val="000000"/>
        </w:rPr>
        <w:t>The team will have a recording secretary chosen from its membership</w:t>
      </w:r>
    </w:p>
    <w:p w14:paraId="79975577" w14:textId="77777777" w:rsidR="00975302" w:rsidRDefault="00975302" w:rsidP="00251B3D">
      <w:pPr>
        <w:widowControl w:val="0"/>
        <w:numPr>
          <w:ilvl w:val="0"/>
          <w:numId w:val="113"/>
        </w:numPr>
        <w:pBdr>
          <w:top w:val="nil"/>
          <w:left w:val="nil"/>
          <w:bottom w:val="nil"/>
          <w:right w:val="nil"/>
          <w:between w:val="nil"/>
        </w:pBdr>
      </w:pPr>
      <w:r>
        <w:rPr>
          <w:color w:val="000000"/>
        </w:rPr>
        <w:t>The team will meet monthly or as needed</w:t>
      </w:r>
    </w:p>
    <w:p w14:paraId="3DB6A14E" w14:textId="77777777" w:rsidR="00975302" w:rsidRDefault="00975302" w:rsidP="00975302">
      <w:pPr>
        <w:widowControl w:val="0"/>
        <w:pBdr>
          <w:top w:val="nil"/>
          <w:left w:val="nil"/>
          <w:bottom w:val="nil"/>
          <w:right w:val="nil"/>
          <w:between w:val="nil"/>
        </w:pBdr>
        <w:ind w:left="115"/>
        <w:rPr>
          <w:color w:val="000000"/>
        </w:rPr>
      </w:pPr>
    </w:p>
    <w:p w14:paraId="2256F68B" w14:textId="0CD689C1" w:rsidR="00975302" w:rsidRDefault="00324E27" w:rsidP="00975302">
      <w:pPr>
        <w:widowControl w:val="0"/>
        <w:pBdr>
          <w:top w:val="nil"/>
          <w:left w:val="nil"/>
          <w:bottom w:val="nil"/>
          <w:right w:val="nil"/>
          <w:between w:val="nil"/>
        </w:pBdr>
        <w:ind w:left="115"/>
        <w:rPr>
          <w:color w:val="000000"/>
        </w:rPr>
      </w:pPr>
      <w:r>
        <w:rPr>
          <w:noProof/>
          <w:color w:val="000000"/>
        </w:rPr>
        <mc:AlternateContent>
          <mc:Choice Requires="wps">
            <w:drawing>
              <wp:anchor distT="0" distB="0" distL="114300" distR="114300" simplePos="0" relativeHeight="254100480" behindDoc="0" locked="0" layoutInCell="1" allowOverlap="1" wp14:anchorId="1D6F75C0" wp14:editId="368EAC1B">
                <wp:simplePos x="0" y="0"/>
                <wp:positionH relativeFrom="column">
                  <wp:posOffset>-565687</wp:posOffset>
                </wp:positionH>
                <wp:positionV relativeFrom="paragraph">
                  <wp:posOffset>309277</wp:posOffset>
                </wp:positionV>
                <wp:extent cx="499745" cy="1183005"/>
                <wp:effectExtent l="12700" t="12700" r="20955" b="10795"/>
                <wp:wrapNone/>
                <wp:docPr id="793" name="Up Arrow 793">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70A9A84" w14:textId="77777777" w:rsidR="00324E27" w:rsidRPr="00260E8E" w:rsidRDefault="00324E27"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F75C0" id="Up Arrow 793" o:spid="_x0000_s1160" type="#_x0000_t68" href="#toc1" style="position:absolute;left:0;text-align:left;margin-left:-44.55pt;margin-top:24.35pt;width:39.35pt;height:93.15pt;z-index:25410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" o:button="t" adj="4562" fillcolor="#43bae8 [2676]" strokecolor="black [3213]">
                <v:fill color2="#74ccee [1972]" rotate="t" o:detectmouseclick="t" focusposition="1,1" focussize="-1,-1" focus="100%" type="gradientRadial"/>
                <v:textbox>
                  <w:txbxContent>
                    <w:p w14:paraId="170A9A84" w14:textId="77777777" w:rsidR="00324E27" w:rsidRPr="00260E8E" w:rsidRDefault="00324E27"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b/>
          <w:color w:val="000000"/>
        </w:rPr>
        <w:t>Function:</w:t>
      </w:r>
      <w:r w:rsidR="00975302">
        <w:rPr>
          <w:color w:val="000000"/>
        </w:rPr>
        <w:t xml:space="preserve"> The Board of Trustees hereby </w:t>
      </w:r>
      <w:proofErr w:type="gramStart"/>
      <w:r w:rsidR="00975302">
        <w:rPr>
          <w:color w:val="000000"/>
        </w:rPr>
        <w:t>grants to</w:t>
      </w:r>
      <w:proofErr w:type="gramEnd"/>
      <w:r w:rsidR="00975302">
        <w:rPr>
          <w:color w:val="000000"/>
        </w:rPr>
        <w:t xml:space="preserve"> the Stewardship Team decision-making authority for matters that are exclusively or primarily related to all aspects of its stated purposes. </w:t>
      </w:r>
    </w:p>
    <w:p w14:paraId="7D3CF7BA" w14:textId="77777777" w:rsidR="00975302" w:rsidRDefault="00975302" w:rsidP="00975302">
      <w:pPr>
        <w:widowControl w:val="0"/>
        <w:pBdr>
          <w:top w:val="nil"/>
          <w:left w:val="nil"/>
          <w:bottom w:val="nil"/>
          <w:right w:val="nil"/>
          <w:between w:val="nil"/>
        </w:pBdr>
        <w:ind w:left="115"/>
        <w:rPr>
          <w:b/>
          <w:color w:val="000000"/>
        </w:rPr>
      </w:pPr>
    </w:p>
    <w:p w14:paraId="26F8947B" w14:textId="77777777" w:rsidR="00975302" w:rsidRDefault="00975302" w:rsidP="00975302">
      <w:pPr>
        <w:widowControl w:val="0"/>
        <w:pBdr>
          <w:top w:val="nil"/>
          <w:left w:val="nil"/>
          <w:bottom w:val="nil"/>
          <w:right w:val="nil"/>
          <w:between w:val="nil"/>
        </w:pBdr>
        <w:ind w:left="115"/>
        <w:rPr>
          <w:b/>
          <w:color w:val="000000"/>
        </w:rPr>
      </w:pPr>
      <w:r>
        <w:rPr>
          <w:b/>
          <w:color w:val="000000"/>
        </w:rPr>
        <w:t xml:space="preserve">Organizational position:  </w:t>
      </w:r>
    </w:p>
    <w:p w14:paraId="2964FA8B" w14:textId="0F8870B6" w:rsidR="00975302" w:rsidRDefault="00975302" w:rsidP="00975302">
      <w:pPr>
        <w:ind w:left="720"/>
        <w:jc w:val="both"/>
        <w:rPr>
          <w:sz w:val="22"/>
          <w:szCs w:val="22"/>
        </w:rPr>
      </w:pPr>
      <w:r w:rsidRPr="00DF0D08">
        <w:rPr>
          <w:sz w:val="22"/>
          <w:szCs w:val="22"/>
        </w:rPr>
        <w:t xml:space="preserve">The </w:t>
      </w:r>
      <w:r>
        <w:rPr>
          <w:sz w:val="22"/>
          <w:szCs w:val="22"/>
        </w:rPr>
        <w:t>Stewardship</w:t>
      </w:r>
      <w:r w:rsidRPr="00DF0D08">
        <w:rPr>
          <w:sz w:val="22"/>
          <w:szCs w:val="22"/>
        </w:rPr>
        <w:t xml:space="preserve"> Team is designated as one of the </w:t>
      </w:r>
      <w:r>
        <w:rPr>
          <w:sz w:val="22"/>
          <w:szCs w:val="22"/>
        </w:rPr>
        <w:t xml:space="preserve">teams that comprise the </w:t>
      </w:r>
      <w:r w:rsidRPr="00DF0D08">
        <w:rPr>
          <w:sz w:val="22"/>
          <w:szCs w:val="22"/>
        </w:rPr>
        <w:t>Program Council</w:t>
      </w:r>
      <w:r>
        <w:rPr>
          <w:sz w:val="22"/>
          <w:szCs w:val="22"/>
        </w:rPr>
        <w:t>. It communicates directly with the other Council teams in regularly scheduled meetings and with the Board of Trustees through</w:t>
      </w:r>
      <w:r w:rsidRPr="00DF0D08">
        <w:rPr>
          <w:sz w:val="22"/>
          <w:szCs w:val="22"/>
        </w:rPr>
        <w:t xml:space="preserve"> </w:t>
      </w:r>
      <w:r>
        <w:rPr>
          <w:sz w:val="22"/>
          <w:szCs w:val="22"/>
        </w:rPr>
        <w:t>the Team Leader of the Council, i.e.</w:t>
      </w:r>
      <w:r w:rsidR="00B0261E">
        <w:rPr>
          <w:sz w:val="22"/>
          <w:szCs w:val="22"/>
        </w:rPr>
        <w:t>,</w:t>
      </w:r>
      <w:r>
        <w:rPr>
          <w:sz w:val="22"/>
          <w:szCs w:val="22"/>
        </w:rPr>
        <w:t xml:space="preserve"> the Vice President of the Board of Trustees.</w:t>
      </w:r>
    </w:p>
    <w:p w14:paraId="21EC6164" w14:textId="43A6960E" w:rsidR="00975302" w:rsidRDefault="00975302" w:rsidP="00975302">
      <w:pPr>
        <w:widowControl w:val="0"/>
        <w:pBdr>
          <w:top w:val="nil"/>
          <w:left w:val="nil"/>
          <w:bottom w:val="nil"/>
          <w:right w:val="nil"/>
          <w:between w:val="nil"/>
        </w:pBdr>
        <w:ind w:left="115"/>
        <w:rPr>
          <w:b/>
          <w:color w:val="000000"/>
        </w:rPr>
      </w:pPr>
    </w:p>
    <w:p w14:paraId="04610A54" w14:textId="31C4D0FD" w:rsidR="00975302" w:rsidRDefault="00324E27" w:rsidP="00975302">
      <w:pPr>
        <w:widowControl w:val="0"/>
        <w:pBdr>
          <w:top w:val="nil"/>
          <w:left w:val="nil"/>
          <w:bottom w:val="nil"/>
          <w:right w:val="nil"/>
          <w:between w:val="nil"/>
        </w:pBdr>
        <w:ind w:left="115"/>
        <w:rPr>
          <w:color w:val="000000"/>
        </w:rPr>
      </w:pPr>
      <w:r>
        <w:rPr>
          <w:noProof/>
        </w:rPr>
        <mc:AlternateContent>
          <mc:Choice Requires="wps">
            <w:drawing>
              <wp:anchor distT="0" distB="0" distL="114300" distR="114300" simplePos="0" relativeHeight="254102528" behindDoc="0" locked="0" layoutInCell="1" allowOverlap="1" wp14:anchorId="66925AF1" wp14:editId="17B7B202">
                <wp:simplePos x="0" y="0"/>
                <wp:positionH relativeFrom="column">
                  <wp:posOffset>-564273</wp:posOffset>
                </wp:positionH>
                <wp:positionV relativeFrom="paragraph">
                  <wp:posOffset>262740</wp:posOffset>
                </wp:positionV>
                <wp:extent cx="534035" cy="1221740"/>
                <wp:effectExtent l="12700" t="0" r="24765" b="22860"/>
                <wp:wrapNone/>
                <wp:docPr id="796" name="Down Arrow 796"/>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744BD" w14:textId="77777777" w:rsidR="00324E27" w:rsidRPr="0052516C" w:rsidRDefault="00324E27"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25AF1" id="Down Arrow 796" o:spid="_x0000_s1161" type="#_x0000_t67" style="position:absolute;left:0;text-align:left;margin-left:-44.45pt;margin-top:20.7pt;width:42.05pt;height:96.2pt;z-index:25410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r58tQIAAPI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" adj="16512" fillcolor="#ffc000" strokecolor="#c00000" strokeweight="1.25pt">
                <v:textbox>
                  <w:txbxContent>
                    <w:p w14:paraId="416744BD" w14:textId="77777777" w:rsidR="00324E27" w:rsidRPr="0052516C" w:rsidRDefault="00324E27"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b/>
          <w:color w:val="000000"/>
        </w:rPr>
        <w:t>Operationally:</w:t>
      </w:r>
      <w:r w:rsidR="00975302">
        <w:rPr>
          <w:color w:val="000000"/>
        </w:rPr>
        <w:t xml:space="preserve">  All actions of the Stewardship Team must be in accordance with the Bylaws of Tri-UU, the Policies of the Board of Trustees, in keeping with our Covenant of Right Relations and be in alignment with, and support of, the Vision and Mission of Tri-UU.</w:t>
      </w:r>
    </w:p>
    <w:p w14:paraId="19D5F98E" w14:textId="77777777" w:rsidR="00975302" w:rsidRDefault="00975302" w:rsidP="00975302">
      <w:pPr>
        <w:widowControl w:val="0"/>
        <w:pBdr>
          <w:top w:val="nil"/>
          <w:left w:val="nil"/>
          <w:bottom w:val="nil"/>
          <w:right w:val="nil"/>
          <w:between w:val="nil"/>
        </w:pBdr>
        <w:ind w:left="115"/>
        <w:rPr>
          <w:color w:val="000000"/>
        </w:rPr>
      </w:pPr>
    </w:p>
    <w:p w14:paraId="40D3898A" w14:textId="77777777" w:rsidR="00975302" w:rsidRDefault="00975302" w:rsidP="00975302">
      <w:pPr>
        <w:widowControl w:val="0"/>
        <w:pBdr>
          <w:top w:val="nil"/>
          <w:left w:val="nil"/>
          <w:bottom w:val="nil"/>
          <w:right w:val="nil"/>
          <w:between w:val="nil"/>
        </w:pBdr>
        <w:ind w:left="115"/>
        <w:rPr>
          <w:color w:val="000000"/>
        </w:rPr>
      </w:pPr>
      <w:r>
        <w:rPr>
          <w:color w:val="000000"/>
        </w:rPr>
        <w:t>Adopted:  February 15, 2016</w:t>
      </w:r>
    </w:p>
    <w:p w14:paraId="0E503B84" w14:textId="77777777" w:rsidR="00975302" w:rsidRDefault="00975302" w:rsidP="00975302">
      <w:pPr>
        <w:widowControl w:val="0"/>
        <w:pBdr>
          <w:top w:val="nil"/>
          <w:left w:val="nil"/>
          <w:bottom w:val="nil"/>
          <w:right w:val="nil"/>
          <w:between w:val="nil"/>
        </w:pBdr>
        <w:ind w:left="115"/>
        <w:rPr>
          <w:color w:val="000000"/>
        </w:rPr>
      </w:pPr>
      <w:r>
        <w:rPr>
          <w:color w:val="000000"/>
        </w:rPr>
        <w:t>Effective:  April 1, 2016</w:t>
      </w:r>
    </w:p>
    <w:p w14:paraId="3707FC43" w14:textId="54CC5C2B" w:rsidR="00975302" w:rsidRDefault="00975302" w:rsidP="00975302">
      <w:pPr>
        <w:widowControl w:val="0"/>
        <w:pBdr>
          <w:top w:val="nil"/>
          <w:left w:val="nil"/>
          <w:bottom w:val="nil"/>
          <w:right w:val="nil"/>
          <w:between w:val="nil"/>
        </w:pBdr>
        <w:ind w:left="115"/>
        <w:rPr>
          <w:color w:val="000000"/>
        </w:rPr>
      </w:pPr>
      <w:r>
        <w:rPr>
          <w:color w:val="000000"/>
        </w:rPr>
        <w:t>Revised:   2018, 2020</w:t>
      </w:r>
      <w:r w:rsidR="003E661F">
        <w:rPr>
          <w:color w:val="000000"/>
        </w:rPr>
        <w:t>, 2021</w:t>
      </w:r>
    </w:p>
    <w:p w14:paraId="486570DA" w14:textId="2164CA85" w:rsidR="00975302" w:rsidRDefault="00975302" w:rsidP="00975302">
      <w:pPr>
        <w:widowControl w:val="0"/>
        <w:pBdr>
          <w:top w:val="nil"/>
          <w:left w:val="nil"/>
          <w:bottom w:val="nil"/>
          <w:right w:val="nil"/>
          <w:between w:val="nil"/>
        </w:pBdr>
        <w:ind w:left="115"/>
        <w:rPr>
          <w:color w:val="000000"/>
        </w:rPr>
      </w:pPr>
    </w:p>
    <w:p w14:paraId="71D17E1F" w14:textId="73981D6B" w:rsidR="00E42091" w:rsidRPr="007321A6" w:rsidRDefault="00FE10DF" w:rsidP="007321A6">
      <w:pPr>
        <w:spacing w:after="200" w:line="288" w:lineRule="auto"/>
        <w:rPr>
          <w:rStyle w:val="BookTitle"/>
          <w:rFonts w:ascii="Calibri" w:eastAsia="Calibri" w:hAnsi="Calibri" w:cs="Calibri"/>
          <w:b w:val="0"/>
          <w:bCs w:val="0"/>
          <w:i w:val="0"/>
          <w:iCs w:val="0"/>
          <w:smallCaps w:val="0"/>
          <w:color w:val="000000"/>
          <w:u w:val="none"/>
        </w:rPr>
      </w:pPr>
      <w:bookmarkStart w:id="598" w:name="p64"/>
      <w:bookmarkEnd w:id="598"/>
      <w:r>
        <w:rPr>
          <w:color w:val="000000"/>
        </w:rPr>
        <w:br w:type="page"/>
      </w:r>
    </w:p>
    <w:p w14:paraId="461D5F07" w14:textId="77777777" w:rsidR="00E42091" w:rsidRPr="00D239FA" w:rsidRDefault="00E42091" w:rsidP="00975302">
      <w:pPr>
        <w:rPr>
          <w:rStyle w:val="BookTitle"/>
          <w:b w:val="0"/>
          <w:bCs w:val="0"/>
          <w:i w:val="0"/>
          <w:iCs w:val="0"/>
        </w:rPr>
      </w:pPr>
    </w:p>
    <w:p w14:paraId="33B4B851" w14:textId="7D635FE9" w:rsidR="00975302" w:rsidRPr="00035929" w:rsidRDefault="00975302" w:rsidP="00975302">
      <w:pPr>
        <w:pStyle w:val="Heading2"/>
        <w:rPr>
          <w:rStyle w:val="BookTitle"/>
          <w:b/>
          <w:bCs/>
          <w:i w:val="0"/>
          <w:iCs w:val="0"/>
          <w:smallCaps w:val="0"/>
          <w:u w:val="none"/>
        </w:rPr>
      </w:pPr>
      <w:bookmarkStart w:id="599" w:name="_Toc85872928"/>
      <w:bookmarkStart w:id="600" w:name="_Toc85893123"/>
      <w:bookmarkStart w:id="601" w:name="_Toc85895408"/>
      <w:bookmarkStart w:id="602" w:name="_Toc85895570"/>
      <w:bookmarkStart w:id="603" w:name="_Toc85895963"/>
      <w:bookmarkStart w:id="604" w:name="_Toc86225826"/>
      <w:bookmarkStart w:id="605" w:name="_Toc86348156"/>
      <w:bookmarkStart w:id="606" w:name="_Toc86348875"/>
      <w:bookmarkStart w:id="607" w:name="_Toc98593889"/>
      <w:r w:rsidRPr="00035929">
        <w:rPr>
          <w:rStyle w:val="BookTitle"/>
          <w:b/>
          <w:bCs/>
          <w:i w:val="0"/>
          <w:iCs w:val="0"/>
          <w:smallCaps w:val="0"/>
          <w:u w:val="none"/>
        </w:rPr>
        <w:t>Stewardship Team Procedures</w:t>
      </w:r>
      <w:bookmarkEnd w:id="599"/>
      <w:bookmarkEnd w:id="600"/>
      <w:bookmarkEnd w:id="601"/>
      <w:bookmarkEnd w:id="602"/>
      <w:bookmarkEnd w:id="603"/>
      <w:bookmarkEnd w:id="604"/>
      <w:bookmarkEnd w:id="605"/>
      <w:bookmarkEnd w:id="606"/>
      <w:bookmarkEnd w:id="607"/>
      <w:r w:rsidRPr="00035929">
        <w:rPr>
          <w:rStyle w:val="BookTitle"/>
          <w:b/>
          <w:bCs/>
          <w:i w:val="0"/>
          <w:iCs w:val="0"/>
          <w:smallCaps w:val="0"/>
          <w:u w:val="none"/>
        </w:rPr>
        <w:t xml:space="preserve">   </w:t>
      </w:r>
    </w:p>
    <w:p w14:paraId="370FC588" w14:textId="77777777" w:rsidR="00975302" w:rsidRDefault="00975302" w:rsidP="00975302">
      <w:pPr>
        <w:pStyle w:val="Style3"/>
      </w:pPr>
      <w:r w:rsidRPr="00514A7A">
        <w:t>Yearly Tasks and Activities</w:t>
      </w:r>
    </w:p>
    <w:p w14:paraId="7319BE88" w14:textId="77777777" w:rsidR="00975302" w:rsidRPr="00514A7A" w:rsidRDefault="00975302" w:rsidP="00975302">
      <w:pPr>
        <w:pStyle w:val="Style3"/>
      </w:pPr>
    </w:p>
    <w:p w14:paraId="3DAF563A" w14:textId="77777777" w:rsidR="00975302" w:rsidRPr="003B7DAB" w:rsidRDefault="00975302" w:rsidP="00975302">
      <w:pPr>
        <w:widowControl w:val="0"/>
        <w:pBdr>
          <w:top w:val="nil"/>
          <w:left w:val="nil"/>
          <w:bottom w:val="nil"/>
          <w:right w:val="nil"/>
          <w:between w:val="nil"/>
        </w:pBdr>
        <w:ind w:left="115"/>
        <w:rPr>
          <w:b/>
          <w:color w:val="000000"/>
          <w:sz w:val="22"/>
          <w:szCs w:val="22"/>
        </w:rPr>
      </w:pPr>
      <w:r>
        <w:rPr>
          <w:b/>
          <w:color w:val="000000"/>
          <w:sz w:val="22"/>
          <w:szCs w:val="22"/>
        </w:rPr>
        <w:t>APRIL</w:t>
      </w:r>
    </w:p>
    <w:p w14:paraId="0A8BBB6D" w14:textId="345202BD" w:rsidR="00975302" w:rsidRDefault="00975302" w:rsidP="00251B3D">
      <w:pPr>
        <w:widowControl w:val="0"/>
        <w:numPr>
          <w:ilvl w:val="0"/>
          <w:numId w:val="111"/>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Identify opportunities for Stewardship Team members to attend a seminar or workshop related to the advancement of stewardship. Plan for attendance for the team leader</w:t>
      </w:r>
      <w:r w:rsidR="00B0261E">
        <w:rPr>
          <w:color w:val="000000"/>
          <w:sz w:val="22"/>
          <w:szCs w:val="22"/>
        </w:rPr>
        <w:t xml:space="preserve"> </w:t>
      </w:r>
      <w:r>
        <w:rPr>
          <w:color w:val="000000"/>
          <w:sz w:val="22"/>
          <w:szCs w:val="22"/>
        </w:rPr>
        <w:t>and at least one Team member. If possible, a Team member shall attend stewardship sessions at UUA General Assembly.</w:t>
      </w:r>
    </w:p>
    <w:p w14:paraId="2DA1FB99" w14:textId="77777777" w:rsidR="00975302" w:rsidRDefault="00975302" w:rsidP="00251B3D">
      <w:pPr>
        <w:widowControl w:val="0"/>
        <w:numPr>
          <w:ilvl w:val="0"/>
          <w:numId w:val="111"/>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Notify congregants who have not pledged for the current fiscal year of the bylaw requirement for a financial contribution of record (FCOR)</w:t>
      </w:r>
    </w:p>
    <w:p w14:paraId="3A3DDC7F" w14:textId="77777777" w:rsidR="00975302" w:rsidRDefault="00975302" w:rsidP="00251B3D">
      <w:pPr>
        <w:widowControl w:val="0"/>
        <w:numPr>
          <w:ilvl w:val="0"/>
          <w:numId w:val="111"/>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 xml:space="preserve">Meet with representatives of the Membership Team to discuss </w:t>
      </w:r>
      <w:proofErr w:type="gramStart"/>
      <w:r>
        <w:rPr>
          <w:color w:val="000000"/>
          <w:sz w:val="22"/>
          <w:szCs w:val="22"/>
        </w:rPr>
        <w:t>follow up</w:t>
      </w:r>
      <w:proofErr w:type="gramEnd"/>
      <w:r>
        <w:rPr>
          <w:color w:val="000000"/>
          <w:sz w:val="22"/>
          <w:szCs w:val="22"/>
        </w:rPr>
        <w:t xml:space="preserve"> with individuals who have not met FCOR requirement.</w:t>
      </w:r>
    </w:p>
    <w:p w14:paraId="7240CBA6" w14:textId="77777777" w:rsidR="00975302" w:rsidRDefault="00975302" w:rsidP="00251B3D">
      <w:pPr>
        <w:widowControl w:val="0"/>
        <w:numPr>
          <w:ilvl w:val="0"/>
          <w:numId w:val="111"/>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Ensure that all congregants have been thanked for pledges with written acknowledgement that includes their pledge amount.</w:t>
      </w:r>
      <w:r>
        <w:rPr>
          <w:color w:val="FF0000"/>
          <w:sz w:val="22"/>
          <w:szCs w:val="22"/>
        </w:rPr>
        <w:t xml:space="preserve"> </w:t>
      </w:r>
      <w:r>
        <w:rPr>
          <w:color w:val="000000"/>
          <w:sz w:val="22"/>
          <w:szCs w:val="22"/>
        </w:rPr>
        <w:t>Express appreciation at Sunday service after pledge drive completed and share final report, including summary statistics.</w:t>
      </w:r>
    </w:p>
    <w:p w14:paraId="3AD1A580" w14:textId="77777777" w:rsidR="00975302" w:rsidRDefault="00975302" w:rsidP="00251B3D">
      <w:pPr>
        <w:widowControl w:val="0"/>
        <w:numPr>
          <w:ilvl w:val="0"/>
          <w:numId w:val="111"/>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Encourage the collection of photographs of congregational activities (and initiate this activity whenever appropriate) and forward the photographs to the appropriate person for cataloging; this activity needs to be ongoing throughout the year.</w:t>
      </w:r>
    </w:p>
    <w:p w14:paraId="17C705A1" w14:textId="77777777" w:rsidR="00975302" w:rsidRDefault="00975302" w:rsidP="00251B3D">
      <w:pPr>
        <w:widowControl w:val="0"/>
        <w:numPr>
          <w:ilvl w:val="0"/>
          <w:numId w:val="111"/>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Represent the Stewardship Team on the Program Council</w:t>
      </w:r>
    </w:p>
    <w:p w14:paraId="492FBB11" w14:textId="77777777" w:rsidR="00975302" w:rsidRDefault="00975302" w:rsidP="00975302">
      <w:pPr>
        <w:widowControl w:val="0"/>
        <w:pBdr>
          <w:top w:val="nil"/>
          <w:left w:val="nil"/>
          <w:bottom w:val="nil"/>
          <w:right w:val="nil"/>
          <w:between w:val="nil"/>
        </w:pBdr>
        <w:ind w:left="115"/>
        <w:rPr>
          <w:rFonts w:ascii="Times New Roman" w:eastAsia="Times New Roman" w:hAnsi="Times New Roman" w:cs="Times New Roman"/>
          <w:color w:val="000000"/>
        </w:rPr>
      </w:pPr>
    </w:p>
    <w:p w14:paraId="47286340" w14:textId="77777777" w:rsidR="00975302" w:rsidRPr="003B7DAB" w:rsidRDefault="00975302" w:rsidP="00975302">
      <w:pPr>
        <w:widowControl w:val="0"/>
        <w:pBdr>
          <w:top w:val="nil"/>
          <w:left w:val="nil"/>
          <w:bottom w:val="nil"/>
          <w:right w:val="nil"/>
          <w:between w:val="nil"/>
        </w:pBdr>
        <w:ind w:left="115"/>
        <w:rPr>
          <w:b/>
          <w:color w:val="000000"/>
          <w:sz w:val="22"/>
          <w:szCs w:val="22"/>
        </w:rPr>
      </w:pPr>
      <w:r>
        <w:rPr>
          <w:b/>
          <w:color w:val="000000"/>
          <w:sz w:val="22"/>
          <w:szCs w:val="22"/>
        </w:rPr>
        <w:t>   MAY</w:t>
      </w:r>
    </w:p>
    <w:p w14:paraId="7374738D" w14:textId="77777777" w:rsidR="00975302" w:rsidRDefault="00975302" w:rsidP="00251B3D">
      <w:pPr>
        <w:widowControl w:val="0"/>
        <w:numPr>
          <w:ilvl w:val="0"/>
          <w:numId w:val="112"/>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Assess strengths and weaknesses of the current Stewardship Team and invite new members to join to complement existing members’ strengths.</w:t>
      </w:r>
    </w:p>
    <w:p w14:paraId="5581D83D" w14:textId="7B70D96D" w:rsidR="00975302" w:rsidRDefault="00324E27" w:rsidP="00251B3D">
      <w:pPr>
        <w:widowControl w:val="0"/>
        <w:numPr>
          <w:ilvl w:val="0"/>
          <w:numId w:val="112"/>
        </w:numPr>
        <w:pBdr>
          <w:top w:val="nil"/>
          <w:left w:val="nil"/>
          <w:bottom w:val="nil"/>
          <w:right w:val="nil"/>
          <w:between w:val="nil"/>
        </w:pBdr>
        <w:rPr>
          <w:rFonts w:ascii="Times New Roman" w:eastAsia="Times New Roman" w:hAnsi="Times New Roman" w:cs="Times New Roman"/>
          <w:color w:val="000000"/>
        </w:rPr>
      </w:pPr>
      <w:r>
        <w:rPr>
          <w:noProof/>
          <w:color w:val="000000"/>
        </w:rPr>
        <mc:AlternateContent>
          <mc:Choice Requires="wps">
            <w:drawing>
              <wp:anchor distT="0" distB="0" distL="114300" distR="114300" simplePos="0" relativeHeight="254104576" behindDoc="0" locked="0" layoutInCell="1" allowOverlap="1" wp14:anchorId="335235AA" wp14:editId="1A6D61A6">
                <wp:simplePos x="0" y="0"/>
                <wp:positionH relativeFrom="column">
                  <wp:posOffset>-558696</wp:posOffset>
                </wp:positionH>
                <wp:positionV relativeFrom="paragraph">
                  <wp:posOffset>564109</wp:posOffset>
                </wp:positionV>
                <wp:extent cx="499745" cy="1183005"/>
                <wp:effectExtent l="12700" t="12700" r="20955" b="10795"/>
                <wp:wrapNone/>
                <wp:docPr id="797" name="Up Arrow 797">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FAD03A0" w14:textId="77777777" w:rsidR="00324E27" w:rsidRPr="00260E8E" w:rsidRDefault="00324E27"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35AA" id="Up Arrow 797" o:spid="_x0000_s1162" type="#_x0000_t68" href="#toc1" style="position:absolute;left:0;text-align:left;margin-left:-44pt;margin-top:44.4pt;width:39.35pt;height:93.15pt;z-index:25410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0FAD03A0" w14:textId="77777777" w:rsidR="00324E27" w:rsidRPr="00260E8E" w:rsidRDefault="00324E27"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color w:val="000000"/>
          <w:sz w:val="22"/>
          <w:szCs w:val="22"/>
        </w:rPr>
        <w:t xml:space="preserve">Strengths and skills that may be of benefit to the Stewardship Team </w:t>
      </w:r>
      <w:proofErr w:type="gramStart"/>
      <w:r w:rsidR="00975302">
        <w:rPr>
          <w:color w:val="000000"/>
          <w:sz w:val="22"/>
          <w:szCs w:val="22"/>
        </w:rPr>
        <w:t>include:</w:t>
      </w:r>
      <w:proofErr w:type="gramEnd"/>
      <w:r w:rsidR="00975302">
        <w:rPr>
          <w:color w:val="000000"/>
          <w:sz w:val="22"/>
          <w:szCs w:val="22"/>
        </w:rPr>
        <w:t xml:space="preserve"> Management of financial/pledge data; expertise in data analysis; marketing expertise; computer graphics and design; hospitality; knowledge of congregational history; fundraising experience; commitment to modeling generosity and good stewardship.</w:t>
      </w:r>
    </w:p>
    <w:p w14:paraId="71518B47" w14:textId="77777777" w:rsidR="00975302" w:rsidRDefault="00975302" w:rsidP="00251B3D">
      <w:pPr>
        <w:widowControl w:val="0"/>
        <w:numPr>
          <w:ilvl w:val="0"/>
          <w:numId w:val="112"/>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Ensure that all members understand the difference between fundraising and stewardship.</w:t>
      </w:r>
    </w:p>
    <w:p w14:paraId="60590AF1" w14:textId="77777777" w:rsidR="00975302" w:rsidRDefault="00975302" w:rsidP="00251B3D">
      <w:pPr>
        <w:widowControl w:val="0"/>
        <w:numPr>
          <w:ilvl w:val="0"/>
          <w:numId w:val="112"/>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Provide orientation for new team members with full discussion of confidentiality and ways to build trusting relationships among team members and with the congregation; revisit confidentiality discussion whenever indicated.</w:t>
      </w:r>
    </w:p>
    <w:p w14:paraId="5305ABF9" w14:textId="77777777" w:rsidR="00975302" w:rsidRDefault="00975302" w:rsidP="00251B3D">
      <w:pPr>
        <w:widowControl w:val="0"/>
        <w:numPr>
          <w:ilvl w:val="0"/>
          <w:numId w:val="112"/>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Represent the Stewardship Team on the Program Council</w:t>
      </w:r>
    </w:p>
    <w:p w14:paraId="1BA342EE" w14:textId="77777777" w:rsidR="00975302" w:rsidRDefault="00975302" w:rsidP="00975302">
      <w:pPr>
        <w:widowControl w:val="0"/>
        <w:pBdr>
          <w:top w:val="nil"/>
          <w:left w:val="nil"/>
          <w:bottom w:val="nil"/>
          <w:right w:val="nil"/>
          <w:between w:val="nil"/>
        </w:pBdr>
        <w:ind w:left="115"/>
        <w:rPr>
          <w:rFonts w:ascii="Times New Roman" w:eastAsia="Times New Roman" w:hAnsi="Times New Roman" w:cs="Times New Roman"/>
          <w:color w:val="000000"/>
        </w:rPr>
      </w:pPr>
    </w:p>
    <w:p w14:paraId="614B6546" w14:textId="77777777" w:rsidR="00975302" w:rsidRPr="003B7DAB" w:rsidRDefault="00975302" w:rsidP="00975302">
      <w:pPr>
        <w:widowControl w:val="0"/>
        <w:pBdr>
          <w:top w:val="nil"/>
          <w:left w:val="nil"/>
          <w:bottom w:val="nil"/>
          <w:right w:val="nil"/>
          <w:between w:val="nil"/>
        </w:pBdr>
        <w:ind w:left="115"/>
        <w:rPr>
          <w:b/>
          <w:color w:val="000000"/>
          <w:sz w:val="22"/>
          <w:szCs w:val="22"/>
        </w:rPr>
      </w:pPr>
      <w:r>
        <w:rPr>
          <w:color w:val="000000"/>
          <w:sz w:val="22"/>
          <w:szCs w:val="22"/>
        </w:rPr>
        <w:t>  </w:t>
      </w:r>
      <w:r>
        <w:rPr>
          <w:b/>
          <w:color w:val="000000"/>
          <w:sz w:val="22"/>
          <w:szCs w:val="22"/>
        </w:rPr>
        <w:t> JUNE</w:t>
      </w:r>
    </w:p>
    <w:p w14:paraId="24790CD7" w14:textId="378593D0" w:rsidR="00975302" w:rsidRDefault="00975302" w:rsidP="00975302">
      <w:pPr>
        <w:widowControl w:val="0"/>
        <w:numPr>
          <w:ilvl w:val="0"/>
          <w:numId w:val="8"/>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Assess congregation’s patterns of giving.</w:t>
      </w:r>
    </w:p>
    <w:p w14:paraId="52EE68D9" w14:textId="59DF0B8A" w:rsidR="00975302" w:rsidRDefault="00324E27" w:rsidP="00975302">
      <w:pPr>
        <w:widowControl w:val="0"/>
        <w:numPr>
          <w:ilvl w:val="0"/>
          <w:numId w:val="8"/>
        </w:numPr>
        <w:pBdr>
          <w:top w:val="nil"/>
          <w:left w:val="nil"/>
          <w:bottom w:val="nil"/>
          <w:right w:val="nil"/>
          <w:between w:val="nil"/>
        </w:pBdr>
        <w:rPr>
          <w:rFonts w:ascii="Times New Roman" w:eastAsia="Times New Roman" w:hAnsi="Times New Roman" w:cs="Times New Roman"/>
          <w:color w:val="000000"/>
        </w:rPr>
      </w:pPr>
      <w:r>
        <w:rPr>
          <w:noProof/>
        </w:rPr>
        <mc:AlternateContent>
          <mc:Choice Requires="wps">
            <w:drawing>
              <wp:anchor distT="0" distB="0" distL="114300" distR="114300" simplePos="0" relativeHeight="254106624" behindDoc="0" locked="0" layoutInCell="1" allowOverlap="1" wp14:anchorId="5CCA8E3D" wp14:editId="61BFA395">
                <wp:simplePos x="0" y="0"/>
                <wp:positionH relativeFrom="column">
                  <wp:posOffset>-515666</wp:posOffset>
                </wp:positionH>
                <wp:positionV relativeFrom="paragraph">
                  <wp:posOffset>213536</wp:posOffset>
                </wp:positionV>
                <wp:extent cx="534035" cy="1221740"/>
                <wp:effectExtent l="12700" t="0" r="24765" b="22860"/>
                <wp:wrapNone/>
                <wp:docPr id="798" name="Down Arrow 798"/>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3F79D" w14:textId="77777777" w:rsidR="00324E27" w:rsidRPr="0052516C" w:rsidRDefault="00324E27"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A8E3D" id="Down Arrow 798" o:spid="_x0000_s1163" type="#_x0000_t67" style="position:absolute;left:0;text-align:left;margin-left:-40.6pt;margin-top:16.8pt;width:42.05pt;height:96.2pt;z-index:25410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" adj="16512" fillcolor="#ffc000" strokecolor="#c00000" strokeweight="1.25pt">
                <v:textbox>
                  <w:txbxContent>
                    <w:p w14:paraId="1723F79D" w14:textId="77777777" w:rsidR="00324E27" w:rsidRPr="0052516C" w:rsidRDefault="00324E27"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sz w:val="22"/>
          <w:szCs w:val="22"/>
        </w:rPr>
        <w:t>Compare pledge data from three prior fiscal years.</w:t>
      </w:r>
    </w:p>
    <w:p w14:paraId="1F393762" w14:textId="7D62AA23" w:rsidR="00975302" w:rsidRDefault="00975302" w:rsidP="00975302">
      <w:pPr>
        <w:widowControl w:val="0"/>
        <w:numPr>
          <w:ilvl w:val="0"/>
          <w:numId w:val="8"/>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 xml:space="preserve">Share comparative pledge data with </w:t>
      </w:r>
      <w:proofErr w:type="gramStart"/>
      <w:r>
        <w:rPr>
          <w:color w:val="000000"/>
          <w:sz w:val="22"/>
          <w:szCs w:val="22"/>
        </w:rPr>
        <w:t>Minister</w:t>
      </w:r>
      <w:proofErr w:type="gramEnd"/>
      <w:r>
        <w:rPr>
          <w:color w:val="000000"/>
          <w:sz w:val="22"/>
          <w:szCs w:val="22"/>
        </w:rPr>
        <w:t xml:space="preserve"> and Board of Trustees to obtain feedback about patterns of giving.</w:t>
      </w:r>
    </w:p>
    <w:p w14:paraId="710E6950" w14:textId="77777777" w:rsidR="00975302" w:rsidRDefault="00975302" w:rsidP="00975302">
      <w:pPr>
        <w:widowControl w:val="0"/>
        <w:numPr>
          <w:ilvl w:val="0"/>
          <w:numId w:val="8"/>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Identify a book focused on stewardship for the team to read and discuss during this fiscal year.</w:t>
      </w:r>
    </w:p>
    <w:p w14:paraId="50EB238A" w14:textId="77777777" w:rsidR="00975302" w:rsidRDefault="00975302" w:rsidP="00975302">
      <w:pPr>
        <w:widowControl w:val="0"/>
        <w:numPr>
          <w:ilvl w:val="0"/>
          <w:numId w:val="8"/>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Represent the Stewardship Team on the Program Council</w:t>
      </w:r>
    </w:p>
    <w:p w14:paraId="67BF3A2D" w14:textId="6676A11C" w:rsidR="00975302" w:rsidRDefault="00975302" w:rsidP="00975302">
      <w:pPr>
        <w:widowControl w:val="0"/>
        <w:numPr>
          <w:ilvl w:val="0"/>
          <w:numId w:val="8"/>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Prepare overall plan for annual pledge season for the next fiscal year. Begin discussion of the overall concept/theme.</w:t>
      </w:r>
    </w:p>
    <w:p w14:paraId="0AEFF5F4" w14:textId="481D7D1E" w:rsidR="007321A6" w:rsidRDefault="00975302" w:rsidP="00324E27">
      <w:pPr>
        <w:widowControl w:val="0"/>
        <w:numPr>
          <w:ilvl w:val="0"/>
          <w:numId w:val="8"/>
        </w:numPr>
        <w:pBdr>
          <w:top w:val="nil"/>
          <w:left w:val="nil"/>
          <w:bottom w:val="nil"/>
          <w:right w:val="nil"/>
          <w:between w:val="nil"/>
        </w:pBdr>
        <w:rPr>
          <w:color w:val="000000"/>
          <w:sz w:val="22"/>
          <w:szCs w:val="22"/>
        </w:rPr>
      </w:pPr>
      <w:r>
        <w:rPr>
          <w:color w:val="000000"/>
          <w:sz w:val="22"/>
          <w:szCs w:val="22"/>
        </w:rPr>
        <w:t>Represent the Stewardship Team on the Program Counci</w:t>
      </w:r>
      <w:r w:rsidR="007321A6">
        <w:rPr>
          <w:color w:val="000000"/>
          <w:sz w:val="22"/>
          <w:szCs w:val="22"/>
        </w:rPr>
        <w:t>l</w:t>
      </w:r>
    </w:p>
    <w:p w14:paraId="556E6089" w14:textId="77777777" w:rsidR="007321A6" w:rsidRDefault="007321A6">
      <w:pPr>
        <w:spacing w:after="200" w:line="288" w:lineRule="auto"/>
        <w:rPr>
          <w:color w:val="000000"/>
          <w:sz w:val="22"/>
          <w:szCs w:val="22"/>
        </w:rPr>
      </w:pPr>
      <w:r>
        <w:rPr>
          <w:color w:val="000000"/>
          <w:sz w:val="22"/>
          <w:szCs w:val="22"/>
        </w:rPr>
        <w:br w:type="page"/>
      </w:r>
    </w:p>
    <w:p w14:paraId="3CCDD2C8" w14:textId="77777777" w:rsidR="00E42091" w:rsidRDefault="00E42091" w:rsidP="00975302">
      <w:pPr>
        <w:widowControl w:val="0"/>
        <w:pBdr>
          <w:top w:val="nil"/>
          <w:left w:val="nil"/>
          <w:bottom w:val="nil"/>
          <w:right w:val="nil"/>
          <w:between w:val="nil"/>
        </w:pBdr>
        <w:ind w:left="115"/>
        <w:rPr>
          <w:b/>
          <w:color w:val="000000"/>
          <w:sz w:val="22"/>
          <w:szCs w:val="22"/>
        </w:rPr>
      </w:pPr>
    </w:p>
    <w:p w14:paraId="48556383" w14:textId="1437D407" w:rsidR="00975302" w:rsidRDefault="00975302" w:rsidP="00975302">
      <w:pPr>
        <w:widowControl w:val="0"/>
        <w:pBdr>
          <w:top w:val="nil"/>
          <w:left w:val="nil"/>
          <w:bottom w:val="nil"/>
          <w:right w:val="nil"/>
          <w:between w:val="nil"/>
        </w:pBdr>
        <w:ind w:left="115"/>
        <w:rPr>
          <w:b/>
          <w:color w:val="000000"/>
          <w:sz w:val="22"/>
          <w:szCs w:val="22"/>
        </w:rPr>
      </w:pPr>
      <w:r>
        <w:rPr>
          <w:b/>
          <w:color w:val="000000"/>
          <w:sz w:val="22"/>
          <w:szCs w:val="22"/>
        </w:rPr>
        <w:t>JULY</w:t>
      </w:r>
    </w:p>
    <w:p w14:paraId="0ED774AE" w14:textId="77777777" w:rsidR="00975302" w:rsidRDefault="00975302" w:rsidP="00975302">
      <w:pPr>
        <w:widowControl w:val="0"/>
        <w:pBdr>
          <w:top w:val="nil"/>
          <w:left w:val="nil"/>
          <w:bottom w:val="nil"/>
          <w:right w:val="nil"/>
          <w:between w:val="nil"/>
        </w:pBdr>
        <w:ind w:left="115"/>
        <w:rPr>
          <w:rFonts w:ascii="Times New Roman" w:eastAsia="Times New Roman" w:hAnsi="Times New Roman" w:cs="Times New Roman"/>
          <w:color w:val="000000"/>
        </w:rPr>
      </w:pPr>
    </w:p>
    <w:p w14:paraId="7AA3F3C0" w14:textId="77777777" w:rsidR="00975302" w:rsidRDefault="00975302" w:rsidP="00975302">
      <w:pPr>
        <w:widowControl w:val="0"/>
        <w:numPr>
          <w:ilvl w:val="0"/>
          <w:numId w:val="9"/>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 xml:space="preserve">Continue to develop </w:t>
      </w:r>
      <w:proofErr w:type="gramStart"/>
      <w:r>
        <w:rPr>
          <w:color w:val="000000"/>
          <w:sz w:val="22"/>
          <w:szCs w:val="22"/>
        </w:rPr>
        <w:t>plan</w:t>
      </w:r>
      <w:proofErr w:type="gramEnd"/>
      <w:r>
        <w:rPr>
          <w:color w:val="000000"/>
          <w:sz w:val="22"/>
          <w:szCs w:val="22"/>
        </w:rPr>
        <w:t xml:space="preserve"> for annual pledge season for the next fiscal year. Identify concept/theme.</w:t>
      </w:r>
    </w:p>
    <w:p w14:paraId="7ECB03F5" w14:textId="77777777" w:rsidR="00975302" w:rsidRDefault="00975302" w:rsidP="00975302">
      <w:pPr>
        <w:widowControl w:val="0"/>
        <w:numPr>
          <w:ilvl w:val="0"/>
          <w:numId w:val="9"/>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Begin to draft ideas for logos and designs that can be used in a variety of formats.</w:t>
      </w:r>
    </w:p>
    <w:p w14:paraId="4D63CDE8" w14:textId="77777777" w:rsidR="00975302" w:rsidRDefault="00975302" w:rsidP="00975302">
      <w:pPr>
        <w:widowControl w:val="0"/>
        <w:numPr>
          <w:ilvl w:val="0"/>
          <w:numId w:val="9"/>
        </w:numPr>
        <w:pBdr>
          <w:top w:val="nil"/>
          <w:left w:val="nil"/>
          <w:bottom w:val="nil"/>
          <w:right w:val="nil"/>
          <w:between w:val="nil"/>
        </w:pBdr>
        <w:rPr>
          <w:color w:val="000000"/>
          <w:sz w:val="22"/>
          <w:szCs w:val="22"/>
        </w:rPr>
      </w:pPr>
      <w:r>
        <w:rPr>
          <w:color w:val="000000"/>
          <w:sz w:val="22"/>
          <w:szCs w:val="22"/>
        </w:rPr>
        <w:t>Represent the Stewardship Team on the Program Council.</w:t>
      </w:r>
    </w:p>
    <w:p w14:paraId="08DF1986" w14:textId="77777777" w:rsidR="00975302" w:rsidRDefault="00975302" w:rsidP="00975302">
      <w:pPr>
        <w:widowControl w:val="0"/>
        <w:pBdr>
          <w:top w:val="nil"/>
          <w:left w:val="nil"/>
          <w:bottom w:val="nil"/>
          <w:right w:val="nil"/>
          <w:between w:val="nil"/>
        </w:pBdr>
        <w:ind w:left="115"/>
        <w:rPr>
          <w:rFonts w:ascii="Times New Roman" w:eastAsia="Times New Roman" w:hAnsi="Times New Roman" w:cs="Times New Roman"/>
          <w:color w:val="000000"/>
        </w:rPr>
      </w:pPr>
    </w:p>
    <w:p w14:paraId="71E2CDCB" w14:textId="77777777" w:rsidR="00975302" w:rsidRDefault="00975302" w:rsidP="00975302">
      <w:pPr>
        <w:widowControl w:val="0"/>
        <w:pBdr>
          <w:top w:val="nil"/>
          <w:left w:val="nil"/>
          <w:bottom w:val="nil"/>
          <w:right w:val="nil"/>
          <w:between w:val="nil"/>
        </w:pBdr>
        <w:rPr>
          <w:b/>
          <w:color w:val="000000"/>
          <w:sz w:val="22"/>
          <w:szCs w:val="22"/>
        </w:rPr>
      </w:pPr>
      <w:r>
        <w:rPr>
          <w:b/>
          <w:color w:val="000000"/>
          <w:sz w:val="22"/>
          <w:szCs w:val="22"/>
        </w:rPr>
        <w:t>     AUGUST</w:t>
      </w:r>
    </w:p>
    <w:p w14:paraId="24FDD3B8" w14:textId="77777777" w:rsidR="00975302" w:rsidRDefault="00975302" w:rsidP="00975302">
      <w:pPr>
        <w:widowControl w:val="0"/>
        <w:pBdr>
          <w:top w:val="nil"/>
          <w:left w:val="nil"/>
          <w:bottom w:val="nil"/>
          <w:right w:val="nil"/>
          <w:between w:val="nil"/>
        </w:pBdr>
        <w:ind w:left="115"/>
        <w:rPr>
          <w:rFonts w:ascii="Times New Roman" w:eastAsia="Times New Roman" w:hAnsi="Times New Roman" w:cs="Times New Roman"/>
          <w:color w:val="000000"/>
        </w:rPr>
      </w:pPr>
    </w:p>
    <w:p w14:paraId="38AFEDC5" w14:textId="77777777" w:rsidR="00975302" w:rsidRDefault="00975302" w:rsidP="00975302">
      <w:pPr>
        <w:widowControl w:val="0"/>
        <w:numPr>
          <w:ilvl w:val="0"/>
          <w:numId w:val="10"/>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List current stewardship activities.</w:t>
      </w:r>
    </w:p>
    <w:p w14:paraId="504173AF" w14:textId="77777777" w:rsidR="00975302" w:rsidRDefault="00975302" w:rsidP="00975302">
      <w:pPr>
        <w:widowControl w:val="0"/>
        <w:numPr>
          <w:ilvl w:val="0"/>
          <w:numId w:val="10"/>
        </w:numPr>
        <w:pBdr>
          <w:top w:val="nil"/>
          <w:left w:val="nil"/>
          <w:bottom w:val="nil"/>
          <w:right w:val="nil"/>
          <w:between w:val="nil"/>
        </w:pBdr>
        <w:rPr>
          <w:color w:val="000000"/>
          <w:sz w:val="22"/>
          <w:szCs w:val="22"/>
        </w:rPr>
      </w:pPr>
      <w:r>
        <w:rPr>
          <w:color w:val="000000"/>
          <w:sz w:val="22"/>
          <w:szCs w:val="22"/>
        </w:rPr>
        <w:t>Represent the Stewardship Team on the Program Council</w:t>
      </w:r>
    </w:p>
    <w:p w14:paraId="79FFE799" w14:textId="77777777" w:rsidR="00975302" w:rsidRDefault="00975302" w:rsidP="00975302">
      <w:pPr>
        <w:widowControl w:val="0"/>
        <w:pBdr>
          <w:top w:val="nil"/>
          <w:left w:val="nil"/>
          <w:bottom w:val="nil"/>
          <w:right w:val="nil"/>
          <w:between w:val="nil"/>
        </w:pBdr>
        <w:ind w:left="115"/>
        <w:rPr>
          <w:rFonts w:ascii="Times New Roman" w:eastAsia="Times New Roman" w:hAnsi="Times New Roman" w:cs="Times New Roman"/>
          <w:color w:val="000000"/>
        </w:rPr>
      </w:pPr>
    </w:p>
    <w:p w14:paraId="6964CF6B" w14:textId="77777777" w:rsidR="00975302" w:rsidRDefault="00975302" w:rsidP="00975302">
      <w:pPr>
        <w:widowControl w:val="0"/>
        <w:pBdr>
          <w:top w:val="nil"/>
          <w:left w:val="nil"/>
          <w:bottom w:val="nil"/>
          <w:right w:val="nil"/>
          <w:between w:val="nil"/>
        </w:pBdr>
        <w:rPr>
          <w:b/>
          <w:color w:val="000000"/>
          <w:sz w:val="22"/>
          <w:szCs w:val="22"/>
        </w:rPr>
      </w:pPr>
      <w:r>
        <w:rPr>
          <w:b/>
          <w:color w:val="000000"/>
          <w:sz w:val="22"/>
          <w:szCs w:val="22"/>
        </w:rPr>
        <w:t>     SEPTEMBER </w:t>
      </w:r>
    </w:p>
    <w:p w14:paraId="5B761901" w14:textId="77777777" w:rsidR="00975302" w:rsidRDefault="00975302" w:rsidP="00975302">
      <w:pPr>
        <w:widowControl w:val="0"/>
        <w:pBdr>
          <w:top w:val="nil"/>
          <w:left w:val="nil"/>
          <w:bottom w:val="nil"/>
          <w:right w:val="nil"/>
          <w:between w:val="nil"/>
        </w:pBdr>
        <w:ind w:left="115"/>
        <w:rPr>
          <w:rFonts w:ascii="Times New Roman" w:eastAsia="Times New Roman" w:hAnsi="Times New Roman" w:cs="Times New Roman"/>
          <w:color w:val="000000"/>
        </w:rPr>
      </w:pPr>
    </w:p>
    <w:p w14:paraId="5CAA3319" w14:textId="77777777" w:rsidR="00975302" w:rsidRDefault="00975302" w:rsidP="007D0C7E">
      <w:pPr>
        <w:widowControl w:val="0"/>
        <w:numPr>
          <w:ilvl w:val="0"/>
          <w:numId w:val="62"/>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 xml:space="preserve">Publish the list of current stewardship activities. </w:t>
      </w:r>
    </w:p>
    <w:p w14:paraId="087729F7" w14:textId="77777777" w:rsidR="00975302" w:rsidRDefault="00975302" w:rsidP="007D0C7E">
      <w:pPr>
        <w:widowControl w:val="0"/>
        <w:numPr>
          <w:ilvl w:val="0"/>
          <w:numId w:val="62"/>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Solicit feedback from members regarding current and future stewardship activities and their views on the use of pledges.</w:t>
      </w:r>
    </w:p>
    <w:p w14:paraId="5E91A113" w14:textId="77777777" w:rsidR="00975302" w:rsidRDefault="00975302" w:rsidP="007D0C7E">
      <w:pPr>
        <w:widowControl w:val="0"/>
        <w:numPr>
          <w:ilvl w:val="0"/>
          <w:numId w:val="62"/>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Begin to prepare video of yearly activities for Celebration Sunday in January to launch the new pledge season.</w:t>
      </w:r>
    </w:p>
    <w:p w14:paraId="13DD4686" w14:textId="77777777" w:rsidR="00975302" w:rsidRDefault="00975302" w:rsidP="007D0C7E">
      <w:pPr>
        <w:widowControl w:val="0"/>
        <w:numPr>
          <w:ilvl w:val="0"/>
          <w:numId w:val="62"/>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Represent the Stewardship Team on the Program Council</w:t>
      </w:r>
    </w:p>
    <w:p w14:paraId="2AE73662" w14:textId="77777777" w:rsidR="00975302" w:rsidRDefault="00975302" w:rsidP="00975302">
      <w:pPr>
        <w:widowControl w:val="0"/>
        <w:pBdr>
          <w:top w:val="nil"/>
          <w:left w:val="nil"/>
          <w:bottom w:val="nil"/>
          <w:right w:val="nil"/>
          <w:between w:val="nil"/>
        </w:pBdr>
        <w:ind w:left="115"/>
        <w:rPr>
          <w:rFonts w:ascii="Times New Roman" w:eastAsia="Times New Roman" w:hAnsi="Times New Roman" w:cs="Times New Roman"/>
          <w:color w:val="000000"/>
        </w:rPr>
      </w:pPr>
    </w:p>
    <w:p w14:paraId="031E0DD2" w14:textId="77777777" w:rsidR="00975302" w:rsidRDefault="00975302" w:rsidP="00975302">
      <w:pPr>
        <w:widowControl w:val="0"/>
        <w:pBdr>
          <w:top w:val="nil"/>
          <w:left w:val="nil"/>
          <w:bottom w:val="nil"/>
          <w:right w:val="nil"/>
          <w:between w:val="nil"/>
        </w:pBdr>
        <w:rPr>
          <w:b/>
          <w:color w:val="000000"/>
          <w:sz w:val="22"/>
          <w:szCs w:val="22"/>
        </w:rPr>
      </w:pPr>
      <w:r>
        <w:rPr>
          <w:b/>
          <w:color w:val="000000"/>
          <w:sz w:val="22"/>
          <w:szCs w:val="22"/>
        </w:rPr>
        <w:t>     OCTOBER</w:t>
      </w:r>
    </w:p>
    <w:p w14:paraId="3304D7F4" w14:textId="77777777" w:rsidR="00975302" w:rsidRDefault="00975302" w:rsidP="00975302">
      <w:pPr>
        <w:widowControl w:val="0"/>
        <w:pBdr>
          <w:top w:val="nil"/>
          <w:left w:val="nil"/>
          <w:bottom w:val="nil"/>
          <w:right w:val="nil"/>
          <w:between w:val="nil"/>
        </w:pBdr>
        <w:ind w:left="115"/>
        <w:rPr>
          <w:rFonts w:ascii="Times New Roman" w:eastAsia="Times New Roman" w:hAnsi="Times New Roman" w:cs="Times New Roman"/>
          <w:color w:val="000000"/>
        </w:rPr>
      </w:pPr>
    </w:p>
    <w:p w14:paraId="5BDD7AFE" w14:textId="58C5027F" w:rsidR="00975302" w:rsidRDefault="00975302" w:rsidP="00975302">
      <w:pPr>
        <w:widowControl w:val="0"/>
        <w:numPr>
          <w:ilvl w:val="0"/>
          <w:numId w:val="1"/>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Ensure that quarterly reports have been sent to each congregant summarizing their pledge contribution given to date (</w:t>
      </w:r>
      <w:r w:rsidR="00B0261E">
        <w:rPr>
          <w:color w:val="000000"/>
          <w:sz w:val="22"/>
          <w:szCs w:val="22"/>
        </w:rPr>
        <w:t>as</w:t>
      </w:r>
      <w:r w:rsidR="0043520A">
        <w:rPr>
          <w:color w:val="000000"/>
          <w:sz w:val="22"/>
          <w:szCs w:val="22"/>
        </w:rPr>
        <w:t xml:space="preserve"> provided</w:t>
      </w:r>
      <w:r>
        <w:rPr>
          <w:color w:val="000000"/>
          <w:sz w:val="22"/>
          <w:szCs w:val="22"/>
        </w:rPr>
        <w:t xml:space="preserve"> by the Finance Team); review this information.</w:t>
      </w:r>
    </w:p>
    <w:p w14:paraId="5AC43A76" w14:textId="77777777" w:rsidR="00975302" w:rsidRDefault="00975302" w:rsidP="00975302">
      <w:pPr>
        <w:widowControl w:val="0"/>
        <w:numPr>
          <w:ilvl w:val="0"/>
          <w:numId w:val="1"/>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Summarize and discuss feedback from members regarding stewardship activities and use of pledges. </w:t>
      </w:r>
    </w:p>
    <w:p w14:paraId="3503B90E" w14:textId="41EC3C3A" w:rsidR="00975302" w:rsidRDefault="00324E27" w:rsidP="00975302">
      <w:pPr>
        <w:widowControl w:val="0"/>
        <w:numPr>
          <w:ilvl w:val="0"/>
          <w:numId w:val="1"/>
        </w:numPr>
        <w:pBdr>
          <w:top w:val="nil"/>
          <w:left w:val="nil"/>
          <w:bottom w:val="nil"/>
          <w:right w:val="nil"/>
          <w:between w:val="nil"/>
        </w:pBdr>
        <w:rPr>
          <w:rFonts w:ascii="Times New Roman" w:eastAsia="Times New Roman" w:hAnsi="Times New Roman" w:cs="Times New Roman"/>
          <w:color w:val="000000"/>
        </w:rPr>
      </w:pPr>
      <w:r>
        <w:rPr>
          <w:noProof/>
          <w:color w:val="000000"/>
        </w:rPr>
        <mc:AlternateContent>
          <mc:Choice Requires="wps">
            <w:drawing>
              <wp:anchor distT="0" distB="0" distL="114300" distR="114300" simplePos="0" relativeHeight="254108672" behindDoc="0" locked="0" layoutInCell="1" allowOverlap="1" wp14:anchorId="1ECF6586" wp14:editId="7147EEF9">
                <wp:simplePos x="0" y="0"/>
                <wp:positionH relativeFrom="column">
                  <wp:posOffset>-566512</wp:posOffset>
                </wp:positionH>
                <wp:positionV relativeFrom="paragraph">
                  <wp:posOffset>159385</wp:posOffset>
                </wp:positionV>
                <wp:extent cx="499745" cy="1183005"/>
                <wp:effectExtent l="12700" t="12700" r="20955" b="10795"/>
                <wp:wrapNone/>
                <wp:docPr id="799" name="Up Arrow 799">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F89BB88" w14:textId="77777777" w:rsidR="00324E27" w:rsidRPr="00260E8E" w:rsidRDefault="00324E27"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F6586" id="Up Arrow 799" o:spid="_x0000_s1164" type="#_x0000_t68" href="#toc1" style="position:absolute;left:0;text-align:left;margin-left:-44.6pt;margin-top:12.55pt;width:39.35pt;height:93.15pt;z-index:25410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" o:button="t" adj="4562" fillcolor="#43bae8 [2676]" strokecolor="black [3213]">
                <v:fill color2="#74ccee [1972]" rotate="t" o:detectmouseclick="t" focusposition="1,1" focussize="-1,-1" focus="100%" type="gradientRadial"/>
                <v:textbox>
                  <w:txbxContent>
                    <w:p w14:paraId="5F89BB88" w14:textId="77777777" w:rsidR="00324E27" w:rsidRPr="00260E8E" w:rsidRDefault="00324E27"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color w:val="000000"/>
          <w:sz w:val="22"/>
          <w:szCs w:val="22"/>
        </w:rPr>
        <w:t>Begin preparations for hosting a Sunday Forum on stewardship to be scheduled in November or December.</w:t>
      </w:r>
    </w:p>
    <w:p w14:paraId="6ADF0F0C" w14:textId="77777777" w:rsidR="00975302" w:rsidRDefault="00975302" w:rsidP="00975302">
      <w:pPr>
        <w:widowControl w:val="0"/>
        <w:numPr>
          <w:ilvl w:val="0"/>
          <w:numId w:val="1"/>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Finalize content of pledge drive season material.</w:t>
      </w:r>
    </w:p>
    <w:p w14:paraId="0A512BB6" w14:textId="77777777" w:rsidR="00975302" w:rsidRDefault="00975302" w:rsidP="00975302">
      <w:pPr>
        <w:widowControl w:val="0"/>
        <w:numPr>
          <w:ilvl w:val="0"/>
          <w:numId w:val="1"/>
        </w:numPr>
        <w:pBdr>
          <w:top w:val="nil"/>
          <w:left w:val="nil"/>
          <w:bottom w:val="nil"/>
          <w:right w:val="nil"/>
          <w:between w:val="nil"/>
        </w:pBdr>
        <w:rPr>
          <w:color w:val="000000"/>
          <w:sz w:val="22"/>
          <w:szCs w:val="22"/>
        </w:rPr>
      </w:pPr>
      <w:r>
        <w:rPr>
          <w:color w:val="000000"/>
          <w:sz w:val="22"/>
          <w:szCs w:val="22"/>
        </w:rPr>
        <w:t>Represent the Stewardship Team on the Program Council</w:t>
      </w:r>
    </w:p>
    <w:p w14:paraId="67068B67" w14:textId="77777777" w:rsidR="00975302" w:rsidRDefault="00975302" w:rsidP="00975302">
      <w:pPr>
        <w:widowControl w:val="0"/>
        <w:pBdr>
          <w:top w:val="nil"/>
          <w:left w:val="nil"/>
          <w:bottom w:val="nil"/>
          <w:right w:val="nil"/>
          <w:between w:val="nil"/>
        </w:pBdr>
        <w:ind w:left="115"/>
        <w:rPr>
          <w:rFonts w:ascii="Times New Roman" w:eastAsia="Times New Roman" w:hAnsi="Times New Roman" w:cs="Times New Roman"/>
          <w:color w:val="000000"/>
        </w:rPr>
      </w:pPr>
    </w:p>
    <w:p w14:paraId="011EE7A8" w14:textId="05513DDA" w:rsidR="00975302" w:rsidRDefault="00975302" w:rsidP="00975302">
      <w:pPr>
        <w:widowControl w:val="0"/>
        <w:pBdr>
          <w:top w:val="nil"/>
          <w:left w:val="nil"/>
          <w:bottom w:val="nil"/>
          <w:right w:val="nil"/>
          <w:between w:val="nil"/>
        </w:pBdr>
        <w:rPr>
          <w:b/>
          <w:color w:val="000000"/>
          <w:sz w:val="22"/>
          <w:szCs w:val="22"/>
        </w:rPr>
      </w:pPr>
      <w:r>
        <w:rPr>
          <w:b/>
          <w:color w:val="000000"/>
          <w:sz w:val="22"/>
          <w:szCs w:val="22"/>
        </w:rPr>
        <w:t>     NOVEMBER</w:t>
      </w:r>
    </w:p>
    <w:p w14:paraId="19A9C777" w14:textId="77777777" w:rsidR="00975302" w:rsidRDefault="00975302" w:rsidP="00975302">
      <w:pPr>
        <w:widowControl w:val="0"/>
        <w:pBdr>
          <w:top w:val="nil"/>
          <w:left w:val="nil"/>
          <w:bottom w:val="nil"/>
          <w:right w:val="nil"/>
          <w:between w:val="nil"/>
        </w:pBdr>
        <w:ind w:left="115"/>
        <w:rPr>
          <w:rFonts w:ascii="Times New Roman" w:eastAsia="Times New Roman" w:hAnsi="Times New Roman" w:cs="Times New Roman"/>
          <w:color w:val="000000"/>
        </w:rPr>
      </w:pPr>
    </w:p>
    <w:p w14:paraId="2155D2E3" w14:textId="40C7A79E" w:rsidR="00975302" w:rsidRDefault="00975302" w:rsidP="00975302">
      <w:pPr>
        <w:widowControl w:val="0"/>
        <w:numPr>
          <w:ilvl w:val="0"/>
          <w:numId w:val="2"/>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Send any necessary printed pledge season material to the printer in early November. </w:t>
      </w:r>
    </w:p>
    <w:p w14:paraId="74880559" w14:textId="2DBAE415" w:rsidR="00975302" w:rsidRDefault="00975302" w:rsidP="00975302">
      <w:pPr>
        <w:widowControl w:val="0"/>
        <w:numPr>
          <w:ilvl w:val="0"/>
          <w:numId w:val="2"/>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Discuss with the Board of Trustees the pledge season goal for operations; review the charge with the Stewardship Team.</w:t>
      </w:r>
    </w:p>
    <w:p w14:paraId="21421657" w14:textId="24C328E9" w:rsidR="00975302" w:rsidRDefault="00324E27" w:rsidP="00975302">
      <w:pPr>
        <w:widowControl w:val="0"/>
        <w:numPr>
          <w:ilvl w:val="0"/>
          <w:numId w:val="2"/>
        </w:numPr>
        <w:pBdr>
          <w:top w:val="nil"/>
          <w:left w:val="nil"/>
          <w:bottom w:val="nil"/>
          <w:right w:val="nil"/>
          <w:between w:val="nil"/>
        </w:pBdr>
        <w:rPr>
          <w:rFonts w:ascii="Times New Roman" w:eastAsia="Times New Roman" w:hAnsi="Times New Roman" w:cs="Times New Roman"/>
          <w:color w:val="000000"/>
        </w:rPr>
      </w:pPr>
      <w:r>
        <w:rPr>
          <w:noProof/>
        </w:rPr>
        <mc:AlternateContent>
          <mc:Choice Requires="wps">
            <w:drawing>
              <wp:anchor distT="0" distB="0" distL="114300" distR="114300" simplePos="0" relativeHeight="254110720" behindDoc="0" locked="0" layoutInCell="1" allowOverlap="1" wp14:anchorId="6E053A59" wp14:editId="599C6204">
                <wp:simplePos x="0" y="0"/>
                <wp:positionH relativeFrom="column">
                  <wp:posOffset>-562702</wp:posOffset>
                </wp:positionH>
                <wp:positionV relativeFrom="paragraph">
                  <wp:posOffset>135457</wp:posOffset>
                </wp:positionV>
                <wp:extent cx="534035" cy="1221740"/>
                <wp:effectExtent l="12700" t="0" r="24765" b="22860"/>
                <wp:wrapNone/>
                <wp:docPr id="801" name="Down Arrow 801"/>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40A12" w14:textId="77777777" w:rsidR="00324E27" w:rsidRPr="0052516C" w:rsidRDefault="00324E27"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53A59" id="Down Arrow 801" o:spid="_x0000_s1165" type="#_x0000_t67" style="position:absolute;left:0;text-align:left;margin-left:-44.3pt;margin-top:10.65pt;width:42.05pt;height:96.2pt;z-index:25411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" adj="16512" fillcolor="#ffc000" strokecolor="#c00000" strokeweight="1.25pt">
                <v:textbox>
                  <w:txbxContent>
                    <w:p w14:paraId="3DC40A12" w14:textId="77777777" w:rsidR="00324E27" w:rsidRPr="0052516C" w:rsidRDefault="00324E27"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sz w:val="22"/>
          <w:szCs w:val="22"/>
        </w:rPr>
        <w:t xml:space="preserve">Host a Sunday Forum regarding stewardship. </w:t>
      </w:r>
    </w:p>
    <w:p w14:paraId="7F5FD228" w14:textId="571D7EAA" w:rsidR="00975302" w:rsidRDefault="00975302" w:rsidP="00975302">
      <w:pPr>
        <w:widowControl w:val="0"/>
        <w:numPr>
          <w:ilvl w:val="0"/>
          <w:numId w:val="2"/>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Provide opportunity to discuss the stewardship activities that are current and what future activities are of importance to the members. (Forum can be scheduled in either November or December)</w:t>
      </w:r>
    </w:p>
    <w:p w14:paraId="1A0E3E79" w14:textId="77777777" w:rsidR="00975302" w:rsidRDefault="00975302" w:rsidP="00975302">
      <w:pPr>
        <w:widowControl w:val="0"/>
        <w:numPr>
          <w:ilvl w:val="0"/>
          <w:numId w:val="2"/>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Represent the Stewardship Team on the Program Council</w:t>
      </w:r>
    </w:p>
    <w:p w14:paraId="2F7F57D6" w14:textId="1BCD8925" w:rsidR="007321A6" w:rsidRDefault="00975302" w:rsidP="00975302">
      <w:pPr>
        <w:widowControl w:val="0"/>
        <w:pBdr>
          <w:top w:val="nil"/>
          <w:left w:val="nil"/>
          <w:bottom w:val="nil"/>
          <w:right w:val="nil"/>
          <w:between w:val="nil"/>
        </w:pBdr>
        <w:ind w:left="115"/>
        <w:rPr>
          <w:color w:val="000000"/>
          <w:sz w:val="22"/>
          <w:szCs w:val="22"/>
        </w:rPr>
      </w:pPr>
      <w:r>
        <w:rPr>
          <w:color w:val="000000"/>
          <w:sz w:val="22"/>
          <w:szCs w:val="22"/>
        </w:rPr>
        <w:t>  </w:t>
      </w:r>
    </w:p>
    <w:p w14:paraId="452D8E81" w14:textId="4477BAAD" w:rsidR="00E42091" w:rsidRPr="007321A6" w:rsidRDefault="007321A6" w:rsidP="007321A6">
      <w:pPr>
        <w:spacing w:after="200" w:line="288" w:lineRule="auto"/>
        <w:rPr>
          <w:color w:val="000000"/>
          <w:sz w:val="22"/>
          <w:szCs w:val="22"/>
        </w:rPr>
      </w:pPr>
      <w:r>
        <w:rPr>
          <w:color w:val="000000"/>
          <w:sz w:val="22"/>
          <w:szCs w:val="22"/>
        </w:rPr>
        <w:br w:type="page"/>
      </w:r>
      <w:bookmarkStart w:id="608" w:name="p66"/>
      <w:bookmarkEnd w:id="608"/>
    </w:p>
    <w:p w14:paraId="09AFD40A" w14:textId="77777777" w:rsidR="00E42091" w:rsidRDefault="00E42091" w:rsidP="00975302">
      <w:pPr>
        <w:rPr>
          <w:b/>
          <w:color w:val="000000"/>
          <w:sz w:val="22"/>
          <w:szCs w:val="22"/>
        </w:rPr>
      </w:pPr>
    </w:p>
    <w:p w14:paraId="1EAE9342" w14:textId="77777777" w:rsidR="00975302" w:rsidRPr="003B7DAB" w:rsidRDefault="00975302" w:rsidP="00975302">
      <w:pPr>
        <w:widowControl w:val="0"/>
        <w:pBdr>
          <w:top w:val="nil"/>
          <w:left w:val="nil"/>
          <w:bottom w:val="nil"/>
          <w:right w:val="nil"/>
          <w:between w:val="nil"/>
        </w:pBdr>
        <w:rPr>
          <w:b/>
          <w:color w:val="000000"/>
          <w:sz w:val="22"/>
          <w:szCs w:val="22"/>
        </w:rPr>
      </w:pPr>
      <w:r>
        <w:rPr>
          <w:b/>
          <w:color w:val="000000"/>
          <w:sz w:val="22"/>
          <w:szCs w:val="22"/>
        </w:rPr>
        <w:t>DECEMBER </w:t>
      </w:r>
    </w:p>
    <w:p w14:paraId="2A541ED3" w14:textId="77777777" w:rsidR="00975302" w:rsidRDefault="00975302" w:rsidP="00975302">
      <w:pPr>
        <w:widowControl w:val="0"/>
        <w:numPr>
          <w:ilvl w:val="0"/>
          <w:numId w:val="3"/>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Launch silent pledge season with the Board of Trustees.</w:t>
      </w:r>
    </w:p>
    <w:p w14:paraId="782F41F1" w14:textId="77777777" w:rsidR="00975302" w:rsidRDefault="00975302" w:rsidP="00975302">
      <w:pPr>
        <w:widowControl w:val="0"/>
        <w:numPr>
          <w:ilvl w:val="0"/>
          <w:numId w:val="3"/>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 xml:space="preserve"> </w:t>
      </w:r>
      <w:proofErr w:type="gramStart"/>
      <w:r>
        <w:rPr>
          <w:color w:val="000000"/>
          <w:sz w:val="22"/>
          <w:szCs w:val="22"/>
        </w:rPr>
        <w:t>Attend</w:t>
      </w:r>
      <w:proofErr w:type="gramEnd"/>
      <w:r>
        <w:rPr>
          <w:color w:val="000000"/>
          <w:sz w:val="22"/>
          <w:szCs w:val="22"/>
        </w:rPr>
        <w:t xml:space="preserve"> Board of Trustees meeting and distribute pledge cards to the members.</w:t>
      </w:r>
    </w:p>
    <w:p w14:paraId="4801AAB8" w14:textId="77777777" w:rsidR="00975302" w:rsidRDefault="00975302" w:rsidP="00975302">
      <w:pPr>
        <w:widowControl w:val="0"/>
        <w:numPr>
          <w:ilvl w:val="0"/>
          <w:numId w:val="3"/>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 xml:space="preserve">Meet with all Tri-UU teams to distribute pledge cards for silent portion of the </w:t>
      </w:r>
      <w:proofErr w:type="gramStart"/>
      <w:r>
        <w:rPr>
          <w:color w:val="000000"/>
          <w:sz w:val="22"/>
          <w:szCs w:val="22"/>
        </w:rPr>
        <w:t>campaign;</w:t>
      </w:r>
      <w:proofErr w:type="gramEnd"/>
      <w:r>
        <w:rPr>
          <w:color w:val="000000"/>
          <w:sz w:val="22"/>
          <w:szCs w:val="22"/>
        </w:rPr>
        <w:t xml:space="preserve"> express appreciation for their leadership.</w:t>
      </w:r>
    </w:p>
    <w:p w14:paraId="02FF2B8A" w14:textId="77777777" w:rsidR="00975302" w:rsidRDefault="00975302" w:rsidP="00975302">
      <w:pPr>
        <w:widowControl w:val="0"/>
        <w:numPr>
          <w:ilvl w:val="0"/>
          <w:numId w:val="3"/>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Plan Celebration Sunday (ensure video ready; work with Minister to plan the service; contact Hospitality to plan and coordinate food for the Sunday service.</w:t>
      </w:r>
    </w:p>
    <w:p w14:paraId="123606AE" w14:textId="77777777" w:rsidR="00975302" w:rsidRDefault="00975302" w:rsidP="00975302">
      <w:pPr>
        <w:widowControl w:val="0"/>
        <w:numPr>
          <w:ilvl w:val="0"/>
          <w:numId w:val="3"/>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Plan the “Sharing Our Abundance” portion of each Sunday service during the pledge season. Presenters may be members of the Stewardship Team and/or other members of the congregation. </w:t>
      </w:r>
    </w:p>
    <w:p w14:paraId="3DAB07DF" w14:textId="77777777" w:rsidR="00975302" w:rsidRDefault="00975302" w:rsidP="00975302">
      <w:pPr>
        <w:widowControl w:val="0"/>
        <w:numPr>
          <w:ilvl w:val="0"/>
          <w:numId w:val="3"/>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After pledge season is over identify members who are willing to do the Sharing Our Abundance on the first and third Sundays through the remainder of the year.</w:t>
      </w:r>
    </w:p>
    <w:p w14:paraId="6559CB81" w14:textId="77777777" w:rsidR="00975302" w:rsidRDefault="00975302" w:rsidP="00975302">
      <w:pPr>
        <w:widowControl w:val="0"/>
        <w:numPr>
          <w:ilvl w:val="0"/>
          <w:numId w:val="3"/>
        </w:numPr>
        <w:pBdr>
          <w:top w:val="nil"/>
          <w:left w:val="nil"/>
          <w:bottom w:val="nil"/>
          <w:right w:val="nil"/>
          <w:between w:val="nil"/>
        </w:pBdr>
        <w:rPr>
          <w:color w:val="000000"/>
          <w:sz w:val="22"/>
          <w:szCs w:val="22"/>
        </w:rPr>
      </w:pPr>
      <w:r>
        <w:rPr>
          <w:color w:val="000000"/>
          <w:sz w:val="22"/>
          <w:szCs w:val="22"/>
        </w:rPr>
        <w:t>Represent the Stewardship Team on the Program Council</w:t>
      </w:r>
    </w:p>
    <w:p w14:paraId="40E0F75E" w14:textId="77777777" w:rsidR="00975302" w:rsidRDefault="00975302" w:rsidP="00975302">
      <w:pPr>
        <w:widowControl w:val="0"/>
        <w:pBdr>
          <w:top w:val="nil"/>
          <w:left w:val="nil"/>
          <w:bottom w:val="nil"/>
          <w:right w:val="nil"/>
          <w:between w:val="nil"/>
        </w:pBdr>
        <w:ind w:left="115"/>
        <w:rPr>
          <w:rFonts w:ascii="Times New Roman" w:eastAsia="Times New Roman" w:hAnsi="Times New Roman" w:cs="Times New Roman"/>
          <w:color w:val="000000"/>
        </w:rPr>
      </w:pPr>
    </w:p>
    <w:p w14:paraId="117EB362" w14:textId="77777777" w:rsidR="00975302" w:rsidRPr="003B7DAB" w:rsidRDefault="00975302" w:rsidP="00975302">
      <w:pPr>
        <w:widowControl w:val="0"/>
        <w:pBdr>
          <w:top w:val="nil"/>
          <w:left w:val="nil"/>
          <w:bottom w:val="nil"/>
          <w:right w:val="nil"/>
          <w:between w:val="nil"/>
        </w:pBdr>
        <w:rPr>
          <w:b/>
          <w:color w:val="000000"/>
          <w:sz w:val="22"/>
          <w:szCs w:val="22"/>
        </w:rPr>
      </w:pPr>
      <w:r>
        <w:rPr>
          <w:b/>
          <w:color w:val="000000"/>
          <w:sz w:val="22"/>
          <w:szCs w:val="22"/>
        </w:rPr>
        <w:t>     JANUARY</w:t>
      </w:r>
    </w:p>
    <w:p w14:paraId="44B46F19" w14:textId="77777777" w:rsidR="00975302" w:rsidRDefault="00975302" w:rsidP="00975302">
      <w:pPr>
        <w:widowControl w:val="0"/>
        <w:numPr>
          <w:ilvl w:val="0"/>
          <w:numId w:val="4"/>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Send quarterly report to each congregant of pledge contribution given to date (done by Finance Team)</w:t>
      </w:r>
    </w:p>
    <w:p w14:paraId="5916EA45" w14:textId="77777777" w:rsidR="00975302" w:rsidRDefault="00975302" w:rsidP="00975302">
      <w:pPr>
        <w:widowControl w:val="0"/>
        <w:numPr>
          <w:ilvl w:val="0"/>
          <w:numId w:val="4"/>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Kick off annual pledge season on Celebration Sunday.</w:t>
      </w:r>
    </w:p>
    <w:p w14:paraId="5F265140" w14:textId="77777777" w:rsidR="00975302" w:rsidRDefault="00975302" w:rsidP="00975302">
      <w:pPr>
        <w:widowControl w:val="0"/>
        <w:numPr>
          <w:ilvl w:val="0"/>
          <w:numId w:val="4"/>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Present data to the congregation regarding progress of the annual campaign on a weekly basis.</w:t>
      </w:r>
    </w:p>
    <w:p w14:paraId="5C07EB93" w14:textId="77777777" w:rsidR="00975302" w:rsidRDefault="00975302" w:rsidP="00975302">
      <w:pPr>
        <w:widowControl w:val="0"/>
        <w:numPr>
          <w:ilvl w:val="0"/>
          <w:numId w:val="4"/>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 xml:space="preserve">Distribute </w:t>
      </w:r>
      <w:proofErr w:type="gramStart"/>
      <w:r>
        <w:rPr>
          <w:color w:val="000000"/>
          <w:sz w:val="22"/>
          <w:szCs w:val="22"/>
        </w:rPr>
        <w:t>remainder</w:t>
      </w:r>
      <w:proofErr w:type="gramEnd"/>
      <w:r>
        <w:rPr>
          <w:color w:val="000000"/>
          <w:sz w:val="22"/>
          <w:szCs w:val="22"/>
        </w:rPr>
        <w:t xml:space="preserve"> of pledge cards at Sunday service or in the mail.</w:t>
      </w:r>
    </w:p>
    <w:p w14:paraId="36E552C0" w14:textId="77777777" w:rsidR="00975302" w:rsidRDefault="00975302" w:rsidP="00975302">
      <w:pPr>
        <w:widowControl w:val="0"/>
        <w:numPr>
          <w:ilvl w:val="0"/>
          <w:numId w:val="4"/>
        </w:numPr>
        <w:pBdr>
          <w:top w:val="nil"/>
          <w:left w:val="nil"/>
          <w:bottom w:val="nil"/>
          <w:right w:val="nil"/>
          <w:between w:val="nil"/>
        </w:pBdr>
        <w:rPr>
          <w:color w:val="000000"/>
          <w:sz w:val="22"/>
          <w:szCs w:val="22"/>
        </w:rPr>
      </w:pPr>
      <w:r>
        <w:rPr>
          <w:color w:val="000000"/>
          <w:sz w:val="22"/>
          <w:szCs w:val="22"/>
        </w:rPr>
        <w:t>Represent the Stewardship Team on the Program Council</w:t>
      </w:r>
    </w:p>
    <w:p w14:paraId="16A45C41" w14:textId="77777777" w:rsidR="00975302" w:rsidRDefault="00975302" w:rsidP="00975302">
      <w:pPr>
        <w:widowControl w:val="0"/>
        <w:pBdr>
          <w:top w:val="nil"/>
          <w:left w:val="nil"/>
          <w:bottom w:val="nil"/>
          <w:right w:val="nil"/>
          <w:between w:val="nil"/>
        </w:pBdr>
        <w:ind w:left="115"/>
        <w:rPr>
          <w:rFonts w:ascii="Times New Roman" w:eastAsia="Times New Roman" w:hAnsi="Times New Roman" w:cs="Times New Roman"/>
          <w:color w:val="000000"/>
        </w:rPr>
      </w:pPr>
    </w:p>
    <w:p w14:paraId="3A73EE8C" w14:textId="77777777" w:rsidR="00975302" w:rsidRPr="003B7DAB" w:rsidRDefault="00975302" w:rsidP="00975302">
      <w:pPr>
        <w:widowControl w:val="0"/>
        <w:pBdr>
          <w:top w:val="nil"/>
          <w:left w:val="nil"/>
          <w:bottom w:val="nil"/>
          <w:right w:val="nil"/>
          <w:between w:val="nil"/>
        </w:pBdr>
        <w:rPr>
          <w:b/>
          <w:color w:val="000000"/>
          <w:sz w:val="22"/>
          <w:szCs w:val="22"/>
        </w:rPr>
      </w:pPr>
      <w:r>
        <w:rPr>
          <w:b/>
          <w:color w:val="000000"/>
          <w:sz w:val="22"/>
          <w:szCs w:val="22"/>
        </w:rPr>
        <w:t>   FEBRUARY</w:t>
      </w:r>
    </w:p>
    <w:p w14:paraId="0C934EE6" w14:textId="77777777" w:rsidR="00975302" w:rsidRDefault="00975302" w:rsidP="00975302">
      <w:pPr>
        <w:widowControl w:val="0"/>
        <w:numPr>
          <w:ilvl w:val="0"/>
          <w:numId w:val="5"/>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Complete pledge season for fiscal year and inform treasurer of projected operational funds</w:t>
      </w:r>
    </w:p>
    <w:p w14:paraId="0A467F76" w14:textId="77777777" w:rsidR="00975302" w:rsidRDefault="00975302" w:rsidP="00975302">
      <w:pPr>
        <w:widowControl w:val="0"/>
        <w:numPr>
          <w:ilvl w:val="0"/>
          <w:numId w:val="5"/>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Discuss with minister those members who might need a waiver; request that minister follow up with these individuals</w:t>
      </w:r>
    </w:p>
    <w:p w14:paraId="4D94844B" w14:textId="7B3736D4" w:rsidR="00975302" w:rsidRDefault="00324E27" w:rsidP="00975302">
      <w:pPr>
        <w:widowControl w:val="0"/>
        <w:numPr>
          <w:ilvl w:val="0"/>
          <w:numId w:val="5"/>
        </w:numPr>
        <w:pBdr>
          <w:top w:val="nil"/>
          <w:left w:val="nil"/>
          <w:bottom w:val="nil"/>
          <w:right w:val="nil"/>
          <w:between w:val="nil"/>
        </w:pBdr>
        <w:rPr>
          <w:color w:val="000000"/>
          <w:sz w:val="22"/>
          <w:szCs w:val="22"/>
        </w:rPr>
      </w:pPr>
      <w:r>
        <w:rPr>
          <w:noProof/>
          <w:color w:val="000000"/>
        </w:rPr>
        <mc:AlternateContent>
          <mc:Choice Requires="wps">
            <w:drawing>
              <wp:anchor distT="0" distB="0" distL="114300" distR="114300" simplePos="0" relativeHeight="254112768" behindDoc="0" locked="0" layoutInCell="1" allowOverlap="1" wp14:anchorId="103F4C25" wp14:editId="6FA7C635">
                <wp:simplePos x="0" y="0"/>
                <wp:positionH relativeFrom="column">
                  <wp:posOffset>-460375</wp:posOffset>
                </wp:positionH>
                <wp:positionV relativeFrom="paragraph">
                  <wp:posOffset>609587</wp:posOffset>
                </wp:positionV>
                <wp:extent cx="499745" cy="1183005"/>
                <wp:effectExtent l="12700" t="12700" r="20955" b="10795"/>
                <wp:wrapNone/>
                <wp:docPr id="802" name="Up Arrow 802">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F2A0CBB" w14:textId="77777777" w:rsidR="00324E27" w:rsidRPr="00260E8E" w:rsidRDefault="00324E27"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4C25" id="Up Arrow 802" o:spid="_x0000_s1166" type="#_x0000_t68" href="#toc1" style="position:absolute;left:0;text-align:left;margin-left:-36.25pt;margin-top:48pt;width:39.35pt;height:93.15pt;z-index:25411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" o:button="t" adj="4562" fillcolor="#43bae8 [2676]" strokecolor="black [3213]">
                <v:fill color2="#74ccee [1972]" rotate="t" o:detectmouseclick="t" focusposition="1,1" focussize="-1,-1" focus="100%" type="gradientRadial"/>
                <v:textbox>
                  <w:txbxContent>
                    <w:p w14:paraId="2F2A0CBB" w14:textId="77777777" w:rsidR="00324E27" w:rsidRPr="00260E8E" w:rsidRDefault="00324E27"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color w:val="000000"/>
          <w:sz w:val="22"/>
          <w:szCs w:val="22"/>
        </w:rPr>
        <w:t>Identify members who have not pledged yet and re-contact them in writing, by phone or in person regarding the bylaws requirement of making a pledge and a financial contribution of record. Consider using members of the congregation who are not on the Stewardship Team for making these contacts especially if they might know the unpledged person and feel comfortable doing this.</w:t>
      </w:r>
    </w:p>
    <w:p w14:paraId="55A41473" w14:textId="77777777" w:rsidR="00975302" w:rsidRDefault="00975302" w:rsidP="00975302">
      <w:pPr>
        <w:widowControl w:val="0"/>
        <w:numPr>
          <w:ilvl w:val="0"/>
          <w:numId w:val="5"/>
        </w:numPr>
        <w:pBdr>
          <w:top w:val="nil"/>
          <w:left w:val="nil"/>
          <w:bottom w:val="nil"/>
          <w:right w:val="nil"/>
          <w:between w:val="nil"/>
        </w:pBdr>
        <w:rPr>
          <w:color w:val="000000"/>
          <w:sz w:val="22"/>
          <w:szCs w:val="22"/>
        </w:rPr>
      </w:pPr>
      <w:r>
        <w:rPr>
          <w:color w:val="000000"/>
          <w:sz w:val="22"/>
          <w:szCs w:val="22"/>
        </w:rPr>
        <w:t>Represent the Stewardship Team on the Program Council</w:t>
      </w:r>
    </w:p>
    <w:p w14:paraId="12B16C80" w14:textId="7EFA4CD6" w:rsidR="00975302" w:rsidRDefault="00975302" w:rsidP="00975302">
      <w:pPr>
        <w:widowControl w:val="0"/>
        <w:pBdr>
          <w:top w:val="nil"/>
          <w:left w:val="nil"/>
          <w:bottom w:val="nil"/>
          <w:right w:val="nil"/>
          <w:between w:val="nil"/>
        </w:pBdr>
        <w:ind w:left="720"/>
        <w:rPr>
          <w:rFonts w:ascii="Times New Roman" w:eastAsia="Times New Roman" w:hAnsi="Times New Roman" w:cs="Times New Roman"/>
          <w:color w:val="000000"/>
        </w:rPr>
      </w:pPr>
    </w:p>
    <w:p w14:paraId="3B9C337B" w14:textId="73EA271F" w:rsidR="00975302" w:rsidRPr="003B7DAB" w:rsidRDefault="00975302" w:rsidP="00975302">
      <w:pPr>
        <w:widowControl w:val="0"/>
        <w:pBdr>
          <w:top w:val="nil"/>
          <w:left w:val="nil"/>
          <w:bottom w:val="nil"/>
          <w:right w:val="nil"/>
          <w:between w:val="nil"/>
        </w:pBdr>
        <w:rPr>
          <w:b/>
          <w:color w:val="000000"/>
          <w:sz w:val="22"/>
          <w:szCs w:val="22"/>
        </w:rPr>
      </w:pPr>
      <w:r>
        <w:rPr>
          <w:b/>
          <w:color w:val="000000"/>
          <w:sz w:val="22"/>
          <w:szCs w:val="22"/>
        </w:rPr>
        <w:t>   MARCH</w:t>
      </w:r>
    </w:p>
    <w:p w14:paraId="726FCC5F" w14:textId="22FB9243" w:rsidR="00975302" w:rsidRDefault="00975302" w:rsidP="00975302">
      <w:pPr>
        <w:widowControl w:val="0"/>
        <w:numPr>
          <w:ilvl w:val="0"/>
          <w:numId w:val="6"/>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Send quarterly report to each congregant of pledge contribution given to date (done by Finance Team)</w:t>
      </w:r>
    </w:p>
    <w:p w14:paraId="46005EC8" w14:textId="7B43962F" w:rsidR="00975302" w:rsidRDefault="00975302" w:rsidP="00975302">
      <w:pPr>
        <w:widowControl w:val="0"/>
        <w:numPr>
          <w:ilvl w:val="0"/>
          <w:numId w:val="6"/>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Prepare and write annual report including accomplishments of the past fiscal year and goals for the next year.</w:t>
      </w:r>
    </w:p>
    <w:p w14:paraId="17410BAE" w14:textId="5D506188" w:rsidR="00975302" w:rsidRDefault="00324E27" w:rsidP="00975302">
      <w:pPr>
        <w:widowControl w:val="0"/>
        <w:numPr>
          <w:ilvl w:val="0"/>
          <w:numId w:val="6"/>
        </w:numPr>
        <w:pBdr>
          <w:top w:val="nil"/>
          <w:left w:val="nil"/>
          <w:bottom w:val="nil"/>
          <w:right w:val="nil"/>
          <w:between w:val="nil"/>
        </w:pBdr>
        <w:rPr>
          <w:rFonts w:ascii="Times New Roman" w:eastAsia="Times New Roman" w:hAnsi="Times New Roman" w:cs="Times New Roman"/>
          <w:color w:val="000000"/>
        </w:rPr>
      </w:pPr>
      <w:r>
        <w:rPr>
          <w:noProof/>
        </w:rPr>
        <mc:AlternateContent>
          <mc:Choice Requires="wps">
            <w:drawing>
              <wp:anchor distT="0" distB="0" distL="114300" distR="114300" simplePos="0" relativeHeight="254114816" behindDoc="0" locked="0" layoutInCell="1" allowOverlap="1" wp14:anchorId="6FBA82BC" wp14:editId="61364874">
                <wp:simplePos x="0" y="0"/>
                <wp:positionH relativeFrom="column">
                  <wp:posOffset>-457835</wp:posOffset>
                </wp:positionH>
                <wp:positionV relativeFrom="paragraph">
                  <wp:posOffset>86118</wp:posOffset>
                </wp:positionV>
                <wp:extent cx="534035" cy="1221740"/>
                <wp:effectExtent l="12700" t="0" r="24765" b="22860"/>
                <wp:wrapNone/>
                <wp:docPr id="803" name="Down Arrow 803"/>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F710E7" w14:textId="77777777" w:rsidR="00324E27" w:rsidRPr="0052516C" w:rsidRDefault="00324E27"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A82BC" id="Down Arrow 803" o:spid="_x0000_s1167" type="#_x0000_t67" style="position:absolute;left:0;text-align:left;margin-left:-36.05pt;margin-top:6.8pt;width:42.05pt;height:96.2pt;z-index:25411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83wtAIAAPI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" adj="16512" fillcolor="#ffc000" strokecolor="#c00000" strokeweight="1.25pt">
                <v:textbox>
                  <w:txbxContent>
                    <w:p w14:paraId="6CF710E7" w14:textId="77777777" w:rsidR="00324E27" w:rsidRPr="0052516C" w:rsidRDefault="00324E27"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sz w:val="22"/>
          <w:szCs w:val="22"/>
        </w:rPr>
        <w:t>Represent the Stewardship Team on the Program Council</w:t>
      </w:r>
    </w:p>
    <w:p w14:paraId="3569D0B4" w14:textId="77777777" w:rsidR="00975302" w:rsidRDefault="00975302" w:rsidP="00975302">
      <w:pPr>
        <w:widowControl w:val="0"/>
        <w:numPr>
          <w:ilvl w:val="0"/>
          <w:numId w:val="6"/>
        </w:numPr>
        <w:pBdr>
          <w:top w:val="nil"/>
          <w:left w:val="nil"/>
          <w:bottom w:val="nil"/>
          <w:right w:val="nil"/>
          <w:between w:val="nil"/>
        </w:pBdr>
        <w:rPr>
          <w:rFonts w:ascii="Times New Roman" w:eastAsia="Times New Roman" w:hAnsi="Times New Roman" w:cs="Times New Roman"/>
          <w:color w:val="000000"/>
        </w:rPr>
      </w:pPr>
      <w:r>
        <w:rPr>
          <w:color w:val="000000"/>
          <w:sz w:val="22"/>
          <w:szCs w:val="22"/>
        </w:rPr>
        <w:t>Notify Minister or designee of congregants who have not pledged or who have made a remarkable decrease in pledge, since this may indicate a concern that the minister may need to follow-up.</w:t>
      </w:r>
    </w:p>
    <w:p w14:paraId="458C3206" w14:textId="73962D85" w:rsidR="00424F1F" w:rsidRDefault="007321A6" w:rsidP="007321A6">
      <w:pPr>
        <w:spacing w:after="200" w:line="288"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bookmarkStart w:id="609" w:name="p67"/>
      <w:bookmarkEnd w:id="609"/>
    </w:p>
    <w:p w14:paraId="52044365" w14:textId="15CC3174" w:rsidR="00975302" w:rsidRPr="003A6A0E" w:rsidRDefault="00975302" w:rsidP="00975302">
      <w:pPr>
        <w:pStyle w:val="Heading1"/>
      </w:pPr>
      <w:bookmarkStart w:id="610" w:name="_wnyagw" w:colFirst="0" w:colLast="0"/>
      <w:bookmarkStart w:id="611" w:name="_Toc85872929"/>
      <w:bookmarkStart w:id="612" w:name="_Toc85893124"/>
      <w:bookmarkStart w:id="613" w:name="_Toc85895409"/>
      <w:bookmarkStart w:id="614" w:name="_Toc85895571"/>
      <w:bookmarkStart w:id="615" w:name="_Toc85895964"/>
      <w:bookmarkStart w:id="616" w:name="_Toc86225827"/>
      <w:bookmarkStart w:id="617" w:name="_Toc86348157"/>
      <w:bookmarkStart w:id="618" w:name="_Toc86348876"/>
      <w:bookmarkStart w:id="619" w:name="_Toc98593890"/>
      <w:bookmarkEnd w:id="610"/>
      <w:r w:rsidRPr="003A6A0E">
        <w:lastRenderedPageBreak/>
        <w:t>WORSHIP TEAM</w:t>
      </w:r>
      <w:bookmarkEnd w:id="611"/>
      <w:bookmarkEnd w:id="612"/>
      <w:bookmarkEnd w:id="613"/>
      <w:bookmarkEnd w:id="614"/>
      <w:bookmarkEnd w:id="615"/>
      <w:bookmarkEnd w:id="616"/>
      <w:bookmarkEnd w:id="617"/>
      <w:bookmarkEnd w:id="618"/>
      <w:bookmarkEnd w:id="619"/>
    </w:p>
    <w:p w14:paraId="089A4FF0" w14:textId="2BCFA1A1" w:rsidR="00975302" w:rsidRPr="00035929" w:rsidRDefault="00975302" w:rsidP="00975302">
      <w:pPr>
        <w:pStyle w:val="Heading2"/>
        <w:rPr>
          <w:rStyle w:val="BookTitle"/>
          <w:b/>
          <w:bCs/>
          <w:i w:val="0"/>
          <w:iCs w:val="0"/>
          <w:smallCaps w:val="0"/>
          <w:u w:val="none"/>
        </w:rPr>
      </w:pPr>
      <w:bookmarkStart w:id="620" w:name="_Toc85872930"/>
      <w:bookmarkStart w:id="621" w:name="_Toc85893125"/>
      <w:bookmarkStart w:id="622" w:name="_Toc85895410"/>
      <w:bookmarkStart w:id="623" w:name="_Toc85895572"/>
      <w:bookmarkStart w:id="624" w:name="_Toc85895965"/>
      <w:bookmarkStart w:id="625" w:name="_Toc86225828"/>
      <w:bookmarkStart w:id="626" w:name="_Toc86348158"/>
      <w:bookmarkStart w:id="627" w:name="_Toc86348877"/>
      <w:bookmarkStart w:id="628" w:name="_Toc98593891"/>
      <w:r w:rsidRPr="00035929">
        <w:rPr>
          <w:rStyle w:val="BookTitle"/>
          <w:b/>
          <w:bCs/>
          <w:i w:val="0"/>
          <w:iCs w:val="0"/>
          <w:smallCaps w:val="0"/>
          <w:u w:val="none"/>
        </w:rPr>
        <w:t>Worship Team Charter</w:t>
      </w:r>
      <w:bookmarkEnd w:id="620"/>
      <w:bookmarkEnd w:id="621"/>
      <w:bookmarkEnd w:id="622"/>
      <w:bookmarkEnd w:id="623"/>
      <w:bookmarkEnd w:id="624"/>
      <w:bookmarkEnd w:id="625"/>
      <w:bookmarkEnd w:id="626"/>
      <w:bookmarkEnd w:id="627"/>
      <w:bookmarkEnd w:id="628"/>
    </w:p>
    <w:p w14:paraId="22F9604A" w14:textId="77777777" w:rsidR="00975302" w:rsidRPr="00324E27" w:rsidRDefault="00975302" w:rsidP="00975302">
      <w:pPr>
        <w:widowControl w:val="0"/>
        <w:pBdr>
          <w:top w:val="nil"/>
          <w:left w:val="nil"/>
          <w:bottom w:val="nil"/>
          <w:right w:val="nil"/>
          <w:between w:val="nil"/>
        </w:pBdr>
        <w:ind w:left="115"/>
        <w:rPr>
          <w:color w:val="000000"/>
          <w:sz w:val="22"/>
          <w:szCs w:val="22"/>
        </w:rPr>
      </w:pPr>
      <w:r w:rsidRPr="00324E27">
        <w:rPr>
          <w:b/>
          <w:color w:val="000000"/>
          <w:sz w:val="22"/>
          <w:szCs w:val="22"/>
        </w:rPr>
        <w:t>Purpose:</w:t>
      </w:r>
      <w:r w:rsidRPr="00324E27">
        <w:rPr>
          <w:color w:val="000000"/>
          <w:sz w:val="22"/>
          <w:szCs w:val="22"/>
        </w:rPr>
        <w:t> </w:t>
      </w:r>
    </w:p>
    <w:p w14:paraId="53EFAFE7" w14:textId="77777777" w:rsidR="00975302" w:rsidRPr="00324E27" w:rsidRDefault="00975302" w:rsidP="007D0C7E">
      <w:pPr>
        <w:widowControl w:val="0"/>
        <w:numPr>
          <w:ilvl w:val="0"/>
          <w:numId w:val="47"/>
        </w:numPr>
        <w:pBdr>
          <w:top w:val="nil"/>
          <w:left w:val="nil"/>
          <w:bottom w:val="nil"/>
          <w:right w:val="nil"/>
          <w:between w:val="nil"/>
        </w:pBdr>
        <w:rPr>
          <w:sz w:val="22"/>
          <w:szCs w:val="22"/>
        </w:rPr>
      </w:pPr>
      <w:r w:rsidRPr="00324E27">
        <w:rPr>
          <w:color w:val="000000"/>
          <w:sz w:val="22"/>
          <w:szCs w:val="22"/>
        </w:rPr>
        <w:t>To work with and support our minister as we strive for meaningful and inspirational services that reflect our mission and vision statements</w:t>
      </w:r>
    </w:p>
    <w:p w14:paraId="2D3C1386" w14:textId="77777777" w:rsidR="00975302" w:rsidRPr="00324E27" w:rsidRDefault="00975302" w:rsidP="007D0C7E">
      <w:pPr>
        <w:widowControl w:val="0"/>
        <w:numPr>
          <w:ilvl w:val="0"/>
          <w:numId w:val="47"/>
        </w:numPr>
        <w:pBdr>
          <w:top w:val="nil"/>
          <w:left w:val="nil"/>
          <w:bottom w:val="nil"/>
          <w:right w:val="nil"/>
          <w:between w:val="nil"/>
        </w:pBdr>
        <w:rPr>
          <w:sz w:val="22"/>
          <w:szCs w:val="22"/>
        </w:rPr>
      </w:pPr>
      <w:r w:rsidRPr="00324E27">
        <w:rPr>
          <w:color w:val="000000"/>
          <w:sz w:val="22"/>
          <w:szCs w:val="22"/>
        </w:rPr>
        <w:t>To fill pulpit vacancies with quality and appropriate guest speakers, while staying within our budget</w:t>
      </w:r>
    </w:p>
    <w:p w14:paraId="74C5D704" w14:textId="77777777" w:rsidR="00975302" w:rsidRPr="00324E27" w:rsidRDefault="00975302" w:rsidP="007D0C7E">
      <w:pPr>
        <w:widowControl w:val="0"/>
        <w:numPr>
          <w:ilvl w:val="0"/>
          <w:numId w:val="47"/>
        </w:numPr>
        <w:pBdr>
          <w:top w:val="nil"/>
          <w:left w:val="nil"/>
          <w:bottom w:val="nil"/>
          <w:right w:val="nil"/>
          <w:between w:val="nil"/>
        </w:pBdr>
        <w:rPr>
          <w:sz w:val="22"/>
          <w:szCs w:val="22"/>
        </w:rPr>
      </w:pPr>
      <w:r w:rsidRPr="00324E27">
        <w:rPr>
          <w:color w:val="000000"/>
          <w:sz w:val="22"/>
          <w:szCs w:val="22"/>
        </w:rPr>
        <w:t>To be a sounding board for our minister should she/he need our guidance, assistance, and/or reactions</w:t>
      </w:r>
    </w:p>
    <w:p w14:paraId="64D69E66" w14:textId="77777777" w:rsidR="00975302" w:rsidRPr="00324E27" w:rsidRDefault="00975302" w:rsidP="007D0C7E">
      <w:pPr>
        <w:widowControl w:val="0"/>
        <w:numPr>
          <w:ilvl w:val="0"/>
          <w:numId w:val="47"/>
        </w:numPr>
        <w:pBdr>
          <w:top w:val="nil"/>
          <w:left w:val="nil"/>
          <w:bottom w:val="nil"/>
          <w:right w:val="nil"/>
          <w:between w:val="nil"/>
        </w:pBdr>
        <w:rPr>
          <w:sz w:val="22"/>
          <w:szCs w:val="22"/>
        </w:rPr>
      </w:pPr>
      <w:r w:rsidRPr="00324E27">
        <w:rPr>
          <w:color w:val="000000"/>
          <w:sz w:val="22"/>
          <w:szCs w:val="22"/>
        </w:rPr>
        <w:t>To recruit and train new service leaders and worship associates</w:t>
      </w:r>
    </w:p>
    <w:p w14:paraId="1887A944" w14:textId="77777777" w:rsidR="00975302" w:rsidRPr="00324E27" w:rsidRDefault="00975302" w:rsidP="007D0C7E">
      <w:pPr>
        <w:widowControl w:val="0"/>
        <w:numPr>
          <w:ilvl w:val="0"/>
          <w:numId w:val="47"/>
        </w:numPr>
        <w:pBdr>
          <w:top w:val="nil"/>
          <w:left w:val="nil"/>
          <w:bottom w:val="nil"/>
          <w:right w:val="nil"/>
          <w:between w:val="nil"/>
        </w:pBdr>
        <w:rPr>
          <w:sz w:val="22"/>
          <w:szCs w:val="22"/>
        </w:rPr>
      </w:pPr>
      <w:r w:rsidRPr="00324E27">
        <w:rPr>
          <w:color w:val="000000"/>
          <w:sz w:val="22"/>
          <w:szCs w:val="22"/>
        </w:rPr>
        <w:t>To provide support and guidance to our musicians, A/V operators, and chalice keepers</w:t>
      </w:r>
    </w:p>
    <w:p w14:paraId="277552FF" w14:textId="77777777" w:rsidR="00975302" w:rsidRPr="00324E27" w:rsidRDefault="00975302" w:rsidP="007D0C7E">
      <w:pPr>
        <w:widowControl w:val="0"/>
        <w:numPr>
          <w:ilvl w:val="0"/>
          <w:numId w:val="47"/>
        </w:numPr>
        <w:pBdr>
          <w:top w:val="nil"/>
          <w:left w:val="nil"/>
          <w:bottom w:val="nil"/>
          <w:right w:val="nil"/>
          <w:between w:val="nil"/>
        </w:pBdr>
        <w:rPr>
          <w:sz w:val="22"/>
          <w:szCs w:val="22"/>
        </w:rPr>
      </w:pPr>
      <w:r w:rsidRPr="00324E27">
        <w:rPr>
          <w:color w:val="000000"/>
          <w:sz w:val="22"/>
          <w:szCs w:val="22"/>
        </w:rPr>
        <w:t>To encourage congregational involvement and lay led services. Provide support and guidance to individuals and groups</w:t>
      </w:r>
    </w:p>
    <w:p w14:paraId="5AFDCA71" w14:textId="77777777" w:rsidR="00975302" w:rsidRPr="00324E27" w:rsidRDefault="00975302" w:rsidP="007D0C7E">
      <w:pPr>
        <w:widowControl w:val="0"/>
        <w:numPr>
          <w:ilvl w:val="0"/>
          <w:numId w:val="47"/>
        </w:numPr>
        <w:pBdr>
          <w:top w:val="nil"/>
          <w:left w:val="nil"/>
          <w:bottom w:val="nil"/>
          <w:right w:val="nil"/>
          <w:between w:val="nil"/>
        </w:pBdr>
        <w:rPr>
          <w:sz w:val="22"/>
          <w:szCs w:val="22"/>
        </w:rPr>
      </w:pPr>
      <w:r w:rsidRPr="00324E27">
        <w:rPr>
          <w:color w:val="000000"/>
          <w:sz w:val="22"/>
          <w:szCs w:val="22"/>
        </w:rPr>
        <w:t>To be attentive to congregational feedback</w:t>
      </w:r>
    </w:p>
    <w:p w14:paraId="554C27AB" w14:textId="77777777" w:rsidR="00975302" w:rsidRPr="00324E27" w:rsidRDefault="00975302" w:rsidP="007D0C7E">
      <w:pPr>
        <w:widowControl w:val="0"/>
        <w:numPr>
          <w:ilvl w:val="0"/>
          <w:numId w:val="47"/>
        </w:numPr>
        <w:pBdr>
          <w:top w:val="nil"/>
          <w:left w:val="nil"/>
          <w:bottom w:val="nil"/>
          <w:right w:val="nil"/>
          <w:between w:val="nil"/>
        </w:pBdr>
        <w:rPr>
          <w:sz w:val="22"/>
          <w:szCs w:val="22"/>
        </w:rPr>
      </w:pPr>
      <w:r w:rsidRPr="00324E27">
        <w:rPr>
          <w:color w:val="000000"/>
          <w:sz w:val="22"/>
          <w:szCs w:val="22"/>
        </w:rPr>
        <w:t>To maintain, and submit to the Policies and Procedures Team, a list of the routine tasks that are to be accomplished by the Worship Team</w:t>
      </w:r>
    </w:p>
    <w:p w14:paraId="659AA40F" w14:textId="77777777" w:rsidR="00975302" w:rsidRPr="00324E27" w:rsidRDefault="00975302" w:rsidP="00975302">
      <w:pPr>
        <w:widowControl w:val="0"/>
        <w:pBdr>
          <w:top w:val="nil"/>
          <w:left w:val="nil"/>
          <w:bottom w:val="nil"/>
          <w:right w:val="nil"/>
          <w:between w:val="nil"/>
        </w:pBdr>
        <w:ind w:left="115"/>
        <w:rPr>
          <w:color w:val="000000"/>
          <w:sz w:val="22"/>
          <w:szCs w:val="22"/>
        </w:rPr>
      </w:pPr>
    </w:p>
    <w:p w14:paraId="7E46B955" w14:textId="64EFD1A8" w:rsidR="00975302" w:rsidRPr="00324E27" w:rsidRDefault="00975302" w:rsidP="00424F1F">
      <w:pPr>
        <w:widowControl w:val="0"/>
        <w:pBdr>
          <w:top w:val="nil"/>
          <w:left w:val="nil"/>
          <w:bottom w:val="nil"/>
          <w:right w:val="nil"/>
          <w:between w:val="nil"/>
        </w:pBdr>
        <w:ind w:left="360"/>
        <w:rPr>
          <w:color w:val="000000"/>
          <w:sz w:val="22"/>
          <w:szCs w:val="22"/>
        </w:rPr>
      </w:pPr>
      <w:r w:rsidRPr="00324E27">
        <w:rPr>
          <w:b/>
          <w:color w:val="000000"/>
          <w:sz w:val="22"/>
          <w:szCs w:val="22"/>
        </w:rPr>
        <w:t>Structure:</w:t>
      </w:r>
      <w:r w:rsidRPr="00324E27">
        <w:rPr>
          <w:color w:val="000000"/>
          <w:sz w:val="22"/>
          <w:szCs w:val="22"/>
        </w:rPr>
        <w:t> </w:t>
      </w:r>
    </w:p>
    <w:p w14:paraId="7A40E20B" w14:textId="77777777" w:rsidR="00975302" w:rsidRPr="00324E27" w:rsidRDefault="00975302" w:rsidP="00251B3D">
      <w:pPr>
        <w:widowControl w:val="0"/>
        <w:numPr>
          <w:ilvl w:val="0"/>
          <w:numId w:val="129"/>
        </w:numPr>
        <w:pBdr>
          <w:top w:val="nil"/>
          <w:left w:val="nil"/>
          <w:bottom w:val="nil"/>
          <w:right w:val="nil"/>
          <w:between w:val="nil"/>
        </w:pBdr>
        <w:rPr>
          <w:color w:val="000000"/>
          <w:sz w:val="22"/>
          <w:szCs w:val="22"/>
        </w:rPr>
      </w:pPr>
      <w:r w:rsidRPr="00324E27">
        <w:rPr>
          <w:color w:val="000000"/>
          <w:sz w:val="22"/>
          <w:szCs w:val="22"/>
        </w:rPr>
        <w:t>The team will have a Team Leader selected by the team members and approved by the Board.  The Team Leader will serve on the Program Council as the representative of the Team. </w:t>
      </w:r>
    </w:p>
    <w:p w14:paraId="262CBD0E" w14:textId="77777777" w:rsidR="00975302" w:rsidRPr="00324E27" w:rsidRDefault="00975302" w:rsidP="00251B3D">
      <w:pPr>
        <w:pStyle w:val="ListParagraph"/>
        <w:widowControl w:val="0"/>
        <w:numPr>
          <w:ilvl w:val="0"/>
          <w:numId w:val="129"/>
        </w:numPr>
        <w:pBdr>
          <w:top w:val="nil"/>
          <w:left w:val="nil"/>
          <w:bottom w:val="nil"/>
          <w:right w:val="nil"/>
          <w:between w:val="nil"/>
        </w:pBdr>
        <w:rPr>
          <w:b/>
          <w:color w:val="000000"/>
          <w:sz w:val="22"/>
          <w:szCs w:val="22"/>
        </w:rPr>
      </w:pPr>
      <w:r w:rsidRPr="00324E27">
        <w:rPr>
          <w:color w:val="000000"/>
          <w:sz w:val="22"/>
          <w:szCs w:val="22"/>
        </w:rPr>
        <w:t xml:space="preserve">The team will have a Recording Secretary chosen from its membership. </w:t>
      </w:r>
    </w:p>
    <w:p w14:paraId="7CE7A5E9" w14:textId="4AF83105" w:rsidR="00975302" w:rsidRPr="00324E27" w:rsidRDefault="00975302" w:rsidP="00251B3D">
      <w:pPr>
        <w:widowControl w:val="0"/>
        <w:numPr>
          <w:ilvl w:val="0"/>
          <w:numId w:val="129"/>
        </w:numPr>
        <w:pBdr>
          <w:top w:val="nil"/>
          <w:left w:val="nil"/>
          <w:bottom w:val="nil"/>
          <w:right w:val="nil"/>
          <w:between w:val="nil"/>
        </w:pBdr>
        <w:rPr>
          <w:color w:val="000000"/>
          <w:sz w:val="22"/>
          <w:szCs w:val="22"/>
        </w:rPr>
      </w:pPr>
      <w:r w:rsidRPr="00324E27">
        <w:rPr>
          <w:color w:val="000000"/>
          <w:sz w:val="22"/>
          <w:szCs w:val="22"/>
        </w:rPr>
        <w:t>The Team will meet monthly, although extenuating circumstances may prompt canceling a normally scheduled meeting</w:t>
      </w:r>
    </w:p>
    <w:p w14:paraId="5312FC44" w14:textId="77777777" w:rsidR="00DC622C" w:rsidRPr="00324E27" w:rsidRDefault="00DC622C" w:rsidP="00975302">
      <w:pPr>
        <w:rPr>
          <w:color w:val="000000"/>
          <w:sz w:val="22"/>
          <w:szCs w:val="22"/>
        </w:rPr>
      </w:pPr>
    </w:p>
    <w:p w14:paraId="5DD4CF68" w14:textId="77777777" w:rsidR="00975302" w:rsidRPr="00324E27" w:rsidRDefault="00975302" w:rsidP="00975302">
      <w:pPr>
        <w:widowControl w:val="0"/>
        <w:pBdr>
          <w:top w:val="nil"/>
          <w:left w:val="nil"/>
          <w:bottom w:val="nil"/>
          <w:right w:val="nil"/>
          <w:between w:val="nil"/>
        </w:pBdr>
        <w:ind w:left="115"/>
        <w:rPr>
          <w:color w:val="000000"/>
          <w:sz w:val="22"/>
          <w:szCs w:val="22"/>
        </w:rPr>
      </w:pPr>
      <w:r w:rsidRPr="00324E27">
        <w:rPr>
          <w:b/>
          <w:color w:val="000000"/>
          <w:sz w:val="22"/>
          <w:szCs w:val="22"/>
        </w:rPr>
        <w:t>Function: </w:t>
      </w:r>
    </w:p>
    <w:p w14:paraId="4825BB0C" w14:textId="77777777" w:rsidR="00975302" w:rsidRPr="00324E27" w:rsidRDefault="00975302" w:rsidP="00975302">
      <w:pPr>
        <w:widowControl w:val="0"/>
        <w:pBdr>
          <w:top w:val="nil"/>
          <w:left w:val="nil"/>
          <w:bottom w:val="nil"/>
          <w:right w:val="nil"/>
          <w:between w:val="nil"/>
        </w:pBdr>
        <w:ind w:left="115"/>
        <w:rPr>
          <w:color w:val="000000"/>
          <w:sz w:val="22"/>
          <w:szCs w:val="22"/>
        </w:rPr>
      </w:pPr>
      <w:r w:rsidRPr="00324E27">
        <w:rPr>
          <w:color w:val="000000"/>
          <w:sz w:val="22"/>
          <w:szCs w:val="22"/>
        </w:rPr>
        <w:t xml:space="preserve">Members of the Team will include Tri-UU congregants who commit to </w:t>
      </w:r>
      <w:proofErr w:type="gramStart"/>
      <w:r w:rsidRPr="00324E27">
        <w:rPr>
          <w:color w:val="000000"/>
          <w:sz w:val="22"/>
          <w:szCs w:val="22"/>
        </w:rPr>
        <w:t>participate</w:t>
      </w:r>
      <w:proofErr w:type="gramEnd"/>
      <w:r w:rsidRPr="00324E27">
        <w:rPr>
          <w:color w:val="000000"/>
          <w:sz w:val="22"/>
          <w:szCs w:val="22"/>
        </w:rPr>
        <w:t xml:space="preserve"> in regular Team meetings and who commit time and talent to the work of Team.</w:t>
      </w:r>
    </w:p>
    <w:p w14:paraId="6A859545" w14:textId="77777777" w:rsidR="00975302" w:rsidRPr="00324E27" w:rsidRDefault="00975302" w:rsidP="00975302">
      <w:pPr>
        <w:widowControl w:val="0"/>
        <w:pBdr>
          <w:top w:val="nil"/>
          <w:left w:val="nil"/>
          <w:bottom w:val="nil"/>
          <w:right w:val="nil"/>
          <w:between w:val="nil"/>
        </w:pBdr>
        <w:ind w:left="115"/>
        <w:rPr>
          <w:color w:val="000000"/>
          <w:sz w:val="22"/>
          <w:szCs w:val="22"/>
        </w:rPr>
      </w:pPr>
    </w:p>
    <w:p w14:paraId="21BC7712" w14:textId="480B1BF6" w:rsidR="00975302" w:rsidRPr="00324E27" w:rsidRDefault="00A00096" w:rsidP="00975302">
      <w:pPr>
        <w:widowControl w:val="0"/>
        <w:pBdr>
          <w:top w:val="nil"/>
          <w:left w:val="nil"/>
          <w:bottom w:val="nil"/>
          <w:right w:val="nil"/>
          <w:between w:val="nil"/>
        </w:pBdr>
        <w:ind w:left="115"/>
        <w:rPr>
          <w:color w:val="000000"/>
          <w:sz w:val="22"/>
          <w:szCs w:val="22"/>
        </w:rPr>
      </w:pPr>
      <w:r w:rsidRPr="00324E27">
        <w:rPr>
          <w:noProof/>
          <w:color w:val="000000"/>
          <w:sz w:val="22"/>
          <w:szCs w:val="22"/>
        </w:rPr>
        <mc:AlternateContent>
          <mc:Choice Requires="wps">
            <w:drawing>
              <wp:anchor distT="0" distB="0" distL="114300" distR="114300" simplePos="0" relativeHeight="253953024" behindDoc="0" locked="0" layoutInCell="1" allowOverlap="1" wp14:anchorId="65571004" wp14:editId="126BD3EC">
                <wp:simplePos x="0" y="0"/>
                <wp:positionH relativeFrom="column">
                  <wp:posOffset>-572770</wp:posOffset>
                </wp:positionH>
                <wp:positionV relativeFrom="paragraph">
                  <wp:posOffset>210820</wp:posOffset>
                </wp:positionV>
                <wp:extent cx="499745" cy="1183005"/>
                <wp:effectExtent l="12700" t="12700" r="20955" b="10795"/>
                <wp:wrapNone/>
                <wp:docPr id="564" name="Up Arrow 564">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470B7DC" w14:textId="77777777" w:rsidR="00A00096" w:rsidRPr="00260E8E" w:rsidRDefault="00A00096"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71004" id="Up Arrow 564" o:spid="_x0000_s1168" type="#_x0000_t68" href="#toc1" style="position:absolute;left:0;text-align:left;margin-left:-45.1pt;margin-top:16.6pt;width:39.35pt;height:93.15pt;z-index:25395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2krbQIAAEc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4470B7DC" w14:textId="77777777" w:rsidR="00A00096" w:rsidRPr="00260E8E" w:rsidRDefault="00A00096"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324E27">
        <w:rPr>
          <w:color w:val="000000"/>
          <w:sz w:val="22"/>
          <w:szCs w:val="22"/>
        </w:rPr>
        <w:t xml:space="preserve">The Board of Trustees hereby </w:t>
      </w:r>
      <w:proofErr w:type="gramStart"/>
      <w:r w:rsidR="00975302" w:rsidRPr="00324E27">
        <w:rPr>
          <w:color w:val="000000"/>
          <w:sz w:val="22"/>
          <w:szCs w:val="22"/>
        </w:rPr>
        <w:t>grants to</w:t>
      </w:r>
      <w:proofErr w:type="gramEnd"/>
      <w:r w:rsidR="00975302" w:rsidRPr="00324E27">
        <w:rPr>
          <w:color w:val="000000"/>
          <w:sz w:val="22"/>
          <w:szCs w:val="22"/>
        </w:rPr>
        <w:t xml:space="preserve"> the Worship Team decision-making authority for matters that are exclusively or primarily related to all aspects of its stated purposes.</w:t>
      </w:r>
    </w:p>
    <w:p w14:paraId="5630C2CE" w14:textId="77777777" w:rsidR="00975302" w:rsidRPr="00324E27" w:rsidRDefault="00975302" w:rsidP="00975302">
      <w:pPr>
        <w:widowControl w:val="0"/>
        <w:pBdr>
          <w:top w:val="nil"/>
          <w:left w:val="nil"/>
          <w:bottom w:val="nil"/>
          <w:right w:val="nil"/>
          <w:between w:val="nil"/>
        </w:pBdr>
        <w:ind w:left="115"/>
        <w:rPr>
          <w:color w:val="000000"/>
          <w:sz w:val="22"/>
          <w:szCs w:val="22"/>
        </w:rPr>
      </w:pPr>
      <w:r w:rsidRPr="00324E27">
        <w:rPr>
          <w:color w:val="000000"/>
          <w:sz w:val="22"/>
          <w:szCs w:val="22"/>
        </w:rPr>
        <w:t> </w:t>
      </w:r>
    </w:p>
    <w:p w14:paraId="64EB79B4" w14:textId="5F4B0DDE" w:rsidR="00975302" w:rsidRPr="00324E27" w:rsidRDefault="00975302" w:rsidP="00975302">
      <w:pPr>
        <w:rPr>
          <w:color w:val="000000"/>
          <w:sz w:val="22"/>
          <w:szCs w:val="22"/>
        </w:rPr>
      </w:pPr>
      <w:r w:rsidRPr="00324E27">
        <w:rPr>
          <w:b/>
          <w:color w:val="000000"/>
          <w:sz w:val="22"/>
          <w:szCs w:val="22"/>
        </w:rPr>
        <w:t>Organizational position:</w:t>
      </w:r>
      <w:r w:rsidRPr="00324E27">
        <w:rPr>
          <w:color w:val="000000"/>
          <w:sz w:val="22"/>
          <w:szCs w:val="22"/>
        </w:rPr>
        <w:t> </w:t>
      </w:r>
    </w:p>
    <w:p w14:paraId="38A8CC20" w14:textId="45E09D81" w:rsidR="00975302" w:rsidRPr="00324E27" w:rsidRDefault="00975302" w:rsidP="00975302">
      <w:pPr>
        <w:ind w:left="720"/>
        <w:jc w:val="both"/>
        <w:rPr>
          <w:sz w:val="22"/>
          <w:szCs w:val="22"/>
        </w:rPr>
      </w:pPr>
      <w:r w:rsidRPr="00324E27">
        <w:rPr>
          <w:sz w:val="22"/>
          <w:szCs w:val="22"/>
        </w:rPr>
        <w:t>The Worship Team is designated as one of the teams that comprise the Program Council. It communicates directly with the other Council teams in regularly scheduled meetings and with the Board of Trustees through the Team Leader of the Council, i.e. the Vice President of the Board of Trustees.</w:t>
      </w:r>
    </w:p>
    <w:p w14:paraId="3EABCA62" w14:textId="77777777" w:rsidR="00975302" w:rsidRPr="00324E27" w:rsidRDefault="00975302" w:rsidP="00975302">
      <w:pPr>
        <w:rPr>
          <w:color w:val="000000"/>
          <w:sz w:val="22"/>
          <w:szCs w:val="22"/>
        </w:rPr>
      </w:pPr>
      <w:r w:rsidRPr="00324E27">
        <w:rPr>
          <w:color w:val="000000"/>
          <w:sz w:val="22"/>
          <w:szCs w:val="22"/>
        </w:rPr>
        <w:t xml:space="preserve"> </w:t>
      </w:r>
    </w:p>
    <w:p w14:paraId="5F7FD483" w14:textId="20FDADF4" w:rsidR="00975302" w:rsidRPr="00324E27" w:rsidRDefault="00A00096" w:rsidP="00975302">
      <w:pPr>
        <w:widowControl w:val="0"/>
        <w:pBdr>
          <w:top w:val="nil"/>
          <w:left w:val="nil"/>
          <w:bottom w:val="nil"/>
          <w:right w:val="nil"/>
          <w:between w:val="nil"/>
        </w:pBdr>
        <w:ind w:left="115"/>
        <w:rPr>
          <w:color w:val="000000"/>
          <w:sz w:val="22"/>
          <w:szCs w:val="22"/>
        </w:rPr>
      </w:pPr>
      <w:r w:rsidRPr="00324E27">
        <w:rPr>
          <w:noProof/>
          <w:sz w:val="22"/>
          <w:szCs w:val="22"/>
        </w:rPr>
        <mc:AlternateContent>
          <mc:Choice Requires="wps">
            <w:drawing>
              <wp:anchor distT="0" distB="0" distL="114300" distR="114300" simplePos="0" relativeHeight="253955072" behindDoc="0" locked="0" layoutInCell="1" allowOverlap="1" wp14:anchorId="5AAE8527" wp14:editId="7F278220">
                <wp:simplePos x="0" y="0"/>
                <wp:positionH relativeFrom="column">
                  <wp:posOffset>-569595</wp:posOffset>
                </wp:positionH>
                <wp:positionV relativeFrom="paragraph">
                  <wp:posOffset>218440</wp:posOffset>
                </wp:positionV>
                <wp:extent cx="534035" cy="1221740"/>
                <wp:effectExtent l="12700" t="0" r="24765" b="22860"/>
                <wp:wrapNone/>
                <wp:docPr id="565" name="Down Arrow 565"/>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BA967C" w14:textId="77777777" w:rsidR="00A00096" w:rsidRPr="0052516C" w:rsidRDefault="00A00096"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E8527" id="Down Arrow 565" o:spid="_x0000_s1169" type="#_x0000_t67" style="position:absolute;left:0;text-align:left;margin-left:-44.85pt;margin-top:17.2pt;width:42.05pt;height:96.2pt;z-index:25395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" adj="16512" fillcolor="#ffc000" strokecolor="#c00000" strokeweight="1.25pt">
                <v:textbox>
                  <w:txbxContent>
                    <w:p w14:paraId="1EBA967C" w14:textId="77777777" w:rsidR="00A00096" w:rsidRPr="0052516C" w:rsidRDefault="00A00096"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324E27">
        <w:rPr>
          <w:b/>
          <w:color w:val="000000"/>
          <w:sz w:val="22"/>
          <w:szCs w:val="22"/>
        </w:rPr>
        <w:t>Operationally:</w:t>
      </w:r>
      <w:r w:rsidR="00975302" w:rsidRPr="00324E27">
        <w:rPr>
          <w:color w:val="000000"/>
          <w:sz w:val="22"/>
          <w:szCs w:val="22"/>
        </w:rPr>
        <w:t>  </w:t>
      </w:r>
    </w:p>
    <w:p w14:paraId="4608874C" w14:textId="77777777" w:rsidR="00975302" w:rsidRPr="00324E27" w:rsidRDefault="00975302" w:rsidP="00975302">
      <w:pPr>
        <w:widowControl w:val="0"/>
        <w:pBdr>
          <w:top w:val="nil"/>
          <w:left w:val="nil"/>
          <w:bottom w:val="nil"/>
          <w:right w:val="nil"/>
          <w:between w:val="nil"/>
        </w:pBdr>
        <w:ind w:left="720"/>
        <w:rPr>
          <w:color w:val="000000"/>
          <w:sz w:val="22"/>
          <w:szCs w:val="22"/>
        </w:rPr>
      </w:pPr>
      <w:r w:rsidRPr="00324E27">
        <w:rPr>
          <w:color w:val="000000"/>
          <w:sz w:val="22"/>
          <w:szCs w:val="22"/>
        </w:rPr>
        <w:t>The minister is the architect of the services conducted in our congregation</w:t>
      </w:r>
    </w:p>
    <w:p w14:paraId="503B430E" w14:textId="2ABCEE09" w:rsidR="00975302" w:rsidRPr="00324E27" w:rsidRDefault="00975302" w:rsidP="00975302">
      <w:pPr>
        <w:widowControl w:val="0"/>
        <w:pBdr>
          <w:top w:val="nil"/>
          <w:left w:val="nil"/>
          <w:bottom w:val="nil"/>
          <w:right w:val="nil"/>
          <w:between w:val="nil"/>
        </w:pBdr>
        <w:ind w:left="720"/>
        <w:rPr>
          <w:color w:val="000000"/>
          <w:sz w:val="22"/>
          <w:szCs w:val="22"/>
        </w:rPr>
      </w:pPr>
      <w:r w:rsidRPr="00324E27">
        <w:rPr>
          <w:color w:val="000000"/>
          <w:sz w:val="22"/>
          <w:szCs w:val="22"/>
        </w:rPr>
        <w:t>All actions of the Worship Team must be in accordance with the Bylaws of Tri-UU, the Policies of the Board of Trustees, in keeping with our Covenant of Right Relations and be in alignment with, and support of, the Vision and Mission of Tri-UU.</w:t>
      </w:r>
    </w:p>
    <w:p w14:paraId="0C883EC4" w14:textId="05EBDD37" w:rsidR="00975302" w:rsidRPr="00324E27" w:rsidRDefault="00975302" w:rsidP="00975302">
      <w:pPr>
        <w:widowControl w:val="0"/>
        <w:pBdr>
          <w:top w:val="nil"/>
          <w:left w:val="nil"/>
          <w:bottom w:val="nil"/>
          <w:right w:val="nil"/>
          <w:between w:val="nil"/>
        </w:pBdr>
        <w:ind w:left="115"/>
        <w:rPr>
          <w:color w:val="000000"/>
          <w:sz w:val="22"/>
          <w:szCs w:val="22"/>
        </w:rPr>
      </w:pPr>
      <w:r w:rsidRPr="00324E27">
        <w:rPr>
          <w:color w:val="000000"/>
          <w:sz w:val="22"/>
          <w:szCs w:val="22"/>
        </w:rPr>
        <w:t xml:space="preserve">Adopted:  February 15, </w:t>
      </w:r>
      <w:proofErr w:type="gramStart"/>
      <w:r w:rsidRPr="00324E27">
        <w:rPr>
          <w:color w:val="000000"/>
          <w:sz w:val="22"/>
          <w:szCs w:val="22"/>
        </w:rPr>
        <w:t>2016</w:t>
      </w:r>
      <w:proofErr w:type="gramEnd"/>
      <w:r w:rsidRPr="00324E27">
        <w:rPr>
          <w:color w:val="000000"/>
          <w:sz w:val="22"/>
          <w:szCs w:val="22"/>
        </w:rPr>
        <w:t>    Rev 2016, 2020</w:t>
      </w:r>
      <w:r w:rsidR="003E661F" w:rsidRPr="00324E27">
        <w:rPr>
          <w:color w:val="000000"/>
          <w:sz w:val="22"/>
          <w:szCs w:val="22"/>
        </w:rPr>
        <w:t>, 2021</w:t>
      </w:r>
      <w:r w:rsidRPr="00324E27">
        <w:rPr>
          <w:color w:val="000000"/>
          <w:sz w:val="22"/>
          <w:szCs w:val="22"/>
        </w:rPr>
        <w:t xml:space="preserve">    </w:t>
      </w:r>
    </w:p>
    <w:p w14:paraId="1EAD8575" w14:textId="413C93A4" w:rsidR="007321A6" w:rsidRDefault="00975302" w:rsidP="00424F1F">
      <w:pPr>
        <w:widowControl w:val="0"/>
        <w:pBdr>
          <w:top w:val="nil"/>
          <w:left w:val="nil"/>
          <w:bottom w:val="nil"/>
          <w:right w:val="nil"/>
          <w:between w:val="nil"/>
        </w:pBdr>
        <w:ind w:left="115"/>
        <w:rPr>
          <w:b/>
          <w:color w:val="3F6CAF"/>
          <w:sz w:val="18"/>
          <w:szCs w:val="18"/>
        </w:rPr>
      </w:pPr>
      <w:bookmarkStart w:id="629" w:name="p68"/>
      <w:bookmarkEnd w:id="629"/>
      <w:r>
        <w:rPr>
          <w:b/>
          <w:color w:val="3F6CAF"/>
          <w:sz w:val="18"/>
          <w:szCs w:val="18"/>
        </w:rPr>
        <w:tab/>
      </w:r>
    </w:p>
    <w:p w14:paraId="17A525A8" w14:textId="259D8BAA" w:rsidR="00324E27" w:rsidRPr="007321A6" w:rsidRDefault="007321A6" w:rsidP="007321A6">
      <w:pPr>
        <w:spacing w:after="200" w:line="288" w:lineRule="auto"/>
        <w:rPr>
          <w:b/>
          <w:color w:val="3F6CAF"/>
          <w:sz w:val="18"/>
          <w:szCs w:val="18"/>
        </w:rPr>
      </w:pPr>
      <w:r>
        <w:rPr>
          <w:b/>
          <w:color w:val="3F6CAF"/>
          <w:sz w:val="18"/>
          <w:szCs w:val="18"/>
        </w:rPr>
        <w:br w:type="page"/>
      </w:r>
    </w:p>
    <w:p w14:paraId="45DA6DCC" w14:textId="652A135A" w:rsidR="00975302" w:rsidRPr="00035929" w:rsidRDefault="00975302" w:rsidP="00975302">
      <w:pPr>
        <w:pStyle w:val="Heading2"/>
        <w:rPr>
          <w:rStyle w:val="BookTitle"/>
          <w:b/>
          <w:bCs/>
          <w:i w:val="0"/>
          <w:iCs w:val="0"/>
          <w:smallCaps w:val="0"/>
          <w:u w:val="none"/>
        </w:rPr>
      </w:pPr>
      <w:bookmarkStart w:id="630" w:name="_Toc85872931"/>
      <w:bookmarkStart w:id="631" w:name="_Toc85893126"/>
      <w:bookmarkStart w:id="632" w:name="_Toc85895411"/>
      <w:bookmarkStart w:id="633" w:name="_Toc85895573"/>
      <w:bookmarkStart w:id="634" w:name="_Toc85895966"/>
      <w:bookmarkStart w:id="635" w:name="_Toc86225829"/>
      <w:bookmarkStart w:id="636" w:name="_Toc86348159"/>
      <w:bookmarkStart w:id="637" w:name="_Toc86348878"/>
      <w:bookmarkStart w:id="638" w:name="_Toc98593892"/>
      <w:r w:rsidRPr="00035929">
        <w:rPr>
          <w:rStyle w:val="BookTitle"/>
          <w:b/>
          <w:bCs/>
          <w:i w:val="0"/>
          <w:iCs w:val="0"/>
          <w:smallCaps w:val="0"/>
          <w:u w:val="none"/>
        </w:rPr>
        <w:lastRenderedPageBreak/>
        <w:t>Worship Team Procedures</w:t>
      </w:r>
      <w:bookmarkEnd w:id="630"/>
      <w:bookmarkEnd w:id="631"/>
      <w:bookmarkEnd w:id="632"/>
      <w:bookmarkEnd w:id="633"/>
      <w:bookmarkEnd w:id="634"/>
      <w:bookmarkEnd w:id="635"/>
      <w:bookmarkEnd w:id="636"/>
      <w:bookmarkEnd w:id="637"/>
      <w:bookmarkEnd w:id="638"/>
    </w:p>
    <w:p w14:paraId="67B3022D" w14:textId="77777777" w:rsidR="00975302" w:rsidRDefault="00975302" w:rsidP="00975302">
      <w:pPr>
        <w:widowControl w:val="0"/>
        <w:numPr>
          <w:ilvl w:val="0"/>
          <w:numId w:val="7"/>
        </w:numPr>
        <w:pBdr>
          <w:top w:val="nil"/>
          <w:left w:val="nil"/>
          <w:bottom w:val="nil"/>
          <w:right w:val="nil"/>
          <w:between w:val="nil"/>
        </w:pBdr>
      </w:pPr>
      <w:r>
        <w:rPr>
          <w:color w:val="000000"/>
        </w:rPr>
        <w:t>The Team generally meets each month on the third Wednesday at 10:00 a.m.  Circumstances may cause other arrangements. In February and March, we review that year’s team goals and we set new goals for the coming fiscal year beginning April 1</w:t>
      </w:r>
      <w:r>
        <w:rPr>
          <w:color w:val="000000"/>
          <w:vertAlign w:val="superscript"/>
        </w:rPr>
        <w:t>st</w:t>
      </w:r>
      <w:r>
        <w:rPr>
          <w:color w:val="000000"/>
        </w:rPr>
        <w:t>. We send bullet points from our minutes to the Program Council members.</w:t>
      </w:r>
    </w:p>
    <w:p w14:paraId="596754BC" w14:textId="77777777" w:rsidR="00975302" w:rsidRDefault="00975302" w:rsidP="00975302">
      <w:pPr>
        <w:widowControl w:val="0"/>
        <w:numPr>
          <w:ilvl w:val="0"/>
          <w:numId w:val="7"/>
        </w:numPr>
        <w:pBdr>
          <w:top w:val="nil"/>
          <w:left w:val="nil"/>
          <w:bottom w:val="nil"/>
          <w:right w:val="nil"/>
          <w:between w:val="nil"/>
        </w:pBdr>
        <w:rPr>
          <w:color w:val="000000"/>
        </w:rPr>
      </w:pPr>
      <w:bookmarkStart w:id="639" w:name="_2uxtw84" w:colFirst="0" w:colLast="0"/>
      <w:bookmarkEnd w:id="639"/>
      <w:r>
        <w:rPr>
          <w:color w:val="000000"/>
        </w:rPr>
        <w:t>The Team shall have choir/pianist representation and will work closely with the minister</w:t>
      </w:r>
    </w:p>
    <w:p w14:paraId="6C2A88B6" w14:textId="77777777" w:rsidR="00975302" w:rsidRDefault="00975302" w:rsidP="00975302">
      <w:pPr>
        <w:widowControl w:val="0"/>
        <w:pBdr>
          <w:top w:val="nil"/>
          <w:left w:val="nil"/>
          <w:bottom w:val="nil"/>
          <w:right w:val="nil"/>
          <w:between w:val="nil"/>
        </w:pBdr>
        <w:rPr>
          <w:color w:val="000000"/>
        </w:rPr>
      </w:pPr>
    </w:p>
    <w:p w14:paraId="36CB94D8" w14:textId="77777777" w:rsidR="00975302" w:rsidRDefault="00975302" w:rsidP="00975302">
      <w:pPr>
        <w:widowControl w:val="0"/>
        <w:pBdr>
          <w:top w:val="nil"/>
          <w:left w:val="nil"/>
          <w:bottom w:val="nil"/>
          <w:right w:val="nil"/>
          <w:between w:val="nil"/>
        </w:pBdr>
        <w:ind w:left="115"/>
        <w:rPr>
          <w:b/>
          <w:color w:val="000000"/>
        </w:rPr>
      </w:pPr>
      <w:bookmarkStart w:id="640" w:name="_1a346fx" w:colFirst="0" w:colLast="0"/>
      <w:bookmarkEnd w:id="640"/>
      <w:r>
        <w:rPr>
          <w:b/>
          <w:color w:val="000000"/>
        </w:rPr>
        <w:t>Typical Agenda Items</w:t>
      </w:r>
    </w:p>
    <w:p w14:paraId="3B19FD82" w14:textId="77777777" w:rsidR="00975302" w:rsidRDefault="00975302" w:rsidP="00975302">
      <w:pPr>
        <w:widowControl w:val="0"/>
        <w:pBdr>
          <w:top w:val="nil"/>
          <w:left w:val="nil"/>
          <w:bottom w:val="nil"/>
          <w:right w:val="nil"/>
          <w:between w:val="nil"/>
        </w:pBdr>
        <w:ind w:left="115"/>
        <w:rPr>
          <w:color w:val="000000"/>
        </w:rPr>
      </w:pPr>
    </w:p>
    <w:p w14:paraId="6F1F324D" w14:textId="77777777" w:rsidR="00975302" w:rsidRDefault="00975302" w:rsidP="00975302">
      <w:pPr>
        <w:widowControl w:val="0"/>
        <w:numPr>
          <w:ilvl w:val="0"/>
          <w:numId w:val="17"/>
        </w:numPr>
        <w:pBdr>
          <w:top w:val="nil"/>
          <w:left w:val="nil"/>
          <w:bottom w:val="nil"/>
          <w:right w:val="nil"/>
          <w:between w:val="nil"/>
        </w:pBdr>
      </w:pPr>
      <w:r>
        <w:rPr>
          <w:color w:val="000000"/>
        </w:rPr>
        <w:t xml:space="preserve">We evaluate recent guest speakers to determine if a particular speaker should be invited back. We talk about slight changes to the worship service. </w:t>
      </w:r>
    </w:p>
    <w:p w14:paraId="1AD99828" w14:textId="77777777" w:rsidR="00975302" w:rsidRDefault="00975302" w:rsidP="00975302">
      <w:pPr>
        <w:widowControl w:val="0"/>
        <w:numPr>
          <w:ilvl w:val="0"/>
          <w:numId w:val="17"/>
        </w:numPr>
        <w:pBdr>
          <w:top w:val="nil"/>
          <w:left w:val="nil"/>
          <w:bottom w:val="nil"/>
          <w:right w:val="nil"/>
          <w:between w:val="nil"/>
        </w:pBdr>
      </w:pPr>
      <w:r>
        <w:rPr>
          <w:color w:val="000000"/>
        </w:rPr>
        <w:t>We can advise the minister of our opinions, but as the settled minister she has freedom of the pulpit.</w:t>
      </w:r>
    </w:p>
    <w:p w14:paraId="28AEE477" w14:textId="77777777" w:rsidR="00975302" w:rsidRDefault="00975302" w:rsidP="00975302">
      <w:pPr>
        <w:widowControl w:val="0"/>
        <w:numPr>
          <w:ilvl w:val="0"/>
          <w:numId w:val="17"/>
        </w:numPr>
        <w:pBdr>
          <w:top w:val="nil"/>
          <w:left w:val="nil"/>
          <w:bottom w:val="nil"/>
          <w:right w:val="nil"/>
          <w:between w:val="nil"/>
        </w:pBdr>
      </w:pPr>
      <w:r>
        <w:rPr>
          <w:color w:val="000000"/>
        </w:rPr>
        <w:t xml:space="preserve"> We listen to members and friends of the congregation and pass along complaints and suggestions.</w:t>
      </w:r>
    </w:p>
    <w:p w14:paraId="587F69F8" w14:textId="77777777" w:rsidR="00975302" w:rsidRDefault="00975302" w:rsidP="00975302">
      <w:pPr>
        <w:widowControl w:val="0"/>
        <w:pBdr>
          <w:top w:val="nil"/>
          <w:left w:val="nil"/>
          <w:bottom w:val="nil"/>
          <w:right w:val="nil"/>
          <w:between w:val="nil"/>
        </w:pBdr>
        <w:rPr>
          <w:color w:val="000000"/>
        </w:rPr>
      </w:pPr>
    </w:p>
    <w:p w14:paraId="2B112689" w14:textId="77777777" w:rsidR="00975302" w:rsidRDefault="00975302" w:rsidP="00975302">
      <w:pPr>
        <w:widowControl w:val="0"/>
        <w:pBdr>
          <w:top w:val="nil"/>
          <w:left w:val="nil"/>
          <w:bottom w:val="nil"/>
          <w:right w:val="nil"/>
          <w:between w:val="nil"/>
        </w:pBdr>
        <w:ind w:left="115"/>
        <w:rPr>
          <w:b/>
          <w:color w:val="000000"/>
        </w:rPr>
      </w:pPr>
      <w:bookmarkStart w:id="641" w:name="_3u2rp3q" w:colFirst="0" w:colLast="0"/>
      <w:bookmarkEnd w:id="641"/>
      <w:r>
        <w:rPr>
          <w:b/>
          <w:color w:val="000000"/>
        </w:rPr>
        <w:t>Filling the pulpit</w:t>
      </w:r>
    </w:p>
    <w:p w14:paraId="4C002EA2" w14:textId="77777777" w:rsidR="00975302" w:rsidRDefault="00975302" w:rsidP="00975302">
      <w:pPr>
        <w:widowControl w:val="0"/>
        <w:pBdr>
          <w:top w:val="nil"/>
          <w:left w:val="nil"/>
          <w:bottom w:val="nil"/>
          <w:right w:val="nil"/>
          <w:between w:val="nil"/>
        </w:pBdr>
        <w:ind w:left="115"/>
        <w:rPr>
          <w:color w:val="000000"/>
        </w:rPr>
      </w:pPr>
    </w:p>
    <w:p w14:paraId="3E09E707" w14:textId="77777777" w:rsidR="00975302" w:rsidRDefault="00975302" w:rsidP="00975302">
      <w:pPr>
        <w:widowControl w:val="0"/>
        <w:numPr>
          <w:ilvl w:val="0"/>
          <w:numId w:val="18"/>
        </w:numPr>
        <w:pBdr>
          <w:top w:val="nil"/>
          <w:left w:val="nil"/>
          <w:bottom w:val="nil"/>
          <w:right w:val="nil"/>
          <w:between w:val="nil"/>
        </w:pBdr>
      </w:pPr>
      <w:r>
        <w:rPr>
          <w:color w:val="000000"/>
        </w:rPr>
        <w:t xml:space="preserve">Our team has the responsibility for inviting lay speakers and guest speakers to fill the pulpit when the minister is unavailable. </w:t>
      </w:r>
    </w:p>
    <w:p w14:paraId="1CF0B9C8" w14:textId="0E5E2A58" w:rsidR="00975302" w:rsidRDefault="00324E27" w:rsidP="00975302">
      <w:pPr>
        <w:widowControl w:val="0"/>
        <w:numPr>
          <w:ilvl w:val="0"/>
          <w:numId w:val="18"/>
        </w:numPr>
        <w:pBdr>
          <w:top w:val="nil"/>
          <w:left w:val="nil"/>
          <w:bottom w:val="nil"/>
          <w:right w:val="nil"/>
          <w:between w:val="nil"/>
        </w:pBdr>
      </w:pPr>
      <w:r>
        <w:rPr>
          <w:noProof/>
          <w:color w:val="000000"/>
        </w:rPr>
        <mc:AlternateContent>
          <mc:Choice Requires="wps">
            <w:drawing>
              <wp:anchor distT="0" distB="0" distL="114300" distR="114300" simplePos="0" relativeHeight="254116864" behindDoc="0" locked="0" layoutInCell="1" allowOverlap="1" wp14:anchorId="4D8B3960" wp14:editId="4DADB12B">
                <wp:simplePos x="0" y="0"/>
                <wp:positionH relativeFrom="column">
                  <wp:posOffset>-586740</wp:posOffset>
                </wp:positionH>
                <wp:positionV relativeFrom="paragraph">
                  <wp:posOffset>86832</wp:posOffset>
                </wp:positionV>
                <wp:extent cx="499745" cy="1183005"/>
                <wp:effectExtent l="12700" t="12700" r="20955" b="10795"/>
                <wp:wrapNone/>
                <wp:docPr id="804" name="Up Arrow 804">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2407891" w14:textId="77777777" w:rsidR="00324E27" w:rsidRPr="00260E8E" w:rsidRDefault="00324E27"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B3960" id="Up Arrow 804" o:spid="_x0000_s1170" type="#_x0000_t68" href="#toc1" style="position:absolute;left:0;text-align:left;margin-left:-46.2pt;margin-top:6.85pt;width:39.35pt;height:93.15pt;z-index:25411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qxbAIAAEc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" o:button="t" adj="4562" fillcolor="#43bae8 [2676]" strokecolor="black [3213]">
                <v:fill color2="#74ccee [1972]" rotate="t" o:detectmouseclick="t" focusposition="1,1" focussize="-1,-1" focus="100%" type="gradientRadial"/>
                <v:textbox>
                  <w:txbxContent>
                    <w:p w14:paraId="52407891" w14:textId="77777777" w:rsidR="00324E27" w:rsidRPr="00260E8E" w:rsidRDefault="00324E27"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color w:val="000000"/>
        </w:rPr>
        <w:t xml:space="preserve"> The team leader does this in cooperation with the minister.</w:t>
      </w:r>
    </w:p>
    <w:p w14:paraId="5A13F703" w14:textId="77777777" w:rsidR="00975302" w:rsidRDefault="00975302" w:rsidP="00975302">
      <w:pPr>
        <w:widowControl w:val="0"/>
        <w:numPr>
          <w:ilvl w:val="0"/>
          <w:numId w:val="18"/>
        </w:numPr>
        <w:pBdr>
          <w:top w:val="nil"/>
          <w:left w:val="nil"/>
          <w:bottom w:val="nil"/>
          <w:right w:val="nil"/>
          <w:between w:val="nil"/>
        </w:pBdr>
      </w:pPr>
      <w:r>
        <w:rPr>
          <w:color w:val="000000"/>
        </w:rPr>
        <w:t xml:space="preserve"> When time permits, the SST is consulted as to which possible speakers to approach.</w:t>
      </w:r>
    </w:p>
    <w:p w14:paraId="4AF80143" w14:textId="77777777" w:rsidR="00975302" w:rsidRDefault="00975302" w:rsidP="00975302">
      <w:pPr>
        <w:widowControl w:val="0"/>
        <w:numPr>
          <w:ilvl w:val="0"/>
          <w:numId w:val="18"/>
        </w:numPr>
        <w:pBdr>
          <w:top w:val="nil"/>
          <w:left w:val="nil"/>
          <w:bottom w:val="nil"/>
          <w:right w:val="nil"/>
          <w:between w:val="nil"/>
        </w:pBdr>
      </w:pPr>
      <w:r>
        <w:rPr>
          <w:color w:val="000000"/>
        </w:rPr>
        <w:t xml:space="preserve"> When feasible, the team has input into the selection of sermon topics. </w:t>
      </w:r>
    </w:p>
    <w:p w14:paraId="275532A5" w14:textId="77777777" w:rsidR="00975302" w:rsidRDefault="00975302" w:rsidP="00975302">
      <w:pPr>
        <w:widowControl w:val="0"/>
        <w:numPr>
          <w:ilvl w:val="0"/>
          <w:numId w:val="18"/>
        </w:numPr>
        <w:pBdr>
          <w:top w:val="nil"/>
          <w:left w:val="nil"/>
          <w:bottom w:val="nil"/>
          <w:right w:val="nil"/>
          <w:between w:val="nil"/>
        </w:pBdr>
      </w:pPr>
      <w:r>
        <w:rPr>
          <w:color w:val="000000"/>
        </w:rPr>
        <w:t xml:space="preserve">Guest speakers are contacted well in advance (several months or many months). </w:t>
      </w:r>
    </w:p>
    <w:p w14:paraId="0A84AC7A" w14:textId="233EA8BF" w:rsidR="00975302" w:rsidRDefault="00975302" w:rsidP="00975302">
      <w:pPr>
        <w:widowControl w:val="0"/>
        <w:numPr>
          <w:ilvl w:val="1"/>
          <w:numId w:val="18"/>
        </w:numPr>
        <w:pBdr>
          <w:top w:val="nil"/>
          <w:left w:val="nil"/>
          <w:bottom w:val="nil"/>
          <w:right w:val="nil"/>
          <w:between w:val="nil"/>
        </w:pBdr>
      </w:pPr>
      <w:r>
        <w:rPr>
          <w:color w:val="000000"/>
        </w:rPr>
        <w:t xml:space="preserve">Once the speaker and the team leader agree on a date, the team leader forwards to the speaker two documents: The Guest Speaker Letter * and a sample of the Order of Service.  </w:t>
      </w:r>
    </w:p>
    <w:p w14:paraId="1ED97134" w14:textId="13982825" w:rsidR="00975302" w:rsidRDefault="00324E27" w:rsidP="00975302">
      <w:pPr>
        <w:widowControl w:val="0"/>
        <w:numPr>
          <w:ilvl w:val="1"/>
          <w:numId w:val="18"/>
        </w:numPr>
        <w:pBdr>
          <w:top w:val="nil"/>
          <w:left w:val="nil"/>
          <w:bottom w:val="nil"/>
          <w:right w:val="nil"/>
          <w:between w:val="nil"/>
        </w:pBdr>
      </w:pPr>
      <w:r>
        <w:rPr>
          <w:noProof/>
        </w:rPr>
        <mc:AlternateContent>
          <mc:Choice Requires="wps">
            <w:drawing>
              <wp:anchor distT="0" distB="0" distL="114300" distR="114300" simplePos="0" relativeHeight="254118912" behindDoc="0" locked="0" layoutInCell="1" allowOverlap="1" wp14:anchorId="4F48BC6D" wp14:editId="34718926">
                <wp:simplePos x="0" y="0"/>
                <wp:positionH relativeFrom="column">
                  <wp:posOffset>-589424</wp:posOffset>
                </wp:positionH>
                <wp:positionV relativeFrom="paragraph">
                  <wp:posOffset>265633</wp:posOffset>
                </wp:positionV>
                <wp:extent cx="534035" cy="1221740"/>
                <wp:effectExtent l="12700" t="0" r="24765" b="22860"/>
                <wp:wrapNone/>
                <wp:docPr id="809" name="Down Arrow 809"/>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833BC1" w14:textId="77777777" w:rsidR="00324E27" w:rsidRPr="0052516C" w:rsidRDefault="00324E27"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8BC6D" id="Down Arrow 809" o:spid="_x0000_s1171" type="#_x0000_t67" style="position:absolute;left:0;text-align:left;margin-left:-46.4pt;margin-top:20.9pt;width:42.05pt;height:96.2pt;z-index:25411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n+qtQIAAPI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" adj="16512" fillcolor="#ffc000" strokecolor="#c00000" strokeweight="1.25pt">
                <v:textbox>
                  <w:txbxContent>
                    <w:p w14:paraId="26833BC1" w14:textId="77777777" w:rsidR="00324E27" w:rsidRPr="0052516C" w:rsidRDefault="00324E27"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rPr>
        <w:t xml:space="preserve">The speaker is asked to provide the title and a brief description of the sermon at least six weeks in advance. </w:t>
      </w:r>
    </w:p>
    <w:p w14:paraId="16D8AA2A" w14:textId="230F8D83" w:rsidR="00975302" w:rsidRPr="000A66D6" w:rsidRDefault="00975302" w:rsidP="00975302">
      <w:pPr>
        <w:widowControl w:val="0"/>
        <w:numPr>
          <w:ilvl w:val="1"/>
          <w:numId w:val="18"/>
        </w:numPr>
        <w:pBdr>
          <w:top w:val="nil"/>
          <w:left w:val="nil"/>
          <w:bottom w:val="nil"/>
          <w:right w:val="nil"/>
          <w:between w:val="nil"/>
        </w:pBdr>
      </w:pPr>
      <w:r>
        <w:rPr>
          <w:color w:val="000000"/>
        </w:rPr>
        <w:t xml:space="preserve">That information is forwarded to the Team Leader of the Communications Team who compiles a month-at-a-glance list of Forums and Sermons.  </w:t>
      </w:r>
    </w:p>
    <w:p w14:paraId="26B4A119" w14:textId="77777777" w:rsidR="000A66D6" w:rsidRDefault="000A66D6" w:rsidP="00F24CE0">
      <w:pPr>
        <w:widowControl w:val="0"/>
        <w:pBdr>
          <w:top w:val="nil"/>
          <w:left w:val="nil"/>
          <w:bottom w:val="nil"/>
          <w:right w:val="nil"/>
          <w:between w:val="nil"/>
        </w:pBdr>
        <w:ind w:left="1555"/>
      </w:pPr>
    </w:p>
    <w:p w14:paraId="1104D1AC" w14:textId="6AF0E8CD" w:rsidR="00975302" w:rsidRPr="000A66D6" w:rsidRDefault="00975302" w:rsidP="00F24CE0">
      <w:pPr>
        <w:rPr>
          <w:b/>
        </w:rPr>
      </w:pPr>
      <w:bookmarkStart w:id="642" w:name="_Toc85872932"/>
      <w:r w:rsidRPr="000A66D6">
        <w:t>Other information (biography, hymn selections, chalice messages, the Whistle Stop title, etc.) should be provided by the guest speaker about two weeks in advance of the speaking date.</w:t>
      </w:r>
      <w:bookmarkEnd w:id="642"/>
      <w:r w:rsidRPr="000A66D6">
        <w:t xml:space="preserve"> </w:t>
      </w:r>
    </w:p>
    <w:p w14:paraId="00EC60BF" w14:textId="77777777" w:rsidR="00975302" w:rsidRDefault="00975302" w:rsidP="00975302">
      <w:pPr>
        <w:widowControl w:val="0"/>
        <w:pBdr>
          <w:top w:val="nil"/>
          <w:left w:val="nil"/>
          <w:bottom w:val="nil"/>
          <w:right w:val="nil"/>
          <w:between w:val="nil"/>
        </w:pBdr>
        <w:ind w:left="115"/>
        <w:rPr>
          <w:color w:val="000000"/>
        </w:rPr>
      </w:pPr>
    </w:p>
    <w:p w14:paraId="074827C7" w14:textId="29E473AF" w:rsidR="00975302" w:rsidRDefault="00975302" w:rsidP="00975302">
      <w:pPr>
        <w:widowControl w:val="0"/>
        <w:pBdr>
          <w:top w:val="nil"/>
          <w:left w:val="nil"/>
          <w:bottom w:val="nil"/>
          <w:right w:val="nil"/>
          <w:between w:val="nil"/>
        </w:pBdr>
        <w:ind w:left="115"/>
        <w:rPr>
          <w:color w:val="000000"/>
        </w:rPr>
      </w:pPr>
    </w:p>
    <w:p w14:paraId="762AAD18" w14:textId="77777777" w:rsidR="00975302" w:rsidRDefault="00975302" w:rsidP="00975302">
      <w:pPr>
        <w:widowControl w:val="0"/>
        <w:pBdr>
          <w:top w:val="nil"/>
          <w:left w:val="nil"/>
          <w:bottom w:val="nil"/>
          <w:right w:val="nil"/>
          <w:between w:val="nil"/>
        </w:pBdr>
        <w:ind w:left="115"/>
        <w:rPr>
          <w:color w:val="000000"/>
        </w:rPr>
      </w:pPr>
    </w:p>
    <w:p w14:paraId="47BBF650" w14:textId="2803B7ED" w:rsidR="00DC622C" w:rsidRPr="00D239FA" w:rsidRDefault="00975302" w:rsidP="00975302">
      <w:pPr>
        <w:rPr>
          <w:color w:val="000000"/>
        </w:rPr>
      </w:pPr>
      <w:r>
        <w:rPr>
          <w:color w:val="000000"/>
        </w:rPr>
        <w:br w:type="page"/>
      </w:r>
      <w:bookmarkStart w:id="643" w:name="p69"/>
      <w:bookmarkEnd w:id="643"/>
    </w:p>
    <w:p w14:paraId="4414C02B" w14:textId="77777777" w:rsidR="00975302" w:rsidRPr="003B7DAB" w:rsidRDefault="00975302" w:rsidP="00975302">
      <w:pPr>
        <w:widowControl w:val="0"/>
        <w:pBdr>
          <w:top w:val="nil"/>
          <w:left w:val="nil"/>
          <w:bottom w:val="nil"/>
          <w:right w:val="nil"/>
          <w:between w:val="nil"/>
        </w:pBdr>
        <w:rPr>
          <w:b/>
          <w:color w:val="000000"/>
          <w:sz w:val="22"/>
          <w:szCs w:val="22"/>
        </w:rPr>
      </w:pPr>
      <w:r w:rsidRPr="003B7DAB">
        <w:rPr>
          <w:b/>
          <w:color w:val="000000"/>
          <w:sz w:val="22"/>
          <w:szCs w:val="22"/>
        </w:rPr>
        <w:lastRenderedPageBreak/>
        <w:t>Schedule of payment for speakers:</w:t>
      </w:r>
    </w:p>
    <w:p w14:paraId="6B1D0B88" w14:textId="77777777" w:rsidR="00975302" w:rsidRPr="003B7DAB" w:rsidRDefault="00975302" w:rsidP="00975302">
      <w:pPr>
        <w:widowControl w:val="0"/>
        <w:numPr>
          <w:ilvl w:val="0"/>
          <w:numId w:val="19"/>
        </w:numPr>
        <w:pBdr>
          <w:top w:val="nil"/>
          <w:left w:val="nil"/>
          <w:bottom w:val="nil"/>
          <w:right w:val="nil"/>
          <w:between w:val="nil"/>
        </w:pBdr>
        <w:rPr>
          <w:color w:val="000000"/>
          <w:sz w:val="22"/>
          <w:szCs w:val="22"/>
        </w:rPr>
      </w:pPr>
      <w:r w:rsidRPr="003B7DAB">
        <w:rPr>
          <w:color w:val="000000"/>
          <w:sz w:val="22"/>
          <w:szCs w:val="22"/>
        </w:rPr>
        <w:t>No cost for lay speakers including ministers who are members of Tri-UU</w:t>
      </w:r>
    </w:p>
    <w:p w14:paraId="54505F69" w14:textId="77777777" w:rsidR="00975302" w:rsidRPr="003B7DAB" w:rsidRDefault="00975302" w:rsidP="00975302">
      <w:pPr>
        <w:widowControl w:val="0"/>
        <w:numPr>
          <w:ilvl w:val="0"/>
          <w:numId w:val="19"/>
        </w:numPr>
        <w:pBdr>
          <w:top w:val="nil"/>
          <w:left w:val="nil"/>
          <w:bottom w:val="nil"/>
          <w:right w:val="nil"/>
          <w:between w:val="nil"/>
        </w:pBdr>
        <w:rPr>
          <w:color w:val="000000"/>
          <w:sz w:val="22"/>
          <w:szCs w:val="22"/>
        </w:rPr>
      </w:pPr>
      <w:r w:rsidRPr="003B7DAB">
        <w:rPr>
          <w:color w:val="000000"/>
          <w:sz w:val="22"/>
          <w:szCs w:val="22"/>
        </w:rPr>
        <w:t>$100 for lay speakers plus mileage (currently 54 cents per mile travelled but not to exceed $125 total)</w:t>
      </w:r>
    </w:p>
    <w:p w14:paraId="2A69147D" w14:textId="77777777" w:rsidR="00975302" w:rsidRPr="003B7DAB" w:rsidRDefault="00975302" w:rsidP="00975302">
      <w:pPr>
        <w:widowControl w:val="0"/>
        <w:numPr>
          <w:ilvl w:val="0"/>
          <w:numId w:val="19"/>
        </w:numPr>
        <w:pBdr>
          <w:top w:val="nil"/>
          <w:left w:val="nil"/>
          <w:bottom w:val="nil"/>
          <w:right w:val="nil"/>
          <w:between w:val="nil"/>
        </w:pBdr>
        <w:rPr>
          <w:color w:val="000000"/>
          <w:sz w:val="22"/>
          <w:szCs w:val="22"/>
        </w:rPr>
      </w:pPr>
      <w:r w:rsidRPr="003B7DAB">
        <w:rPr>
          <w:color w:val="000000"/>
          <w:sz w:val="22"/>
          <w:szCs w:val="22"/>
        </w:rPr>
        <w:t>$150 for professional speakers who earn their living by speaking engagements, plus mileage.</w:t>
      </w:r>
    </w:p>
    <w:p w14:paraId="1C43D4FB" w14:textId="77777777" w:rsidR="00975302" w:rsidRPr="003B7DAB" w:rsidRDefault="00975302" w:rsidP="00975302">
      <w:pPr>
        <w:widowControl w:val="0"/>
        <w:numPr>
          <w:ilvl w:val="0"/>
          <w:numId w:val="19"/>
        </w:numPr>
        <w:pBdr>
          <w:top w:val="nil"/>
          <w:left w:val="nil"/>
          <w:bottom w:val="nil"/>
          <w:right w:val="nil"/>
          <w:between w:val="nil"/>
        </w:pBdr>
        <w:rPr>
          <w:sz w:val="22"/>
          <w:szCs w:val="22"/>
        </w:rPr>
      </w:pPr>
      <w:r w:rsidRPr="003B7DAB">
        <w:rPr>
          <w:color w:val="000000"/>
          <w:sz w:val="22"/>
          <w:szCs w:val="22"/>
        </w:rPr>
        <w:t>$200 for ministers, rabbis, and the like who are not Unitarian Universalist, plus mileage</w:t>
      </w:r>
    </w:p>
    <w:p w14:paraId="714E654A" w14:textId="77777777" w:rsidR="00975302" w:rsidRPr="003B7DAB" w:rsidRDefault="00975302" w:rsidP="00975302">
      <w:pPr>
        <w:widowControl w:val="0"/>
        <w:numPr>
          <w:ilvl w:val="0"/>
          <w:numId w:val="19"/>
        </w:numPr>
        <w:pBdr>
          <w:top w:val="nil"/>
          <w:left w:val="nil"/>
          <w:bottom w:val="nil"/>
          <w:right w:val="nil"/>
          <w:between w:val="nil"/>
        </w:pBdr>
        <w:rPr>
          <w:sz w:val="22"/>
          <w:szCs w:val="22"/>
        </w:rPr>
      </w:pPr>
      <w:r w:rsidRPr="003B7DAB">
        <w:rPr>
          <w:color w:val="000000"/>
          <w:sz w:val="22"/>
          <w:szCs w:val="22"/>
        </w:rPr>
        <w:t>$250 for UU ministers, plus mileage</w:t>
      </w:r>
    </w:p>
    <w:p w14:paraId="6790CC5B" w14:textId="77777777" w:rsidR="00975302" w:rsidRPr="003B7DAB" w:rsidRDefault="00975302" w:rsidP="00975302">
      <w:pPr>
        <w:widowControl w:val="0"/>
        <w:pBdr>
          <w:top w:val="nil"/>
          <w:left w:val="nil"/>
          <w:bottom w:val="nil"/>
          <w:right w:val="nil"/>
          <w:between w:val="nil"/>
        </w:pBdr>
        <w:ind w:left="115"/>
        <w:rPr>
          <w:color w:val="000000"/>
          <w:sz w:val="22"/>
          <w:szCs w:val="22"/>
        </w:rPr>
      </w:pPr>
      <w:bookmarkStart w:id="644" w:name="_2981zbj" w:colFirst="0" w:colLast="0"/>
      <w:bookmarkEnd w:id="644"/>
      <w:r w:rsidRPr="003B7DAB">
        <w:rPr>
          <w:color w:val="000000"/>
          <w:sz w:val="22"/>
          <w:szCs w:val="22"/>
        </w:rPr>
        <w:t>Service Leaders</w:t>
      </w:r>
    </w:p>
    <w:p w14:paraId="38FC9E4B" w14:textId="77777777" w:rsidR="00975302" w:rsidRPr="003B7DAB" w:rsidRDefault="00975302" w:rsidP="00975302">
      <w:pPr>
        <w:widowControl w:val="0"/>
        <w:numPr>
          <w:ilvl w:val="0"/>
          <w:numId w:val="20"/>
        </w:numPr>
        <w:pBdr>
          <w:top w:val="nil"/>
          <w:left w:val="nil"/>
          <w:bottom w:val="nil"/>
          <w:right w:val="nil"/>
          <w:between w:val="nil"/>
        </w:pBdr>
        <w:rPr>
          <w:sz w:val="22"/>
          <w:szCs w:val="22"/>
        </w:rPr>
      </w:pPr>
      <w:r w:rsidRPr="003B7DAB">
        <w:rPr>
          <w:color w:val="000000"/>
          <w:sz w:val="22"/>
          <w:szCs w:val="22"/>
        </w:rPr>
        <w:t xml:space="preserve">The SST team leader consults with the minister when recruiting a new service leader. </w:t>
      </w:r>
    </w:p>
    <w:p w14:paraId="4E5177EA" w14:textId="77777777" w:rsidR="00975302" w:rsidRPr="003B7DAB" w:rsidRDefault="00975302" w:rsidP="00975302">
      <w:pPr>
        <w:widowControl w:val="0"/>
        <w:numPr>
          <w:ilvl w:val="0"/>
          <w:numId w:val="20"/>
        </w:numPr>
        <w:pBdr>
          <w:top w:val="nil"/>
          <w:left w:val="nil"/>
          <w:bottom w:val="nil"/>
          <w:right w:val="nil"/>
          <w:between w:val="nil"/>
        </w:pBdr>
        <w:rPr>
          <w:sz w:val="22"/>
          <w:szCs w:val="22"/>
        </w:rPr>
      </w:pPr>
      <w:r w:rsidRPr="003B7DAB">
        <w:rPr>
          <w:color w:val="000000"/>
          <w:sz w:val="22"/>
          <w:szCs w:val="22"/>
        </w:rPr>
        <w:t xml:space="preserve"> The team leader normally spends one hour on the podium in the chalice room training the new service leader before that person actually handles the duties of the service leader. </w:t>
      </w:r>
    </w:p>
    <w:p w14:paraId="26722F97" w14:textId="77777777" w:rsidR="00975302" w:rsidRPr="003B7DAB" w:rsidRDefault="00975302" w:rsidP="00975302">
      <w:pPr>
        <w:widowControl w:val="0"/>
        <w:numPr>
          <w:ilvl w:val="0"/>
          <w:numId w:val="20"/>
        </w:numPr>
        <w:pBdr>
          <w:top w:val="nil"/>
          <w:left w:val="nil"/>
          <w:bottom w:val="nil"/>
          <w:right w:val="nil"/>
          <w:between w:val="nil"/>
        </w:pBdr>
        <w:rPr>
          <w:sz w:val="22"/>
          <w:szCs w:val="22"/>
        </w:rPr>
      </w:pPr>
      <w:r w:rsidRPr="003B7DAB">
        <w:rPr>
          <w:color w:val="000000"/>
          <w:sz w:val="22"/>
          <w:szCs w:val="22"/>
        </w:rPr>
        <w:t xml:space="preserve">The team leader compiles a schedule for service leaders for a six-month period. If this schedule is modified, the revised schedule is emailed to all service leaders, the minister, and the order of service (OOS) preparer. </w:t>
      </w:r>
    </w:p>
    <w:p w14:paraId="059876B2" w14:textId="77777777" w:rsidR="00975302" w:rsidRPr="003B7DAB" w:rsidRDefault="00975302" w:rsidP="00975302">
      <w:pPr>
        <w:widowControl w:val="0"/>
        <w:numPr>
          <w:ilvl w:val="0"/>
          <w:numId w:val="20"/>
        </w:numPr>
        <w:pBdr>
          <w:top w:val="nil"/>
          <w:left w:val="nil"/>
          <w:bottom w:val="nil"/>
          <w:right w:val="nil"/>
          <w:between w:val="nil"/>
        </w:pBdr>
        <w:rPr>
          <w:sz w:val="22"/>
          <w:szCs w:val="22"/>
        </w:rPr>
      </w:pPr>
      <w:r w:rsidRPr="003B7DAB">
        <w:rPr>
          <w:color w:val="000000"/>
          <w:sz w:val="22"/>
          <w:szCs w:val="22"/>
        </w:rPr>
        <w:t xml:space="preserve">On rare occasions the team leader may ask a service leader to step down from his/her duties if that person’s performance is less than satisfactory. </w:t>
      </w:r>
    </w:p>
    <w:p w14:paraId="450E3F0A" w14:textId="77777777" w:rsidR="00975302" w:rsidRPr="003B7DAB" w:rsidRDefault="00975302" w:rsidP="00975302">
      <w:pPr>
        <w:widowControl w:val="0"/>
        <w:numPr>
          <w:ilvl w:val="0"/>
          <w:numId w:val="20"/>
        </w:numPr>
        <w:pBdr>
          <w:top w:val="nil"/>
          <w:left w:val="nil"/>
          <w:bottom w:val="nil"/>
          <w:right w:val="nil"/>
          <w:between w:val="nil"/>
        </w:pBdr>
        <w:rPr>
          <w:sz w:val="22"/>
          <w:szCs w:val="22"/>
        </w:rPr>
      </w:pPr>
      <w:r w:rsidRPr="003B7DAB">
        <w:rPr>
          <w:color w:val="000000"/>
          <w:sz w:val="22"/>
          <w:szCs w:val="22"/>
        </w:rPr>
        <w:t xml:space="preserve">The team leader maintains a detailed script or set of instructions for the service leaders. </w:t>
      </w:r>
    </w:p>
    <w:p w14:paraId="4E953B33" w14:textId="77777777" w:rsidR="00975302" w:rsidRPr="003B7DAB" w:rsidRDefault="00975302" w:rsidP="00975302">
      <w:pPr>
        <w:widowControl w:val="0"/>
        <w:numPr>
          <w:ilvl w:val="0"/>
          <w:numId w:val="20"/>
        </w:numPr>
        <w:pBdr>
          <w:top w:val="nil"/>
          <w:left w:val="nil"/>
          <w:bottom w:val="nil"/>
          <w:right w:val="nil"/>
          <w:between w:val="nil"/>
        </w:pBdr>
        <w:rPr>
          <w:sz w:val="22"/>
          <w:szCs w:val="22"/>
        </w:rPr>
      </w:pPr>
      <w:r w:rsidRPr="003B7DAB">
        <w:rPr>
          <w:color w:val="000000"/>
          <w:sz w:val="22"/>
          <w:szCs w:val="22"/>
        </w:rPr>
        <w:t>This document is often amended, and then new copies are emailed to all service leaders and the OOS preparer. (If desired this instruction document can be included in this listing as an attachment. It is eight pages long and will add much length to this listing.)</w:t>
      </w:r>
    </w:p>
    <w:p w14:paraId="4E0CE1D4" w14:textId="77777777" w:rsidR="00975302" w:rsidRPr="003B7DAB" w:rsidRDefault="00975302" w:rsidP="00975302">
      <w:pPr>
        <w:widowControl w:val="0"/>
        <w:pBdr>
          <w:top w:val="nil"/>
          <w:left w:val="nil"/>
          <w:bottom w:val="nil"/>
          <w:right w:val="nil"/>
          <w:between w:val="nil"/>
        </w:pBdr>
        <w:ind w:left="115"/>
        <w:rPr>
          <w:color w:val="000000"/>
          <w:sz w:val="22"/>
          <w:szCs w:val="22"/>
        </w:rPr>
      </w:pPr>
    </w:p>
    <w:p w14:paraId="5F4054BC" w14:textId="77777777" w:rsidR="00975302" w:rsidRPr="003B7DAB" w:rsidRDefault="00975302" w:rsidP="00975302">
      <w:pPr>
        <w:widowControl w:val="0"/>
        <w:pBdr>
          <w:top w:val="nil"/>
          <w:left w:val="nil"/>
          <w:bottom w:val="nil"/>
          <w:right w:val="nil"/>
          <w:between w:val="nil"/>
        </w:pBdr>
        <w:ind w:left="115"/>
        <w:rPr>
          <w:color w:val="000000"/>
          <w:sz w:val="22"/>
          <w:szCs w:val="22"/>
        </w:rPr>
      </w:pPr>
      <w:bookmarkStart w:id="645" w:name="_odc9jc" w:colFirst="0" w:colLast="0"/>
      <w:bookmarkEnd w:id="645"/>
      <w:r w:rsidRPr="003B7DAB">
        <w:rPr>
          <w:color w:val="000000"/>
          <w:sz w:val="22"/>
          <w:szCs w:val="22"/>
        </w:rPr>
        <w:t xml:space="preserve">Chalice Keeper Coordinator (CKC) </w:t>
      </w:r>
    </w:p>
    <w:p w14:paraId="41FF9E84" w14:textId="77777777" w:rsidR="00975302" w:rsidRPr="003B7DAB" w:rsidRDefault="00975302" w:rsidP="00975302">
      <w:pPr>
        <w:widowControl w:val="0"/>
        <w:numPr>
          <w:ilvl w:val="0"/>
          <w:numId w:val="11"/>
        </w:numPr>
        <w:pBdr>
          <w:top w:val="nil"/>
          <w:left w:val="nil"/>
          <w:bottom w:val="nil"/>
          <w:right w:val="nil"/>
          <w:between w:val="nil"/>
        </w:pBdr>
        <w:rPr>
          <w:sz w:val="22"/>
          <w:szCs w:val="22"/>
        </w:rPr>
      </w:pPr>
      <w:r w:rsidRPr="003B7DAB">
        <w:rPr>
          <w:color w:val="000000"/>
          <w:sz w:val="22"/>
          <w:szCs w:val="22"/>
        </w:rPr>
        <w:t xml:space="preserve">NOTE:  The lighting and extinguishing of the Chalice </w:t>
      </w:r>
      <w:proofErr w:type="gramStart"/>
      <w:r w:rsidRPr="003B7DAB">
        <w:rPr>
          <w:color w:val="000000"/>
          <w:sz w:val="22"/>
          <w:szCs w:val="22"/>
        </w:rPr>
        <w:t>is</w:t>
      </w:r>
      <w:proofErr w:type="gramEnd"/>
      <w:r w:rsidRPr="003B7DAB">
        <w:rPr>
          <w:color w:val="000000"/>
          <w:sz w:val="22"/>
          <w:szCs w:val="22"/>
        </w:rPr>
        <w:t xml:space="preserve"> a regular part of the Sunday service: The Sunday service leader initially lights and later extinguishes the chalice while a volunteer member or friend will give an appropriate reading at the pulpit.</w:t>
      </w:r>
    </w:p>
    <w:p w14:paraId="06710F37" w14:textId="77777777" w:rsidR="00975302" w:rsidRPr="003B7DAB" w:rsidRDefault="00975302" w:rsidP="00975302">
      <w:pPr>
        <w:widowControl w:val="0"/>
        <w:numPr>
          <w:ilvl w:val="0"/>
          <w:numId w:val="11"/>
        </w:numPr>
        <w:pBdr>
          <w:top w:val="nil"/>
          <w:left w:val="nil"/>
          <w:bottom w:val="nil"/>
          <w:right w:val="nil"/>
          <w:between w:val="nil"/>
        </w:pBdr>
        <w:rPr>
          <w:sz w:val="22"/>
          <w:szCs w:val="22"/>
        </w:rPr>
      </w:pPr>
      <w:r w:rsidRPr="003B7DAB">
        <w:rPr>
          <w:color w:val="000000"/>
          <w:sz w:val="22"/>
          <w:szCs w:val="22"/>
        </w:rPr>
        <w:t>The Team Leader of the SST will designate a Chalice Keeper Coordinator (CKC) to obtain a list of volunteer Chalice Keepers to be scheduled to facilitate these rituals.</w:t>
      </w:r>
    </w:p>
    <w:p w14:paraId="3A615B9E" w14:textId="77777777" w:rsidR="00975302" w:rsidRPr="003B7DAB" w:rsidRDefault="00975302" w:rsidP="00975302">
      <w:pPr>
        <w:widowControl w:val="0"/>
        <w:numPr>
          <w:ilvl w:val="0"/>
          <w:numId w:val="11"/>
        </w:numPr>
        <w:pBdr>
          <w:top w:val="nil"/>
          <w:left w:val="nil"/>
          <w:bottom w:val="nil"/>
          <w:right w:val="nil"/>
          <w:between w:val="nil"/>
        </w:pBdr>
        <w:rPr>
          <w:sz w:val="22"/>
          <w:szCs w:val="22"/>
        </w:rPr>
      </w:pPr>
      <w:r w:rsidRPr="003B7DAB">
        <w:rPr>
          <w:color w:val="000000"/>
          <w:sz w:val="22"/>
          <w:szCs w:val="22"/>
        </w:rPr>
        <w:t>The CKC will maintain a sign-up clipboard which is located on the rotating rack in the rear of the Chalice room.  The clipboard will contain the following:</w:t>
      </w:r>
    </w:p>
    <w:p w14:paraId="44047D70" w14:textId="77777777" w:rsidR="00975302" w:rsidRPr="003B7DAB" w:rsidRDefault="00975302" w:rsidP="00975302">
      <w:pPr>
        <w:widowControl w:val="0"/>
        <w:numPr>
          <w:ilvl w:val="0"/>
          <w:numId w:val="11"/>
        </w:numPr>
        <w:pBdr>
          <w:top w:val="nil"/>
          <w:left w:val="nil"/>
          <w:bottom w:val="nil"/>
          <w:right w:val="nil"/>
          <w:between w:val="nil"/>
        </w:pBdr>
        <w:rPr>
          <w:sz w:val="22"/>
          <w:szCs w:val="22"/>
        </w:rPr>
      </w:pPr>
      <w:r w:rsidRPr="003B7DAB">
        <w:rPr>
          <w:color w:val="000000"/>
          <w:sz w:val="22"/>
          <w:szCs w:val="22"/>
        </w:rPr>
        <w:t>A three-month Sunday calendar for Chalice Keeper volunteers to choose a date for Chalice duties and furnish their name and email address.</w:t>
      </w:r>
    </w:p>
    <w:p w14:paraId="7B4CFEA3" w14:textId="0A20B7C4" w:rsidR="00975302" w:rsidRPr="003B7DAB" w:rsidRDefault="00A00096" w:rsidP="00975302">
      <w:pPr>
        <w:widowControl w:val="0"/>
        <w:numPr>
          <w:ilvl w:val="0"/>
          <w:numId w:val="11"/>
        </w:numPr>
        <w:pBdr>
          <w:top w:val="nil"/>
          <w:left w:val="nil"/>
          <w:bottom w:val="nil"/>
          <w:right w:val="nil"/>
          <w:between w:val="nil"/>
        </w:pBdr>
        <w:rPr>
          <w:sz w:val="22"/>
          <w:szCs w:val="22"/>
        </w:rPr>
      </w:pPr>
      <w:r>
        <w:rPr>
          <w:noProof/>
          <w:color w:val="000000"/>
        </w:rPr>
        <mc:AlternateContent>
          <mc:Choice Requires="wps">
            <w:drawing>
              <wp:anchor distT="0" distB="0" distL="114300" distR="114300" simplePos="0" relativeHeight="253961216" behindDoc="0" locked="0" layoutInCell="1" allowOverlap="1" wp14:anchorId="16BB590B" wp14:editId="06572621">
                <wp:simplePos x="0" y="0"/>
                <wp:positionH relativeFrom="column">
                  <wp:posOffset>-547370</wp:posOffset>
                </wp:positionH>
                <wp:positionV relativeFrom="paragraph">
                  <wp:posOffset>182880</wp:posOffset>
                </wp:positionV>
                <wp:extent cx="499745" cy="1183005"/>
                <wp:effectExtent l="12700" t="12700" r="20955" b="10795"/>
                <wp:wrapNone/>
                <wp:docPr id="568" name="Up Arrow 568">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39A7245" w14:textId="77777777" w:rsidR="00A00096" w:rsidRPr="00260E8E" w:rsidRDefault="00A00096"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B590B" id="Up Arrow 568" o:spid="_x0000_s1172" type="#_x0000_t68" href="#toc1" style="position:absolute;left:0;text-align:left;margin-left:-43.1pt;margin-top:14.4pt;width:39.35pt;height:93.15pt;z-index:25396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" o:button="t" adj="4562" fillcolor="#43bae8 [2676]" strokecolor="black [3213]">
                <v:fill color2="#74ccee [1972]" rotate="t" o:detectmouseclick="t" focusposition="1,1" focussize="-1,-1" focus="100%" type="gradientRadial"/>
                <v:textbox>
                  <w:txbxContent>
                    <w:p w14:paraId="639A7245" w14:textId="77777777" w:rsidR="00A00096" w:rsidRPr="00260E8E" w:rsidRDefault="00A00096"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3B7DAB">
        <w:rPr>
          <w:color w:val="000000"/>
          <w:sz w:val="22"/>
          <w:szCs w:val="22"/>
        </w:rPr>
        <w:t>UU history of the Chalice.</w:t>
      </w:r>
    </w:p>
    <w:p w14:paraId="53D1A1F5" w14:textId="744337F1" w:rsidR="00975302" w:rsidRPr="003B7DAB" w:rsidRDefault="00975302" w:rsidP="00975302">
      <w:pPr>
        <w:widowControl w:val="0"/>
        <w:numPr>
          <w:ilvl w:val="0"/>
          <w:numId w:val="11"/>
        </w:numPr>
        <w:pBdr>
          <w:top w:val="nil"/>
          <w:left w:val="nil"/>
          <w:bottom w:val="nil"/>
          <w:right w:val="nil"/>
          <w:between w:val="nil"/>
        </w:pBdr>
        <w:rPr>
          <w:sz w:val="22"/>
          <w:szCs w:val="22"/>
        </w:rPr>
      </w:pPr>
      <w:r w:rsidRPr="003B7DAB">
        <w:rPr>
          <w:color w:val="000000"/>
          <w:sz w:val="22"/>
          <w:szCs w:val="22"/>
        </w:rPr>
        <w:t>Information/guideline sheet for sign-ups.</w:t>
      </w:r>
    </w:p>
    <w:p w14:paraId="2C3F1FD4" w14:textId="77777777" w:rsidR="00975302" w:rsidRPr="003B7DAB" w:rsidRDefault="00975302" w:rsidP="00975302">
      <w:pPr>
        <w:widowControl w:val="0"/>
        <w:numPr>
          <w:ilvl w:val="0"/>
          <w:numId w:val="11"/>
        </w:numPr>
        <w:pBdr>
          <w:top w:val="nil"/>
          <w:left w:val="nil"/>
          <w:bottom w:val="nil"/>
          <w:right w:val="nil"/>
          <w:between w:val="nil"/>
        </w:pBdr>
        <w:rPr>
          <w:sz w:val="22"/>
          <w:szCs w:val="22"/>
        </w:rPr>
      </w:pPr>
      <w:r w:rsidRPr="003B7DAB">
        <w:rPr>
          <w:color w:val="000000"/>
          <w:sz w:val="22"/>
          <w:szCs w:val="22"/>
        </w:rPr>
        <w:t>Sample Chalice Lighting/Extinguishing readings.</w:t>
      </w:r>
    </w:p>
    <w:p w14:paraId="0CB4CA1B" w14:textId="77777777" w:rsidR="00975302" w:rsidRPr="003B7DAB" w:rsidRDefault="00975302" w:rsidP="00975302">
      <w:pPr>
        <w:widowControl w:val="0"/>
        <w:pBdr>
          <w:top w:val="nil"/>
          <w:left w:val="nil"/>
          <w:bottom w:val="nil"/>
          <w:right w:val="nil"/>
          <w:between w:val="nil"/>
        </w:pBdr>
        <w:ind w:left="115"/>
        <w:rPr>
          <w:color w:val="000000"/>
          <w:sz w:val="22"/>
          <w:szCs w:val="22"/>
        </w:rPr>
      </w:pPr>
    </w:p>
    <w:p w14:paraId="0EBA293B" w14:textId="77777777" w:rsidR="00975302" w:rsidRPr="003B7DAB" w:rsidRDefault="00975302" w:rsidP="00975302">
      <w:pPr>
        <w:widowControl w:val="0"/>
        <w:pBdr>
          <w:top w:val="nil"/>
          <w:left w:val="nil"/>
          <w:bottom w:val="nil"/>
          <w:right w:val="nil"/>
          <w:between w:val="nil"/>
        </w:pBdr>
        <w:ind w:left="115"/>
        <w:rPr>
          <w:color w:val="000000"/>
          <w:sz w:val="22"/>
          <w:szCs w:val="22"/>
        </w:rPr>
      </w:pPr>
      <w:r w:rsidRPr="003B7DAB">
        <w:rPr>
          <w:color w:val="000000"/>
          <w:sz w:val="22"/>
          <w:szCs w:val="22"/>
        </w:rPr>
        <w:t>The CKC will send a monthly email schedule confirmation to all of the Chalice Keeper volunteers.  The email will also be directed to the Order of Service Preparer, SST leader, and the minister.</w:t>
      </w:r>
    </w:p>
    <w:p w14:paraId="16CC717C" w14:textId="77777777" w:rsidR="00975302" w:rsidRDefault="00975302" w:rsidP="00975302">
      <w:pPr>
        <w:widowControl w:val="0"/>
        <w:pBdr>
          <w:top w:val="nil"/>
          <w:left w:val="nil"/>
          <w:bottom w:val="nil"/>
          <w:right w:val="nil"/>
          <w:between w:val="nil"/>
        </w:pBdr>
        <w:ind w:left="115"/>
        <w:rPr>
          <w:color w:val="000000"/>
        </w:rPr>
      </w:pPr>
      <w:r>
        <w:rPr>
          <w:color w:val="000000"/>
        </w:rPr>
        <w:t>In the absence of volunteers to sign up as Chalice Keeper, the CKC will solicit the UU members and friends for Chalice duties.</w:t>
      </w:r>
    </w:p>
    <w:p w14:paraId="3C2A6C9A" w14:textId="7AD9E07B" w:rsidR="00975302" w:rsidRDefault="00324E27" w:rsidP="00975302">
      <w:pPr>
        <w:widowControl w:val="0"/>
        <w:pBdr>
          <w:top w:val="nil"/>
          <w:left w:val="nil"/>
          <w:bottom w:val="nil"/>
          <w:right w:val="nil"/>
          <w:between w:val="nil"/>
        </w:pBdr>
        <w:rPr>
          <w:color w:val="000000"/>
        </w:rPr>
      </w:pPr>
      <w:r>
        <w:rPr>
          <w:noProof/>
        </w:rPr>
        <mc:AlternateContent>
          <mc:Choice Requires="wps">
            <w:drawing>
              <wp:anchor distT="0" distB="0" distL="114300" distR="114300" simplePos="0" relativeHeight="254120960" behindDoc="0" locked="0" layoutInCell="1" allowOverlap="1" wp14:anchorId="1385B663" wp14:editId="0BB2B66E">
                <wp:simplePos x="0" y="0"/>
                <wp:positionH relativeFrom="column">
                  <wp:posOffset>-549910</wp:posOffset>
                </wp:positionH>
                <wp:positionV relativeFrom="paragraph">
                  <wp:posOffset>240501</wp:posOffset>
                </wp:positionV>
                <wp:extent cx="534035" cy="1221740"/>
                <wp:effectExtent l="12700" t="0" r="24765" b="22860"/>
                <wp:wrapNone/>
                <wp:docPr id="810" name="Down Arrow 810"/>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1A168" w14:textId="77777777" w:rsidR="00324E27" w:rsidRPr="0052516C" w:rsidRDefault="00324E27"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5B663" id="Down Arrow 810" o:spid="_x0000_s1173" type="#_x0000_t67" style="position:absolute;margin-left:-43.3pt;margin-top:18.95pt;width:42.05pt;height:96.2pt;z-index:25412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" adj="16512" fillcolor="#ffc000" strokecolor="#c00000" strokeweight="1.25pt">
                <v:textbox>
                  <w:txbxContent>
                    <w:p w14:paraId="1241A168" w14:textId="77777777" w:rsidR="00324E27" w:rsidRPr="0052516C" w:rsidRDefault="00324E27"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42951F85" w14:textId="77777777" w:rsidR="00975302" w:rsidRDefault="00975302" w:rsidP="00975302">
      <w:pPr>
        <w:widowControl w:val="0"/>
        <w:pBdr>
          <w:top w:val="nil"/>
          <w:left w:val="nil"/>
          <w:bottom w:val="nil"/>
          <w:right w:val="nil"/>
          <w:between w:val="nil"/>
        </w:pBdr>
        <w:ind w:left="115"/>
      </w:pPr>
    </w:p>
    <w:p w14:paraId="6DE70768" w14:textId="01918F73" w:rsidR="00975302" w:rsidRDefault="00975302" w:rsidP="00975302">
      <w:pPr>
        <w:widowControl w:val="0"/>
        <w:pBdr>
          <w:top w:val="nil"/>
          <w:left w:val="nil"/>
          <w:bottom w:val="nil"/>
          <w:right w:val="nil"/>
          <w:between w:val="nil"/>
        </w:pBdr>
        <w:ind w:left="115"/>
        <w:rPr>
          <w:color w:val="000000"/>
        </w:rPr>
      </w:pPr>
    </w:p>
    <w:p w14:paraId="531415AB" w14:textId="2A3C5153" w:rsidR="00975302" w:rsidRDefault="00975302" w:rsidP="00975302">
      <w:pPr>
        <w:widowControl w:val="0"/>
        <w:pBdr>
          <w:top w:val="nil"/>
          <w:left w:val="nil"/>
          <w:bottom w:val="nil"/>
          <w:right w:val="nil"/>
          <w:between w:val="nil"/>
        </w:pBdr>
        <w:ind w:left="115"/>
        <w:rPr>
          <w:color w:val="000000"/>
        </w:rPr>
      </w:pPr>
    </w:p>
    <w:p w14:paraId="0F887317" w14:textId="55B2160A" w:rsidR="00B10212" w:rsidRPr="00B10212" w:rsidRDefault="00B10212" w:rsidP="00B10212">
      <w:pPr>
        <w:spacing w:after="200" w:line="288" w:lineRule="auto"/>
        <w:rPr>
          <w:color w:val="000000"/>
        </w:rPr>
      </w:pPr>
      <w:r>
        <w:rPr>
          <w:color w:val="000000"/>
        </w:rPr>
        <w:br w:type="page"/>
      </w:r>
      <w:bookmarkStart w:id="646" w:name="_38czs75" w:colFirst="0" w:colLast="0"/>
      <w:bookmarkStart w:id="647" w:name="p70"/>
      <w:bookmarkEnd w:id="646"/>
      <w:bookmarkEnd w:id="647"/>
    </w:p>
    <w:p w14:paraId="7485A6B0" w14:textId="77777777" w:rsidR="00975302" w:rsidRPr="00C64320" w:rsidRDefault="00975302" w:rsidP="00975302">
      <w:pPr>
        <w:widowControl w:val="0"/>
        <w:pBdr>
          <w:top w:val="nil"/>
          <w:left w:val="nil"/>
          <w:bottom w:val="nil"/>
          <w:right w:val="nil"/>
          <w:between w:val="nil"/>
        </w:pBdr>
        <w:ind w:left="115"/>
        <w:rPr>
          <w:b/>
          <w:color w:val="000000"/>
          <w:sz w:val="22"/>
          <w:szCs w:val="22"/>
        </w:rPr>
      </w:pPr>
      <w:r w:rsidRPr="00C64320">
        <w:rPr>
          <w:b/>
          <w:color w:val="000000"/>
          <w:sz w:val="22"/>
          <w:szCs w:val="22"/>
        </w:rPr>
        <w:lastRenderedPageBreak/>
        <w:t>Order of Service Preparer</w:t>
      </w:r>
    </w:p>
    <w:p w14:paraId="46589783" w14:textId="77777777" w:rsidR="00975302" w:rsidRPr="003B7DAB" w:rsidRDefault="00975302" w:rsidP="00975302">
      <w:pPr>
        <w:widowControl w:val="0"/>
        <w:pBdr>
          <w:top w:val="nil"/>
          <w:left w:val="nil"/>
          <w:bottom w:val="nil"/>
          <w:right w:val="nil"/>
          <w:between w:val="nil"/>
        </w:pBdr>
        <w:ind w:left="115"/>
        <w:rPr>
          <w:color w:val="000000"/>
          <w:sz w:val="22"/>
          <w:szCs w:val="22"/>
        </w:rPr>
      </w:pPr>
    </w:p>
    <w:p w14:paraId="6AF7B04C" w14:textId="01C1B786" w:rsidR="00975302" w:rsidRPr="003B7DAB" w:rsidRDefault="00975302" w:rsidP="001A4EA7">
      <w:pPr>
        <w:widowControl w:val="0"/>
        <w:pBdr>
          <w:top w:val="nil"/>
          <w:left w:val="nil"/>
          <w:bottom w:val="nil"/>
          <w:right w:val="nil"/>
          <w:between w:val="nil"/>
        </w:pBdr>
        <w:ind w:left="115"/>
        <w:rPr>
          <w:color w:val="000000"/>
          <w:sz w:val="22"/>
          <w:szCs w:val="22"/>
        </w:rPr>
      </w:pPr>
      <w:proofErr w:type="gramStart"/>
      <w:r w:rsidRPr="002517A5">
        <w:rPr>
          <w:color w:val="000000"/>
          <w:sz w:val="22"/>
          <w:szCs w:val="22"/>
        </w:rPr>
        <w:t>Th</w:t>
      </w:r>
      <w:r w:rsidRPr="003B7DAB">
        <w:rPr>
          <w:color w:val="000000"/>
          <w:sz w:val="22"/>
          <w:szCs w:val="22"/>
        </w:rPr>
        <w:t>e OOS preparer,</w:t>
      </w:r>
      <w:proofErr w:type="gramEnd"/>
      <w:r w:rsidRPr="003B7DAB">
        <w:rPr>
          <w:color w:val="000000"/>
          <w:sz w:val="22"/>
          <w:szCs w:val="22"/>
        </w:rPr>
        <w:t xml:space="preserve"> handles the collection of information and the finalizing of the order of service (OOS). </w:t>
      </w:r>
      <w:r>
        <w:rPr>
          <w:color w:val="000000"/>
          <w:sz w:val="22"/>
          <w:szCs w:val="22"/>
        </w:rPr>
        <w:t>T</w:t>
      </w:r>
      <w:r w:rsidRPr="003B7DAB">
        <w:rPr>
          <w:color w:val="000000"/>
          <w:sz w:val="22"/>
          <w:szCs w:val="22"/>
        </w:rPr>
        <w:t xml:space="preserve">he preparer </w:t>
      </w:r>
      <w:r>
        <w:rPr>
          <w:color w:val="000000"/>
          <w:sz w:val="22"/>
          <w:szCs w:val="22"/>
        </w:rPr>
        <w:t>is recruited by the team and the minister and may</w:t>
      </w:r>
      <w:r w:rsidRPr="003B7DAB">
        <w:rPr>
          <w:color w:val="000000"/>
          <w:sz w:val="22"/>
          <w:szCs w:val="22"/>
        </w:rPr>
        <w:t xml:space="preserve"> not </w:t>
      </w:r>
      <w:r>
        <w:rPr>
          <w:color w:val="000000"/>
          <w:sz w:val="22"/>
          <w:szCs w:val="22"/>
        </w:rPr>
        <w:t xml:space="preserve">be </w:t>
      </w:r>
      <w:r w:rsidRPr="003B7DAB">
        <w:rPr>
          <w:color w:val="000000"/>
          <w:sz w:val="22"/>
          <w:szCs w:val="22"/>
        </w:rPr>
        <w:t>a member of the Sunday Service Team</w:t>
      </w:r>
      <w:r>
        <w:rPr>
          <w:color w:val="000000"/>
          <w:sz w:val="22"/>
          <w:szCs w:val="22"/>
        </w:rPr>
        <w:t xml:space="preserve"> but will </w:t>
      </w:r>
      <w:r w:rsidRPr="003B7DAB">
        <w:rPr>
          <w:color w:val="000000"/>
          <w:sz w:val="22"/>
          <w:szCs w:val="22"/>
        </w:rPr>
        <w:t xml:space="preserve">work in close association with </w:t>
      </w:r>
      <w:r>
        <w:rPr>
          <w:color w:val="000000"/>
          <w:sz w:val="22"/>
          <w:szCs w:val="22"/>
        </w:rPr>
        <w:t>it</w:t>
      </w:r>
      <w:r w:rsidRPr="003B7DAB">
        <w:rPr>
          <w:color w:val="000000"/>
          <w:sz w:val="22"/>
          <w:szCs w:val="22"/>
        </w:rPr>
        <w:t>.</w:t>
      </w:r>
    </w:p>
    <w:p w14:paraId="3B33359E" w14:textId="77777777" w:rsidR="00975302" w:rsidRPr="003B7DAB" w:rsidRDefault="00975302" w:rsidP="00975302">
      <w:pPr>
        <w:widowControl w:val="0"/>
        <w:pBdr>
          <w:top w:val="nil"/>
          <w:left w:val="nil"/>
          <w:bottom w:val="nil"/>
          <w:right w:val="nil"/>
          <w:between w:val="nil"/>
        </w:pBdr>
        <w:ind w:left="115"/>
        <w:rPr>
          <w:color w:val="000000"/>
          <w:sz w:val="22"/>
          <w:szCs w:val="22"/>
        </w:rPr>
      </w:pPr>
    </w:p>
    <w:p w14:paraId="369CB85B" w14:textId="77777777" w:rsidR="00975302" w:rsidRPr="00C64320" w:rsidRDefault="00975302" w:rsidP="00975302">
      <w:pPr>
        <w:rPr>
          <w:b/>
        </w:rPr>
      </w:pPr>
      <w:r w:rsidRPr="00C64320">
        <w:rPr>
          <w:b/>
        </w:rPr>
        <w:t>Publishing/Printing the Order of Service</w:t>
      </w:r>
    </w:p>
    <w:p w14:paraId="35593940" w14:textId="77777777" w:rsidR="00975302" w:rsidRDefault="00975302" w:rsidP="00975302">
      <w:pPr>
        <w:widowControl w:val="0"/>
        <w:pBdr>
          <w:top w:val="nil"/>
          <w:left w:val="nil"/>
          <w:bottom w:val="nil"/>
          <w:right w:val="nil"/>
          <w:between w:val="nil"/>
        </w:pBdr>
        <w:ind w:left="115"/>
        <w:rPr>
          <w:color w:val="000000"/>
        </w:rPr>
      </w:pPr>
    </w:p>
    <w:p w14:paraId="3AF61CF3" w14:textId="62D2E958" w:rsidR="00975302" w:rsidRDefault="00975302" w:rsidP="00975302">
      <w:pPr>
        <w:widowControl w:val="0"/>
        <w:pBdr>
          <w:top w:val="nil"/>
          <w:left w:val="nil"/>
          <w:bottom w:val="nil"/>
          <w:right w:val="nil"/>
          <w:between w:val="nil"/>
        </w:pBdr>
        <w:ind w:left="115"/>
        <w:rPr>
          <w:color w:val="000000"/>
        </w:rPr>
      </w:pPr>
      <w:r>
        <w:rPr>
          <w:color w:val="000000"/>
        </w:rPr>
        <w:t xml:space="preserve">The following is an explanation of how this order of service (OOS) </w:t>
      </w:r>
      <w:r w:rsidR="0043520A">
        <w:rPr>
          <w:color w:val="000000"/>
        </w:rPr>
        <w:t>i</w:t>
      </w:r>
      <w:r>
        <w:rPr>
          <w:color w:val="000000"/>
        </w:rPr>
        <w:t>s printed, once the preparer has finalized the document. The preparer sends a copy by email to the Publisher on Friday or Saturday prior to the service on Sunday.</w:t>
      </w:r>
    </w:p>
    <w:p w14:paraId="0EC161CF" w14:textId="77777777" w:rsidR="00975302" w:rsidRDefault="00975302" w:rsidP="00975302">
      <w:pPr>
        <w:widowControl w:val="0"/>
        <w:pBdr>
          <w:top w:val="nil"/>
          <w:left w:val="nil"/>
          <w:bottom w:val="nil"/>
          <w:right w:val="nil"/>
          <w:between w:val="nil"/>
        </w:pBdr>
        <w:ind w:left="115"/>
        <w:rPr>
          <w:color w:val="000000"/>
        </w:rPr>
      </w:pPr>
    </w:p>
    <w:p w14:paraId="2BD1F946" w14:textId="22659DFC" w:rsidR="00975302" w:rsidRDefault="00975302" w:rsidP="00975302">
      <w:pPr>
        <w:widowControl w:val="0"/>
        <w:pBdr>
          <w:top w:val="nil"/>
          <w:left w:val="nil"/>
          <w:bottom w:val="nil"/>
          <w:right w:val="nil"/>
          <w:between w:val="nil"/>
        </w:pBdr>
        <w:ind w:left="115"/>
        <w:rPr>
          <w:color w:val="000000"/>
        </w:rPr>
      </w:pPr>
      <w:r>
        <w:rPr>
          <w:color w:val="000000"/>
        </w:rPr>
        <w:t>The publisher checks it for possible errors. The publisher needs to open the OOS in word and print out the final OOS in landscape. This copy (the two inside pages) is the master for the printing process at the Church. Using this copy together with the master copy (front and back pages stored in the church) will yield the final product on our printer.  After printing the OOS, i</w:t>
      </w:r>
      <w:r w:rsidR="0043520A">
        <w:rPr>
          <w:color w:val="000000"/>
        </w:rPr>
        <w:t>s</w:t>
      </w:r>
      <w:r>
        <w:rPr>
          <w:color w:val="000000"/>
        </w:rPr>
        <w:t xml:space="preserve"> folded. </w:t>
      </w:r>
      <w:r w:rsidR="0043520A">
        <w:rPr>
          <w:color w:val="000000"/>
        </w:rPr>
        <w:t>T</w:t>
      </w:r>
      <w:r>
        <w:rPr>
          <w:color w:val="000000"/>
        </w:rPr>
        <w:t>he printing process is relatively simple and can be done in roughly 30 minutes.</w:t>
      </w:r>
    </w:p>
    <w:p w14:paraId="3154B950" w14:textId="77777777" w:rsidR="00975302" w:rsidRDefault="00975302" w:rsidP="00975302">
      <w:pPr>
        <w:widowControl w:val="0"/>
        <w:pBdr>
          <w:top w:val="nil"/>
          <w:left w:val="nil"/>
          <w:bottom w:val="nil"/>
          <w:right w:val="nil"/>
          <w:between w:val="nil"/>
        </w:pBdr>
        <w:ind w:left="115"/>
        <w:rPr>
          <w:color w:val="000000"/>
        </w:rPr>
      </w:pPr>
      <w:r>
        <w:rPr>
          <w:color w:val="000000"/>
        </w:rPr>
        <w:t>  </w:t>
      </w:r>
    </w:p>
    <w:p w14:paraId="1A560576" w14:textId="6B9A1836" w:rsidR="00975302" w:rsidRDefault="00975302" w:rsidP="00975302">
      <w:pPr>
        <w:widowControl w:val="0"/>
        <w:pBdr>
          <w:top w:val="nil"/>
          <w:left w:val="nil"/>
          <w:bottom w:val="nil"/>
          <w:right w:val="nil"/>
          <w:between w:val="nil"/>
        </w:pBdr>
        <w:ind w:left="115"/>
        <w:rPr>
          <w:color w:val="000000"/>
        </w:rPr>
      </w:pPr>
      <w:r>
        <w:rPr>
          <w:color w:val="000000"/>
        </w:rPr>
        <w:t>The OOS is put on the cabinet in the hall to be handed out by the greeters or picked up by attendees if no greeter is present. More copies are made each Sunday between November through April than are prepared in the other months.</w:t>
      </w:r>
      <w:bookmarkStart w:id="648" w:name="_47hxl2r" w:colFirst="0" w:colLast="0"/>
      <w:bookmarkEnd w:id="648"/>
    </w:p>
    <w:p w14:paraId="711C39B6" w14:textId="77777777" w:rsidR="00975302" w:rsidRPr="00675760" w:rsidRDefault="00975302" w:rsidP="00975302">
      <w:pPr>
        <w:widowControl w:val="0"/>
        <w:pBdr>
          <w:top w:val="nil"/>
          <w:left w:val="nil"/>
          <w:bottom w:val="nil"/>
          <w:right w:val="nil"/>
          <w:between w:val="nil"/>
        </w:pBdr>
        <w:ind w:left="115"/>
        <w:rPr>
          <w:color w:val="000000"/>
        </w:rPr>
      </w:pPr>
    </w:p>
    <w:p w14:paraId="62DEDDA5" w14:textId="77777777" w:rsidR="00975302" w:rsidRDefault="00975302" w:rsidP="00975302">
      <w:pPr>
        <w:widowControl w:val="0"/>
        <w:pBdr>
          <w:top w:val="nil"/>
          <w:left w:val="nil"/>
          <w:bottom w:val="nil"/>
          <w:right w:val="nil"/>
          <w:between w:val="nil"/>
        </w:pBdr>
        <w:rPr>
          <w:color w:val="000000"/>
        </w:rPr>
      </w:pPr>
    </w:p>
    <w:p w14:paraId="1AE9FDC0" w14:textId="2A8EB4E5" w:rsidR="00975302" w:rsidRDefault="00975302" w:rsidP="00975302">
      <w:pPr>
        <w:widowControl w:val="0"/>
        <w:pBdr>
          <w:top w:val="nil"/>
          <w:left w:val="nil"/>
          <w:bottom w:val="nil"/>
          <w:right w:val="nil"/>
          <w:between w:val="nil"/>
        </w:pBdr>
        <w:rPr>
          <w:color w:val="000000"/>
        </w:rPr>
      </w:pPr>
    </w:p>
    <w:p w14:paraId="1DB87D6D" w14:textId="10E53461" w:rsidR="00975302" w:rsidRDefault="00975302" w:rsidP="00975302">
      <w:pPr>
        <w:rPr>
          <w:color w:val="000000"/>
        </w:rPr>
      </w:pPr>
    </w:p>
    <w:p w14:paraId="4417347F" w14:textId="4945BC03" w:rsidR="00DC622C" w:rsidRDefault="00DC622C" w:rsidP="00975302">
      <w:pPr>
        <w:rPr>
          <w:color w:val="000000"/>
        </w:rPr>
      </w:pPr>
    </w:p>
    <w:p w14:paraId="134A8AB2" w14:textId="2DB78CB5" w:rsidR="00DC622C" w:rsidRDefault="00DC622C" w:rsidP="00975302">
      <w:pPr>
        <w:rPr>
          <w:color w:val="000000"/>
        </w:rPr>
      </w:pPr>
    </w:p>
    <w:p w14:paraId="759DBE83" w14:textId="3FA2A1B9" w:rsidR="00DC622C" w:rsidRDefault="00DC622C" w:rsidP="00975302">
      <w:pPr>
        <w:rPr>
          <w:color w:val="000000"/>
        </w:rPr>
      </w:pPr>
    </w:p>
    <w:p w14:paraId="760AE340" w14:textId="1ABD1460" w:rsidR="00DC622C" w:rsidRDefault="00DC622C" w:rsidP="00975302">
      <w:pPr>
        <w:rPr>
          <w:color w:val="000000"/>
        </w:rPr>
      </w:pPr>
    </w:p>
    <w:p w14:paraId="62C35FBE" w14:textId="7FFF37B9" w:rsidR="00DC622C" w:rsidRDefault="00AD61ED" w:rsidP="00975302">
      <w:pPr>
        <w:rPr>
          <w:color w:val="000000"/>
        </w:rPr>
      </w:pPr>
      <w:r>
        <w:rPr>
          <w:noProof/>
          <w:color w:val="000000"/>
        </w:rPr>
        <mc:AlternateContent>
          <mc:Choice Requires="wps">
            <w:drawing>
              <wp:anchor distT="0" distB="0" distL="114300" distR="114300" simplePos="0" relativeHeight="253616128" behindDoc="0" locked="0" layoutInCell="1" allowOverlap="1" wp14:anchorId="7D09A81E" wp14:editId="350CB776">
                <wp:simplePos x="0" y="0"/>
                <wp:positionH relativeFrom="column">
                  <wp:posOffset>-428017</wp:posOffset>
                </wp:positionH>
                <wp:positionV relativeFrom="paragraph">
                  <wp:posOffset>260080</wp:posOffset>
                </wp:positionV>
                <wp:extent cx="499745" cy="1183005"/>
                <wp:effectExtent l="12700" t="12700" r="20955" b="10795"/>
                <wp:wrapNone/>
                <wp:docPr id="1148" name="Up Arrow 1148">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6810DE7" w14:textId="77777777" w:rsidR="00AD61ED" w:rsidRPr="00260E8E" w:rsidRDefault="00AD61ED"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9A81E" id="Up Arrow 1148" o:spid="_x0000_s1174" type="#_x0000_t68" href="#toc1" style="position:absolute;margin-left:-33.7pt;margin-top:20.5pt;width:39.35pt;height:93.15pt;z-index:25361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1ebQIAAEc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66810DE7" w14:textId="77777777" w:rsidR="00AD61ED" w:rsidRPr="00260E8E" w:rsidRDefault="00AD61ED"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49DEB7AA" w14:textId="0038DE09" w:rsidR="00DC622C" w:rsidRDefault="00DC622C" w:rsidP="00975302">
      <w:pPr>
        <w:rPr>
          <w:color w:val="000000"/>
        </w:rPr>
      </w:pPr>
    </w:p>
    <w:p w14:paraId="20AABA9D" w14:textId="50C5ED7B" w:rsidR="00DC622C" w:rsidRDefault="00DC622C" w:rsidP="00975302">
      <w:pPr>
        <w:rPr>
          <w:color w:val="000000"/>
        </w:rPr>
      </w:pPr>
    </w:p>
    <w:p w14:paraId="543464BE" w14:textId="7909BDCA" w:rsidR="00DC622C" w:rsidRDefault="00DC622C" w:rsidP="00975302">
      <w:pPr>
        <w:rPr>
          <w:color w:val="000000"/>
        </w:rPr>
      </w:pPr>
    </w:p>
    <w:p w14:paraId="3C816B68" w14:textId="77777777" w:rsidR="00DC622C" w:rsidRDefault="00DC622C" w:rsidP="00975302">
      <w:pPr>
        <w:rPr>
          <w:color w:val="000000"/>
        </w:rPr>
      </w:pPr>
    </w:p>
    <w:p w14:paraId="131903F7" w14:textId="41B9E309" w:rsidR="00DC622C" w:rsidRDefault="00DC622C" w:rsidP="00975302">
      <w:pPr>
        <w:rPr>
          <w:color w:val="000000"/>
        </w:rPr>
      </w:pPr>
    </w:p>
    <w:p w14:paraId="1347B4FA" w14:textId="73994F17" w:rsidR="00DC622C" w:rsidRDefault="00DC622C" w:rsidP="00975302">
      <w:pPr>
        <w:rPr>
          <w:color w:val="000000"/>
        </w:rPr>
      </w:pPr>
    </w:p>
    <w:p w14:paraId="4E75C301" w14:textId="7003B054" w:rsidR="00DC622C" w:rsidRDefault="00DC622C" w:rsidP="00975302">
      <w:pPr>
        <w:rPr>
          <w:color w:val="000000"/>
        </w:rPr>
      </w:pPr>
    </w:p>
    <w:p w14:paraId="65E1700F" w14:textId="1494E65D" w:rsidR="00DC622C" w:rsidRDefault="00DC622C" w:rsidP="00975302">
      <w:pPr>
        <w:rPr>
          <w:color w:val="000000"/>
        </w:rPr>
      </w:pPr>
    </w:p>
    <w:p w14:paraId="2F563B61" w14:textId="1EA5358C" w:rsidR="00DC622C" w:rsidRDefault="00BD4AF2" w:rsidP="00975302">
      <w:pPr>
        <w:rPr>
          <w:color w:val="000000"/>
        </w:rPr>
      </w:pPr>
      <w:r>
        <w:rPr>
          <w:noProof/>
        </w:rPr>
        <mc:AlternateContent>
          <mc:Choice Requires="wps">
            <w:drawing>
              <wp:anchor distT="0" distB="0" distL="114300" distR="114300" simplePos="0" relativeHeight="253093888" behindDoc="0" locked="0" layoutInCell="1" allowOverlap="1" wp14:anchorId="43041121" wp14:editId="0E11ED97">
                <wp:simplePos x="0" y="0"/>
                <wp:positionH relativeFrom="column">
                  <wp:posOffset>-424800</wp:posOffset>
                </wp:positionH>
                <wp:positionV relativeFrom="paragraph">
                  <wp:posOffset>184410</wp:posOffset>
                </wp:positionV>
                <wp:extent cx="534035" cy="1221740"/>
                <wp:effectExtent l="12700" t="0" r="24765" b="22860"/>
                <wp:wrapNone/>
                <wp:docPr id="233" name="Down Arrow 233"/>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ED3208" w14:textId="77777777" w:rsidR="00BD4AF2" w:rsidRPr="0052516C" w:rsidRDefault="00BD4AF2"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41121" id="Down Arrow 233" o:spid="_x0000_s1175" type="#_x0000_t67" style="position:absolute;margin-left:-33.45pt;margin-top:14.5pt;width:42.05pt;height:96.2pt;z-index:25309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" adj="16512" fillcolor="#ffc000" strokecolor="#c00000" strokeweight="1.25pt">
                <v:textbox>
                  <w:txbxContent>
                    <w:p w14:paraId="58ED3208" w14:textId="77777777" w:rsidR="00BD4AF2" w:rsidRPr="0052516C" w:rsidRDefault="00BD4AF2"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59FE88B8" w14:textId="14CFD549" w:rsidR="00DC622C" w:rsidRDefault="00DC622C" w:rsidP="00975302">
      <w:pPr>
        <w:rPr>
          <w:color w:val="000000"/>
        </w:rPr>
      </w:pPr>
    </w:p>
    <w:p w14:paraId="04360E37" w14:textId="4C024195" w:rsidR="00B10212" w:rsidRDefault="00B10212">
      <w:pPr>
        <w:spacing w:after="200" w:line="288" w:lineRule="auto"/>
        <w:rPr>
          <w:color w:val="000000"/>
        </w:rPr>
      </w:pPr>
      <w:r>
        <w:rPr>
          <w:color w:val="000000"/>
        </w:rPr>
        <w:br w:type="page"/>
      </w:r>
    </w:p>
    <w:p w14:paraId="49B08DCC" w14:textId="5FF6F83A" w:rsidR="00975302" w:rsidRDefault="00975302" w:rsidP="00324E27">
      <w:pPr>
        <w:widowControl w:val="0"/>
        <w:pBdr>
          <w:top w:val="nil"/>
          <w:left w:val="nil"/>
          <w:bottom w:val="nil"/>
          <w:right w:val="nil"/>
          <w:between w:val="nil"/>
        </w:pBdr>
        <w:rPr>
          <w:color w:val="000000"/>
        </w:rPr>
      </w:pPr>
      <w:bookmarkStart w:id="649" w:name="p71"/>
      <w:bookmarkEnd w:id="649"/>
    </w:p>
    <w:p w14:paraId="153CA4BA" w14:textId="64B2B543" w:rsidR="00975302" w:rsidRPr="003A6A0E" w:rsidRDefault="00975302" w:rsidP="00975302">
      <w:pPr>
        <w:pStyle w:val="Heading1"/>
      </w:pPr>
      <w:bookmarkStart w:id="650" w:name="_Toc85872933"/>
      <w:bookmarkStart w:id="651" w:name="_Toc85893127"/>
      <w:bookmarkStart w:id="652" w:name="_Toc85895412"/>
      <w:bookmarkStart w:id="653" w:name="_Toc85895574"/>
      <w:bookmarkStart w:id="654" w:name="_Toc85895967"/>
      <w:bookmarkStart w:id="655" w:name="_Toc86225830"/>
      <w:bookmarkStart w:id="656" w:name="_Toc86348160"/>
      <w:bookmarkStart w:id="657" w:name="_Toc86348879"/>
      <w:bookmarkStart w:id="658" w:name="_Toc98593893"/>
      <w:r w:rsidRPr="003A6A0E">
        <w:t>NON-COUNCIL TEAMS</w:t>
      </w:r>
      <w:bookmarkEnd w:id="650"/>
      <w:bookmarkEnd w:id="651"/>
      <w:bookmarkEnd w:id="652"/>
      <w:bookmarkEnd w:id="653"/>
      <w:bookmarkEnd w:id="654"/>
      <w:bookmarkEnd w:id="655"/>
      <w:bookmarkEnd w:id="656"/>
      <w:bookmarkEnd w:id="657"/>
      <w:bookmarkEnd w:id="658"/>
    </w:p>
    <w:p w14:paraId="52883056" w14:textId="4585C175" w:rsidR="00975302" w:rsidRPr="00035929" w:rsidRDefault="00975302" w:rsidP="00975302">
      <w:pPr>
        <w:pStyle w:val="Heading2"/>
        <w:rPr>
          <w:rStyle w:val="BookTitle"/>
          <w:b/>
          <w:bCs/>
          <w:i w:val="0"/>
          <w:iCs w:val="0"/>
          <w:smallCaps w:val="0"/>
          <w:u w:val="none"/>
        </w:rPr>
      </w:pPr>
      <w:bookmarkStart w:id="659" w:name="_Toc85872934"/>
      <w:bookmarkStart w:id="660" w:name="_Toc85893128"/>
      <w:bookmarkStart w:id="661" w:name="_Toc85895413"/>
      <w:bookmarkStart w:id="662" w:name="_Toc85895575"/>
      <w:bookmarkStart w:id="663" w:name="_Toc85895968"/>
      <w:bookmarkStart w:id="664" w:name="_Toc86225831"/>
      <w:bookmarkStart w:id="665" w:name="_Toc86348161"/>
      <w:bookmarkStart w:id="666" w:name="_Toc86348880"/>
      <w:bookmarkStart w:id="667" w:name="_Toc98593894"/>
      <w:r w:rsidRPr="00035929">
        <w:rPr>
          <w:rStyle w:val="BookTitle"/>
          <w:b/>
          <w:bCs/>
          <w:i w:val="0"/>
          <w:iCs w:val="0"/>
          <w:smallCaps w:val="0"/>
          <w:u w:val="none"/>
        </w:rPr>
        <w:t>Investment Team Charter</w:t>
      </w:r>
      <w:bookmarkEnd w:id="659"/>
      <w:bookmarkEnd w:id="660"/>
      <w:bookmarkEnd w:id="661"/>
      <w:bookmarkEnd w:id="662"/>
      <w:bookmarkEnd w:id="663"/>
      <w:bookmarkEnd w:id="664"/>
      <w:bookmarkEnd w:id="665"/>
      <w:bookmarkEnd w:id="666"/>
      <w:bookmarkEnd w:id="667"/>
    </w:p>
    <w:p w14:paraId="4DB338FF" w14:textId="77777777" w:rsidR="00975302" w:rsidRDefault="00975302" w:rsidP="00975302">
      <w:pPr>
        <w:widowControl w:val="0"/>
        <w:pBdr>
          <w:top w:val="nil"/>
          <w:left w:val="nil"/>
          <w:bottom w:val="nil"/>
          <w:right w:val="nil"/>
          <w:between w:val="nil"/>
        </w:pBdr>
        <w:ind w:left="115"/>
        <w:rPr>
          <w:color w:val="000000"/>
        </w:rPr>
      </w:pPr>
      <w:r>
        <w:rPr>
          <w:b/>
          <w:color w:val="000000"/>
        </w:rPr>
        <w:t>Purpose</w:t>
      </w:r>
      <w:r>
        <w:rPr>
          <w:color w:val="000000"/>
        </w:rPr>
        <w:t xml:space="preserve">: The Investment Team is charged with investing identified funds, including the Endowment Fund, of the TRI-UU as determined by the Board of Trustees in accordance with the Tri-UU Investment Guidelines and UU values. </w:t>
      </w:r>
    </w:p>
    <w:p w14:paraId="6F9E5BBC" w14:textId="77777777" w:rsidR="00975302" w:rsidRDefault="00975302" w:rsidP="00975302">
      <w:pPr>
        <w:widowControl w:val="0"/>
        <w:pBdr>
          <w:top w:val="nil"/>
          <w:left w:val="nil"/>
          <w:bottom w:val="nil"/>
          <w:right w:val="nil"/>
          <w:between w:val="nil"/>
        </w:pBdr>
        <w:ind w:left="115"/>
        <w:rPr>
          <w:color w:val="000000"/>
        </w:rPr>
      </w:pPr>
    </w:p>
    <w:p w14:paraId="293237FB" w14:textId="77777777" w:rsidR="00975302" w:rsidRDefault="00975302" w:rsidP="00975302">
      <w:pPr>
        <w:widowControl w:val="0"/>
        <w:pBdr>
          <w:top w:val="nil"/>
          <w:left w:val="nil"/>
          <w:bottom w:val="nil"/>
          <w:right w:val="nil"/>
          <w:between w:val="nil"/>
        </w:pBdr>
        <w:ind w:left="115"/>
        <w:rPr>
          <w:color w:val="000000"/>
        </w:rPr>
      </w:pPr>
      <w:r>
        <w:rPr>
          <w:b/>
          <w:color w:val="000000"/>
        </w:rPr>
        <w:t>Function</w:t>
      </w:r>
      <w:r>
        <w:rPr>
          <w:color w:val="000000"/>
        </w:rPr>
        <w:t xml:space="preserve">: In consultation with licensed representatives of major investment firms, the Investment team will: </w:t>
      </w:r>
    </w:p>
    <w:p w14:paraId="069A5541" w14:textId="77777777" w:rsidR="00975302" w:rsidRDefault="00975302" w:rsidP="007D0C7E">
      <w:pPr>
        <w:widowControl w:val="0"/>
        <w:numPr>
          <w:ilvl w:val="0"/>
          <w:numId w:val="50"/>
        </w:numPr>
        <w:pBdr>
          <w:top w:val="nil"/>
          <w:left w:val="nil"/>
          <w:bottom w:val="nil"/>
          <w:right w:val="nil"/>
          <w:between w:val="nil"/>
        </w:pBdr>
        <w:rPr>
          <w:color w:val="000000"/>
        </w:rPr>
      </w:pPr>
      <w:r>
        <w:rPr>
          <w:color w:val="000000"/>
        </w:rPr>
        <w:t xml:space="preserve">Actively monitor Tri-UU’s current investment portfolio regularly and make general and specific recommendations to the Treasurer regarding the repositioning </w:t>
      </w:r>
      <w:proofErr w:type="gramStart"/>
      <w:r>
        <w:rPr>
          <w:color w:val="000000"/>
        </w:rPr>
        <w:t>or</w:t>
      </w:r>
      <w:proofErr w:type="gramEnd"/>
      <w:r>
        <w:rPr>
          <w:color w:val="000000"/>
        </w:rPr>
        <w:t xml:space="preserve"> funds. </w:t>
      </w:r>
    </w:p>
    <w:p w14:paraId="69C55383" w14:textId="77777777" w:rsidR="00975302" w:rsidRDefault="00975302" w:rsidP="007D0C7E">
      <w:pPr>
        <w:widowControl w:val="0"/>
        <w:numPr>
          <w:ilvl w:val="0"/>
          <w:numId w:val="50"/>
        </w:numPr>
        <w:pBdr>
          <w:top w:val="nil"/>
          <w:left w:val="nil"/>
          <w:bottom w:val="nil"/>
          <w:right w:val="nil"/>
          <w:between w:val="nil"/>
        </w:pBdr>
        <w:rPr>
          <w:color w:val="000000"/>
        </w:rPr>
      </w:pPr>
      <w:r>
        <w:rPr>
          <w:color w:val="000000"/>
        </w:rPr>
        <w:t xml:space="preserve">Prepare and present a plan for investment of additional funds to the Treasurer </w:t>
      </w:r>
    </w:p>
    <w:p w14:paraId="5221AB92" w14:textId="77777777" w:rsidR="00975302" w:rsidRDefault="00975302" w:rsidP="007D0C7E">
      <w:pPr>
        <w:widowControl w:val="0"/>
        <w:numPr>
          <w:ilvl w:val="0"/>
          <w:numId w:val="50"/>
        </w:numPr>
        <w:pBdr>
          <w:top w:val="nil"/>
          <w:left w:val="nil"/>
          <w:bottom w:val="nil"/>
          <w:right w:val="nil"/>
          <w:between w:val="nil"/>
        </w:pBdr>
        <w:rPr>
          <w:color w:val="000000"/>
        </w:rPr>
      </w:pPr>
      <w:r>
        <w:rPr>
          <w:color w:val="000000"/>
        </w:rPr>
        <w:t xml:space="preserve">Execute all transactions. </w:t>
      </w:r>
    </w:p>
    <w:p w14:paraId="70BFD7DA" w14:textId="77777777" w:rsidR="00975302" w:rsidRDefault="00975302" w:rsidP="007D0C7E">
      <w:pPr>
        <w:widowControl w:val="0"/>
        <w:numPr>
          <w:ilvl w:val="0"/>
          <w:numId w:val="50"/>
        </w:numPr>
        <w:pBdr>
          <w:top w:val="nil"/>
          <w:left w:val="nil"/>
          <w:bottom w:val="nil"/>
          <w:right w:val="nil"/>
          <w:between w:val="nil"/>
        </w:pBdr>
        <w:rPr>
          <w:color w:val="000000"/>
        </w:rPr>
      </w:pPr>
      <w:r>
        <w:rPr>
          <w:color w:val="000000"/>
        </w:rPr>
        <w:t xml:space="preserve">Maintain monthly records of the investment profile. </w:t>
      </w:r>
    </w:p>
    <w:p w14:paraId="0AC8C1E8" w14:textId="77777777" w:rsidR="00975302" w:rsidRDefault="00975302" w:rsidP="007D0C7E">
      <w:pPr>
        <w:widowControl w:val="0"/>
        <w:numPr>
          <w:ilvl w:val="0"/>
          <w:numId w:val="50"/>
        </w:numPr>
        <w:pBdr>
          <w:top w:val="nil"/>
          <w:left w:val="nil"/>
          <w:bottom w:val="nil"/>
          <w:right w:val="nil"/>
          <w:between w:val="nil"/>
        </w:pBdr>
        <w:rPr>
          <w:color w:val="000000"/>
        </w:rPr>
      </w:pPr>
      <w:r>
        <w:rPr>
          <w:color w:val="000000"/>
        </w:rPr>
        <w:t xml:space="preserve">Report the gains/losses quarterly to the Treasurer </w:t>
      </w:r>
    </w:p>
    <w:p w14:paraId="52C3908F" w14:textId="77777777" w:rsidR="00975302" w:rsidRDefault="00975302" w:rsidP="007D0C7E">
      <w:pPr>
        <w:widowControl w:val="0"/>
        <w:numPr>
          <w:ilvl w:val="0"/>
          <w:numId w:val="50"/>
        </w:numPr>
        <w:pBdr>
          <w:top w:val="nil"/>
          <w:left w:val="nil"/>
          <w:bottom w:val="nil"/>
          <w:right w:val="nil"/>
          <w:between w:val="nil"/>
        </w:pBdr>
        <w:rPr>
          <w:color w:val="000000"/>
        </w:rPr>
      </w:pPr>
      <w:r>
        <w:rPr>
          <w:color w:val="000000"/>
        </w:rPr>
        <w:t xml:space="preserve">Coordinate investment of funds received from the Planned Giving Team </w:t>
      </w:r>
    </w:p>
    <w:p w14:paraId="338DAF64" w14:textId="77777777" w:rsidR="00975302" w:rsidRDefault="00975302" w:rsidP="00975302">
      <w:pPr>
        <w:widowControl w:val="0"/>
        <w:pBdr>
          <w:top w:val="nil"/>
          <w:left w:val="nil"/>
          <w:bottom w:val="nil"/>
          <w:right w:val="nil"/>
          <w:between w:val="nil"/>
        </w:pBdr>
        <w:ind w:left="115"/>
        <w:rPr>
          <w:color w:val="000000"/>
        </w:rPr>
      </w:pPr>
    </w:p>
    <w:p w14:paraId="5D8E6951" w14:textId="77777777" w:rsidR="00975302" w:rsidRDefault="00975302" w:rsidP="00975302">
      <w:pPr>
        <w:widowControl w:val="0"/>
        <w:pBdr>
          <w:top w:val="nil"/>
          <w:left w:val="nil"/>
          <w:bottom w:val="nil"/>
          <w:right w:val="nil"/>
          <w:between w:val="nil"/>
        </w:pBdr>
        <w:ind w:left="115"/>
        <w:rPr>
          <w:color w:val="000000"/>
        </w:rPr>
      </w:pPr>
      <w:r>
        <w:rPr>
          <w:b/>
          <w:color w:val="000000"/>
        </w:rPr>
        <w:t>Structure</w:t>
      </w:r>
      <w:r>
        <w:rPr>
          <w:color w:val="000000"/>
        </w:rPr>
        <w:t xml:space="preserve">: The team shall be comprised of three members. The Team leader and each member shall be appointed Leader of the Finance Team /Treasurer. </w:t>
      </w:r>
    </w:p>
    <w:p w14:paraId="3B6B2809" w14:textId="77777777" w:rsidR="00975302" w:rsidRDefault="00975302" w:rsidP="00975302">
      <w:pPr>
        <w:widowControl w:val="0"/>
        <w:pBdr>
          <w:top w:val="nil"/>
          <w:left w:val="nil"/>
          <w:bottom w:val="nil"/>
          <w:right w:val="nil"/>
          <w:between w:val="nil"/>
        </w:pBdr>
        <w:ind w:left="115"/>
        <w:rPr>
          <w:color w:val="000000"/>
        </w:rPr>
      </w:pPr>
    </w:p>
    <w:p w14:paraId="18EBB26B" w14:textId="77777777" w:rsidR="00975302" w:rsidRDefault="00975302" w:rsidP="00975302">
      <w:pPr>
        <w:widowControl w:val="0"/>
        <w:pBdr>
          <w:top w:val="nil"/>
          <w:left w:val="nil"/>
          <w:bottom w:val="nil"/>
          <w:right w:val="nil"/>
          <w:between w:val="nil"/>
        </w:pBdr>
        <w:ind w:left="115"/>
        <w:rPr>
          <w:color w:val="000000"/>
        </w:rPr>
      </w:pPr>
      <w:r>
        <w:rPr>
          <w:b/>
          <w:color w:val="000000"/>
        </w:rPr>
        <w:t>Organizational Position</w:t>
      </w:r>
      <w:r>
        <w:rPr>
          <w:color w:val="000000"/>
        </w:rPr>
        <w:t xml:space="preserve">: Reports to the Team Leader of the Finance Team/Treasurer. </w:t>
      </w:r>
    </w:p>
    <w:p w14:paraId="252881D9" w14:textId="77777777" w:rsidR="00975302" w:rsidRDefault="00975302" w:rsidP="00975302">
      <w:pPr>
        <w:widowControl w:val="0"/>
        <w:pBdr>
          <w:top w:val="nil"/>
          <w:left w:val="nil"/>
          <w:bottom w:val="nil"/>
          <w:right w:val="nil"/>
          <w:between w:val="nil"/>
        </w:pBdr>
        <w:ind w:left="115"/>
        <w:rPr>
          <w:color w:val="000000"/>
        </w:rPr>
      </w:pPr>
    </w:p>
    <w:p w14:paraId="1E0A268B" w14:textId="77777777" w:rsidR="00975302" w:rsidRDefault="00975302" w:rsidP="00975302">
      <w:pPr>
        <w:widowControl w:val="0"/>
        <w:pBdr>
          <w:top w:val="nil"/>
          <w:left w:val="nil"/>
          <w:bottom w:val="nil"/>
          <w:right w:val="nil"/>
          <w:between w:val="nil"/>
        </w:pBdr>
        <w:ind w:left="115"/>
        <w:rPr>
          <w:color w:val="000000"/>
        </w:rPr>
      </w:pPr>
      <w:r>
        <w:rPr>
          <w:b/>
          <w:color w:val="000000"/>
        </w:rPr>
        <w:t>Operationally</w:t>
      </w:r>
      <w:r>
        <w:rPr>
          <w:color w:val="000000"/>
        </w:rPr>
        <w:t>:</w:t>
      </w:r>
    </w:p>
    <w:p w14:paraId="06756BA1" w14:textId="77777777" w:rsidR="00975302" w:rsidRDefault="00975302" w:rsidP="00975302">
      <w:pPr>
        <w:widowControl w:val="0"/>
        <w:pBdr>
          <w:top w:val="nil"/>
          <w:left w:val="nil"/>
          <w:bottom w:val="nil"/>
          <w:right w:val="nil"/>
          <w:between w:val="nil"/>
        </w:pBdr>
        <w:ind w:left="115"/>
        <w:rPr>
          <w:color w:val="000000"/>
        </w:rPr>
      </w:pPr>
    </w:p>
    <w:p w14:paraId="61AEBDC1" w14:textId="4D26C2C4" w:rsidR="00975302" w:rsidRDefault="00975302" w:rsidP="007D0C7E">
      <w:pPr>
        <w:widowControl w:val="0"/>
        <w:numPr>
          <w:ilvl w:val="0"/>
          <w:numId w:val="52"/>
        </w:numPr>
        <w:pBdr>
          <w:top w:val="nil"/>
          <w:left w:val="nil"/>
          <w:bottom w:val="nil"/>
          <w:right w:val="nil"/>
          <w:between w:val="nil"/>
        </w:pBdr>
        <w:rPr>
          <w:color w:val="000000"/>
        </w:rPr>
      </w:pPr>
      <w:r>
        <w:rPr>
          <w:color w:val="000000"/>
        </w:rPr>
        <w:t>The team will meet monthly, on a “needs</w:t>
      </w:r>
      <w:r w:rsidR="0043520A">
        <w:rPr>
          <w:color w:val="000000"/>
        </w:rPr>
        <w:t>-</w:t>
      </w:r>
      <w:r>
        <w:rPr>
          <w:color w:val="000000"/>
        </w:rPr>
        <w:t>basis</w:t>
      </w:r>
      <w:r w:rsidR="0043520A">
        <w:rPr>
          <w:color w:val="000000"/>
        </w:rPr>
        <w:t>”</w:t>
      </w:r>
      <w:r>
        <w:rPr>
          <w:color w:val="000000"/>
        </w:rPr>
        <w:t>, and as requested by the team leader of the Finance Team/Treasurer.</w:t>
      </w:r>
    </w:p>
    <w:p w14:paraId="07B26CC8" w14:textId="63E77F4E" w:rsidR="00975302" w:rsidRDefault="00A00096" w:rsidP="007D0C7E">
      <w:pPr>
        <w:widowControl w:val="0"/>
        <w:numPr>
          <w:ilvl w:val="0"/>
          <w:numId w:val="52"/>
        </w:numPr>
        <w:pBdr>
          <w:top w:val="nil"/>
          <w:left w:val="nil"/>
          <w:bottom w:val="nil"/>
          <w:right w:val="nil"/>
          <w:between w:val="nil"/>
        </w:pBdr>
        <w:rPr>
          <w:color w:val="000000"/>
        </w:rPr>
      </w:pPr>
      <w:r>
        <w:rPr>
          <w:noProof/>
          <w:color w:val="000000"/>
        </w:rPr>
        <mc:AlternateContent>
          <mc:Choice Requires="wps">
            <w:drawing>
              <wp:anchor distT="0" distB="0" distL="114300" distR="114300" simplePos="0" relativeHeight="253965312" behindDoc="0" locked="0" layoutInCell="1" allowOverlap="1" wp14:anchorId="00BE5ECA" wp14:editId="0D791608">
                <wp:simplePos x="0" y="0"/>
                <wp:positionH relativeFrom="column">
                  <wp:posOffset>-556895</wp:posOffset>
                </wp:positionH>
                <wp:positionV relativeFrom="paragraph">
                  <wp:posOffset>42545</wp:posOffset>
                </wp:positionV>
                <wp:extent cx="499745" cy="1183005"/>
                <wp:effectExtent l="12700" t="12700" r="20955" b="10795"/>
                <wp:wrapNone/>
                <wp:docPr id="570" name="Up Arrow 570">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D70A3EB" w14:textId="77777777" w:rsidR="00A00096" w:rsidRPr="00260E8E" w:rsidRDefault="00A00096"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E5ECA" id="Up Arrow 570" o:spid="_x0000_s1176" type="#_x0000_t68" href="#toc1" style="position:absolute;left:0;text-align:left;margin-left:-43.85pt;margin-top:3.35pt;width:39.35pt;height:93.15pt;z-index:25396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" o:button="t" adj="4562" fillcolor="#43bae8 [2676]" strokecolor="black [3213]">
                <v:fill color2="#74ccee [1972]" rotate="t" o:detectmouseclick="t" focusposition="1,1" focussize="-1,-1" focus="100%" type="gradientRadial"/>
                <v:textbox>
                  <w:txbxContent>
                    <w:p w14:paraId="7D70A3EB" w14:textId="77777777" w:rsidR="00A00096" w:rsidRPr="00260E8E" w:rsidRDefault="00A00096"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color w:val="000000"/>
        </w:rPr>
        <w:t xml:space="preserve">The team leader will have authorized access to the investment accounts (currently Charles Schwab) and will initiate all approved transactions, as directed by the Leader of the Finance Team/Treasurer. </w:t>
      </w:r>
    </w:p>
    <w:p w14:paraId="6303FC10" w14:textId="1062B8CA" w:rsidR="00975302" w:rsidRDefault="00975302" w:rsidP="007D0C7E">
      <w:pPr>
        <w:widowControl w:val="0"/>
        <w:numPr>
          <w:ilvl w:val="0"/>
          <w:numId w:val="52"/>
        </w:numPr>
        <w:pBdr>
          <w:top w:val="nil"/>
          <w:left w:val="nil"/>
          <w:bottom w:val="nil"/>
          <w:right w:val="nil"/>
          <w:between w:val="nil"/>
        </w:pBdr>
        <w:rPr>
          <w:color w:val="000000"/>
        </w:rPr>
      </w:pPr>
      <w:r>
        <w:rPr>
          <w:color w:val="000000"/>
        </w:rPr>
        <w:t xml:space="preserve">The team will maintain Account Statements from Schwab and a hard copy of all reports generated by the Team. </w:t>
      </w:r>
    </w:p>
    <w:p w14:paraId="2AE9CFA0" w14:textId="27379D3B" w:rsidR="00975302" w:rsidRDefault="00975302" w:rsidP="007D0C7E">
      <w:pPr>
        <w:widowControl w:val="0"/>
        <w:numPr>
          <w:ilvl w:val="0"/>
          <w:numId w:val="52"/>
        </w:numPr>
        <w:pBdr>
          <w:top w:val="nil"/>
          <w:left w:val="nil"/>
          <w:bottom w:val="nil"/>
          <w:right w:val="nil"/>
          <w:between w:val="nil"/>
        </w:pBdr>
        <w:rPr>
          <w:color w:val="000000"/>
        </w:rPr>
      </w:pPr>
      <w:r>
        <w:rPr>
          <w:color w:val="000000"/>
        </w:rPr>
        <w:t>Any reporting to the congregation will be included in that of the Leader of the Finance Team/Treasurer.</w:t>
      </w:r>
    </w:p>
    <w:p w14:paraId="66CEF07C" w14:textId="77777777" w:rsidR="00975302" w:rsidRDefault="00975302" w:rsidP="00975302">
      <w:pPr>
        <w:widowControl w:val="0"/>
        <w:pBdr>
          <w:top w:val="nil"/>
          <w:left w:val="nil"/>
          <w:bottom w:val="nil"/>
          <w:right w:val="nil"/>
          <w:between w:val="nil"/>
        </w:pBdr>
        <w:ind w:left="115"/>
        <w:rPr>
          <w:color w:val="000000"/>
        </w:rPr>
      </w:pPr>
      <w:r>
        <w:rPr>
          <w:color w:val="000000"/>
        </w:rPr>
        <w:t xml:space="preserve"> </w:t>
      </w:r>
    </w:p>
    <w:p w14:paraId="2BECAA34" w14:textId="0258CEE2" w:rsidR="00975302" w:rsidRDefault="00C90F9D" w:rsidP="00975302">
      <w:pPr>
        <w:widowControl w:val="0"/>
        <w:pBdr>
          <w:top w:val="nil"/>
          <w:left w:val="nil"/>
          <w:bottom w:val="nil"/>
          <w:right w:val="nil"/>
          <w:between w:val="nil"/>
        </w:pBdr>
        <w:ind w:left="115"/>
        <w:rPr>
          <w:color w:val="000000"/>
        </w:rPr>
      </w:pPr>
      <w:r>
        <w:rPr>
          <w:noProof/>
        </w:rPr>
        <mc:AlternateContent>
          <mc:Choice Requires="wps">
            <w:drawing>
              <wp:anchor distT="0" distB="0" distL="114300" distR="114300" simplePos="0" relativeHeight="253967360" behindDoc="0" locked="0" layoutInCell="1" allowOverlap="1" wp14:anchorId="750CE058" wp14:editId="0542250C">
                <wp:simplePos x="0" y="0"/>
                <wp:positionH relativeFrom="column">
                  <wp:posOffset>-592455</wp:posOffset>
                </wp:positionH>
                <wp:positionV relativeFrom="paragraph">
                  <wp:posOffset>194310</wp:posOffset>
                </wp:positionV>
                <wp:extent cx="534035" cy="1221740"/>
                <wp:effectExtent l="12700" t="0" r="24765" b="22860"/>
                <wp:wrapNone/>
                <wp:docPr id="571" name="Down Arrow 571"/>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680446" w14:textId="77777777" w:rsidR="00A00096" w:rsidRPr="0052516C" w:rsidRDefault="00A00096"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CE058" id="Down Arrow 571" o:spid="_x0000_s1177" type="#_x0000_t67" style="position:absolute;left:0;text-align:left;margin-left:-46.65pt;margin-top:15.3pt;width:42.05pt;height:96.2pt;z-index:25396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PCftAIAAPI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" adj="16512" fillcolor="#ffc000" strokecolor="#c00000" strokeweight="1.25pt">
                <v:textbox>
                  <w:txbxContent>
                    <w:p w14:paraId="6A680446" w14:textId="77777777" w:rsidR="00A00096" w:rsidRPr="0052516C" w:rsidRDefault="00A00096"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rPr>
        <w:t>Approved by Treasurer: October 4, 2017</w:t>
      </w:r>
      <w:r w:rsidR="00975302">
        <w:rPr>
          <w:color w:val="000000"/>
        </w:rPr>
        <w:br/>
        <w:t xml:space="preserve">Approved by the Finance Team: October 4, </w:t>
      </w:r>
      <w:proofErr w:type="gramStart"/>
      <w:r w:rsidR="00975302">
        <w:rPr>
          <w:color w:val="000000"/>
        </w:rPr>
        <w:t>2017</w:t>
      </w:r>
      <w:proofErr w:type="gramEnd"/>
      <w:r w:rsidR="00975302">
        <w:rPr>
          <w:color w:val="000000"/>
        </w:rPr>
        <w:t xml:space="preserve"> Approved by the Board of Trustees: October 27, 2017 Effective Date: November 1, 2017</w:t>
      </w:r>
      <w:r w:rsidR="003E661F">
        <w:rPr>
          <w:color w:val="000000"/>
        </w:rPr>
        <w:t>, rev 2021</w:t>
      </w:r>
      <w:r w:rsidR="00975302">
        <w:rPr>
          <w:color w:val="000000"/>
        </w:rPr>
        <w:t xml:space="preserve"> </w:t>
      </w:r>
    </w:p>
    <w:p w14:paraId="314A489C" w14:textId="0B777F3C" w:rsidR="00975302" w:rsidRDefault="00975302" w:rsidP="00975302">
      <w:pPr>
        <w:widowControl w:val="0"/>
        <w:pBdr>
          <w:top w:val="nil"/>
          <w:left w:val="nil"/>
          <w:bottom w:val="nil"/>
          <w:right w:val="nil"/>
          <w:between w:val="nil"/>
        </w:pBdr>
        <w:ind w:left="115"/>
        <w:rPr>
          <w:color w:val="000000"/>
        </w:rPr>
      </w:pPr>
    </w:p>
    <w:p w14:paraId="09D05999" w14:textId="2407B4D5" w:rsidR="00975302" w:rsidRDefault="00975302" w:rsidP="00975302">
      <w:pPr>
        <w:widowControl w:val="0"/>
        <w:pBdr>
          <w:top w:val="nil"/>
          <w:left w:val="nil"/>
          <w:bottom w:val="nil"/>
          <w:right w:val="nil"/>
          <w:between w:val="nil"/>
        </w:pBdr>
        <w:ind w:left="115"/>
        <w:rPr>
          <w:b/>
          <w:color w:val="000000"/>
        </w:rPr>
      </w:pPr>
    </w:p>
    <w:p w14:paraId="6429215C" w14:textId="06CC087D" w:rsidR="00DC622C" w:rsidRDefault="00B10212" w:rsidP="00B10212">
      <w:pPr>
        <w:spacing w:after="200" w:line="288" w:lineRule="auto"/>
        <w:rPr>
          <w:b/>
          <w:color w:val="000000"/>
        </w:rPr>
      </w:pPr>
      <w:r>
        <w:rPr>
          <w:b/>
          <w:color w:val="000000"/>
        </w:rPr>
        <w:br w:type="page"/>
      </w:r>
      <w:bookmarkStart w:id="668" w:name="p72"/>
      <w:bookmarkEnd w:id="668"/>
    </w:p>
    <w:p w14:paraId="5C6E4AE5" w14:textId="77777777" w:rsidR="00B10212" w:rsidRDefault="00B10212" w:rsidP="00B10212">
      <w:pPr>
        <w:spacing w:after="200" w:line="288" w:lineRule="auto"/>
        <w:rPr>
          <w:b/>
          <w:color w:val="000000"/>
        </w:rPr>
      </w:pPr>
    </w:p>
    <w:p w14:paraId="0C20426B" w14:textId="05F64CE7" w:rsidR="00975302" w:rsidRPr="00035929" w:rsidRDefault="00975302" w:rsidP="00975302">
      <w:pPr>
        <w:pStyle w:val="Heading2"/>
        <w:rPr>
          <w:rStyle w:val="BookTitle"/>
          <w:b/>
          <w:bCs/>
          <w:i w:val="0"/>
          <w:iCs w:val="0"/>
          <w:smallCaps w:val="0"/>
          <w:u w:val="none"/>
        </w:rPr>
      </w:pPr>
      <w:bookmarkStart w:id="669" w:name="_Toc85872935"/>
      <w:bookmarkStart w:id="670" w:name="_Toc85893129"/>
      <w:bookmarkStart w:id="671" w:name="_Toc85895414"/>
      <w:bookmarkStart w:id="672" w:name="_Toc85895576"/>
      <w:bookmarkStart w:id="673" w:name="_Toc85895969"/>
      <w:bookmarkStart w:id="674" w:name="_Toc86225832"/>
      <w:bookmarkStart w:id="675" w:name="_Toc86348162"/>
      <w:bookmarkStart w:id="676" w:name="_Toc86348881"/>
      <w:bookmarkStart w:id="677" w:name="_Toc98593895"/>
      <w:r w:rsidRPr="00035929">
        <w:rPr>
          <w:rStyle w:val="BookTitle"/>
          <w:b/>
          <w:bCs/>
          <w:i w:val="0"/>
          <w:iCs w:val="0"/>
          <w:smallCaps w:val="0"/>
          <w:u w:val="none"/>
        </w:rPr>
        <w:t>Planned Giving Team Charter</w:t>
      </w:r>
      <w:bookmarkEnd w:id="669"/>
      <w:bookmarkEnd w:id="670"/>
      <w:bookmarkEnd w:id="671"/>
      <w:bookmarkEnd w:id="672"/>
      <w:bookmarkEnd w:id="673"/>
      <w:bookmarkEnd w:id="674"/>
      <w:bookmarkEnd w:id="675"/>
      <w:bookmarkEnd w:id="676"/>
      <w:bookmarkEnd w:id="677"/>
    </w:p>
    <w:p w14:paraId="4CA0C4A8" w14:textId="77777777" w:rsidR="00975302" w:rsidRDefault="00975302" w:rsidP="00975302"/>
    <w:p w14:paraId="4EA54D4D" w14:textId="17D82DDC" w:rsidR="00975302" w:rsidRDefault="00975302" w:rsidP="00975302">
      <w:pPr>
        <w:widowControl w:val="0"/>
        <w:pBdr>
          <w:top w:val="nil"/>
          <w:left w:val="nil"/>
          <w:bottom w:val="nil"/>
          <w:right w:val="nil"/>
          <w:between w:val="nil"/>
        </w:pBdr>
        <w:ind w:left="115"/>
        <w:rPr>
          <w:color w:val="000000"/>
        </w:rPr>
      </w:pPr>
      <w:r>
        <w:rPr>
          <w:b/>
          <w:color w:val="000000"/>
        </w:rPr>
        <w:t>Purpose</w:t>
      </w:r>
      <w:r>
        <w:rPr>
          <w:color w:val="000000"/>
        </w:rPr>
        <w:t>: The purpose of the Planned Giving Team is to represent the interest of the Board of Trustees in assuring the long-term viability of Tri-UU by promoting, managing</w:t>
      </w:r>
      <w:r w:rsidR="00E60E66">
        <w:rPr>
          <w:color w:val="000000"/>
        </w:rPr>
        <w:t>,</w:t>
      </w:r>
      <w:r>
        <w:rPr>
          <w:color w:val="000000"/>
        </w:rPr>
        <w:t xml:space="preserve"> and increasing legacy contributions through estate planning. </w:t>
      </w:r>
    </w:p>
    <w:p w14:paraId="36936EDF" w14:textId="77777777" w:rsidR="00975302" w:rsidRDefault="00975302" w:rsidP="00975302">
      <w:pPr>
        <w:widowControl w:val="0"/>
        <w:pBdr>
          <w:top w:val="nil"/>
          <w:left w:val="nil"/>
          <w:bottom w:val="nil"/>
          <w:right w:val="nil"/>
          <w:between w:val="nil"/>
        </w:pBdr>
        <w:ind w:left="115"/>
        <w:rPr>
          <w:color w:val="000000"/>
        </w:rPr>
      </w:pPr>
    </w:p>
    <w:p w14:paraId="51112A11" w14:textId="77777777" w:rsidR="00975302" w:rsidRDefault="00975302" w:rsidP="00975302">
      <w:pPr>
        <w:widowControl w:val="0"/>
        <w:pBdr>
          <w:top w:val="nil"/>
          <w:left w:val="nil"/>
          <w:bottom w:val="nil"/>
          <w:right w:val="nil"/>
          <w:between w:val="nil"/>
        </w:pBdr>
        <w:ind w:left="115"/>
        <w:rPr>
          <w:color w:val="000000"/>
        </w:rPr>
      </w:pPr>
      <w:r>
        <w:rPr>
          <w:b/>
          <w:color w:val="000000"/>
        </w:rPr>
        <w:t>Function</w:t>
      </w:r>
      <w:r>
        <w:rPr>
          <w:color w:val="000000"/>
        </w:rPr>
        <w:t xml:space="preserve">: The Planned Giving Team will perform these functions: </w:t>
      </w:r>
    </w:p>
    <w:p w14:paraId="1A87ABD7" w14:textId="77777777" w:rsidR="00975302" w:rsidRPr="00B36FB2" w:rsidRDefault="00975302" w:rsidP="007D0C7E">
      <w:pPr>
        <w:widowControl w:val="0"/>
        <w:numPr>
          <w:ilvl w:val="0"/>
          <w:numId w:val="54"/>
        </w:numPr>
        <w:pBdr>
          <w:top w:val="nil"/>
          <w:left w:val="nil"/>
          <w:bottom w:val="nil"/>
          <w:right w:val="nil"/>
          <w:between w:val="nil"/>
        </w:pBdr>
        <w:rPr>
          <w:color w:val="000000"/>
        </w:rPr>
      </w:pPr>
      <w:r>
        <w:rPr>
          <w:color w:val="000000"/>
        </w:rPr>
        <w:t xml:space="preserve">Develop and conduct campaigns aimed at encouraging members (and others) to make provisions </w:t>
      </w:r>
      <w:r w:rsidRPr="00B36FB2">
        <w:rPr>
          <w:color w:val="000000"/>
        </w:rPr>
        <w:t xml:space="preserve">for the Tri-UU in their Estate Plans. </w:t>
      </w:r>
    </w:p>
    <w:p w14:paraId="61D80C87" w14:textId="77777777" w:rsidR="00975302" w:rsidRDefault="00975302" w:rsidP="007D0C7E">
      <w:pPr>
        <w:widowControl w:val="0"/>
        <w:numPr>
          <w:ilvl w:val="0"/>
          <w:numId w:val="54"/>
        </w:numPr>
        <w:pBdr>
          <w:top w:val="nil"/>
          <w:left w:val="nil"/>
          <w:bottom w:val="nil"/>
          <w:right w:val="nil"/>
          <w:between w:val="nil"/>
        </w:pBdr>
        <w:rPr>
          <w:color w:val="000000"/>
        </w:rPr>
      </w:pPr>
      <w:r>
        <w:rPr>
          <w:color w:val="000000"/>
        </w:rPr>
        <w:t xml:space="preserve">Identify and cultivate potential donors. </w:t>
      </w:r>
    </w:p>
    <w:p w14:paraId="38658470" w14:textId="77777777" w:rsidR="00975302" w:rsidRDefault="00975302" w:rsidP="007D0C7E">
      <w:pPr>
        <w:widowControl w:val="0"/>
        <w:numPr>
          <w:ilvl w:val="0"/>
          <w:numId w:val="54"/>
        </w:numPr>
        <w:pBdr>
          <w:top w:val="nil"/>
          <w:left w:val="nil"/>
          <w:bottom w:val="nil"/>
          <w:right w:val="nil"/>
          <w:between w:val="nil"/>
        </w:pBdr>
        <w:rPr>
          <w:color w:val="000000"/>
        </w:rPr>
      </w:pPr>
      <w:r>
        <w:rPr>
          <w:color w:val="000000"/>
        </w:rPr>
        <w:t xml:space="preserve">Provide a list of independent legal and estate planning resources for prospective contributors </w:t>
      </w:r>
    </w:p>
    <w:p w14:paraId="29969E05" w14:textId="77777777" w:rsidR="00975302" w:rsidRDefault="00975302" w:rsidP="007D0C7E">
      <w:pPr>
        <w:widowControl w:val="0"/>
        <w:numPr>
          <w:ilvl w:val="0"/>
          <w:numId w:val="54"/>
        </w:numPr>
        <w:pBdr>
          <w:top w:val="nil"/>
          <w:left w:val="nil"/>
          <w:bottom w:val="nil"/>
          <w:right w:val="nil"/>
          <w:between w:val="nil"/>
        </w:pBdr>
        <w:rPr>
          <w:color w:val="000000"/>
        </w:rPr>
      </w:pPr>
      <w:r>
        <w:rPr>
          <w:color w:val="000000"/>
        </w:rPr>
        <w:t xml:space="preserve">Maintain records of all Legacy Intent Forms. </w:t>
      </w:r>
    </w:p>
    <w:p w14:paraId="1238FDC9" w14:textId="77777777" w:rsidR="00975302" w:rsidRDefault="00975302" w:rsidP="007D0C7E">
      <w:pPr>
        <w:widowControl w:val="0"/>
        <w:numPr>
          <w:ilvl w:val="0"/>
          <w:numId w:val="54"/>
        </w:numPr>
        <w:pBdr>
          <w:top w:val="nil"/>
          <w:left w:val="nil"/>
          <w:bottom w:val="nil"/>
          <w:right w:val="nil"/>
          <w:between w:val="nil"/>
        </w:pBdr>
        <w:rPr>
          <w:color w:val="000000"/>
        </w:rPr>
      </w:pPr>
      <w:r>
        <w:rPr>
          <w:color w:val="000000"/>
        </w:rPr>
        <w:t xml:space="preserve">Recognize intentions of legacy giving by “thank you” notes and invitation to membership in the </w:t>
      </w:r>
    </w:p>
    <w:p w14:paraId="2F6CC4F0" w14:textId="77777777" w:rsidR="00975302" w:rsidRDefault="00975302" w:rsidP="007D0C7E">
      <w:pPr>
        <w:widowControl w:val="0"/>
        <w:numPr>
          <w:ilvl w:val="0"/>
          <w:numId w:val="54"/>
        </w:numPr>
        <w:pBdr>
          <w:top w:val="nil"/>
          <w:left w:val="nil"/>
          <w:bottom w:val="nil"/>
          <w:right w:val="nil"/>
          <w:between w:val="nil"/>
        </w:pBdr>
        <w:rPr>
          <w:color w:val="000000"/>
        </w:rPr>
      </w:pPr>
      <w:r>
        <w:rPr>
          <w:color w:val="000000"/>
        </w:rPr>
        <w:t xml:space="preserve">Legacy Society. </w:t>
      </w:r>
    </w:p>
    <w:p w14:paraId="7ACBF883" w14:textId="77777777" w:rsidR="00975302" w:rsidRDefault="00975302" w:rsidP="007D0C7E">
      <w:pPr>
        <w:widowControl w:val="0"/>
        <w:numPr>
          <w:ilvl w:val="0"/>
          <w:numId w:val="54"/>
        </w:numPr>
        <w:pBdr>
          <w:top w:val="nil"/>
          <w:left w:val="nil"/>
          <w:bottom w:val="nil"/>
          <w:right w:val="nil"/>
          <w:between w:val="nil"/>
        </w:pBdr>
        <w:rPr>
          <w:color w:val="000000"/>
        </w:rPr>
      </w:pPr>
      <w:r>
        <w:rPr>
          <w:color w:val="000000"/>
        </w:rPr>
        <w:t xml:space="preserve">Establish contact with executors of estates to facilitate transfer of funds to the Tri-UU. </w:t>
      </w:r>
    </w:p>
    <w:p w14:paraId="7E09A4CF" w14:textId="77777777" w:rsidR="00975302" w:rsidRDefault="00975302" w:rsidP="007D0C7E">
      <w:pPr>
        <w:widowControl w:val="0"/>
        <w:numPr>
          <w:ilvl w:val="0"/>
          <w:numId w:val="54"/>
        </w:numPr>
        <w:pBdr>
          <w:top w:val="nil"/>
          <w:left w:val="nil"/>
          <w:bottom w:val="nil"/>
          <w:right w:val="nil"/>
          <w:between w:val="nil"/>
        </w:pBdr>
        <w:rPr>
          <w:color w:val="000000"/>
        </w:rPr>
      </w:pPr>
      <w:r>
        <w:rPr>
          <w:color w:val="000000"/>
        </w:rPr>
        <w:t xml:space="preserve">Coordinate the investment of funds through the Investment Team </w:t>
      </w:r>
    </w:p>
    <w:p w14:paraId="530496B4" w14:textId="77777777" w:rsidR="00975302" w:rsidRDefault="00975302" w:rsidP="00975302">
      <w:pPr>
        <w:widowControl w:val="0"/>
        <w:pBdr>
          <w:top w:val="nil"/>
          <w:left w:val="nil"/>
          <w:bottom w:val="nil"/>
          <w:right w:val="nil"/>
          <w:between w:val="nil"/>
        </w:pBdr>
        <w:ind w:left="720"/>
        <w:rPr>
          <w:color w:val="000000"/>
        </w:rPr>
      </w:pPr>
    </w:p>
    <w:p w14:paraId="72165AD1" w14:textId="0882E7D9" w:rsidR="00975302" w:rsidRDefault="00975302" w:rsidP="00975302">
      <w:pPr>
        <w:widowControl w:val="0"/>
        <w:pBdr>
          <w:top w:val="nil"/>
          <w:left w:val="nil"/>
          <w:bottom w:val="nil"/>
          <w:right w:val="nil"/>
          <w:between w:val="nil"/>
        </w:pBdr>
        <w:ind w:left="115"/>
        <w:rPr>
          <w:color w:val="000000"/>
          <w:highlight w:val="white"/>
        </w:rPr>
      </w:pPr>
      <w:r>
        <w:rPr>
          <w:b/>
          <w:color w:val="000000"/>
          <w:highlight w:val="white"/>
        </w:rPr>
        <w:t xml:space="preserve">Structure: </w:t>
      </w:r>
      <w:r>
        <w:rPr>
          <w:color w:val="000000"/>
          <w:highlight w:val="white"/>
        </w:rPr>
        <w:t xml:space="preserve">The Planned Giving Team will be appointed by and report directly to the Board of Trustees. </w:t>
      </w:r>
    </w:p>
    <w:p w14:paraId="5EA7058D" w14:textId="77777777" w:rsidR="00975302" w:rsidRDefault="00975302" w:rsidP="00975302">
      <w:pPr>
        <w:widowControl w:val="0"/>
        <w:pBdr>
          <w:top w:val="nil"/>
          <w:left w:val="nil"/>
          <w:bottom w:val="nil"/>
          <w:right w:val="nil"/>
          <w:between w:val="nil"/>
        </w:pBdr>
        <w:ind w:left="115"/>
        <w:rPr>
          <w:color w:val="000000"/>
        </w:rPr>
      </w:pPr>
    </w:p>
    <w:p w14:paraId="488CD55A" w14:textId="7F384E87" w:rsidR="00975302" w:rsidRDefault="00B10212" w:rsidP="00975302">
      <w:pPr>
        <w:widowControl w:val="0"/>
        <w:pBdr>
          <w:top w:val="nil"/>
          <w:left w:val="nil"/>
          <w:bottom w:val="nil"/>
          <w:right w:val="nil"/>
          <w:between w:val="nil"/>
        </w:pBdr>
        <w:ind w:left="115"/>
        <w:rPr>
          <w:color w:val="000000"/>
        </w:rPr>
      </w:pPr>
      <w:r>
        <w:rPr>
          <w:noProof/>
          <w:color w:val="000000"/>
        </w:rPr>
        <mc:AlternateContent>
          <mc:Choice Requires="wps">
            <w:drawing>
              <wp:anchor distT="0" distB="0" distL="114300" distR="114300" simplePos="0" relativeHeight="254172160" behindDoc="0" locked="0" layoutInCell="1" allowOverlap="1" wp14:anchorId="2E2983C2" wp14:editId="5B641ACD">
                <wp:simplePos x="0" y="0"/>
                <wp:positionH relativeFrom="column">
                  <wp:posOffset>-403225</wp:posOffset>
                </wp:positionH>
                <wp:positionV relativeFrom="paragraph">
                  <wp:posOffset>135255</wp:posOffset>
                </wp:positionV>
                <wp:extent cx="499745" cy="1183005"/>
                <wp:effectExtent l="12700" t="12700" r="20955" b="10795"/>
                <wp:wrapNone/>
                <wp:docPr id="77" name="Up Arrow 77">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018B72E" w14:textId="77777777" w:rsidR="00B10212" w:rsidRPr="00260E8E" w:rsidRDefault="00B10212"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983C2" id="Up Arrow 77" o:spid="_x0000_s1178" type="#_x0000_t68" href="#toc1" style="position:absolute;left:0;text-align:left;margin-left:-31.75pt;margin-top:10.65pt;width:39.35pt;height:93.15pt;z-index:25417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" o:button="t" adj="4562" fillcolor="#43bae8 [2676]" strokecolor="black [3213]">
                <v:fill color2="#74ccee [1972]" rotate="t" o:detectmouseclick="t" focusposition="1,1" focussize="-1,-1" focus="100%" type="gradientRadial"/>
                <v:textbox>
                  <w:txbxContent>
                    <w:p w14:paraId="7018B72E" w14:textId="77777777" w:rsidR="00B10212" w:rsidRPr="00260E8E" w:rsidRDefault="00B10212"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b/>
          <w:color w:val="000000"/>
        </w:rPr>
        <w:t xml:space="preserve">Operationally: </w:t>
      </w:r>
      <w:r w:rsidR="00975302">
        <w:rPr>
          <w:color w:val="000000"/>
        </w:rPr>
        <w:t xml:space="preserve">The team will: </w:t>
      </w:r>
    </w:p>
    <w:p w14:paraId="5DE1C372" w14:textId="77777777" w:rsidR="00975302" w:rsidRDefault="00975302" w:rsidP="007D0C7E">
      <w:pPr>
        <w:widowControl w:val="0"/>
        <w:numPr>
          <w:ilvl w:val="0"/>
          <w:numId w:val="55"/>
        </w:numPr>
        <w:pBdr>
          <w:top w:val="nil"/>
          <w:left w:val="nil"/>
          <w:bottom w:val="nil"/>
          <w:right w:val="nil"/>
          <w:between w:val="nil"/>
        </w:pBdr>
        <w:rPr>
          <w:color w:val="000000"/>
        </w:rPr>
      </w:pPr>
      <w:r>
        <w:rPr>
          <w:color w:val="000000"/>
        </w:rPr>
        <w:t xml:space="preserve">Meet quarterly, or more frequently, as the need arises. </w:t>
      </w:r>
    </w:p>
    <w:p w14:paraId="3913DFE1" w14:textId="77777777" w:rsidR="00975302" w:rsidRDefault="00975302" w:rsidP="007D0C7E">
      <w:pPr>
        <w:widowControl w:val="0"/>
        <w:numPr>
          <w:ilvl w:val="0"/>
          <w:numId w:val="55"/>
        </w:numPr>
        <w:pBdr>
          <w:top w:val="nil"/>
          <w:left w:val="nil"/>
          <w:bottom w:val="nil"/>
          <w:right w:val="nil"/>
          <w:between w:val="nil"/>
        </w:pBdr>
        <w:rPr>
          <w:color w:val="000000"/>
        </w:rPr>
      </w:pPr>
      <w:r>
        <w:rPr>
          <w:color w:val="000000"/>
        </w:rPr>
        <w:t xml:space="preserve">Report semi-annually to the Board of Trustees </w:t>
      </w:r>
    </w:p>
    <w:p w14:paraId="4A80910E" w14:textId="2F412CC3" w:rsidR="00975302" w:rsidRDefault="00975302" w:rsidP="007D0C7E">
      <w:pPr>
        <w:widowControl w:val="0"/>
        <w:numPr>
          <w:ilvl w:val="0"/>
          <w:numId w:val="55"/>
        </w:numPr>
        <w:pBdr>
          <w:top w:val="nil"/>
          <w:left w:val="nil"/>
          <w:bottom w:val="nil"/>
          <w:right w:val="nil"/>
          <w:between w:val="nil"/>
        </w:pBdr>
        <w:rPr>
          <w:color w:val="000000"/>
        </w:rPr>
      </w:pPr>
      <w:r>
        <w:rPr>
          <w:color w:val="000000"/>
        </w:rPr>
        <w:t xml:space="preserve">Report to the congregation at its annual meeting </w:t>
      </w:r>
    </w:p>
    <w:p w14:paraId="7D272576" w14:textId="43295A52" w:rsidR="00975302" w:rsidRDefault="00975302" w:rsidP="00975302">
      <w:pPr>
        <w:widowControl w:val="0"/>
        <w:pBdr>
          <w:top w:val="nil"/>
          <w:left w:val="nil"/>
          <w:bottom w:val="nil"/>
          <w:right w:val="nil"/>
          <w:between w:val="nil"/>
        </w:pBdr>
        <w:ind w:left="115"/>
        <w:rPr>
          <w:color w:val="000000"/>
        </w:rPr>
      </w:pPr>
    </w:p>
    <w:p w14:paraId="41F90837" w14:textId="77777777" w:rsidR="00975302" w:rsidRDefault="00975302" w:rsidP="00975302">
      <w:pPr>
        <w:widowControl w:val="0"/>
        <w:pBdr>
          <w:top w:val="nil"/>
          <w:left w:val="nil"/>
          <w:bottom w:val="nil"/>
          <w:right w:val="nil"/>
          <w:between w:val="nil"/>
        </w:pBdr>
        <w:ind w:left="115"/>
        <w:rPr>
          <w:color w:val="000000"/>
        </w:rPr>
      </w:pPr>
    </w:p>
    <w:p w14:paraId="09BD08F7" w14:textId="21508274" w:rsidR="00975302" w:rsidRDefault="00975302" w:rsidP="00975302">
      <w:pPr>
        <w:widowControl w:val="0"/>
        <w:pBdr>
          <w:top w:val="nil"/>
          <w:left w:val="nil"/>
          <w:bottom w:val="nil"/>
          <w:right w:val="nil"/>
          <w:between w:val="nil"/>
        </w:pBdr>
        <w:ind w:left="115"/>
        <w:rPr>
          <w:color w:val="000000"/>
        </w:rPr>
      </w:pPr>
    </w:p>
    <w:p w14:paraId="340D9D2F" w14:textId="77777777" w:rsidR="00975302" w:rsidRDefault="00975302" w:rsidP="00975302">
      <w:pPr>
        <w:widowControl w:val="0"/>
        <w:pBdr>
          <w:top w:val="nil"/>
          <w:left w:val="nil"/>
          <w:bottom w:val="nil"/>
          <w:right w:val="nil"/>
          <w:between w:val="nil"/>
        </w:pBdr>
        <w:ind w:left="115"/>
        <w:rPr>
          <w:color w:val="000000"/>
        </w:rPr>
      </w:pPr>
    </w:p>
    <w:p w14:paraId="0953E96C" w14:textId="77777777" w:rsidR="00975302" w:rsidRDefault="00975302" w:rsidP="00975302">
      <w:pPr>
        <w:widowControl w:val="0"/>
        <w:pBdr>
          <w:top w:val="nil"/>
          <w:left w:val="nil"/>
          <w:bottom w:val="nil"/>
          <w:right w:val="nil"/>
          <w:between w:val="nil"/>
        </w:pBdr>
        <w:ind w:left="115"/>
        <w:rPr>
          <w:color w:val="000000"/>
        </w:rPr>
      </w:pPr>
    </w:p>
    <w:p w14:paraId="732E8370" w14:textId="77777777" w:rsidR="00975302" w:rsidRDefault="00975302" w:rsidP="00975302">
      <w:pPr>
        <w:widowControl w:val="0"/>
        <w:pBdr>
          <w:top w:val="nil"/>
          <w:left w:val="nil"/>
          <w:bottom w:val="nil"/>
          <w:right w:val="nil"/>
          <w:between w:val="nil"/>
        </w:pBdr>
        <w:ind w:left="115"/>
        <w:rPr>
          <w:color w:val="000000"/>
        </w:rPr>
      </w:pPr>
    </w:p>
    <w:p w14:paraId="0354AB09" w14:textId="0300706F" w:rsidR="00975302" w:rsidRDefault="00A00096" w:rsidP="00B10212">
      <w:pPr>
        <w:widowControl w:val="0"/>
        <w:pBdr>
          <w:top w:val="nil"/>
          <w:left w:val="nil"/>
          <w:bottom w:val="nil"/>
          <w:right w:val="nil"/>
          <w:between w:val="nil"/>
        </w:pBdr>
        <w:rPr>
          <w:color w:val="000000"/>
        </w:rPr>
      </w:pPr>
      <w:r>
        <w:rPr>
          <w:noProof/>
        </w:rPr>
        <mc:AlternateContent>
          <mc:Choice Requires="wps">
            <w:drawing>
              <wp:anchor distT="0" distB="0" distL="114300" distR="114300" simplePos="0" relativeHeight="253969408" behindDoc="0" locked="0" layoutInCell="1" allowOverlap="1" wp14:anchorId="68B0CFA2" wp14:editId="2C19E4A6">
                <wp:simplePos x="0" y="0"/>
                <wp:positionH relativeFrom="column">
                  <wp:posOffset>-439420</wp:posOffset>
                </wp:positionH>
                <wp:positionV relativeFrom="paragraph">
                  <wp:posOffset>262890</wp:posOffset>
                </wp:positionV>
                <wp:extent cx="534035" cy="1221740"/>
                <wp:effectExtent l="12700" t="0" r="24765" b="22860"/>
                <wp:wrapNone/>
                <wp:docPr id="572" name="Down Arrow 572"/>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1FBF85" w14:textId="77777777" w:rsidR="00A00096" w:rsidRPr="0052516C" w:rsidRDefault="00A00096"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0CFA2" id="Down Arrow 572" o:spid="_x0000_s1179" type="#_x0000_t67" style="position:absolute;margin-left:-34.6pt;margin-top:20.7pt;width:42.05pt;height:96.2pt;z-index:25396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" adj="16512" fillcolor="#ffc000" strokecolor="#c00000" strokeweight="1.25pt">
                <v:textbox>
                  <w:txbxContent>
                    <w:p w14:paraId="5C1FBF85" w14:textId="77777777" w:rsidR="00A00096" w:rsidRPr="0052516C" w:rsidRDefault="00A00096"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62323795" w14:textId="77777777" w:rsidR="00975302" w:rsidRDefault="00975302" w:rsidP="00975302">
      <w:pPr>
        <w:widowControl w:val="0"/>
        <w:pBdr>
          <w:top w:val="nil"/>
          <w:left w:val="nil"/>
          <w:bottom w:val="nil"/>
          <w:right w:val="nil"/>
          <w:between w:val="nil"/>
        </w:pBdr>
        <w:ind w:left="115"/>
        <w:rPr>
          <w:color w:val="000000"/>
        </w:rPr>
      </w:pPr>
    </w:p>
    <w:p w14:paraId="3B8B3BA1" w14:textId="77777777" w:rsidR="00975302" w:rsidRDefault="00975302" w:rsidP="00975302">
      <w:pPr>
        <w:widowControl w:val="0"/>
        <w:pBdr>
          <w:top w:val="nil"/>
          <w:left w:val="nil"/>
          <w:bottom w:val="nil"/>
          <w:right w:val="nil"/>
          <w:between w:val="nil"/>
        </w:pBdr>
        <w:ind w:left="115"/>
        <w:rPr>
          <w:color w:val="000000"/>
        </w:rPr>
      </w:pPr>
    </w:p>
    <w:p w14:paraId="24FB1969" w14:textId="28A96918" w:rsidR="00DC622C" w:rsidRDefault="00DC622C" w:rsidP="00975302">
      <w:pPr>
        <w:rPr>
          <w:color w:val="000000"/>
        </w:rPr>
      </w:pPr>
      <w:bookmarkStart w:id="678" w:name="p73"/>
      <w:bookmarkEnd w:id="678"/>
    </w:p>
    <w:p w14:paraId="0631861A" w14:textId="71B16330" w:rsidR="00B10212" w:rsidRDefault="00B10212" w:rsidP="00975302">
      <w:pPr>
        <w:rPr>
          <w:color w:val="000000"/>
        </w:rPr>
      </w:pPr>
    </w:p>
    <w:p w14:paraId="3D372139" w14:textId="07025A0F" w:rsidR="00B10212" w:rsidRDefault="00B10212" w:rsidP="00975302">
      <w:pPr>
        <w:rPr>
          <w:color w:val="000000"/>
        </w:rPr>
      </w:pPr>
    </w:p>
    <w:p w14:paraId="00459678" w14:textId="08AA22BC" w:rsidR="00B10212" w:rsidRDefault="00B10212" w:rsidP="00975302">
      <w:pPr>
        <w:rPr>
          <w:color w:val="000000"/>
        </w:rPr>
      </w:pPr>
    </w:p>
    <w:p w14:paraId="19BC9610" w14:textId="1AF7F442" w:rsidR="00DC622C" w:rsidRDefault="00B10212" w:rsidP="00B10212">
      <w:pPr>
        <w:spacing w:after="200" w:line="288" w:lineRule="auto"/>
        <w:rPr>
          <w:color w:val="000000"/>
        </w:rPr>
      </w:pPr>
      <w:r>
        <w:rPr>
          <w:color w:val="000000"/>
        </w:rPr>
        <w:br w:type="page"/>
      </w:r>
    </w:p>
    <w:p w14:paraId="03CF2394" w14:textId="209DC35B" w:rsidR="00975302" w:rsidRDefault="00975302" w:rsidP="00324E27">
      <w:pPr>
        <w:pStyle w:val="Heading2"/>
      </w:pPr>
      <w:r w:rsidRPr="00035929">
        <w:rPr>
          <w:rStyle w:val="BookTitle"/>
          <w:b/>
          <w:bCs/>
          <w:i w:val="0"/>
          <w:iCs w:val="0"/>
          <w:smallCaps w:val="0"/>
          <w:u w:val="none"/>
        </w:rPr>
        <w:lastRenderedPageBreak/>
        <w:t xml:space="preserve"> </w:t>
      </w:r>
      <w:bookmarkStart w:id="679" w:name="_Toc85872936"/>
      <w:bookmarkStart w:id="680" w:name="_Toc85893130"/>
      <w:bookmarkStart w:id="681" w:name="_Toc85895415"/>
      <w:bookmarkStart w:id="682" w:name="_Toc85895577"/>
      <w:bookmarkStart w:id="683" w:name="_Toc85895970"/>
      <w:bookmarkStart w:id="684" w:name="_Toc86225833"/>
      <w:bookmarkStart w:id="685" w:name="_Toc86348163"/>
      <w:bookmarkStart w:id="686" w:name="_Toc86348882"/>
      <w:bookmarkStart w:id="687" w:name="_Toc98593896"/>
      <w:r w:rsidRPr="00035929">
        <w:rPr>
          <w:rStyle w:val="BookTitle"/>
          <w:b/>
          <w:bCs/>
          <w:i w:val="0"/>
          <w:iCs w:val="0"/>
          <w:smallCaps w:val="0"/>
          <w:u w:val="none"/>
        </w:rPr>
        <w:t>Legacy Society Charter</w:t>
      </w:r>
      <w:bookmarkEnd w:id="679"/>
      <w:bookmarkEnd w:id="680"/>
      <w:bookmarkEnd w:id="681"/>
      <w:bookmarkEnd w:id="682"/>
      <w:bookmarkEnd w:id="683"/>
      <w:bookmarkEnd w:id="684"/>
      <w:bookmarkEnd w:id="685"/>
      <w:bookmarkEnd w:id="686"/>
      <w:bookmarkEnd w:id="687"/>
      <w:r w:rsidRPr="00035929">
        <w:rPr>
          <w:rStyle w:val="BookTitle"/>
          <w:b/>
          <w:bCs/>
          <w:i w:val="0"/>
          <w:iCs w:val="0"/>
          <w:smallCaps w:val="0"/>
          <w:u w:val="none"/>
        </w:rPr>
        <w:t xml:space="preserve"> </w:t>
      </w:r>
    </w:p>
    <w:p w14:paraId="3C948F53" w14:textId="77777777" w:rsidR="00975302" w:rsidRDefault="00975302" w:rsidP="00975302">
      <w:pPr>
        <w:widowControl w:val="0"/>
        <w:pBdr>
          <w:top w:val="nil"/>
          <w:left w:val="nil"/>
          <w:bottom w:val="nil"/>
          <w:right w:val="nil"/>
          <w:between w:val="nil"/>
        </w:pBdr>
        <w:ind w:left="115"/>
        <w:rPr>
          <w:color w:val="000000"/>
        </w:rPr>
      </w:pPr>
      <w:r>
        <w:rPr>
          <w:b/>
          <w:color w:val="000000"/>
        </w:rPr>
        <w:t xml:space="preserve">Purpose: </w:t>
      </w:r>
      <w:r>
        <w:rPr>
          <w:color w:val="000000"/>
        </w:rPr>
        <w:t xml:space="preserve">The Legacy Society is intended to recognize those individuals who made provisions for the Tri-UU in their Estate Plan. Secondarily, the Legacy Society assists the Planned Giving Team in promoting contributions to the Endowment Fund. </w:t>
      </w:r>
    </w:p>
    <w:p w14:paraId="2A4B4396" w14:textId="77777777" w:rsidR="00975302" w:rsidRDefault="00975302" w:rsidP="00975302">
      <w:pPr>
        <w:widowControl w:val="0"/>
        <w:pBdr>
          <w:top w:val="nil"/>
          <w:left w:val="nil"/>
          <w:bottom w:val="nil"/>
          <w:right w:val="nil"/>
          <w:between w:val="nil"/>
        </w:pBdr>
        <w:ind w:left="115"/>
        <w:rPr>
          <w:color w:val="000000"/>
        </w:rPr>
      </w:pPr>
    </w:p>
    <w:p w14:paraId="246CA291" w14:textId="77777777" w:rsidR="00975302" w:rsidRDefault="00975302" w:rsidP="00975302">
      <w:pPr>
        <w:widowControl w:val="0"/>
        <w:pBdr>
          <w:top w:val="nil"/>
          <w:left w:val="nil"/>
          <w:bottom w:val="nil"/>
          <w:right w:val="nil"/>
          <w:between w:val="nil"/>
        </w:pBdr>
        <w:ind w:left="115"/>
        <w:rPr>
          <w:color w:val="000000"/>
        </w:rPr>
      </w:pPr>
      <w:r>
        <w:rPr>
          <w:b/>
          <w:color w:val="000000"/>
        </w:rPr>
        <w:t xml:space="preserve">Function: </w:t>
      </w:r>
      <w:r>
        <w:rPr>
          <w:color w:val="000000"/>
        </w:rPr>
        <w:t xml:space="preserve">The Legacy Society will work with the Planned Giving Team as ambassadors of the Endowment Fund by performing these functions: </w:t>
      </w:r>
    </w:p>
    <w:p w14:paraId="76A55CAE" w14:textId="77777777" w:rsidR="00975302" w:rsidRDefault="00975302" w:rsidP="007D0C7E">
      <w:pPr>
        <w:widowControl w:val="0"/>
        <w:numPr>
          <w:ilvl w:val="0"/>
          <w:numId w:val="56"/>
        </w:numPr>
        <w:pBdr>
          <w:top w:val="nil"/>
          <w:left w:val="nil"/>
          <w:bottom w:val="nil"/>
          <w:right w:val="nil"/>
          <w:between w:val="nil"/>
        </w:pBdr>
        <w:rPr>
          <w:color w:val="000000"/>
        </w:rPr>
      </w:pPr>
      <w:r>
        <w:rPr>
          <w:color w:val="000000"/>
        </w:rPr>
        <w:t xml:space="preserve">Assisting Planned Giving Team in recognizing donors. </w:t>
      </w:r>
    </w:p>
    <w:p w14:paraId="40E16E68" w14:textId="77777777" w:rsidR="00975302" w:rsidRDefault="00975302" w:rsidP="007D0C7E">
      <w:pPr>
        <w:widowControl w:val="0"/>
        <w:numPr>
          <w:ilvl w:val="0"/>
          <w:numId w:val="56"/>
        </w:numPr>
        <w:pBdr>
          <w:top w:val="nil"/>
          <w:left w:val="nil"/>
          <w:bottom w:val="nil"/>
          <w:right w:val="nil"/>
          <w:between w:val="nil"/>
        </w:pBdr>
        <w:rPr>
          <w:color w:val="000000"/>
        </w:rPr>
      </w:pPr>
      <w:r>
        <w:rPr>
          <w:color w:val="000000"/>
        </w:rPr>
        <w:t>Assisting the Planned Giving Team is promoting and managing legacy giving.</w:t>
      </w:r>
    </w:p>
    <w:p w14:paraId="2355548A" w14:textId="77777777" w:rsidR="00975302" w:rsidRDefault="00975302" w:rsidP="00975302">
      <w:pPr>
        <w:widowControl w:val="0"/>
        <w:pBdr>
          <w:top w:val="nil"/>
          <w:left w:val="nil"/>
          <w:bottom w:val="nil"/>
          <w:right w:val="nil"/>
          <w:between w:val="nil"/>
        </w:pBdr>
        <w:ind w:left="115" w:firstLine="60"/>
        <w:rPr>
          <w:color w:val="000000"/>
        </w:rPr>
      </w:pPr>
    </w:p>
    <w:p w14:paraId="1B98F3EC" w14:textId="77777777" w:rsidR="00975302" w:rsidRDefault="00975302" w:rsidP="00975302">
      <w:pPr>
        <w:widowControl w:val="0"/>
        <w:pBdr>
          <w:top w:val="nil"/>
          <w:left w:val="nil"/>
          <w:bottom w:val="nil"/>
          <w:right w:val="nil"/>
          <w:between w:val="nil"/>
        </w:pBdr>
        <w:ind w:left="115"/>
        <w:rPr>
          <w:color w:val="000000"/>
        </w:rPr>
      </w:pPr>
      <w:r>
        <w:rPr>
          <w:b/>
          <w:color w:val="000000"/>
        </w:rPr>
        <w:t xml:space="preserve">Structure: </w:t>
      </w:r>
      <w:r>
        <w:rPr>
          <w:color w:val="000000"/>
        </w:rPr>
        <w:t xml:space="preserve">The Legacy Society, sponsored by the Planned Giving Team, will have no “Structure”, per se. The membership is comprised solely of individuals who have provided evidence of the inclusion of Tri- UU in their Estate Plans. Membership is offered; acceptance is voluntary. Membership is also offered to spouses and significant others of the donor. </w:t>
      </w:r>
    </w:p>
    <w:p w14:paraId="55D26AA4" w14:textId="77777777" w:rsidR="00975302" w:rsidRDefault="00975302" w:rsidP="00975302">
      <w:pPr>
        <w:widowControl w:val="0"/>
        <w:pBdr>
          <w:top w:val="nil"/>
          <w:left w:val="nil"/>
          <w:bottom w:val="nil"/>
          <w:right w:val="nil"/>
          <w:between w:val="nil"/>
        </w:pBdr>
        <w:ind w:left="115"/>
        <w:rPr>
          <w:color w:val="000000"/>
        </w:rPr>
      </w:pPr>
    </w:p>
    <w:p w14:paraId="0452017B" w14:textId="77777777" w:rsidR="00975302" w:rsidRDefault="00975302" w:rsidP="00975302">
      <w:pPr>
        <w:widowControl w:val="0"/>
        <w:pBdr>
          <w:top w:val="nil"/>
          <w:left w:val="nil"/>
          <w:bottom w:val="nil"/>
          <w:right w:val="nil"/>
          <w:between w:val="nil"/>
        </w:pBdr>
        <w:ind w:left="115"/>
        <w:rPr>
          <w:color w:val="000000"/>
        </w:rPr>
      </w:pPr>
      <w:r>
        <w:rPr>
          <w:b/>
          <w:color w:val="000000"/>
        </w:rPr>
        <w:t xml:space="preserve">Organizational position: </w:t>
      </w:r>
      <w:r>
        <w:rPr>
          <w:color w:val="000000"/>
        </w:rPr>
        <w:t xml:space="preserve">All correspondence, requests, and/or </w:t>
      </w:r>
      <w:proofErr w:type="gramStart"/>
      <w:r>
        <w:rPr>
          <w:color w:val="000000"/>
        </w:rPr>
        <w:t>inquires</w:t>
      </w:r>
      <w:proofErr w:type="gramEnd"/>
      <w:r>
        <w:rPr>
          <w:color w:val="000000"/>
        </w:rPr>
        <w:t xml:space="preserve"> to the Society shall be transmitted to the Leader of the Planned Giving Team, who reports directly to the Tri-UU Board of Trustees. </w:t>
      </w:r>
    </w:p>
    <w:p w14:paraId="590F6E60" w14:textId="77777777" w:rsidR="00975302" w:rsidRDefault="00975302" w:rsidP="00975302">
      <w:pPr>
        <w:widowControl w:val="0"/>
        <w:pBdr>
          <w:top w:val="nil"/>
          <w:left w:val="nil"/>
          <w:bottom w:val="nil"/>
          <w:right w:val="nil"/>
          <w:between w:val="nil"/>
        </w:pBdr>
        <w:ind w:left="115"/>
        <w:rPr>
          <w:color w:val="000000"/>
        </w:rPr>
      </w:pPr>
    </w:p>
    <w:p w14:paraId="400A3689" w14:textId="42F070B3" w:rsidR="00975302" w:rsidRDefault="00975302" w:rsidP="00251B3D">
      <w:pPr>
        <w:widowControl w:val="0"/>
        <w:numPr>
          <w:ilvl w:val="0"/>
          <w:numId w:val="78"/>
        </w:numPr>
        <w:pBdr>
          <w:top w:val="nil"/>
          <w:left w:val="nil"/>
          <w:bottom w:val="nil"/>
          <w:right w:val="nil"/>
          <w:between w:val="nil"/>
        </w:pBdr>
        <w:rPr>
          <w:color w:val="000000"/>
        </w:rPr>
      </w:pPr>
      <w:r>
        <w:rPr>
          <w:b/>
          <w:color w:val="000000"/>
        </w:rPr>
        <w:t xml:space="preserve">Operationally: </w:t>
      </w:r>
      <w:r>
        <w:rPr>
          <w:color w:val="000000"/>
        </w:rPr>
        <w:t xml:space="preserve">The records of the Legacy Society and its members will be maintained by a member of the Planned Giving Team </w:t>
      </w:r>
    </w:p>
    <w:p w14:paraId="62DB018E" w14:textId="77777777" w:rsidR="00975302" w:rsidRDefault="00975302" w:rsidP="00251B3D">
      <w:pPr>
        <w:widowControl w:val="0"/>
        <w:numPr>
          <w:ilvl w:val="0"/>
          <w:numId w:val="78"/>
        </w:numPr>
        <w:pBdr>
          <w:top w:val="nil"/>
          <w:left w:val="nil"/>
          <w:bottom w:val="nil"/>
          <w:right w:val="nil"/>
          <w:between w:val="nil"/>
        </w:pBdr>
        <w:rPr>
          <w:color w:val="000000"/>
        </w:rPr>
      </w:pPr>
      <w:r>
        <w:rPr>
          <w:color w:val="000000"/>
        </w:rPr>
        <w:t xml:space="preserve">All actions of the Legacy Society and its members must be in accordance with the Bylaws of the Tri-County Unitarian Universalists, the Policies of the Board of Trustees, in keeping with our Covenant of Right Relations and be in alignment with, and support of, the Vision and Mission of Tri-UU. </w:t>
      </w:r>
    </w:p>
    <w:p w14:paraId="06D791FC" w14:textId="77777777" w:rsidR="00975302" w:rsidRDefault="00975302" w:rsidP="00975302">
      <w:pPr>
        <w:widowControl w:val="0"/>
        <w:pBdr>
          <w:top w:val="nil"/>
          <w:left w:val="nil"/>
          <w:bottom w:val="nil"/>
          <w:right w:val="nil"/>
          <w:between w:val="nil"/>
        </w:pBdr>
        <w:ind w:left="835"/>
        <w:rPr>
          <w:color w:val="000000"/>
        </w:rPr>
      </w:pPr>
    </w:p>
    <w:p w14:paraId="17082B85" w14:textId="561C2152" w:rsidR="00975302" w:rsidRDefault="00975302" w:rsidP="00975302">
      <w:pPr>
        <w:widowControl w:val="0"/>
        <w:pBdr>
          <w:top w:val="nil"/>
          <w:left w:val="nil"/>
          <w:bottom w:val="nil"/>
          <w:right w:val="nil"/>
          <w:between w:val="nil"/>
        </w:pBdr>
        <w:ind w:left="115"/>
        <w:rPr>
          <w:color w:val="000000"/>
        </w:rPr>
      </w:pPr>
      <w:r>
        <w:rPr>
          <w:color w:val="000000"/>
        </w:rPr>
        <w:t xml:space="preserve">Approved: October 27, </w:t>
      </w:r>
      <w:proofErr w:type="gramStart"/>
      <w:r>
        <w:rPr>
          <w:color w:val="000000"/>
        </w:rPr>
        <w:t>2017</w:t>
      </w:r>
      <w:proofErr w:type="gramEnd"/>
      <w:r>
        <w:rPr>
          <w:color w:val="000000"/>
        </w:rPr>
        <w:t xml:space="preserve"> Effective date: November 1, 2017</w:t>
      </w:r>
      <w:r w:rsidR="003E661F">
        <w:rPr>
          <w:color w:val="000000"/>
        </w:rPr>
        <w:t>, rev 2021</w:t>
      </w:r>
    </w:p>
    <w:p w14:paraId="2F7A3EEC" w14:textId="77777777" w:rsidR="00975302" w:rsidRDefault="00975302" w:rsidP="00975302">
      <w:pPr>
        <w:widowControl w:val="0"/>
        <w:pBdr>
          <w:top w:val="nil"/>
          <w:left w:val="nil"/>
          <w:bottom w:val="nil"/>
          <w:right w:val="nil"/>
          <w:between w:val="nil"/>
        </w:pBdr>
        <w:ind w:left="115"/>
        <w:rPr>
          <w:color w:val="000000"/>
        </w:rPr>
      </w:pPr>
    </w:p>
    <w:p w14:paraId="7FCCA0A6" w14:textId="78BF1814" w:rsidR="00975302" w:rsidRDefault="00AD61ED" w:rsidP="00975302">
      <w:pPr>
        <w:widowControl w:val="0"/>
        <w:pBdr>
          <w:top w:val="nil"/>
          <w:left w:val="nil"/>
          <w:bottom w:val="nil"/>
          <w:right w:val="nil"/>
          <w:between w:val="nil"/>
        </w:pBdr>
        <w:ind w:left="115"/>
        <w:rPr>
          <w:color w:val="000000"/>
        </w:rPr>
      </w:pPr>
      <w:r>
        <w:rPr>
          <w:noProof/>
          <w:color w:val="000000"/>
        </w:rPr>
        <mc:AlternateContent>
          <mc:Choice Requires="wps">
            <w:drawing>
              <wp:anchor distT="0" distB="0" distL="114300" distR="114300" simplePos="0" relativeHeight="253624320" behindDoc="0" locked="0" layoutInCell="1" allowOverlap="1" wp14:anchorId="560BBA77" wp14:editId="2A65080F">
                <wp:simplePos x="0" y="0"/>
                <wp:positionH relativeFrom="column">
                  <wp:posOffset>-422910</wp:posOffset>
                </wp:positionH>
                <wp:positionV relativeFrom="paragraph">
                  <wp:posOffset>151252</wp:posOffset>
                </wp:positionV>
                <wp:extent cx="499745" cy="1183005"/>
                <wp:effectExtent l="12700" t="12700" r="20955" b="10795"/>
                <wp:wrapNone/>
                <wp:docPr id="1153" name="Up Arrow 1153">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138526E" w14:textId="77777777" w:rsidR="00AD61ED" w:rsidRPr="00260E8E" w:rsidRDefault="00AD61ED"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BBA77" id="Up Arrow 1153" o:spid="_x0000_s1180" type="#_x0000_t68" href="#toc1" style="position:absolute;left:0;text-align:left;margin-left:-33.3pt;margin-top:11.9pt;width:39.35pt;height:93.15pt;z-index:25362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" o:button="t" adj="4562" fillcolor="#43bae8 [2676]" strokecolor="black [3213]">
                <v:fill color2="#74ccee [1972]" rotate="t" o:detectmouseclick="t" focusposition="1,1" focussize="-1,-1" focus="100%" type="gradientRadial"/>
                <v:textbox>
                  <w:txbxContent>
                    <w:p w14:paraId="5138526E" w14:textId="77777777" w:rsidR="00AD61ED" w:rsidRPr="00260E8E" w:rsidRDefault="00AD61ED"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683BF3FE" w14:textId="77777777" w:rsidR="00975302" w:rsidRDefault="00975302" w:rsidP="00975302">
      <w:pPr>
        <w:widowControl w:val="0"/>
        <w:pBdr>
          <w:top w:val="nil"/>
          <w:left w:val="nil"/>
          <w:bottom w:val="nil"/>
          <w:right w:val="nil"/>
          <w:between w:val="nil"/>
        </w:pBdr>
        <w:ind w:left="115"/>
        <w:rPr>
          <w:color w:val="000000"/>
        </w:rPr>
      </w:pPr>
    </w:p>
    <w:p w14:paraId="5F0C427F" w14:textId="77777777" w:rsidR="00975302" w:rsidRDefault="00975302" w:rsidP="00975302">
      <w:pPr>
        <w:widowControl w:val="0"/>
        <w:pBdr>
          <w:top w:val="nil"/>
          <w:left w:val="nil"/>
          <w:bottom w:val="nil"/>
          <w:right w:val="nil"/>
          <w:between w:val="nil"/>
        </w:pBdr>
        <w:ind w:left="115"/>
        <w:rPr>
          <w:b/>
          <w:color w:val="4F81BD"/>
        </w:rPr>
      </w:pPr>
    </w:p>
    <w:p w14:paraId="745FD933" w14:textId="7C4C7ACB" w:rsidR="00975302" w:rsidRDefault="00975302" w:rsidP="00975302">
      <w:pPr>
        <w:widowControl w:val="0"/>
        <w:pBdr>
          <w:top w:val="nil"/>
          <w:left w:val="nil"/>
          <w:bottom w:val="nil"/>
          <w:right w:val="nil"/>
          <w:between w:val="nil"/>
        </w:pBdr>
        <w:ind w:left="115"/>
        <w:rPr>
          <w:b/>
          <w:color w:val="4F81BD"/>
        </w:rPr>
      </w:pPr>
    </w:p>
    <w:p w14:paraId="1C1C7C48" w14:textId="4F3E675E" w:rsidR="00975302" w:rsidRDefault="00975302" w:rsidP="00975302">
      <w:pPr>
        <w:widowControl w:val="0"/>
        <w:pBdr>
          <w:top w:val="nil"/>
          <w:left w:val="nil"/>
          <w:bottom w:val="nil"/>
          <w:right w:val="nil"/>
          <w:between w:val="nil"/>
        </w:pBdr>
        <w:ind w:left="115"/>
        <w:rPr>
          <w:b/>
          <w:color w:val="4F81BD"/>
        </w:rPr>
      </w:pPr>
    </w:p>
    <w:p w14:paraId="0BD88849" w14:textId="77777777" w:rsidR="00975302" w:rsidRDefault="00975302" w:rsidP="00975302">
      <w:pPr>
        <w:widowControl w:val="0"/>
        <w:pBdr>
          <w:top w:val="nil"/>
          <w:left w:val="nil"/>
          <w:bottom w:val="nil"/>
          <w:right w:val="nil"/>
          <w:between w:val="nil"/>
        </w:pBdr>
        <w:ind w:left="115"/>
        <w:rPr>
          <w:b/>
          <w:color w:val="4F81BD"/>
        </w:rPr>
      </w:pPr>
    </w:p>
    <w:p w14:paraId="0CF11FDB" w14:textId="77777777" w:rsidR="00975302" w:rsidRDefault="00975302" w:rsidP="00975302">
      <w:pPr>
        <w:widowControl w:val="0"/>
        <w:pBdr>
          <w:top w:val="nil"/>
          <w:left w:val="nil"/>
          <w:bottom w:val="nil"/>
          <w:right w:val="nil"/>
          <w:between w:val="nil"/>
        </w:pBdr>
        <w:ind w:left="115"/>
        <w:rPr>
          <w:b/>
          <w:color w:val="4F81BD"/>
        </w:rPr>
      </w:pPr>
    </w:p>
    <w:p w14:paraId="195FC50A" w14:textId="77777777" w:rsidR="00975302" w:rsidRDefault="00975302" w:rsidP="00975302">
      <w:pPr>
        <w:widowControl w:val="0"/>
        <w:pBdr>
          <w:top w:val="nil"/>
          <w:left w:val="nil"/>
          <w:bottom w:val="nil"/>
          <w:right w:val="nil"/>
          <w:between w:val="nil"/>
        </w:pBdr>
        <w:ind w:left="115"/>
        <w:rPr>
          <w:b/>
          <w:color w:val="4F81BD"/>
        </w:rPr>
      </w:pPr>
    </w:p>
    <w:p w14:paraId="0A16D81E" w14:textId="5F21D4A1" w:rsidR="00975302" w:rsidRDefault="00BD4AF2" w:rsidP="00975302">
      <w:pPr>
        <w:widowControl w:val="0"/>
        <w:pBdr>
          <w:top w:val="nil"/>
          <w:left w:val="nil"/>
          <w:bottom w:val="nil"/>
          <w:right w:val="nil"/>
          <w:between w:val="nil"/>
        </w:pBdr>
        <w:ind w:left="115"/>
        <w:rPr>
          <w:b/>
          <w:color w:val="4F81BD"/>
        </w:rPr>
      </w:pPr>
      <w:r>
        <w:rPr>
          <w:noProof/>
        </w:rPr>
        <mc:AlternateContent>
          <mc:Choice Requires="wps">
            <w:drawing>
              <wp:anchor distT="0" distB="0" distL="114300" distR="114300" simplePos="0" relativeHeight="253100032" behindDoc="0" locked="0" layoutInCell="1" allowOverlap="1" wp14:anchorId="74FACDD5" wp14:editId="1A809B1E">
                <wp:simplePos x="0" y="0"/>
                <wp:positionH relativeFrom="column">
                  <wp:posOffset>-455500</wp:posOffset>
                </wp:positionH>
                <wp:positionV relativeFrom="paragraph">
                  <wp:posOffset>261955</wp:posOffset>
                </wp:positionV>
                <wp:extent cx="534035" cy="1221740"/>
                <wp:effectExtent l="12700" t="0" r="24765" b="22860"/>
                <wp:wrapNone/>
                <wp:docPr id="715" name="Down Arrow 715"/>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BA29B4" w14:textId="77777777" w:rsidR="00BD4AF2" w:rsidRPr="0052516C" w:rsidRDefault="00BD4AF2"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ACDD5" id="Down Arrow 715" o:spid="_x0000_s1181" type="#_x0000_t67" style="position:absolute;left:0;text-align:left;margin-left:-35.85pt;margin-top:20.65pt;width:42.05pt;height:96.2pt;z-index:25310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LFtQIAAPI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" adj="16512" fillcolor="#ffc000" strokecolor="#c00000" strokeweight="1.25pt">
                <v:textbox>
                  <w:txbxContent>
                    <w:p w14:paraId="38BA29B4" w14:textId="77777777" w:rsidR="00BD4AF2" w:rsidRPr="0052516C" w:rsidRDefault="00BD4AF2"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296DB551" w14:textId="77777777" w:rsidR="00975302" w:rsidRDefault="00975302" w:rsidP="00975302">
      <w:pPr>
        <w:widowControl w:val="0"/>
        <w:pBdr>
          <w:top w:val="nil"/>
          <w:left w:val="nil"/>
          <w:bottom w:val="nil"/>
          <w:right w:val="nil"/>
          <w:between w:val="nil"/>
        </w:pBdr>
        <w:ind w:left="115"/>
        <w:rPr>
          <w:b/>
          <w:color w:val="4F81BD"/>
        </w:rPr>
      </w:pPr>
    </w:p>
    <w:p w14:paraId="70D1A3AA" w14:textId="77777777" w:rsidR="00975302" w:rsidRDefault="00975302" w:rsidP="00975302">
      <w:pPr>
        <w:widowControl w:val="0"/>
        <w:pBdr>
          <w:top w:val="nil"/>
          <w:left w:val="nil"/>
          <w:bottom w:val="nil"/>
          <w:right w:val="nil"/>
          <w:between w:val="nil"/>
        </w:pBdr>
        <w:ind w:left="115"/>
        <w:rPr>
          <w:b/>
          <w:color w:val="4F81BD"/>
        </w:rPr>
      </w:pPr>
    </w:p>
    <w:p w14:paraId="5626BAD1" w14:textId="77777777" w:rsidR="00975302" w:rsidRDefault="00975302" w:rsidP="00DA31D1">
      <w:pPr>
        <w:widowControl w:val="0"/>
        <w:pBdr>
          <w:top w:val="nil"/>
          <w:left w:val="nil"/>
          <w:bottom w:val="nil"/>
          <w:right w:val="nil"/>
          <w:between w:val="nil"/>
        </w:pBdr>
        <w:rPr>
          <w:b/>
          <w:color w:val="4F81BD"/>
        </w:rPr>
      </w:pPr>
    </w:p>
    <w:p w14:paraId="26D9C21D" w14:textId="77777777" w:rsidR="00975302" w:rsidRDefault="00975302" w:rsidP="00975302">
      <w:pPr>
        <w:widowControl w:val="0"/>
        <w:pBdr>
          <w:top w:val="nil"/>
          <w:left w:val="nil"/>
          <w:bottom w:val="nil"/>
          <w:right w:val="nil"/>
          <w:between w:val="nil"/>
        </w:pBdr>
        <w:ind w:left="115"/>
        <w:rPr>
          <w:b/>
          <w:color w:val="4F81BD"/>
        </w:rPr>
      </w:pPr>
    </w:p>
    <w:p w14:paraId="6E62E343" w14:textId="5F5C3E51" w:rsidR="00975302" w:rsidRDefault="00975302" w:rsidP="00324E27">
      <w:pPr>
        <w:rPr>
          <w:b/>
          <w:color w:val="4F81BD"/>
        </w:rPr>
      </w:pPr>
      <w:r>
        <w:rPr>
          <w:b/>
          <w:color w:val="4F81BD"/>
        </w:rPr>
        <w:br w:type="page"/>
      </w:r>
      <w:bookmarkStart w:id="688" w:name="p74"/>
      <w:bookmarkEnd w:id="688"/>
    </w:p>
    <w:p w14:paraId="62B57BC5" w14:textId="48274E0A" w:rsidR="00975302" w:rsidRPr="003A6A0E" w:rsidRDefault="00975302" w:rsidP="00975302">
      <w:pPr>
        <w:pStyle w:val="Heading1"/>
      </w:pPr>
      <w:bookmarkStart w:id="689" w:name="_Toc85872937"/>
      <w:bookmarkStart w:id="690" w:name="_Toc85893131"/>
      <w:bookmarkStart w:id="691" w:name="_Toc85895416"/>
      <w:bookmarkStart w:id="692" w:name="_Toc85895578"/>
      <w:bookmarkStart w:id="693" w:name="_Toc85895971"/>
      <w:bookmarkStart w:id="694" w:name="_Toc86225834"/>
      <w:bookmarkStart w:id="695" w:name="_Toc86348164"/>
      <w:bookmarkStart w:id="696" w:name="_Toc86348883"/>
      <w:bookmarkStart w:id="697" w:name="_Toc98593897"/>
      <w:r w:rsidRPr="003A6A0E">
        <w:lastRenderedPageBreak/>
        <w:t>GENERAL POLICIES</w:t>
      </w:r>
      <w:bookmarkEnd w:id="689"/>
      <w:bookmarkEnd w:id="690"/>
      <w:bookmarkEnd w:id="691"/>
      <w:bookmarkEnd w:id="692"/>
      <w:bookmarkEnd w:id="693"/>
      <w:bookmarkEnd w:id="694"/>
      <w:bookmarkEnd w:id="695"/>
      <w:bookmarkEnd w:id="696"/>
      <w:bookmarkEnd w:id="697"/>
    </w:p>
    <w:p w14:paraId="675A2D46" w14:textId="0C9763AE" w:rsidR="00975302" w:rsidRPr="00035929" w:rsidRDefault="00975302" w:rsidP="00975302">
      <w:pPr>
        <w:pStyle w:val="Heading2"/>
        <w:rPr>
          <w:rStyle w:val="BookTitle"/>
          <w:b/>
          <w:bCs/>
          <w:i w:val="0"/>
          <w:iCs w:val="0"/>
          <w:smallCaps w:val="0"/>
          <w:u w:val="none"/>
        </w:rPr>
      </w:pPr>
      <w:bookmarkStart w:id="698" w:name="_Toc85872938"/>
      <w:bookmarkStart w:id="699" w:name="_Toc85893132"/>
      <w:bookmarkStart w:id="700" w:name="_Toc85895417"/>
      <w:bookmarkStart w:id="701" w:name="_Toc85895579"/>
      <w:bookmarkStart w:id="702" w:name="_Toc85895972"/>
      <w:bookmarkStart w:id="703" w:name="_Toc86225835"/>
      <w:bookmarkStart w:id="704" w:name="_Toc86348165"/>
      <w:bookmarkStart w:id="705" w:name="_Toc86348884"/>
      <w:bookmarkStart w:id="706" w:name="_Toc98593898"/>
      <w:r w:rsidRPr="00035929">
        <w:rPr>
          <w:rStyle w:val="BookTitle"/>
          <w:b/>
          <w:bCs/>
          <w:i w:val="0"/>
          <w:iCs w:val="0"/>
          <w:smallCaps w:val="0"/>
          <w:u w:val="none"/>
        </w:rPr>
        <w:t>Activity Policy</w:t>
      </w:r>
      <w:bookmarkEnd w:id="698"/>
      <w:bookmarkEnd w:id="699"/>
      <w:bookmarkEnd w:id="700"/>
      <w:bookmarkEnd w:id="701"/>
      <w:bookmarkEnd w:id="702"/>
      <w:bookmarkEnd w:id="703"/>
      <w:bookmarkEnd w:id="704"/>
      <w:bookmarkEnd w:id="705"/>
      <w:bookmarkEnd w:id="706"/>
    </w:p>
    <w:p w14:paraId="0987C82D" w14:textId="77777777" w:rsidR="00975302" w:rsidRDefault="00975302" w:rsidP="00975302">
      <w:pPr>
        <w:widowControl w:val="0"/>
        <w:pBdr>
          <w:top w:val="nil"/>
          <w:left w:val="nil"/>
          <w:bottom w:val="nil"/>
          <w:right w:val="nil"/>
          <w:between w:val="nil"/>
        </w:pBdr>
        <w:ind w:left="720"/>
        <w:rPr>
          <w:color w:val="000000"/>
        </w:rPr>
      </w:pPr>
      <w:r>
        <w:rPr>
          <w:color w:val="000000"/>
        </w:rPr>
        <w:t>Members and Friends are encouraged to participate in activities which supplement and reinforce the Mission, Vision, and Values of the Congregation and for mutual interest and enjoyment. These activities may be structured for social, educational, spiritual, and/or advocacy purposes.</w:t>
      </w:r>
    </w:p>
    <w:p w14:paraId="39170F7C" w14:textId="77777777" w:rsidR="00975302" w:rsidRDefault="00975302" w:rsidP="00975302">
      <w:pPr>
        <w:widowControl w:val="0"/>
        <w:pBdr>
          <w:top w:val="nil"/>
          <w:left w:val="nil"/>
          <w:bottom w:val="nil"/>
          <w:right w:val="nil"/>
          <w:between w:val="nil"/>
        </w:pBdr>
        <w:ind w:left="720"/>
        <w:rPr>
          <w:color w:val="000000"/>
        </w:rPr>
      </w:pPr>
    </w:p>
    <w:p w14:paraId="44B9D72C" w14:textId="77777777" w:rsidR="00975302" w:rsidRDefault="00975302" w:rsidP="00975302">
      <w:pPr>
        <w:widowControl w:val="0"/>
        <w:pBdr>
          <w:top w:val="nil"/>
          <w:left w:val="nil"/>
          <w:bottom w:val="nil"/>
          <w:right w:val="nil"/>
          <w:between w:val="nil"/>
        </w:pBdr>
        <w:ind w:left="720"/>
        <w:rPr>
          <w:color w:val="000000"/>
        </w:rPr>
      </w:pPr>
      <w:r>
        <w:rPr>
          <w:color w:val="000000"/>
        </w:rPr>
        <w:t>Although innovation and creativity are encouraged, all congregational activities shall operate as integral parts of Tri-UU and must be in accordance with the Bylaws of Tri-UU, the Policies of the Board of Trustees, in keeping with our Covenant of Right Relations and be in alignment with, and support of, the Vision and Mission of Tri-UU.</w:t>
      </w:r>
    </w:p>
    <w:p w14:paraId="288085A2" w14:textId="77777777" w:rsidR="00975302" w:rsidRDefault="00975302" w:rsidP="00975302">
      <w:pPr>
        <w:widowControl w:val="0"/>
        <w:pBdr>
          <w:top w:val="nil"/>
          <w:left w:val="nil"/>
          <w:bottom w:val="nil"/>
          <w:right w:val="nil"/>
          <w:between w:val="nil"/>
        </w:pBdr>
        <w:ind w:left="720"/>
        <w:rPr>
          <w:color w:val="000000"/>
        </w:rPr>
      </w:pPr>
    </w:p>
    <w:p w14:paraId="659358BD" w14:textId="77777777" w:rsidR="00975302" w:rsidRDefault="00975302" w:rsidP="00975302">
      <w:pPr>
        <w:widowControl w:val="0"/>
        <w:pBdr>
          <w:top w:val="nil"/>
          <w:left w:val="nil"/>
          <w:bottom w:val="nil"/>
          <w:right w:val="nil"/>
          <w:between w:val="nil"/>
        </w:pBdr>
        <w:ind w:left="720"/>
        <w:rPr>
          <w:color w:val="000000"/>
        </w:rPr>
      </w:pPr>
      <w:r>
        <w:rPr>
          <w:color w:val="000000"/>
        </w:rPr>
        <w:t>Participation in congregational activities is open to all. Members and Friends may invite or encourage others to join them.</w:t>
      </w:r>
    </w:p>
    <w:p w14:paraId="60C03009" w14:textId="77777777" w:rsidR="00975302" w:rsidRDefault="00975302" w:rsidP="00975302">
      <w:pPr>
        <w:widowControl w:val="0"/>
        <w:pBdr>
          <w:top w:val="nil"/>
          <w:left w:val="nil"/>
          <w:bottom w:val="nil"/>
          <w:right w:val="nil"/>
          <w:between w:val="nil"/>
        </w:pBdr>
        <w:ind w:left="720"/>
        <w:rPr>
          <w:color w:val="000000"/>
        </w:rPr>
      </w:pPr>
    </w:p>
    <w:p w14:paraId="47FFC041" w14:textId="77777777" w:rsidR="00975302" w:rsidRDefault="00975302" w:rsidP="00975302">
      <w:r>
        <w:t xml:space="preserve">Information about specific </w:t>
      </w:r>
      <w:r>
        <w:rPr>
          <w:b/>
          <w:i/>
          <w:u w:val="single"/>
        </w:rPr>
        <w:t>Activities, Clubs, and Groups</w:t>
      </w:r>
      <w:r>
        <w:rPr>
          <w:i/>
          <w:u w:val="single"/>
        </w:rPr>
        <w:t xml:space="preserve"> </w:t>
      </w:r>
      <w:r>
        <w:t>is available in the Leadership Directory</w:t>
      </w:r>
    </w:p>
    <w:p w14:paraId="397F6889" w14:textId="5D6E4B4F" w:rsidR="00975302" w:rsidRPr="00035929" w:rsidRDefault="00975302" w:rsidP="00975302">
      <w:pPr>
        <w:pStyle w:val="Heading2"/>
        <w:rPr>
          <w:rStyle w:val="BookTitle"/>
          <w:b/>
          <w:bCs/>
          <w:i w:val="0"/>
          <w:iCs w:val="0"/>
          <w:smallCaps w:val="0"/>
          <w:u w:val="none"/>
        </w:rPr>
      </w:pPr>
      <w:bookmarkStart w:id="707" w:name="_Toc85872939"/>
      <w:bookmarkStart w:id="708" w:name="_Toc85893133"/>
      <w:bookmarkStart w:id="709" w:name="_Toc85895418"/>
      <w:bookmarkStart w:id="710" w:name="_Toc85895580"/>
      <w:bookmarkStart w:id="711" w:name="_Toc85895973"/>
      <w:bookmarkStart w:id="712" w:name="_Toc86225836"/>
      <w:bookmarkStart w:id="713" w:name="_Toc86348166"/>
      <w:bookmarkStart w:id="714" w:name="_Toc86348885"/>
      <w:bookmarkStart w:id="715" w:name="_Toc98593899"/>
      <w:r w:rsidRPr="00035929">
        <w:rPr>
          <w:rStyle w:val="BookTitle"/>
          <w:b/>
          <w:bCs/>
          <w:i w:val="0"/>
          <w:iCs w:val="0"/>
          <w:smallCaps w:val="0"/>
          <w:u w:val="none"/>
        </w:rPr>
        <w:t>Alcoholic Beverages</w:t>
      </w:r>
      <w:bookmarkEnd w:id="707"/>
      <w:bookmarkEnd w:id="708"/>
      <w:bookmarkEnd w:id="709"/>
      <w:bookmarkEnd w:id="710"/>
      <w:bookmarkEnd w:id="711"/>
      <w:bookmarkEnd w:id="712"/>
      <w:bookmarkEnd w:id="713"/>
      <w:bookmarkEnd w:id="714"/>
      <w:bookmarkEnd w:id="715"/>
    </w:p>
    <w:p w14:paraId="67DA3153" w14:textId="77777777" w:rsidR="00975302" w:rsidRDefault="00975302" w:rsidP="00975302">
      <w:pPr>
        <w:widowControl w:val="0"/>
        <w:pBdr>
          <w:top w:val="nil"/>
          <w:left w:val="nil"/>
          <w:bottom w:val="nil"/>
          <w:right w:val="nil"/>
          <w:between w:val="nil"/>
        </w:pBdr>
        <w:ind w:left="115"/>
        <w:rPr>
          <w:b/>
          <w:color w:val="000000"/>
        </w:rPr>
      </w:pPr>
    </w:p>
    <w:p w14:paraId="38A32A06" w14:textId="77777777" w:rsidR="00975302" w:rsidRDefault="00975302" w:rsidP="00975302">
      <w:pPr>
        <w:widowControl w:val="0"/>
        <w:pBdr>
          <w:top w:val="nil"/>
          <w:left w:val="nil"/>
          <w:bottom w:val="nil"/>
          <w:right w:val="nil"/>
          <w:between w:val="nil"/>
        </w:pBdr>
        <w:ind w:left="720"/>
        <w:rPr>
          <w:color w:val="000000"/>
        </w:rPr>
      </w:pPr>
      <w:r>
        <w:rPr>
          <w:color w:val="000000"/>
        </w:rPr>
        <w:t xml:space="preserve">Alcoholic beverages may be consumed in moderation at Tri-UU by persons of legal drinking age only during scheduled social events. At no </w:t>
      </w:r>
      <w:proofErr w:type="gramStart"/>
      <w:r>
        <w:rPr>
          <w:color w:val="000000"/>
        </w:rPr>
        <w:t>time,</w:t>
      </w:r>
      <w:proofErr w:type="gramEnd"/>
      <w:r>
        <w:rPr>
          <w:color w:val="000000"/>
        </w:rPr>
        <w:t xml:space="preserve"> can alcoholic beverages be consumed in excess or sold.</w:t>
      </w:r>
    </w:p>
    <w:p w14:paraId="668FFF18" w14:textId="77777777" w:rsidR="00975302" w:rsidRDefault="00975302" w:rsidP="00975302">
      <w:pPr>
        <w:widowControl w:val="0"/>
        <w:pBdr>
          <w:top w:val="nil"/>
          <w:left w:val="nil"/>
          <w:bottom w:val="nil"/>
          <w:right w:val="nil"/>
          <w:between w:val="nil"/>
        </w:pBdr>
        <w:ind w:left="720"/>
        <w:rPr>
          <w:color w:val="000000"/>
        </w:rPr>
      </w:pPr>
    </w:p>
    <w:p w14:paraId="3D3A3088" w14:textId="77777777" w:rsidR="00975302" w:rsidRDefault="00975302" w:rsidP="00975302">
      <w:pPr>
        <w:widowControl w:val="0"/>
        <w:pBdr>
          <w:top w:val="nil"/>
          <w:left w:val="nil"/>
          <w:bottom w:val="nil"/>
          <w:right w:val="nil"/>
          <w:between w:val="nil"/>
        </w:pBdr>
        <w:ind w:left="720"/>
        <w:rPr>
          <w:color w:val="000000"/>
        </w:rPr>
      </w:pPr>
      <w:r>
        <w:rPr>
          <w:color w:val="000000"/>
        </w:rPr>
        <w:t>When alcoholic drinks are provided, non-alcoholic beverages and food must also be served.</w:t>
      </w:r>
    </w:p>
    <w:p w14:paraId="7C64B20F" w14:textId="77777777" w:rsidR="00975302" w:rsidRDefault="00975302" w:rsidP="00975302">
      <w:pPr>
        <w:widowControl w:val="0"/>
        <w:pBdr>
          <w:top w:val="nil"/>
          <w:left w:val="nil"/>
          <w:bottom w:val="nil"/>
          <w:right w:val="nil"/>
          <w:between w:val="nil"/>
        </w:pBdr>
        <w:ind w:left="115"/>
        <w:rPr>
          <w:color w:val="000000"/>
        </w:rPr>
      </w:pPr>
    </w:p>
    <w:p w14:paraId="3E0FF5CA" w14:textId="54370314" w:rsidR="00975302" w:rsidRPr="00284DEB" w:rsidRDefault="00AD61ED" w:rsidP="00975302">
      <w:pPr>
        <w:pStyle w:val="Heading2"/>
        <w:rPr>
          <w:szCs w:val="24"/>
        </w:rPr>
      </w:pPr>
      <w:bookmarkStart w:id="716" w:name="_Toc85872940"/>
      <w:bookmarkStart w:id="717" w:name="_Toc85893134"/>
      <w:bookmarkStart w:id="718" w:name="_Toc85895419"/>
      <w:bookmarkStart w:id="719" w:name="_Toc85895581"/>
      <w:bookmarkStart w:id="720" w:name="_Toc85895974"/>
      <w:bookmarkStart w:id="721" w:name="_Toc86225837"/>
      <w:bookmarkStart w:id="722" w:name="_Toc86348167"/>
      <w:bookmarkStart w:id="723" w:name="_Toc86348886"/>
      <w:bookmarkStart w:id="724" w:name="_Toc98593900"/>
      <w:r>
        <w:rPr>
          <w:noProof/>
          <w:color w:val="000000"/>
        </w:rPr>
        <mc:AlternateContent>
          <mc:Choice Requires="wps">
            <w:drawing>
              <wp:anchor distT="0" distB="0" distL="114300" distR="114300" simplePos="0" relativeHeight="253626368" behindDoc="0" locked="0" layoutInCell="1" allowOverlap="1" wp14:anchorId="5D7DFE44" wp14:editId="00F2FC46">
                <wp:simplePos x="0" y="0"/>
                <wp:positionH relativeFrom="column">
                  <wp:posOffset>-369651</wp:posOffset>
                </wp:positionH>
                <wp:positionV relativeFrom="paragraph">
                  <wp:posOffset>400401</wp:posOffset>
                </wp:positionV>
                <wp:extent cx="499745" cy="1183005"/>
                <wp:effectExtent l="12700" t="12700" r="20955" b="10795"/>
                <wp:wrapNone/>
                <wp:docPr id="1154" name="Up Arrow 1154">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F629691" w14:textId="77777777" w:rsidR="00AD61ED" w:rsidRPr="00260E8E" w:rsidRDefault="00AD61ED"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DFE44" id="Up Arrow 1154" o:spid="_x0000_s1182" type="#_x0000_t68" href="#toc1" style="position:absolute;left:0;text-align:left;margin-left:-29.1pt;margin-top:31.55pt;width:39.35pt;height:93.15pt;z-index:25362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" o:button="t" adj="4562" fillcolor="#43bae8 [2676]" strokecolor="black [3213]">
                <v:fill color2="#74ccee [1972]" rotate="t" o:detectmouseclick="t" focusposition="1,1" focussize="-1,-1" focus="100%" type="gradientRadial"/>
                <v:textbox>
                  <w:txbxContent>
                    <w:p w14:paraId="0F629691" w14:textId="77777777" w:rsidR="00AD61ED" w:rsidRPr="00260E8E" w:rsidRDefault="00AD61ED"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284DEB">
        <w:rPr>
          <w:szCs w:val="24"/>
        </w:rPr>
        <w:t>Audit</w:t>
      </w:r>
      <w:bookmarkEnd w:id="716"/>
      <w:bookmarkEnd w:id="717"/>
      <w:bookmarkEnd w:id="718"/>
      <w:bookmarkEnd w:id="719"/>
      <w:bookmarkEnd w:id="720"/>
      <w:bookmarkEnd w:id="721"/>
      <w:bookmarkEnd w:id="722"/>
      <w:bookmarkEnd w:id="723"/>
      <w:bookmarkEnd w:id="724"/>
    </w:p>
    <w:p w14:paraId="05552878" w14:textId="3BBCB8A6" w:rsidR="00975302" w:rsidRDefault="00975302" w:rsidP="00975302">
      <w:pPr>
        <w:widowControl w:val="0"/>
        <w:pBdr>
          <w:top w:val="nil"/>
          <w:left w:val="nil"/>
          <w:bottom w:val="nil"/>
          <w:right w:val="nil"/>
          <w:between w:val="nil"/>
        </w:pBdr>
        <w:ind w:left="115"/>
        <w:rPr>
          <w:color w:val="000000"/>
        </w:rPr>
      </w:pPr>
    </w:p>
    <w:p w14:paraId="2EFE2E28" w14:textId="0E251D13" w:rsidR="00975302" w:rsidRDefault="00975302" w:rsidP="00975302">
      <w:pPr>
        <w:widowControl w:val="0"/>
        <w:pBdr>
          <w:top w:val="nil"/>
          <w:left w:val="nil"/>
          <w:bottom w:val="nil"/>
          <w:right w:val="nil"/>
          <w:between w:val="nil"/>
        </w:pBdr>
        <w:ind w:left="720"/>
        <w:rPr>
          <w:color w:val="000000"/>
        </w:rPr>
      </w:pPr>
      <w:r>
        <w:rPr>
          <w:color w:val="000000"/>
        </w:rPr>
        <w:t>A financial audit shall be conducted each year by either a professional accounting firm or by an Ad Hoc Team of members as designated by the Treasurer.</w:t>
      </w:r>
    </w:p>
    <w:p w14:paraId="683D6E99" w14:textId="77777777" w:rsidR="00975302" w:rsidRDefault="00975302" w:rsidP="00975302">
      <w:pPr>
        <w:widowControl w:val="0"/>
        <w:pBdr>
          <w:top w:val="nil"/>
          <w:left w:val="nil"/>
          <w:bottom w:val="nil"/>
          <w:right w:val="nil"/>
          <w:between w:val="nil"/>
        </w:pBdr>
        <w:rPr>
          <w:color w:val="000000"/>
        </w:rPr>
      </w:pPr>
    </w:p>
    <w:p w14:paraId="17C8DB05" w14:textId="77777777" w:rsidR="00975302" w:rsidRDefault="00975302" w:rsidP="00975302">
      <w:pPr>
        <w:widowControl w:val="0"/>
        <w:pBdr>
          <w:top w:val="nil"/>
          <w:left w:val="nil"/>
          <w:bottom w:val="nil"/>
          <w:right w:val="nil"/>
          <w:between w:val="nil"/>
        </w:pBdr>
        <w:ind w:left="720"/>
        <w:rPr>
          <w:color w:val="000000"/>
        </w:rPr>
      </w:pPr>
      <w:r>
        <w:rPr>
          <w:color w:val="000000"/>
        </w:rPr>
        <w:t>The financial audit shall become a matter of record and be made available to the congregation in a timely manner.</w:t>
      </w:r>
    </w:p>
    <w:p w14:paraId="0F8716D3" w14:textId="77777777" w:rsidR="00975302" w:rsidRDefault="00975302" w:rsidP="00975302">
      <w:pPr>
        <w:widowControl w:val="0"/>
        <w:pBdr>
          <w:top w:val="nil"/>
          <w:left w:val="nil"/>
          <w:bottom w:val="nil"/>
          <w:right w:val="nil"/>
          <w:between w:val="nil"/>
        </w:pBdr>
        <w:ind w:left="720"/>
        <w:rPr>
          <w:color w:val="000000"/>
        </w:rPr>
      </w:pPr>
    </w:p>
    <w:p w14:paraId="4C83657B" w14:textId="77777777" w:rsidR="00975302" w:rsidRDefault="00975302" w:rsidP="00975302">
      <w:pPr>
        <w:widowControl w:val="0"/>
        <w:pBdr>
          <w:top w:val="nil"/>
          <w:left w:val="nil"/>
          <w:bottom w:val="nil"/>
          <w:right w:val="nil"/>
          <w:between w:val="nil"/>
        </w:pBdr>
        <w:ind w:left="115"/>
        <w:rPr>
          <w:color w:val="000000"/>
        </w:rPr>
      </w:pPr>
    </w:p>
    <w:p w14:paraId="67D90ECD" w14:textId="151D756E" w:rsidR="00975302" w:rsidRDefault="00BD4AF2" w:rsidP="00975302">
      <w:pPr>
        <w:widowControl w:val="0"/>
        <w:pBdr>
          <w:top w:val="nil"/>
          <w:left w:val="nil"/>
          <w:bottom w:val="nil"/>
          <w:right w:val="nil"/>
          <w:between w:val="nil"/>
        </w:pBdr>
        <w:ind w:left="115"/>
        <w:rPr>
          <w:color w:val="000000"/>
        </w:rPr>
      </w:pPr>
      <w:r>
        <w:rPr>
          <w:noProof/>
        </w:rPr>
        <mc:AlternateContent>
          <mc:Choice Requires="wps">
            <w:drawing>
              <wp:anchor distT="0" distB="0" distL="114300" distR="114300" simplePos="0" relativeHeight="253102080" behindDoc="0" locked="0" layoutInCell="1" allowOverlap="1" wp14:anchorId="66610DFA" wp14:editId="30F3E03D">
                <wp:simplePos x="0" y="0"/>
                <wp:positionH relativeFrom="column">
                  <wp:posOffset>-362700</wp:posOffset>
                </wp:positionH>
                <wp:positionV relativeFrom="paragraph">
                  <wp:posOffset>138920</wp:posOffset>
                </wp:positionV>
                <wp:extent cx="534035" cy="1221740"/>
                <wp:effectExtent l="12700" t="0" r="24765" b="22860"/>
                <wp:wrapNone/>
                <wp:docPr id="717" name="Down Arrow 717"/>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E5A2FB" w14:textId="77777777" w:rsidR="00BD4AF2" w:rsidRPr="0052516C" w:rsidRDefault="00BD4AF2"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10DFA" id="Down Arrow 717" o:spid="_x0000_s1183" type="#_x0000_t67" style="position:absolute;left:0;text-align:left;margin-left:-28.55pt;margin-top:10.95pt;width:42.05pt;height:96.2pt;z-index:25310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" adj="16512" fillcolor="#ffc000" strokecolor="#c00000" strokeweight="1.25pt">
                <v:textbox>
                  <w:txbxContent>
                    <w:p w14:paraId="2DE5A2FB" w14:textId="77777777" w:rsidR="00BD4AF2" w:rsidRPr="0052516C" w:rsidRDefault="00BD4AF2"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0D19B6A0" w14:textId="69FC18F7" w:rsidR="00975302" w:rsidRDefault="00975302" w:rsidP="00975302">
      <w:pPr>
        <w:widowControl w:val="0"/>
        <w:pBdr>
          <w:top w:val="nil"/>
          <w:left w:val="nil"/>
          <w:bottom w:val="nil"/>
          <w:right w:val="nil"/>
          <w:between w:val="nil"/>
        </w:pBdr>
        <w:ind w:left="115"/>
        <w:rPr>
          <w:color w:val="000000"/>
        </w:rPr>
      </w:pPr>
    </w:p>
    <w:p w14:paraId="2E7FDE09" w14:textId="77777777" w:rsidR="00975302" w:rsidRDefault="00975302" w:rsidP="00975302">
      <w:pPr>
        <w:widowControl w:val="0"/>
        <w:pBdr>
          <w:top w:val="nil"/>
          <w:left w:val="nil"/>
          <w:bottom w:val="nil"/>
          <w:right w:val="nil"/>
          <w:between w:val="nil"/>
        </w:pBdr>
        <w:ind w:left="115"/>
        <w:rPr>
          <w:color w:val="000000"/>
        </w:rPr>
      </w:pPr>
    </w:p>
    <w:p w14:paraId="130BDBE5" w14:textId="77777777" w:rsidR="00975302" w:rsidRDefault="00975302" w:rsidP="00424F1F">
      <w:pPr>
        <w:widowControl w:val="0"/>
        <w:pBdr>
          <w:top w:val="nil"/>
          <w:left w:val="nil"/>
          <w:bottom w:val="nil"/>
          <w:right w:val="nil"/>
          <w:between w:val="nil"/>
        </w:pBdr>
        <w:rPr>
          <w:color w:val="000000"/>
        </w:rPr>
      </w:pPr>
    </w:p>
    <w:p w14:paraId="48FF9790" w14:textId="77777777" w:rsidR="00975302" w:rsidRDefault="00975302" w:rsidP="00975302">
      <w:pPr>
        <w:widowControl w:val="0"/>
        <w:pBdr>
          <w:top w:val="nil"/>
          <w:left w:val="nil"/>
          <w:bottom w:val="nil"/>
          <w:right w:val="nil"/>
          <w:between w:val="nil"/>
        </w:pBdr>
        <w:ind w:left="115"/>
        <w:rPr>
          <w:color w:val="000000"/>
        </w:rPr>
      </w:pPr>
    </w:p>
    <w:p w14:paraId="53FA007C" w14:textId="356246C4" w:rsidR="00975302" w:rsidRDefault="00975302" w:rsidP="00424F1F">
      <w:pPr>
        <w:widowControl w:val="0"/>
        <w:pBdr>
          <w:top w:val="nil"/>
          <w:left w:val="nil"/>
          <w:bottom w:val="nil"/>
          <w:right w:val="nil"/>
          <w:between w:val="nil"/>
        </w:pBdr>
        <w:rPr>
          <w:color w:val="000000"/>
        </w:rPr>
      </w:pPr>
      <w:bookmarkStart w:id="725" w:name="p75"/>
      <w:bookmarkEnd w:id="725"/>
    </w:p>
    <w:p w14:paraId="022A537D" w14:textId="3E2D67A7" w:rsidR="00B10212" w:rsidRPr="00B10212" w:rsidRDefault="00B10212" w:rsidP="00B10212">
      <w:pPr>
        <w:spacing w:after="200" w:line="288" w:lineRule="auto"/>
      </w:pPr>
      <w:r>
        <w:br w:type="page"/>
      </w:r>
    </w:p>
    <w:p w14:paraId="2068D573" w14:textId="70CF9578" w:rsidR="00975302" w:rsidRPr="00324E27" w:rsidRDefault="00975302" w:rsidP="00324E27">
      <w:pPr>
        <w:pStyle w:val="Heading2"/>
        <w:rPr>
          <w:szCs w:val="24"/>
        </w:rPr>
      </w:pPr>
      <w:bookmarkStart w:id="726" w:name="_Toc85872941"/>
      <w:bookmarkStart w:id="727" w:name="_Toc85893135"/>
      <w:bookmarkStart w:id="728" w:name="_Toc85895420"/>
      <w:bookmarkStart w:id="729" w:name="_Toc85895582"/>
      <w:bookmarkStart w:id="730" w:name="_Toc85895975"/>
      <w:bookmarkStart w:id="731" w:name="_Toc86225838"/>
      <w:bookmarkStart w:id="732" w:name="_Toc86348168"/>
      <w:bookmarkStart w:id="733" w:name="_Toc86348887"/>
      <w:bookmarkStart w:id="734" w:name="_Toc98593901"/>
      <w:r w:rsidRPr="00284DEB">
        <w:rPr>
          <w:szCs w:val="24"/>
        </w:rPr>
        <w:lastRenderedPageBreak/>
        <w:t>Budget Limitations</w:t>
      </w:r>
      <w:bookmarkEnd w:id="726"/>
      <w:bookmarkEnd w:id="727"/>
      <w:bookmarkEnd w:id="728"/>
      <w:bookmarkEnd w:id="729"/>
      <w:bookmarkEnd w:id="730"/>
      <w:bookmarkEnd w:id="731"/>
      <w:bookmarkEnd w:id="732"/>
      <w:bookmarkEnd w:id="733"/>
      <w:bookmarkEnd w:id="734"/>
      <w:r w:rsidRPr="00284DEB">
        <w:rPr>
          <w:szCs w:val="24"/>
        </w:rPr>
        <w:t xml:space="preserve"> </w:t>
      </w:r>
    </w:p>
    <w:p w14:paraId="70D16BF9" w14:textId="77777777" w:rsidR="00975302" w:rsidRDefault="00975302" w:rsidP="00975302">
      <w:pPr>
        <w:widowControl w:val="0"/>
        <w:pBdr>
          <w:top w:val="nil"/>
          <w:left w:val="nil"/>
          <w:bottom w:val="nil"/>
          <w:right w:val="nil"/>
          <w:between w:val="nil"/>
        </w:pBdr>
        <w:ind w:left="115"/>
        <w:rPr>
          <w:b/>
          <w:color w:val="000000"/>
        </w:rPr>
      </w:pPr>
      <w:r>
        <w:rPr>
          <w:b/>
          <w:color w:val="000000"/>
        </w:rPr>
        <w:t xml:space="preserve">Unless otherwise approved by the Board, all persons authorized to control budgets are to honor their approved budgets. </w:t>
      </w:r>
    </w:p>
    <w:p w14:paraId="2D282F70" w14:textId="77777777" w:rsidR="00975302" w:rsidRDefault="00975302" w:rsidP="00975302">
      <w:pPr>
        <w:widowControl w:val="0"/>
        <w:pBdr>
          <w:top w:val="nil"/>
          <w:left w:val="nil"/>
          <w:bottom w:val="nil"/>
          <w:right w:val="nil"/>
          <w:between w:val="nil"/>
        </w:pBdr>
        <w:ind w:left="115"/>
        <w:rPr>
          <w:b/>
          <w:color w:val="000000"/>
        </w:rPr>
      </w:pPr>
    </w:p>
    <w:p w14:paraId="79B09873" w14:textId="77777777" w:rsidR="00975302" w:rsidRDefault="00975302" w:rsidP="00975302">
      <w:pPr>
        <w:widowControl w:val="0"/>
        <w:pBdr>
          <w:top w:val="nil"/>
          <w:left w:val="nil"/>
          <w:bottom w:val="nil"/>
          <w:right w:val="nil"/>
          <w:between w:val="nil"/>
        </w:pBdr>
        <w:ind w:left="115"/>
        <w:rPr>
          <w:color w:val="000000"/>
        </w:rPr>
      </w:pPr>
      <w:r>
        <w:rPr>
          <w:color w:val="000000"/>
        </w:rPr>
        <w:t>Team members are responsible for controlling the approved budget for the Team. Each team should have a procedure in place for approving expenditures. The team can assign these functions to its team leader. The Treasurer is to be notified of such procedures.</w:t>
      </w:r>
    </w:p>
    <w:p w14:paraId="06D57FE6" w14:textId="77777777" w:rsidR="00975302" w:rsidRDefault="00975302" w:rsidP="00975302">
      <w:pPr>
        <w:widowControl w:val="0"/>
        <w:pBdr>
          <w:top w:val="nil"/>
          <w:left w:val="nil"/>
          <w:bottom w:val="nil"/>
          <w:right w:val="nil"/>
          <w:between w:val="nil"/>
        </w:pBdr>
        <w:ind w:left="115"/>
        <w:rPr>
          <w:color w:val="000000"/>
        </w:rPr>
      </w:pPr>
    </w:p>
    <w:p w14:paraId="47984171" w14:textId="77777777" w:rsidR="00975302" w:rsidRDefault="00975302" w:rsidP="00975302">
      <w:pPr>
        <w:widowControl w:val="0"/>
        <w:pBdr>
          <w:top w:val="nil"/>
          <w:left w:val="nil"/>
          <w:bottom w:val="nil"/>
          <w:right w:val="nil"/>
          <w:between w:val="nil"/>
        </w:pBdr>
        <w:ind w:left="115"/>
        <w:rPr>
          <w:color w:val="000000"/>
        </w:rPr>
      </w:pPr>
      <w:r>
        <w:rPr>
          <w:color w:val="000000"/>
        </w:rPr>
        <w:t>Generally, approval of the Board should be obtained prior to exceeding any budget. In emergencies, the President or other authorized representatives of the Board can approve requests which exceed the approved budget and report these to the Board at its next meeting.</w:t>
      </w:r>
    </w:p>
    <w:p w14:paraId="3713704E" w14:textId="77777777" w:rsidR="00975302" w:rsidRDefault="00975302" w:rsidP="00975302">
      <w:pPr>
        <w:widowControl w:val="0"/>
        <w:pBdr>
          <w:top w:val="nil"/>
          <w:left w:val="nil"/>
          <w:bottom w:val="nil"/>
          <w:right w:val="nil"/>
          <w:between w:val="nil"/>
        </w:pBdr>
        <w:ind w:left="115"/>
        <w:rPr>
          <w:color w:val="000000"/>
        </w:rPr>
      </w:pPr>
    </w:p>
    <w:p w14:paraId="0683E53E" w14:textId="09EE22F8" w:rsidR="00975302" w:rsidRPr="00DC622C" w:rsidRDefault="00975302" w:rsidP="00DC622C">
      <w:pPr>
        <w:widowControl w:val="0"/>
        <w:pBdr>
          <w:top w:val="nil"/>
          <w:left w:val="nil"/>
          <w:bottom w:val="nil"/>
          <w:right w:val="nil"/>
          <w:between w:val="nil"/>
        </w:pBdr>
        <w:ind w:left="115"/>
        <w:rPr>
          <w:color w:val="000000"/>
        </w:rPr>
      </w:pPr>
      <w:proofErr w:type="gramStart"/>
      <w:r>
        <w:rPr>
          <w:color w:val="000000"/>
        </w:rPr>
        <w:t>Congregation</w:t>
      </w:r>
      <w:proofErr w:type="gramEnd"/>
      <w:r>
        <w:rPr>
          <w:color w:val="000000"/>
        </w:rPr>
        <w:t xml:space="preserve"> funds cannot be donated to causes other than those approved at its congregational meeting.</w:t>
      </w:r>
    </w:p>
    <w:p w14:paraId="38F7FA91" w14:textId="074112E3" w:rsidR="00975302" w:rsidRDefault="00975302" w:rsidP="00975302">
      <w:pPr>
        <w:rPr>
          <w:b/>
          <w:color w:val="000000"/>
        </w:rPr>
      </w:pPr>
    </w:p>
    <w:p w14:paraId="6B77F86F" w14:textId="33D6486E" w:rsidR="00975302" w:rsidRPr="00424F1F" w:rsidRDefault="00975302" w:rsidP="00424F1F">
      <w:pPr>
        <w:pStyle w:val="Heading2"/>
        <w:rPr>
          <w:szCs w:val="24"/>
        </w:rPr>
      </w:pPr>
      <w:bookmarkStart w:id="735" w:name="_Toc85872942"/>
      <w:bookmarkStart w:id="736" w:name="_Toc85893136"/>
      <w:bookmarkStart w:id="737" w:name="_Toc85895421"/>
      <w:bookmarkStart w:id="738" w:name="_Toc85895583"/>
      <w:bookmarkStart w:id="739" w:name="_Toc85895976"/>
      <w:bookmarkStart w:id="740" w:name="_Toc86225839"/>
      <w:bookmarkStart w:id="741" w:name="_Toc86348169"/>
      <w:bookmarkStart w:id="742" w:name="_Toc86348888"/>
      <w:bookmarkStart w:id="743" w:name="_Toc98593902"/>
      <w:r w:rsidRPr="00915999">
        <w:rPr>
          <w:szCs w:val="24"/>
        </w:rPr>
        <w:t>Building Keys</w:t>
      </w:r>
      <w:bookmarkEnd w:id="735"/>
      <w:bookmarkEnd w:id="736"/>
      <w:bookmarkEnd w:id="737"/>
      <w:bookmarkEnd w:id="738"/>
      <w:bookmarkEnd w:id="739"/>
      <w:bookmarkEnd w:id="740"/>
      <w:bookmarkEnd w:id="741"/>
      <w:bookmarkEnd w:id="742"/>
      <w:bookmarkEnd w:id="743"/>
    </w:p>
    <w:p w14:paraId="7482B8BA" w14:textId="77777777" w:rsidR="00975302" w:rsidRDefault="00975302" w:rsidP="007D0C7E">
      <w:pPr>
        <w:widowControl w:val="0"/>
        <w:numPr>
          <w:ilvl w:val="0"/>
          <w:numId w:val="7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keys to the Tri-UU building will be managed by the Building and Grounds Team Leader or his/her designee</w:t>
      </w:r>
    </w:p>
    <w:p w14:paraId="55F5A1E4" w14:textId="77777777" w:rsidR="00975302" w:rsidRDefault="00975302" w:rsidP="00975302">
      <w:pPr>
        <w:widowControl w:val="0"/>
        <w:pBdr>
          <w:top w:val="nil"/>
          <w:left w:val="nil"/>
          <w:bottom w:val="nil"/>
          <w:right w:val="nil"/>
          <w:between w:val="nil"/>
        </w:pBdr>
        <w:ind w:left="115"/>
        <w:rPr>
          <w:rFonts w:ascii="Times New Roman" w:eastAsia="Times New Roman" w:hAnsi="Times New Roman" w:cs="Times New Roman"/>
          <w:color w:val="000000"/>
        </w:rPr>
      </w:pPr>
    </w:p>
    <w:p w14:paraId="4B509E70" w14:textId="77777777" w:rsidR="00975302" w:rsidRDefault="00975302" w:rsidP="007D0C7E">
      <w:pPr>
        <w:widowControl w:val="0"/>
        <w:numPr>
          <w:ilvl w:val="0"/>
          <w:numId w:val="7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master keys will be held in a secure location.</w:t>
      </w:r>
    </w:p>
    <w:p w14:paraId="6EDB1D21" w14:textId="77777777" w:rsidR="00975302" w:rsidRDefault="00975302" w:rsidP="00975302">
      <w:pPr>
        <w:widowControl w:val="0"/>
        <w:pBdr>
          <w:top w:val="nil"/>
          <w:left w:val="nil"/>
          <w:bottom w:val="nil"/>
          <w:right w:val="nil"/>
          <w:between w:val="nil"/>
        </w:pBdr>
        <w:ind w:left="115" w:firstLine="60"/>
        <w:rPr>
          <w:rFonts w:ascii="Times New Roman" w:eastAsia="Times New Roman" w:hAnsi="Times New Roman" w:cs="Times New Roman"/>
          <w:color w:val="000000"/>
        </w:rPr>
      </w:pPr>
    </w:p>
    <w:p w14:paraId="66F97126" w14:textId="77777777" w:rsidR="00975302" w:rsidRDefault="00975302" w:rsidP="007D0C7E">
      <w:pPr>
        <w:widowControl w:val="0"/>
        <w:numPr>
          <w:ilvl w:val="0"/>
          <w:numId w:val="7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Keys may be issued, as needed, to those assigned to open the building on Sundays, board members, and team leaders </w:t>
      </w:r>
    </w:p>
    <w:p w14:paraId="0A76A9E1" w14:textId="77777777" w:rsidR="00975302" w:rsidRPr="00284DEB" w:rsidRDefault="00975302" w:rsidP="00975302">
      <w:pPr>
        <w:widowControl w:val="0"/>
        <w:pBdr>
          <w:top w:val="nil"/>
          <w:left w:val="nil"/>
          <w:bottom w:val="nil"/>
          <w:right w:val="nil"/>
          <w:between w:val="nil"/>
        </w:pBdr>
        <w:ind w:left="115"/>
        <w:rPr>
          <w:rFonts w:eastAsia="Times New Roman" w:cs="Times New Roman"/>
          <w:b/>
          <w:color w:val="000000"/>
        </w:rPr>
      </w:pPr>
    </w:p>
    <w:p w14:paraId="055FE5DF" w14:textId="77777777" w:rsidR="00975302" w:rsidRDefault="00975302" w:rsidP="007D0C7E">
      <w:pPr>
        <w:widowControl w:val="0"/>
        <w:numPr>
          <w:ilvl w:val="0"/>
          <w:numId w:val="7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Key may be issued only to members in good standing except under special circumstances with the approval of the Building and Grounds team leader or his/her designee and a member of the Board of Trustees. </w:t>
      </w:r>
    </w:p>
    <w:p w14:paraId="4B025A47" w14:textId="35FE5D03" w:rsidR="00975302" w:rsidRDefault="006748A4" w:rsidP="00975302">
      <w:pPr>
        <w:widowControl w:val="0"/>
        <w:pBdr>
          <w:top w:val="nil"/>
          <w:left w:val="nil"/>
          <w:bottom w:val="nil"/>
          <w:right w:val="nil"/>
          <w:between w:val="nil"/>
        </w:pBdr>
        <w:ind w:left="115"/>
        <w:rPr>
          <w:rFonts w:ascii="Times New Roman" w:eastAsia="Times New Roman" w:hAnsi="Times New Roman" w:cs="Times New Roman"/>
          <w:color w:val="000000"/>
        </w:rPr>
      </w:pPr>
      <w:r>
        <w:rPr>
          <w:noProof/>
          <w:color w:val="000000"/>
        </w:rPr>
        <mc:AlternateContent>
          <mc:Choice Requires="wps">
            <w:drawing>
              <wp:anchor distT="0" distB="0" distL="114300" distR="114300" simplePos="0" relativeHeight="253628416" behindDoc="0" locked="0" layoutInCell="1" allowOverlap="1" wp14:anchorId="327D313F" wp14:editId="76FE72DA">
                <wp:simplePos x="0" y="0"/>
                <wp:positionH relativeFrom="column">
                  <wp:posOffset>-340360</wp:posOffset>
                </wp:positionH>
                <wp:positionV relativeFrom="paragraph">
                  <wp:posOffset>204470</wp:posOffset>
                </wp:positionV>
                <wp:extent cx="499745" cy="1183005"/>
                <wp:effectExtent l="12700" t="12700" r="20955" b="10795"/>
                <wp:wrapNone/>
                <wp:docPr id="1155" name="Up Arrow 115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C71BF2F" w14:textId="77777777" w:rsidR="00AD61ED" w:rsidRPr="00260E8E" w:rsidRDefault="00AD61ED"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D313F" id="Up Arrow 1155" o:spid="_x0000_s1184" type="#_x0000_t68" href="#toc1" style="position:absolute;left:0;text-align:left;margin-left:-26.8pt;margin-top:16.1pt;width:39.35pt;height:93.15pt;z-index:25362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1C71BF2F" w14:textId="77777777" w:rsidR="00AD61ED" w:rsidRPr="00260E8E" w:rsidRDefault="00AD61ED"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3632CF46" w14:textId="47201CD1" w:rsidR="00975302" w:rsidRPr="00B10212" w:rsidRDefault="00975302" w:rsidP="00B10212">
      <w:pPr>
        <w:widowControl w:val="0"/>
        <w:numPr>
          <w:ilvl w:val="0"/>
          <w:numId w:val="7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Keys will be issued to those who are on the emergency call list for the security company. </w:t>
      </w:r>
    </w:p>
    <w:p w14:paraId="56468E3D" w14:textId="77777777" w:rsidR="00975302" w:rsidRDefault="00975302" w:rsidP="007D0C7E">
      <w:pPr>
        <w:widowControl w:val="0"/>
        <w:numPr>
          <w:ilvl w:val="0"/>
          <w:numId w:val="7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Keys may be issued to janitorial and maintenance people. A record of key assignments will be kept up to date. </w:t>
      </w:r>
    </w:p>
    <w:p w14:paraId="6BCBA3E2" w14:textId="4F227694" w:rsidR="00975302" w:rsidRDefault="00975302" w:rsidP="00975302">
      <w:pPr>
        <w:widowControl w:val="0"/>
        <w:pBdr>
          <w:top w:val="nil"/>
          <w:left w:val="nil"/>
          <w:bottom w:val="nil"/>
          <w:right w:val="nil"/>
          <w:between w:val="nil"/>
        </w:pBdr>
        <w:ind w:left="115"/>
        <w:rPr>
          <w:rFonts w:ascii="Times New Roman" w:eastAsia="Times New Roman" w:hAnsi="Times New Roman" w:cs="Times New Roman"/>
          <w:color w:val="000000"/>
        </w:rPr>
      </w:pPr>
    </w:p>
    <w:p w14:paraId="7E5AFA40" w14:textId="77777777" w:rsidR="00975302" w:rsidRDefault="00975302" w:rsidP="007D0C7E">
      <w:pPr>
        <w:widowControl w:val="0"/>
        <w:numPr>
          <w:ilvl w:val="0"/>
          <w:numId w:val="7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Key holders will be advised against loaning keys to anyone. </w:t>
      </w:r>
    </w:p>
    <w:p w14:paraId="033F71D9" w14:textId="3C559131" w:rsidR="00975302" w:rsidRDefault="00975302" w:rsidP="00975302">
      <w:pPr>
        <w:widowControl w:val="0"/>
        <w:pBdr>
          <w:top w:val="nil"/>
          <w:left w:val="nil"/>
          <w:bottom w:val="nil"/>
          <w:right w:val="nil"/>
          <w:between w:val="nil"/>
        </w:pBdr>
        <w:ind w:left="115"/>
        <w:rPr>
          <w:rFonts w:ascii="Times New Roman" w:eastAsia="Times New Roman" w:hAnsi="Times New Roman" w:cs="Times New Roman"/>
          <w:color w:val="000000"/>
        </w:rPr>
      </w:pPr>
    </w:p>
    <w:p w14:paraId="33FF4A67" w14:textId="77777777" w:rsidR="00975302" w:rsidRDefault="00975302" w:rsidP="007D0C7E">
      <w:pPr>
        <w:widowControl w:val="0"/>
        <w:numPr>
          <w:ilvl w:val="0"/>
          <w:numId w:val="7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Key holders will relinquish their keys when a reason for having a key no longer exists. </w:t>
      </w:r>
    </w:p>
    <w:p w14:paraId="63D63094" w14:textId="4593238F" w:rsidR="00975302" w:rsidRDefault="006748A4" w:rsidP="00975302">
      <w:pPr>
        <w:widowControl w:val="0"/>
        <w:pBdr>
          <w:top w:val="nil"/>
          <w:left w:val="nil"/>
          <w:bottom w:val="nil"/>
          <w:right w:val="nil"/>
          <w:between w:val="nil"/>
        </w:pBdr>
        <w:ind w:left="115"/>
        <w:rPr>
          <w:rFonts w:ascii="Times New Roman" w:eastAsia="Times New Roman" w:hAnsi="Times New Roman" w:cs="Times New Roman"/>
          <w:color w:val="000000"/>
        </w:rPr>
      </w:pPr>
      <w:r>
        <w:rPr>
          <w:noProof/>
        </w:rPr>
        <mc:AlternateContent>
          <mc:Choice Requires="wps">
            <w:drawing>
              <wp:anchor distT="0" distB="0" distL="114300" distR="114300" simplePos="0" relativeHeight="253106176" behindDoc="0" locked="0" layoutInCell="1" allowOverlap="1" wp14:anchorId="69AFC8B6" wp14:editId="436FBB1E">
                <wp:simplePos x="0" y="0"/>
                <wp:positionH relativeFrom="column">
                  <wp:posOffset>-352425</wp:posOffset>
                </wp:positionH>
                <wp:positionV relativeFrom="paragraph">
                  <wp:posOffset>232410</wp:posOffset>
                </wp:positionV>
                <wp:extent cx="534035" cy="1221740"/>
                <wp:effectExtent l="12700" t="0" r="24765" b="22860"/>
                <wp:wrapNone/>
                <wp:docPr id="721" name="Down Arrow 721"/>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74590E" w14:textId="77777777" w:rsidR="00BD4AF2" w:rsidRPr="0052516C" w:rsidRDefault="00BD4AF2"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FC8B6" id="Down Arrow 721" o:spid="_x0000_s1185" type="#_x0000_t67" style="position:absolute;left:0;text-align:left;margin-left:-27.75pt;margin-top:18.3pt;width:42.05pt;height:96.2pt;z-index:2531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" adj="16512" fillcolor="#ffc000" strokecolor="#c00000" strokeweight="1.25pt">
                <v:textbox>
                  <w:txbxContent>
                    <w:p w14:paraId="5874590E" w14:textId="77777777" w:rsidR="00BD4AF2" w:rsidRPr="0052516C" w:rsidRDefault="00BD4AF2"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0024143B" w14:textId="10130AD4" w:rsidR="00975302" w:rsidRDefault="00975302" w:rsidP="00B10212">
      <w:pPr>
        <w:widowControl w:val="0"/>
        <w:numPr>
          <w:ilvl w:val="0"/>
          <w:numId w:val="7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Key holders will be trained in the opening and closing procedures, including the operation of the security alarm. </w:t>
      </w:r>
    </w:p>
    <w:p w14:paraId="7AA5DCA9" w14:textId="77777777" w:rsidR="00B10212" w:rsidRPr="00B10212" w:rsidRDefault="00B10212" w:rsidP="00B10212">
      <w:pPr>
        <w:widowControl w:val="0"/>
        <w:pBdr>
          <w:top w:val="nil"/>
          <w:left w:val="nil"/>
          <w:bottom w:val="nil"/>
          <w:right w:val="nil"/>
          <w:between w:val="nil"/>
        </w:pBdr>
        <w:rPr>
          <w:rFonts w:ascii="Times New Roman" w:eastAsia="Times New Roman" w:hAnsi="Times New Roman" w:cs="Times New Roman"/>
          <w:color w:val="000000"/>
        </w:rPr>
      </w:pPr>
    </w:p>
    <w:p w14:paraId="7A42CB7B" w14:textId="3780663C" w:rsidR="00B10212" w:rsidRPr="00B10212" w:rsidRDefault="00975302" w:rsidP="00B10212">
      <w:pPr>
        <w:widowControl w:val="0"/>
        <w:numPr>
          <w:ilvl w:val="0"/>
          <w:numId w:val="7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event of a lost key, the Building and Grounds Key Officer should be notified </w:t>
      </w:r>
    </w:p>
    <w:p w14:paraId="51F51708" w14:textId="77B24776" w:rsidR="00975302" w:rsidRPr="00424F1F" w:rsidRDefault="00975302" w:rsidP="00424F1F">
      <w:pPr>
        <w:widowControl w:val="0"/>
        <w:numPr>
          <w:ilvl w:val="0"/>
          <w:numId w:val="7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immediately</w:t>
      </w:r>
      <w:r w:rsidR="00152207">
        <w:rPr>
          <w:rFonts w:ascii="Times New Roman" w:eastAsia="Times New Roman" w:hAnsi="Times New Roman" w:cs="Times New Roman"/>
          <w:color w:val="000000"/>
        </w:rPr>
        <w:t xml:space="preserve"> so that</w:t>
      </w:r>
      <w:r>
        <w:rPr>
          <w:rFonts w:ascii="Times New Roman" w:eastAsia="Times New Roman" w:hAnsi="Times New Roman" w:cs="Times New Roman"/>
          <w:color w:val="000000"/>
        </w:rPr>
        <w:t xml:space="preserve"> “damage control” action </w:t>
      </w:r>
      <w:r w:rsidR="00152207">
        <w:rPr>
          <w:rFonts w:ascii="Times New Roman" w:eastAsia="Times New Roman" w:hAnsi="Times New Roman" w:cs="Times New Roman"/>
          <w:color w:val="000000"/>
        </w:rPr>
        <w:t>could</w:t>
      </w:r>
      <w:r>
        <w:rPr>
          <w:rFonts w:ascii="Times New Roman" w:eastAsia="Times New Roman" w:hAnsi="Times New Roman" w:cs="Times New Roman"/>
          <w:color w:val="000000"/>
        </w:rPr>
        <w:t xml:space="preserve"> be taken</w:t>
      </w:r>
      <w:r w:rsidR="00152207">
        <w:rPr>
          <w:rFonts w:ascii="Times New Roman" w:eastAsia="Times New Roman" w:hAnsi="Times New Roman" w:cs="Times New Roman"/>
          <w:color w:val="000000"/>
        </w:rPr>
        <w:t xml:space="preserve"> if needed</w:t>
      </w:r>
      <w:r w:rsidRPr="00424F1F">
        <w:rPr>
          <w:rFonts w:ascii="Times New Roman" w:eastAsia="Times New Roman" w:hAnsi="Times New Roman" w:cs="Times New Roman"/>
          <w:color w:val="000000"/>
        </w:rPr>
        <w:t xml:space="preserve"> </w:t>
      </w:r>
    </w:p>
    <w:p w14:paraId="023671BA" w14:textId="506A6739" w:rsidR="00B10212" w:rsidRDefault="00424F1F" w:rsidP="00B10212">
      <w:pPr>
        <w:widowControl w:val="0"/>
        <w:pBdr>
          <w:top w:val="nil"/>
          <w:left w:val="nil"/>
          <w:bottom w:val="nil"/>
          <w:right w:val="nil"/>
          <w:between w:val="nil"/>
        </w:pBdr>
        <w:ind w:left="115"/>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975302">
        <w:rPr>
          <w:rFonts w:ascii="Times New Roman" w:eastAsia="Times New Roman" w:hAnsi="Times New Roman" w:cs="Times New Roman"/>
          <w:color w:val="000000"/>
        </w:rPr>
        <w:t>Board approved: 05/31/09 Updated: April 2018</w:t>
      </w:r>
      <w:r w:rsidR="003E661F">
        <w:rPr>
          <w:rFonts w:ascii="Times New Roman" w:eastAsia="Times New Roman" w:hAnsi="Times New Roman" w:cs="Times New Roman"/>
          <w:color w:val="000000"/>
        </w:rPr>
        <w:t>, rev 2021</w:t>
      </w:r>
      <w:r>
        <w:rPr>
          <w:rFonts w:ascii="Times New Roman" w:eastAsia="Times New Roman" w:hAnsi="Times New Roman" w:cs="Times New Roman"/>
          <w:color w:val="000000"/>
        </w:rPr>
        <w:t>]</w:t>
      </w:r>
      <w:bookmarkStart w:id="744" w:name="p76"/>
      <w:bookmarkEnd w:id="744"/>
    </w:p>
    <w:p w14:paraId="467D4FC7" w14:textId="53DED2AE" w:rsidR="00975302" w:rsidRPr="00EE2C0A" w:rsidRDefault="00B10212" w:rsidP="00B10212">
      <w:pPr>
        <w:spacing w:after="200" w:line="288"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3CA43435" w14:textId="3EC5955D" w:rsidR="00975302" w:rsidRPr="00590B2E" w:rsidRDefault="00975302" w:rsidP="00590B2E">
      <w:pPr>
        <w:pStyle w:val="Heading2"/>
        <w:rPr>
          <w:szCs w:val="24"/>
        </w:rPr>
      </w:pPr>
      <w:bookmarkStart w:id="745" w:name="_Toc85872943"/>
      <w:bookmarkStart w:id="746" w:name="_Toc85893137"/>
      <w:bookmarkStart w:id="747" w:name="_Toc85895422"/>
      <w:bookmarkStart w:id="748" w:name="_Toc85895584"/>
      <w:bookmarkStart w:id="749" w:name="_Toc85895977"/>
      <w:bookmarkStart w:id="750" w:name="_Toc86225840"/>
      <w:bookmarkStart w:id="751" w:name="_Toc86348170"/>
      <w:bookmarkStart w:id="752" w:name="_Toc86348889"/>
      <w:bookmarkStart w:id="753" w:name="_Toc98593903"/>
      <w:r w:rsidRPr="00915999">
        <w:rPr>
          <w:szCs w:val="24"/>
        </w:rPr>
        <w:lastRenderedPageBreak/>
        <w:t>Building Rental and Use</w:t>
      </w:r>
      <w:bookmarkEnd w:id="745"/>
      <w:bookmarkEnd w:id="746"/>
      <w:bookmarkEnd w:id="747"/>
      <w:bookmarkEnd w:id="748"/>
      <w:bookmarkEnd w:id="749"/>
      <w:bookmarkEnd w:id="750"/>
      <w:bookmarkEnd w:id="751"/>
      <w:bookmarkEnd w:id="752"/>
      <w:bookmarkEnd w:id="753"/>
    </w:p>
    <w:p w14:paraId="02739911" w14:textId="77777777" w:rsidR="00975302" w:rsidRDefault="00975302" w:rsidP="00975302">
      <w:pPr>
        <w:widowControl w:val="0"/>
        <w:pBdr>
          <w:top w:val="nil"/>
          <w:left w:val="nil"/>
          <w:bottom w:val="nil"/>
          <w:right w:val="nil"/>
          <w:between w:val="nil"/>
        </w:pBdr>
        <w:ind w:left="115"/>
        <w:rPr>
          <w:color w:val="000000"/>
        </w:rPr>
      </w:pPr>
      <w:r>
        <w:rPr>
          <w:color w:val="000000"/>
        </w:rPr>
        <w:t>Building Use for UU Groups: No Charge. This includes special activities sponsored by the Board or teams, the cluster or district, or other UU groups. Wedding and memorial services for Congregation members, their families and friends who support the Congregation are included. Board approval is required for activities not sponsored by Tri-UU. Information about all these activities is to be given to the Use/Rental Team.</w:t>
      </w:r>
    </w:p>
    <w:p w14:paraId="27C3E36A" w14:textId="77777777" w:rsidR="00975302" w:rsidRDefault="00975302" w:rsidP="00975302">
      <w:pPr>
        <w:widowControl w:val="0"/>
        <w:pBdr>
          <w:top w:val="nil"/>
          <w:left w:val="nil"/>
          <w:bottom w:val="nil"/>
          <w:right w:val="nil"/>
          <w:between w:val="nil"/>
        </w:pBdr>
        <w:ind w:left="115"/>
        <w:rPr>
          <w:color w:val="000000"/>
        </w:rPr>
      </w:pPr>
    </w:p>
    <w:p w14:paraId="20F822DE" w14:textId="17C7C9D8" w:rsidR="00975302" w:rsidRDefault="00975302" w:rsidP="00975302">
      <w:pPr>
        <w:widowControl w:val="0"/>
        <w:pBdr>
          <w:top w:val="nil"/>
          <w:left w:val="nil"/>
          <w:bottom w:val="nil"/>
          <w:right w:val="nil"/>
          <w:between w:val="nil"/>
        </w:pBdr>
        <w:ind w:left="115"/>
        <w:rPr>
          <w:color w:val="000000"/>
        </w:rPr>
      </w:pPr>
      <w:r>
        <w:rPr>
          <w:color w:val="000000"/>
        </w:rPr>
        <w:t xml:space="preserve"> Non-profit individual or groups: Purpose of the activities is to be essentially religious, educational, civic</w:t>
      </w:r>
      <w:r w:rsidR="00F1766A">
        <w:rPr>
          <w:color w:val="000000"/>
        </w:rPr>
        <w:t>,</w:t>
      </w:r>
      <w:r>
        <w:rPr>
          <w:color w:val="000000"/>
        </w:rPr>
        <w:t xml:space="preserve"> or charitable and applications must be completed. </w:t>
      </w:r>
    </w:p>
    <w:p w14:paraId="6A5E6275" w14:textId="77777777" w:rsidR="00975302" w:rsidRDefault="00975302" w:rsidP="00975302">
      <w:pPr>
        <w:widowControl w:val="0"/>
        <w:pBdr>
          <w:top w:val="nil"/>
          <w:left w:val="nil"/>
          <w:bottom w:val="nil"/>
          <w:right w:val="nil"/>
          <w:between w:val="nil"/>
        </w:pBdr>
        <w:ind w:left="115"/>
        <w:rPr>
          <w:color w:val="000000"/>
        </w:rPr>
      </w:pPr>
    </w:p>
    <w:p w14:paraId="41F40B1B" w14:textId="77777777" w:rsidR="00975302" w:rsidRDefault="00975302" w:rsidP="00975302">
      <w:pPr>
        <w:widowControl w:val="0"/>
        <w:pBdr>
          <w:top w:val="nil"/>
          <w:left w:val="nil"/>
          <w:bottom w:val="nil"/>
          <w:right w:val="nil"/>
          <w:between w:val="nil"/>
        </w:pBdr>
        <w:ind w:left="115"/>
        <w:rPr>
          <w:color w:val="000000"/>
        </w:rPr>
      </w:pPr>
      <w:r>
        <w:rPr>
          <w:color w:val="000000"/>
        </w:rPr>
        <w:t xml:space="preserve">With the approval of the Board, up to two organizational meetings may be held at no charge. For additional meetings of such groups, the Board, unless it chooses to do otherwise, is to charge fees set by the Use/Rental Team. </w:t>
      </w:r>
    </w:p>
    <w:p w14:paraId="4A5AD42A" w14:textId="77777777" w:rsidR="00975302" w:rsidRDefault="00975302" w:rsidP="00975302">
      <w:pPr>
        <w:widowControl w:val="0"/>
        <w:pBdr>
          <w:top w:val="nil"/>
          <w:left w:val="nil"/>
          <w:bottom w:val="nil"/>
          <w:right w:val="nil"/>
          <w:between w:val="nil"/>
        </w:pBdr>
        <w:rPr>
          <w:color w:val="000000"/>
        </w:rPr>
      </w:pPr>
    </w:p>
    <w:p w14:paraId="198A226E" w14:textId="77777777" w:rsidR="00975302" w:rsidRPr="00903C1C" w:rsidRDefault="00975302" w:rsidP="00975302">
      <w:pPr>
        <w:widowControl w:val="0"/>
        <w:pBdr>
          <w:top w:val="nil"/>
          <w:left w:val="nil"/>
          <w:bottom w:val="nil"/>
          <w:right w:val="nil"/>
          <w:between w:val="nil"/>
        </w:pBdr>
        <w:ind w:left="115"/>
        <w:rPr>
          <w:color w:val="000000"/>
        </w:rPr>
      </w:pPr>
      <w:r>
        <w:rPr>
          <w:color w:val="000000"/>
        </w:rPr>
        <w:t>For other groups, the Board may follow the schedule of fees set forth by the Use/Rental Team or assess such fees as they consider appropriate for the activity</w:t>
      </w:r>
    </w:p>
    <w:p w14:paraId="6357A143" w14:textId="77777777" w:rsidR="00975302" w:rsidRPr="002E0C6A" w:rsidRDefault="00975302" w:rsidP="00975302">
      <w:pPr>
        <w:rPr>
          <w:b/>
          <w:i/>
          <w:sz w:val="32"/>
          <w:szCs w:val="32"/>
        </w:rPr>
      </w:pPr>
    </w:p>
    <w:p w14:paraId="33D2763C" w14:textId="77777777" w:rsidR="00975302" w:rsidRDefault="00975302" w:rsidP="00975302">
      <w:pPr>
        <w:widowControl w:val="0"/>
        <w:pBdr>
          <w:top w:val="nil"/>
          <w:left w:val="nil"/>
          <w:bottom w:val="nil"/>
          <w:right w:val="nil"/>
          <w:between w:val="nil"/>
        </w:pBdr>
        <w:ind w:left="115"/>
        <w:rPr>
          <w:color w:val="000000"/>
        </w:rPr>
      </w:pPr>
      <w:r>
        <w:rPr>
          <w:color w:val="000000"/>
        </w:rPr>
        <w:t>For Profit, individual or groups:</w:t>
      </w:r>
    </w:p>
    <w:p w14:paraId="2C0EAF0B" w14:textId="77777777" w:rsidR="00975302" w:rsidRDefault="00975302" w:rsidP="00975302">
      <w:pPr>
        <w:widowControl w:val="0"/>
        <w:pBdr>
          <w:top w:val="nil"/>
          <w:left w:val="nil"/>
          <w:bottom w:val="nil"/>
          <w:right w:val="nil"/>
          <w:between w:val="nil"/>
        </w:pBdr>
        <w:ind w:left="115"/>
        <w:rPr>
          <w:color w:val="000000"/>
        </w:rPr>
      </w:pPr>
      <w:r>
        <w:rPr>
          <w:color w:val="000000"/>
        </w:rPr>
        <w:t xml:space="preserve">           Activities which essentially are for profit will not be </w:t>
      </w:r>
      <w:proofErr w:type="gramStart"/>
      <w:r>
        <w:rPr>
          <w:color w:val="000000"/>
        </w:rPr>
        <w:t>offered</w:t>
      </w:r>
      <w:proofErr w:type="gramEnd"/>
      <w:r>
        <w:rPr>
          <w:color w:val="000000"/>
        </w:rPr>
        <w:t xml:space="preserve"> the use of the building.</w:t>
      </w:r>
    </w:p>
    <w:p w14:paraId="4A5E0B44" w14:textId="77777777" w:rsidR="00975302" w:rsidRDefault="00975302" w:rsidP="00975302">
      <w:pPr>
        <w:widowControl w:val="0"/>
        <w:pBdr>
          <w:top w:val="nil"/>
          <w:left w:val="nil"/>
          <w:bottom w:val="nil"/>
          <w:right w:val="nil"/>
          <w:between w:val="nil"/>
        </w:pBdr>
        <w:ind w:left="115"/>
        <w:rPr>
          <w:color w:val="000000"/>
        </w:rPr>
      </w:pPr>
      <w:r>
        <w:rPr>
          <w:color w:val="000000"/>
        </w:rPr>
        <w:t xml:space="preserve"> </w:t>
      </w:r>
    </w:p>
    <w:p w14:paraId="14E31A7B" w14:textId="77777777" w:rsidR="00975302" w:rsidRDefault="00975302" w:rsidP="00975302">
      <w:pPr>
        <w:widowControl w:val="0"/>
        <w:pBdr>
          <w:top w:val="nil"/>
          <w:left w:val="nil"/>
          <w:bottom w:val="nil"/>
          <w:right w:val="nil"/>
          <w:between w:val="nil"/>
        </w:pBdr>
        <w:ind w:left="115"/>
        <w:rPr>
          <w:color w:val="000000"/>
        </w:rPr>
      </w:pPr>
      <w:r>
        <w:rPr>
          <w:color w:val="000000"/>
        </w:rPr>
        <w:t xml:space="preserve">Rental Fees: Rental fees should be adequate to cover costs such as air conditioning, paper products, and wear and tear of equipment and facilities. </w:t>
      </w:r>
    </w:p>
    <w:p w14:paraId="677B8DF0" w14:textId="77777777" w:rsidR="00975302" w:rsidRDefault="00975302" w:rsidP="00975302">
      <w:pPr>
        <w:widowControl w:val="0"/>
        <w:pBdr>
          <w:top w:val="nil"/>
          <w:left w:val="nil"/>
          <w:bottom w:val="nil"/>
          <w:right w:val="nil"/>
          <w:between w:val="nil"/>
        </w:pBdr>
        <w:ind w:left="115"/>
        <w:rPr>
          <w:color w:val="000000"/>
        </w:rPr>
      </w:pPr>
    </w:p>
    <w:p w14:paraId="0A01254E" w14:textId="77777777" w:rsidR="00975302" w:rsidRDefault="00975302" w:rsidP="00975302">
      <w:pPr>
        <w:widowControl w:val="0"/>
        <w:pBdr>
          <w:top w:val="nil"/>
          <w:left w:val="nil"/>
          <w:bottom w:val="nil"/>
          <w:right w:val="nil"/>
          <w:between w:val="nil"/>
        </w:pBdr>
        <w:ind w:left="115"/>
        <w:rPr>
          <w:color w:val="000000"/>
        </w:rPr>
      </w:pPr>
      <w:r>
        <w:rPr>
          <w:color w:val="000000"/>
        </w:rPr>
        <w:t xml:space="preserve">Fees are to be reviewed at least annually and amended for renters as appropriate. </w:t>
      </w:r>
    </w:p>
    <w:p w14:paraId="6900D123" w14:textId="77777777" w:rsidR="00975302" w:rsidRDefault="00975302" w:rsidP="00975302">
      <w:pPr>
        <w:widowControl w:val="0"/>
        <w:pBdr>
          <w:top w:val="nil"/>
          <w:left w:val="nil"/>
          <w:bottom w:val="nil"/>
          <w:right w:val="nil"/>
          <w:between w:val="nil"/>
        </w:pBdr>
        <w:ind w:left="115"/>
        <w:rPr>
          <w:color w:val="000000"/>
        </w:rPr>
      </w:pPr>
    </w:p>
    <w:p w14:paraId="5F642792" w14:textId="6555631A" w:rsidR="00975302" w:rsidRDefault="00975302" w:rsidP="00975302">
      <w:pPr>
        <w:widowControl w:val="0"/>
        <w:pBdr>
          <w:top w:val="nil"/>
          <w:left w:val="nil"/>
          <w:bottom w:val="nil"/>
          <w:right w:val="nil"/>
          <w:between w:val="nil"/>
        </w:pBdr>
        <w:ind w:left="115"/>
        <w:rPr>
          <w:color w:val="000000"/>
        </w:rPr>
      </w:pPr>
      <w:r>
        <w:rPr>
          <w:color w:val="000000"/>
        </w:rPr>
        <w:t xml:space="preserve">For </w:t>
      </w:r>
      <w:proofErr w:type="gramStart"/>
      <w:r>
        <w:rPr>
          <w:color w:val="000000"/>
        </w:rPr>
        <w:t>long term</w:t>
      </w:r>
      <w:proofErr w:type="gramEnd"/>
      <w:r>
        <w:rPr>
          <w:color w:val="000000"/>
        </w:rPr>
        <w:t xml:space="preserve"> renters, payments should be made on a </w:t>
      </w:r>
      <w:proofErr w:type="gramStart"/>
      <w:r>
        <w:rPr>
          <w:color w:val="000000"/>
        </w:rPr>
        <w:t>monthly</w:t>
      </w:r>
      <w:r w:rsidR="00F1766A">
        <w:rPr>
          <w:color w:val="000000"/>
        </w:rPr>
        <w:t>-</w:t>
      </w:r>
      <w:r>
        <w:rPr>
          <w:color w:val="000000"/>
        </w:rPr>
        <w:t>basis</w:t>
      </w:r>
      <w:proofErr w:type="gramEnd"/>
      <w:r>
        <w:rPr>
          <w:color w:val="000000"/>
        </w:rPr>
        <w:t xml:space="preserve">. </w:t>
      </w:r>
    </w:p>
    <w:p w14:paraId="204EEF8C" w14:textId="3DC2FF51" w:rsidR="00975302" w:rsidRDefault="006748A4" w:rsidP="00975302">
      <w:pPr>
        <w:widowControl w:val="0"/>
        <w:pBdr>
          <w:top w:val="nil"/>
          <w:left w:val="nil"/>
          <w:bottom w:val="nil"/>
          <w:right w:val="nil"/>
          <w:between w:val="nil"/>
        </w:pBdr>
        <w:ind w:left="115"/>
        <w:rPr>
          <w:color w:val="000000"/>
        </w:rPr>
      </w:pPr>
      <w:r>
        <w:rPr>
          <w:noProof/>
          <w:color w:val="000000"/>
        </w:rPr>
        <mc:AlternateContent>
          <mc:Choice Requires="wps">
            <w:drawing>
              <wp:anchor distT="0" distB="0" distL="114300" distR="114300" simplePos="0" relativeHeight="253630464" behindDoc="0" locked="0" layoutInCell="1" allowOverlap="1" wp14:anchorId="606DD379" wp14:editId="2E1EDCA7">
                <wp:simplePos x="0" y="0"/>
                <wp:positionH relativeFrom="column">
                  <wp:posOffset>-482600</wp:posOffset>
                </wp:positionH>
                <wp:positionV relativeFrom="paragraph">
                  <wp:posOffset>266065</wp:posOffset>
                </wp:positionV>
                <wp:extent cx="499745" cy="1183005"/>
                <wp:effectExtent l="12700" t="12700" r="20955" b="10795"/>
                <wp:wrapNone/>
                <wp:docPr id="1159" name="Up Arrow 1159">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E5735EC"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DD379" id="Up Arrow 1159" o:spid="_x0000_s1186" type="#_x0000_t68" href="#toc1" style="position:absolute;left:0;text-align:left;margin-left:-38pt;margin-top:20.95pt;width:39.35pt;height:93.15pt;z-index:25363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" o:button="t" adj="4562" fillcolor="#43bae8 [2676]" strokecolor="black [3213]">
                <v:fill color2="#74ccee [1972]" rotate="t" o:detectmouseclick="t" focusposition="1,1" focussize="-1,-1" focus="100%" type="gradientRadial"/>
                <v:textbox>
                  <w:txbxContent>
                    <w:p w14:paraId="1E5735EC"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0F4889BB" w14:textId="561580E3" w:rsidR="00975302" w:rsidRDefault="00975302" w:rsidP="00975302">
      <w:pPr>
        <w:widowControl w:val="0"/>
        <w:pBdr>
          <w:top w:val="nil"/>
          <w:left w:val="nil"/>
          <w:bottom w:val="nil"/>
          <w:right w:val="nil"/>
          <w:between w:val="nil"/>
        </w:pBdr>
        <w:ind w:left="115"/>
        <w:rPr>
          <w:color w:val="000000"/>
        </w:rPr>
      </w:pPr>
      <w:r>
        <w:rPr>
          <w:color w:val="000000"/>
        </w:rPr>
        <w:t xml:space="preserve">Process Applications for Use </w:t>
      </w:r>
    </w:p>
    <w:p w14:paraId="6CD8836D" w14:textId="6B3A7C64" w:rsidR="00975302" w:rsidRDefault="00975302" w:rsidP="00975302">
      <w:pPr>
        <w:widowControl w:val="0"/>
        <w:pBdr>
          <w:top w:val="nil"/>
          <w:left w:val="nil"/>
          <w:bottom w:val="nil"/>
          <w:right w:val="nil"/>
          <w:between w:val="nil"/>
        </w:pBdr>
        <w:ind w:left="115"/>
        <w:rPr>
          <w:color w:val="000000"/>
        </w:rPr>
      </w:pPr>
    </w:p>
    <w:p w14:paraId="4936EB27" w14:textId="22095018" w:rsidR="00975302" w:rsidRDefault="00975302" w:rsidP="00975302">
      <w:pPr>
        <w:widowControl w:val="0"/>
        <w:pBdr>
          <w:top w:val="nil"/>
          <w:left w:val="nil"/>
          <w:bottom w:val="nil"/>
          <w:right w:val="nil"/>
          <w:between w:val="nil"/>
        </w:pBdr>
        <w:ind w:left="115"/>
        <w:rPr>
          <w:color w:val="000000"/>
        </w:rPr>
      </w:pPr>
      <w:r>
        <w:rPr>
          <w:color w:val="000000"/>
        </w:rPr>
        <w:t xml:space="preserve">Each application for use/rental of the building by non-profit individuals or groups is to be submitted to the Use/Rental Team for review and development of recommendations for action to be submitted to the Board for consideration at their next meeting. That team is to proceed in whatever way it considers appropriate for each application. </w:t>
      </w:r>
    </w:p>
    <w:p w14:paraId="5AE80910" w14:textId="77777777" w:rsidR="00975302" w:rsidRDefault="00975302" w:rsidP="00975302">
      <w:pPr>
        <w:widowControl w:val="0"/>
        <w:pBdr>
          <w:top w:val="nil"/>
          <w:left w:val="nil"/>
          <w:bottom w:val="nil"/>
          <w:right w:val="nil"/>
          <w:between w:val="nil"/>
        </w:pBdr>
        <w:ind w:left="115"/>
        <w:rPr>
          <w:color w:val="000000"/>
        </w:rPr>
      </w:pPr>
    </w:p>
    <w:p w14:paraId="12B0991C" w14:textId="315BAB02" w:rsidR="00975302" w:rsidRDefault="00BD4AF2" w:rsidP="00975302">
      <w:pPr>
        <w:widowControl w:val="0"/>
        <w:pBdr>
          <w:top w:val="nil"/>
          <w:left w:val="nil"/>
          <w:bottom w:val="nil"/>
          <w:right w:val="nil"/>
          <w:between w:val="nil"/>
        </w:pBdr>
        <w:ind w:left="115"/>
        <w:rPr>
          <w:color w:val="000000"/>
        </w:rPr>
      </w:pPr>
      <w:r>
        <w:rPr>
          <w:noProof/>
        </w:rPr>
        <mc:AlternateContent>
          <mc:Choice Requires="wps">
            <w:drawing>
              <wp:anchor distT="0" distB="0" distL="114300" distR="114300" simplePos="0" relativeHeight="253108224" behindDoc="0" locked="0" layoutInCell="1" allowOverlap="1" wp14:anchorId="23B3AB75" wp14:editId="677197A9">
                <wp:simplePos x="0" y="0"/>
                <wp:positionH relativeFrom="leftMargin">
                  <wp:align>right</wp:align>
                </wp:positionH>
                <wp:positionV relativeFrom="paragraph">
                  <wp:posOffset>517525</wp:posOffset>
                </wp:positionV>
                <wp:extent cx="534035" cy="1221740"/>
                <wp:effectExtent l="19050" t="0" r="18415" b="35560"/>
                <wp:wrapNone/>
                <wp:docPr id="722" name="Down Arrow 722"/>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1124D2" w14:textId="77777777" w:rsidR="00BD4AF2" w:rsidRPr="0052516C" w:rsidRDefault="00BD4AF2"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3AB75" id="Down Arrow 722" o:spid="_x0000_s1187" type="#_x0000_t67" style="position:absolute;left:0;text-align:left;margin-left:-9.15pt;margin-top:40.75pt;width:42.05pt;height:96.2pt;z-index:2531082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" adj="16512" fillcolor="#ffc000" strokecolor="#c00000" strokeweight="1.25pt">
                <v:textbox>
                  <w:txbxContent>
                    <w:p w14:paraId="791124D2" w14:textId="77777777" w:rsidR="00BD4AF2" w:rsidRPr="0052516C" w:rsidRDefault="00BD4AF2" w:rsidP="00F67830">
                      <w:pPr>
                        <w:jc w:val="both"/>
                        <w:rPr>
                          <w:b/>
                          <w:bCs/>
                          <w:color w:val="000000" w:themeColor="text1"/>
                          <w:sz w:val="32"/>
                          <w:szCs w:val="32"/>
                        </w:rPr>
                      </w:pPr>
                      <w:r w:rsidRPr="0052516C">
                        <w:rPr>
                          <w:b/>
                          <w:bCs/>
                          <w:color w:val="000000" w:themeColor="text1"/>
                          <w:sz w:val="32"/>
                          <w:szCs w:val="32"/>
                        </w:rPr>
                        <w:t>NEXT</w:t>
                      </w:r>
                    </w:p>
                  </w:txbxContent>
                </v:textbox>
                <w10:wrap anchorx="margin"/>
              </v:shape>
            </w:pict>
          </mc:Fallback>
        </mc:AlternateContent>
      </w:r>
      <w:r w:rsidR="00975302">
        <w:rPr>
          <w:color w:val="000000"/>
        </w:rPr>
        <w:t xml:space="preserve">On the initiative of the President, when warranted, the Board members may be polled by phone or otherwise to act on the recommendations of the Use/Rental Team. The President is to report on this at the next Board meeting. Recommendations from the Use/Rental Team are to address approval, fees, use of facilities and equipment, supervision, building security, security deposit and any additional items related to the use/rental of the building. </w:t>
      </w:r>
    </w:p>
    <w:p w14:paraId="1BEE8909" w14:textId="43ECF800" w:rsidR="00975302" w:rsidRDefault="00975302" w:rsidP="00975302">
      <w:pPr>
        <w:widowControl w:val="0"/>
        <w:pBdr>
          <w:top w:val="nil"/>
          <w:left w:val="nil"/>
          <w:bottom w:val="nil"/>
          <w:right w:val="nil"/>
          <w:between w:val="nil"/>
        </w:pBdr>
        <w:ind w:left="115"/>
        <w:rPr>
          <w:color w:val="000000"/>
        </w:rPr>
      </w:pPr>
    </w:p>
    <w:p w14:paraId="39E45002" w14:textId="43DCCC7C" w:rsidR="00B10212" w:rsidRDefault="00975302" w:rsidP="00EE2C0A">
      <w:pPr>
        <w:widowControl w:val="0"/>
        <w:pBdr>
          <w:top w:val="nil"/>
          <w:left w:val="nil"/>
          <w:bottom w:val="nil"/>
          <w:right w:val="nil"/>
          <w:between w:val="nil"/>
        </w:pBdr>
        <w:ind w:left="115"/>
        <w:rPr>
          <w:color w:val="000000"/>
        </w:rPr>
      </w:pPr>
      <w:r>
        <w:rPr>
          <w:color w:val="000000"/>
        </w:rPr>
        <w:t>Other Rental information can be found below, under Building and Grounds, and in the rental documents in Appendix B</w:t>
      </w:r>
      <w:bookmarkStart w:id="754" w:name="p77"/>
      <w:bookmarkEnd w:id="754"/>
    </w:p>
    <w:p w14:paraId="47668A84" w14:textId="3CFFD9D7" w:rsidR="00975302" w:rsidRDefault="00B10212" w:rsidP="00590B2E">
      <w:pPr>
        <w:spacing w:after="200" w:line="288" w:lineRule="auto"/>
        <w:rPr>
          <w:color w:val="000000"/>
        </w:rPr>
      </w:pPr>
      <w:r>
        <w:rPr>
          <w:color w:val="000000"/>
        </w:rPr>
        <w:br w:type="page"/>
      </w:r>
    </w:p>
    <w:p w14:paraId="06DE2317" w14:textId="3003AEA4" w:rsidR="00975302" w:rsidRPr="00915999" w:rsidRDefault="00975302" w:rsidP="00975302">
      <w:pPr>
        <w:pStyle w:val="Heading2"/>
        <w:rPr>
          <w:szCs w:val="24"/>
        </w:rPr>
      </w:pPr>
      <w:bookmarkStart w:id="755" w:name="_Toc85872944"/>
      <w:bookmarkStart w:id="756" w:name="_Toc85893138"/>
      <w:bookmarkStart w:id="757" w:name="_Toc85895423"/>
      <w:bookmarkStart w:id="758" w:name="_Toc85895585"/>
      <w:bookmarkStart w:id="759" w:name="_Toc85895978"/>
      <w:bookmarkStart w:id="760" w:name="_Toc86225841"/>
      <w:bookmarkStart w:id="761" w:name="_Toc86348171"/>
      <w:bookmarkStart w:id="762" w:name="_Toc86348890"/>
      <w:bookmarkStart w:id="763" w:name="_Toc98593904"/>
      <w:r w:rsidRPr="00915999">
        <w:rPr>
          <w:szCs w:val="24"/>
        </w:rPr>
        <w:lastRenderedPageBreak/>
        <w:t>Rules for Use of Building</w:t>
      </w:r>
      <w:bookmarkEnd w:id="755"/>
      <w:bookmarkEnd w:id="756"/>
      <w:bookmarkEnd w:id="757"/>
      <w:bookmarkEnd w:id="758"/>
      <w:bookmarkEnd w:id="759"/>
      <w:bookmarkEnd w:id="760"/>
      <w:bookmarkEnd w:id="761"/>
      <w:bookmarkEnd w:id="762"/>
      <w:bookmarkEnd w:id="763"/>
      <w:r w:rsidRPr="00915999">
        <w:rPr>
          <w:szCs w:val="24"/>
        </w:rPr>
        <w:t xml:space="preserve"> </w:t>
      </w:r>
    </w:p>
    <w:p w14:paraId="12F4CBFA" w14:textId="77777777" w:rsidR="00975302" w:rsidRDefault="00975302" w:rsidP="00975302">
      <w:pPr>
        <w:widowControl w:val="0"/>
        <w:numPr>
          <w:ilvl w:val="0"/>
          <w:numId w:val="16"/>
        </w:numPr>
        <w:pBdr>
          <w:top w:val="nil"/>
          <w:left w:val="nil"/>
          <w:bottom w:val="nil"/>
          <w:right w:val="nil"/>
          <w:between w:val="nil"/>
        </w:pBdr>
        <w:rPr>
          <w:b/>
          <w:color w:val="000000"/>
        </w:rPr>
      </w:pPr>
      <w:r>
        <w:rPr>
          <w:color w:val="000000"/>
        </w:rPr>
        <w:t xml:space="preserve">The Use/Rental Team will develop and maintain a statement of “Rules for the Use of Building” which sets forth the responsibility of the users/renters for care of the building. </w:t>
      </w:r>
    </w:p>
    <w:p w14:paraId="5441E626" w14:textId="77777777" w:rsidR="00975302" w:rsidRPr="00904D73" w:rsidRDefault="00975302" w:rsidP="00975302">
      <w:pPr>
        <w:widowControl w:val="0"/>
        <w:numPr>
          <w:ilvl w:val="0"/>
          <w:numId w:val="16"/>
        </w:numPr>
        <w:pBdr>
          <w:top w:val="nil"/>
          <w:left w:val="nil"/>
          <w:bottom w:val="nil"/>
          <w:right w:val="nil"/>
          <w:between w:val="nil"/>
        </w:pBdr>
        <w:rPr>
          <w:b/>
          <w:color w:val="000000"/>
        </w:rPr>
      </w:pPr>
      <w:r>
        <w:rPr>
          <w:color w:val="000000"/>
        </w:rPr>
        <w:t>The Use/Rental Team is to provide potential users/renters with an application, a copy of the Rules for Use of Building” and a copy of the Board’s “Policies on Building Use and Rental.” They also are to be given copies of any amendments to these documents as they occur.</w:t>
      </w:r>
    </w:p>
    <w:p w14:paraId="7F271FB6" w14:textId="77777777" w:rsidR="00975302" w:rsidRDefault="00975302" w:rsidP="00975302">
      <w:pPr>
        <w:widowControl w:val="0"/>
        <w:pBdr>
          <w:top w:val="nil"/>
          <w:left w:val="nil"/>
          <w:bottom w:val="nil"/>
          <w:right w:val="nil"/>
          <w:between w:val="nil"/>
        </w:pBdr>
        <w:ind w:left="115"/>
        <w:rPr>
          <w:b/>
          <w:color w:val="000000"/>
        </w:rPr>
      </w:pPr>
      <w:r>
        <w:rPr>
          <w:b/>
          <w:color w:val="000000"/>
        </w:rPr>
        <w:t>Termination of Rental</w:t>
      </w:r>
    </w:p>
    <w:p w14:paraId="1AF87624" w14:textId="77777777" w:rsidR="00975302" w:rsidRDefault="00975302" w:rsidP="00975302">
      <w:pPr>
        <w:widowControl w:val="0"/>
        <w:numPr>
          <w:ilvl w:val="0"/>
          <w:numId w:val="31"/>
        </w:numPr>
        <w:pBdr>
          <w:top w:val="nil"/>
          <w:left w:val="nil"/>
          <w:bottom w:val="nil"/>
          <w:right w:val="nil"/>
          <w:between w:val="nil"/>
        </w:pBdr>
        <w:rPr>
          <w:b/>
          <w:color w:val="000000"/>
        </w:rPr>
      </w:pPr>
      <w:r>
        <w:rPr>
          <w:color w:val="000000"/>
        </w:rPr>
        <w:t xml:space="preserve">The Board or renters may terminate the rental agreement by so notifying the other party in writing.  </w:t>
      </w:r>
    </w:p>
    <w:p w14:paraId="48D901A5" w14:textId="77777777" w:rsidR="00975302" w:rsidRDefault="00975302" w:rsidP="00975302">
      <w:pPr>
        <w:widowControl w:val="0"/>
        <w:numPr>
          <w:ilvl w:val="0"/>
          <w:numId w:val="31"/>
        </w:numPr>
        <w:pBdr>
          <w:top w:val="nil"/>
          <w:left w:val="nil"/>
          <w:bottom w:val="nil"/>
          <w:right w:val="nil"/>
          <w:between w:val="nil"/>
        </w:pBdr>
        <w:rPr>
          <w:b/>
          <w:color w:val="000000"/>
        </w:rPr>
      </w:pPr>
      <w:r>
        <w:rPr>
          <w:color w:val="000000"/>
        </w:rPr>
        <w:t xml:space="preserve">Any user/renter who violates the rules for use of the building or the Board’s rental policies are to be so notified. </w:t>
      </w:r>
    </w:p>
    <w:p w14:paraId="4820E41E" w14:textId="630AC5D9" w:rsidR="00975302" w:rsidRPr="00903C1C" w:rsidRDefault="00975302" w:rsidP="00975302">
      <w:pPr>
        <w:widowControl w:val="0"/>
        <w:numPr>
          <w:ilvl w:val="0"/>
          <w:numId w:val="31"/>
        </w:numPr>
        <w:pBdr>
          <w:top w:val="nil"/>
          <w:left w:val="nil"/>
          <w:bottom w:val="nil"/>
          <w:right w:val="nil"/>
          <w:between w:val="nil"/>
        </w:pBdr>
        <w:rPr>
          <w:color w:val="000000"/>
        </w:rPr>
      </w:pPr>
      <w:r>
        <w:rPr>
          <w:color w:val="000000"/>
        </w:rPr>
        <w:t>Continued violations could result in assessments, suspension</w:t>
      </w:r>
      <w:r w:rsidR="0043520A">
        <w:rPr>
          <w:color w:val="000000"/>
        </w:rPr>
        <w:t>,</w:t>
      </w:r>
      <w:r>
        <w:rPr>
          <w:color w:val="000000"/>
        </w:rPr>
        <w:t xml:space="preserve"> or termination of the rental by the Board. </w:t>
      </w:r>
    </w:p>
    <w:p w14:paraId="30DC302F" w14:textId="77777777" w:rsidR="00975302" w:rsidRDefault="00975302" w:rsidP="00975302">
      <w:pPr>
        <w:widowControl w:val="0"/>
        <w:pBdr>
          <w:top w:val="nil"/>
          <w:left w:val="nil"/>
          <w:bottom w:val="nil"/>
          <w:right w:val="nil"/>
          <w:between w:val="nil"/>
        </w:pBdr>
        <w:ind w:left="115"/>
        <w:rPr>
          <w:b/>
          <w:color w:val="000000"/>
        </w:rPr>
      </w:pPr>
      <w:r>
        <w:rPr>
          <w:b/>
          <w:color w:val="000000"/>
        </w:rPr>
        <w:t xml:space="preserve">Storage </w:t>
      </w:r>
    </w:p>
    <w:p w14:paraId="0A315A63" w14:textId="77777777" w:rsidR="00975302" w:rsidRDefault="00975302" w:rsidP="00975302">
      <w:pPr>
        <w:widowControl w:val="0"/>
        <w:numPr>
          <w:ilvl w:val="0"/>
          <w:numId w:val="32"/>
        </w:numPr>
        <w:pBdr>
          <w:top w:val="nil"/>
          <w:left w:val="nil"/>
          <w:bottom w:val="nil"/>
          <w:right w:val="nil"/>
          <w:between w:val="nil"/>
        </w:pBdr>
      </w:pPr>
      <w:r>
        <w:rPr>
          <w:color w:val="000000"/>
        </w:rPr>
        <w:t xml:space="preserve">Any request for storage by a user/renter is to be referred to the Use/Rental Team for response. </w:t>
      </w:r>
    </w:p>
    <w:p w14:paraId="22653D3E" w14:textId="77777777" w:rsidR="00975302" w:rsidRDefault="00975302" w:rsidP="00975302">
      <w:pPr>
        <w:widowControl w:val="0"/>
        <w:numPr>
          <w:ilvl w:val="0"/>
          <w:numId w:val="32"/>
        </w:numPr>
        <w:pBdr>
          <w:top w:val="nil"/>
          <w:left w:val="nil"/>
          <w:bottom w:val="nil"/>
          <w:right w:val="nil"/>
          <w:between w:val="nil"/>
        </w:pBdr>
      </w:pPr>
      <w:r>
        <w:rPr>
          <w:color w:val="000000"/>
        </w:rPr>
        <w:t xml:space="preserve">Generally, priority for storage space is to be given to on-going functions of Tri-UU. </w:t>
      </w:r>
    </w:p>
    <w:p w14:paraId="20EB2C9F" w14:textId="2F54FE35" w:rsidR="00975302" w:rsidRPr="00904D73" w:rsidRDefault="00975302" w:rsidP="00975302">
      <w:pPr>
        <w:widowControl w:val="0"/>
        <w:numPr>
          <w:ilvl w:val="0"/>
          <w:numId w:val="32"/>
        </w:numPr>
        <w:pBdr>
          <w:top w:val="nil"/>
          <w:left w:val="nil"/>
          <w:bottom w:val="nil"/>
          <w:right w:val="nil"/>
          <w:between w:val="nil"/>
        </w:pBdr>
      </w:pPr>
      <w:r>
        <w:rPr>
          <w:color w:val="000000"/>
        </w:rPr>
        <w:t>Valuable items of user/renters, such as TV’s and VCR’s</w:t>
      </w:r>
      <w:r w:rsidR="0043520A">
        <w:rPr>
          <w:color w:val="000000"/>
        </w:rPr>
        <w:t>,</w:t>
      </w:r>
      <w:r>
        <w:rPr>
          <w:color w:val="000000"/>
        </w:rPr>
        <w:t xml:space="preserve"> cannot be stored in the building. </w:t>
      </w:r>
    </w:p>
    <w:p w14:paraId="791B92F8" w14:textId="77777777" w:rsidR="00975302" w:rsidRDefault="00975302" w:rsidP="00975302">
      <w:pPr>
        <w:widowControl w:val="0"/>
        <w:pBdr>
          <w:top w:val="nil"/>
          <w:left w:val="nil"/>
          <w:bottom w:val="nil"/>
          <w:right w:val="nil"/>
          <w:between w:val="nil"/>
        </w:pBdr>
        <w:ind w:left="115"/>
        <w:rPr>
          <w:b/>
          <w:color w:val="000000"/>
        </w:rPr>
      </w:pPr>
      <w:r>
        <w:rPr>
          <w:b/>
          <w:color w:val="000000"/>
        </w:rPr>
        <w:t xml:space="preserve">Liaison with Renters </w:t>
      </w:r>
    </w:p>
    <w:p w14:paraId="31E231AD" w14:textId="77777777" w:rsidR="00975302" w:rsidRDefault="00975302" w:rsidP="00975302">
      <w:pPr>
        <w:widowControl w:val="0"/>
        <w:pBdr>
          <w:top w:val="nil"/>
          <w:left w:val="nil"/>
          <w:bottom w:val="nil"/>
          <w:right w:val="nil"/>
          <w:between w:val="nil"/>
        </w:pBdr>
        <w:ind w:left="720"/>
        <w:rPr>
          <w:color w:val="000000"/>
        </w:rPr>
      </w:pPr>
      <w:r>
        <w:rPr>
          <w:color w:val="000000"/>
        </w:rPr>
        <w:t xml:space="preserve">The Board may appoint one or more members of the congregation to serve as liaison with specific renters. Where none is appointed, the Use/Rental Team will appoint such </w:t>
      </w:r>
      <w:proofErr w:type="gramStart"/>
      <w:r>
        <w:rPr>
          <w:color w:val="000000"/>
        </w:rPr>
        <w:t>person</w:t>
      </w:r>
      <w:proofErr w:type="gramEnd"/>
      <w:r>
        <w:rPr>
          <w:color w:val="000000"/>
        </w:rPr>
        <w:t xml:space="preserve">. </w:t>
      </w:r>
    </w:p>
    <w:p w14:paraId="4D987DCF" w14:textId="77777777" w:rsidR="00975302" w:rsidRDefault="00975302" w:rsidP="00975302">
      <w:pPr>
        <w:widowControl w:val="0"/>
        <w:pBdr>
          <w:top w:val="nil"/>
          <w:left w:val="nil"/>
          <w:bottom w:val="nil"/>
          <w:right w:val="nil"/>
          <w:between w:val="nil"/>
        </w:pBdr>
        <w:ind w:left="115"/>
        <w:rPr>
          <w:b/>
          <w:color w:val="000000"/>
        </w:rPr>
      </w:pPr>
      <w:r>
        <w:rPr>
          <w:b/>
          <w:color w:val="000000"/>
        </w:rPr>
        <w:t xml:space="preserve">Key to Building </w:t>
      </w:r>
    </w:p>
    <w:p w14:paraId="6E1F3E5F" w14:textId="157B4EE4" w:rsidR="00975302" w:rsidRDefault="00975302" w:rsidP="00975302">
      <w:pPr>
        <w:widowControl w:val="0"/>
        <w:pBdr>
          <w:top w:val="nil"/>
          <w:left w:val="nil"/>
          <w:bottom w:val="nil"/>
          <w:right w:val="nil"/>
          <w:between w:val="nil"/>
        </w:pBdr>
        <w:ind w:left="720"/>
        <w:rPr>
          <w:color w:val="000000"/>
        </w:rPr>
      </w:pPr>
      <w:r>
        <w:rPr>
          <w:color w:val="000000"/>
        </w:rPr>
        <w:t>The Board will determine whether</w:t>
      </w:r>
      <w:r w:rsidR="00F1766A">
        <w:rPr>
          <w:color w:val="000000"/>
        </w:rPr>
        <w:t xml:space="preserve"> </w:t>
      </w:r>
      <w:r>
        <w:rPr>
          <w:color w:val="000000"/>
        </w:rPr>
        <w:t xml:space="preserve">users/renters will be given a key to the building and, if so, will set forth conditions related to the use and availability of the key. </w:t>
      </w:r>
    </w:p>
    <w:p w14:paraId="3FA8A9FD" w14:textId="1FFF64F5" w:rsidR="00975302" w:rsidRDefault="006748A4" w:rsidP="00975302">
      <w:pPr>
        <w:widowControl w:val="0"/>
        <w:pBdr>
          <w:top w:val="nil"/>
          <w:left w:val="nil"/>
          <w:bottom w:val="nil"/>
          <w:right w:val="nil"/>
          <w:between w:val="nil"/>
        </w:pBdr>
        <w:ind w:left="115"/>
        <w:rPr>
          <w:b/>
          <w:color w:val="000000"/>
        </w:rPr>
      </w:pPr>
      <w:r>
        <w:rPr>
          <w:noProof/>
          <w:color w:val="000000"/>
        </w:rPr>
        <mc:AlternateContent>
          <mc:Choice Requires="wps">
            <w:drawing>
              <wp:anchor distT="0" distB="0" distL="114300" distR="114300" simplePos="0" relativeHeight="253632512" behindDoc="0" locked="0" layoutInCell="1" allowOverlap="1" wp14:anchorId="0DA7A565" wp14:editId="395EB898">
                <wp:simplePos x="0" y="0"/>
                <wp:positionH relativeFrom="column">
                  <wp:posOffset>-443230</wp:posOffset>
                </wp:positionH>
                <wp:positionV relativeFrom="paragraph">
                  <wp:posOffset>256540</wp:posOffset>
                </wp:positionV>
                <wp:extent cx="499745" cy="1183005"/>
                <wp:effectExtent l="12700" t="12700" r="20955" b="10795"/>
                <wp:wrapNone/>
                <wp:docPr id="1160" name="Up Arrow 1160">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D38C811"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7A565" id="Up Arrow 1160" o:spid="_x0000_s1188" type="#_x0000_t68" href="#toc1" style="position:absolute;left:0;text-align:left;margin-left:-34.9pt;margin-top:20.2pt;width:39.35pt;height:93.15pt;z-index:25363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" o:button="t" adj="4562" fillcolor="#43bae8 [2676]" strokecolor="black [3213]">
                <v:fill color2="#74ccee [1972]" rotate="t" o:detectmouseclick="t" focusposition="1,1" focussize="-1,-1" focus="100%" type="gradientRadial"/>
                <v:textbox>
                  <w:txbxContent>
                    <w:p w14:paraId="5D38C811"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b/>
          <w:color w:val="000000"/>
        </w:rPr>
        <w:t>Changes in Rental Conditions</w:t>
      </w:r>
    </w:p>
    <w:p w14:paraId="448E22E8" w14:textId="3CDDB1EB" w:rsidR="00975302" w:rsidRDefault="00975302" w:rsidP="00975302">
      <w:pPr>
        <w:widowControl w:val="0"/>
        <w:numPr>
          <w:ilvl w:val="0"/>
          <w:numId w:val="33"/>
        </w:numPr>
        <w:pBdr>
          <w:top w:val="nil"/>
          <w:left w:val="nil"/>
          <w:bottom w:val="nil"/>
          <w:right w:val="nil"/>
          <w:between w:val="nil"/>
        </w:pBdr>
      </w:pPr>
      <w:r>
        <w:rPr>
          <w:color w:val="000000"/>
        </w:rPr>
        <w:t xml:space="preserve">Any renter wishing to change any rental conditions must notify the Use/Rental Team directly or through their liaison. Unless the change involves a change in fees, the Use/Rental Team can respond to the request. </w:t>
      </w:r>
    </w:p>
    <w:p w14:paraId="1BDDE983" w14:textId="77777777" w:rsidR="00975302" w:rsidRDefault="00975302" w:rsidP="00975302">
      <w:pPr>
        <w:widowControl w:val="0"/>
        <w:numPr>
          <w:ilvl w:val="0"/>
          <w:numId w:val="33"/>
        </w:numPr>
        <w:pBdr>
          <w:top w:val="nil"/>
          <w:left w:val="nil"/>
          <w:bottom w:val="nil"/>
          <w:right w:val="nil"/>
          <w:between w:val="nil"/>
        </w:pBdr>
      </w:pPr>
      <w:r>
        <w:rPr>
          <w:color w:val="000000"/>
        </w:rPr>
        <w:t>Unless specifically covered by the Board approved fee schedule, any change in fees is to be brought to the Board for action.</w:t>
      </w:r>
    </w:p>
    <w:p w14:paraId="2B540827" w14:textId="14CED763" w:rsidR="00975302" w:rsidRPr="00904D73" w:rsidRDefault="00975302" w:rsidP="00975302">
      <w:pPr>
        <w:widowControl w:val="0"/>
        <w:numPr>
          <w:ilvl w:val="0"/>
          <w:numId w:val="33"/>
        </w:numPr>
        <w:pBdr>
          <w:top w:val="nil"/>
          <w:left w:val="nil"/>
          <w:bottom w:val="nil"/>
          <w:right w:val="nil"/>
          <w:between w:val="nil"/>
        </w:pBdr>
      </w:pPr>
      <w:r>
        <w:rPr>
          <w:color w:val="000000"/>
        </w:rPr>
        <w:t xml:space="preserve">Prior to any fee change initiated by the Board, renters are to be notified and given an opportunity to comment on the changes. </w:t>
      </w:r>
    </w:p>
    <w:p w14:paraId="51C99789" w14:textId="020E841A" w:rsidR="00975302" w:rsidRDefault="006748A4" w:rsidP="00975302">
      <w:pPr>
        <w:widowControl w:val="0"/>
        <w:pBdr>
          <w:top w:val="nil"/>
          <w:left w:val="nil"/>
          <w:bottom w:val="nil"/>
          <w:right w:val="nil"/>
          <w:between w:val="nil"/>
        </w:pBdr>
        <w:ind w:left="115"/>
        <w:rPr>
          <w:b/>
          <w:color w:val="000000"/>
        </w:rPr>
      </w:pPr>
      <w:r>
        <w:rPr>
          <w:noProof/>
        </w:rPr>
        <mc:AlternateContent>
          <mc:Choice Requires="wps">
            <w:drawing>
              <wp:anchor distT="0" distB="0" distL="114300" distR="114300" simplePos="0" relativeHeight="253110272" behindDoc="0" locked="0" layoutInCell="1" allowOverlap="1" wp14:anchorId="57540F72" wp14:editId="0BB391CC">
                <wp:simplePos x="0" y="0"/>
                <wp:positionH relativeFrom="column">
                  <wp:posOffset>-462915</wp:posOffset>
                </wp:positionH>
                <wp:positionV relativeFrom="paragraph">
                  <wp:posOffset>92710</wp:posOffset>
                </wp:positionV>
                <wp:extent cx="534035" cy="1221740"/>
                <wp:effectExtent l="12700" t="0" r="24765" b="22860"/>
                <wp:wrapNone/>
                <wp:docPr id="723" name="Down Arrow 723"/>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13FDD1" w14:textId="77777777" w:rsidR="00BD4AF2" w:rsidRPr="0052516C" w:rsidRDefault="00BD4AF2"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40F72" id="Down Arrow 723" o:spid="_x0000_s1189" type="#_x0000_t67" style="position:absolute;left:0;text-align:left;margin-left:-36.45pt;margin-top:7.3pt;width:42.05pt;height:96.2pt;z-index:2531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" adj="16512" fillcolor="#ffc000" strokecolor="#c00000" strokeweight="1.25pt">
                <v:textbox>
                  <w:txbxContent>
                    <w:p w14:paraId="7F13FDD1" w14:textId="77777777" w:rsidR="00BD4AF2" w:rsidRPr="0052516C" w:rsidRDefault="00BD4AF2"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b/>
          <w:color w:val="000000"/>
        </w:rPr>
        <w:t xml:space="preserve">No Mailing Address for Renters </w:t>
      </w:r>
    </w:p>
    <w:p w14:paraId="3DC734AB" w14:textId="3567E5D0" w:rsidR="00975302" w:rsidRDefault="00975302" w:rsidP="00975302">
      <w:pPr>
        <w:widowControl w:val="0"/>
        <w:pBdr>
          <w:top w:val="nil"/>
          <w:left w:val="nil"/>
          <w:bottom w:val="nil"/>
          <w:right w:val="nil"/>
          <w:between w:val="nil"/>
        </w:pBdr>
        <w:ind w:left="720"/>
        <w:rPr>
          <w:color w:val="000000"/>
        </w:rPr>
      </w:pPr>
      <w:r>
        <w:rPr>
          <w:color w:val="000000"/>
        </w:rPr>
        <w:t>The Tri-UU address is not to be used as a mailing address by any renters.</w:t>
      </w:r>
    </w:p>
    <w:p w14:paraId="0A3E76F4" w14:textId="1400E99A" w:rsidR="00975302" w:rsidRPr="00590B2E" w:rsidRDefault="00975302" w:rsidP="00590B2E">
      <w:pPr>
        <w:widowControl w:val="0"/>
        <w:pBdr>
          <w:top w:val="nil"/>
          <w:left w:val="nil"/>
          <w:bottom w:val="nil"/>
          <w:right w:val="nil"/>
          <w:between w:val="nil"/>
        </w:pBdr>
        <w:ind w:left="115"/>
        <w:rPr>
          <w:b/>
          <w:color w:val="000000"/>
        </w:rPr>
      </w:pPr>
      <w:r w:rsidRPr="00697320">
        <w:rPr>
          <w:b/>
          <w:color w:val="000000"/>
        </w:rPr>
        <w:t xml:space="preserve"> Signs </w:t>
      </w:r>
      <w:r w:rsidR="00590B2E">
        <w:rPr>
          <w:b/>
          <w:color w:val="000000"/>
        </w:rPr>
        <w:t xml:space="preserve">    </w:t>
      </w:r>
      <w:r>
        <w:rPr>
          <w:color w:val="000000"/>
        </w:rPr>
        <w:t>No signs are to be erected nor any items affixed to the walls.</w:t>
      </w:r>
    </w:p>
    <w:p w14:paraId="19661528" w14:textId="77777777" w:rsidR="00975302" w:rsidRDefault="00975302" w:rsidP="00975302">
      <w:pPr>
        <w:widowControl w:val="0"/>
        <w:pBdr>
          <w:top w:val="nil"/>
          <w:left w:val="nil"/>
          <w:bottom w:val="nil"/>
          <w:right w:val="nil"/>
          <w:between w:val="nil"/>
        </w:pBdr>
        <w:ind w:left="115"/>
        <w:rPr>
          <w:b/>
          <w:color w:val="000000"/>
        </w:rPr>
      </w:pPr>
      <w:r>
        <w:rPr>
          <w:b/>
          <w:color w:val="000000"/>
        </w:rPr>
        <w:t xml:space="preserve">Publicity </w:t>
      </w:r>
    </w:p>
    <w:p w14:paraId="7C4660F1" w14:textId="77777777" w:rsidR="00975302" w:rsidRDefault="00975302" w:rsidP="00975302">
      <w:pPr>
        <w:widowControl w:val="0"/>
        <w:pBdr>
          <w:top w:val="nil"/>
          <w:left w:val="nil"/>
          <w:bottom w:val="nil"/>
          <w:right w:val="nil"/>
          <w:between w:val="nil"/>
        </w:pBdr>
        <w:ind w:left="720"/>
        <w:rPr>
          <w:color w:val="000000"/>
        </w:rPr>
      </w:pPr>
      <w:r>
        <w:rPr>
          <w:color w:val="000000"/>
        </w:rPr>
        <w:t xml:space="preserve">Renter’s publicity </w:t>
      </w:r>
      <w:proofErr w:type="gramStart"/>
      <w:r>
        <w:rPr>
          <w:color w:val="000000"/>
        </w:rPr>
        <w:t>is</w:t>
      </w:r>
      <w:proofErr w:type="gramEnd"/>
      <w:r>
        <w:rPr>
          <w:color w:val="000000"/>
        </w:rPr>
        <w:t xml:space="preserve"> not to imply Tri-UU sponsorship of their activities. </w:t>
      </w:r>
    </w:p>
    <w:p w14:paraId="3301ED58" w14:textId="77777777" w:rsidR="00975302" w:rsidRDefault="00975302" w:rsidP="00975302">
      <w:pPr>
        <w:widowControl w:val="0"/>
        <w:pBdr>
          <w:top w:val="nil"/>
          <w:left w:val="nil"/>
          <w:bottom w:val="nil"/>
          <w:right w:val="nil"/>
          <w:between w:val="nil"/>
        </w:pBdr>
        <w:ind w:left="115"/>
        <w:rPr>
          <w:b/>
          <w:color w:val="000000"/>
        </w:rPr>
      </w:pPr>
      <w:r>
        <w:rPr>
          <w:b/>
          <w:color w:val="000000"/>
        </w:rPr>
        <w:t xml:space="preserve">No Smoking </w:t>
      </w:r>
    </w:p>
    <w:p w14:paraId="73CD33F3" w14:textId="04E4E7A6" w:rsidR="00975302" w:rsidRDefault="00975302" w:rsidP="00590B2E">
      <w:pPr>
        <w:widowControl w:val="0"/>
        <w:pBdr>
          <w:top w:val="nil"/>
          <w:left w:val="nil"/>
          <w:bottom w:val="nil"/>
          <w:right w:val="nil"/>
          <w:between w:val="nil"/>
        </w:pBdr>
        <w:ind w:left="720"/>
        <w:rPr>
          <w:color w:val="000000"/>
        </w:rPr>
      </w:pPr>
      <w:r>
        <w:rPr>
          <w:color w:val="000000"/>
        </w:rPr>
        <w:t>Smoking is not permitted in the building or on the grounds of Tri-UU.</w:t>
      </w:r>
      <w:bookmarkStart w:id="764" w:name="p78"/>
      <w:bookmarkEnd w:id="764"/>
    </w:p>
    <w:p w14:paraId="77C8C7FD" w14:textId="368E3847" w:rsidR="00590B2E" w:rsidRDefault="00590B2E" w:rsidP="00590B2E">
      <w:pPr>
        <w:spacing w:after="200" w:line="288" w:lineRule="auto"/>
        <w:rPr>
          <w:color w:val="000000"/>
        </w:rPr>
      </w:pPr>
    </w:p>
    <w:p w14:paraId="224EDEAD" w14:textId="43A69FC0" w:rsidR="00975302" w:rsidRPr="00915999" w:rsidRDefault="00975302" w:rsidP="00975302">
      <w:pPr>
        <w:pStyle w:val="Heading2"/>
        <w:rPr>
          <w:szCs w:val="24"/>
        </w:rPr>
      </w:pPr>
      <w:bookmarkStart w:id="765" w:name="_Toc85872945"/>
      <w:bookmarkStart w:id="766" w:name="_Toc85893139"/>
      <w:bookmarkStart w:id="767" w:name="_Toc85895424"/>
      <w:bookmarkStart w:id="768" w:name="_Toc85895586"/>
      <w:bookmarkStart w:id="769" w:name="_Toc85895979"/>
      <w:bookmarkStart w:id="770" w:name="_Toc86225842"/>
      <w:bookmarkStart w:id="771" w:name="_Toc86348172"/>
      <w:bookmarkStart w:id="772" w:name="_Toc86348891"/>
      <w:bookmarkStart w:id="773" w:name="_Toc98593905"/>
      <w:r w:rsidRPr="00915999">
        <w:rPr>
          <w:szCs w:val="24"/>
        </w:rPr>
        <w:t>Building Use Agreement</w:t>
      </w:r>
      <w:bookmarkEnd w:id="765"/>
      <w:bookmarkEnd w:id="766"/>
      <w:bookmarkEnd w:id="767"/>
      <w:bookmarkEnd w:id="768"/>
      <w:bookmarkEnd w:id="769"/>
      <w:bookmarkEnd w:id="770"/>
      <w:bookmarkEnd w:id="771"/>
      <w:bookmarkEnd w:id="772"/>
      <w:bookmarkEnd w:id="773"/>
    </w:p>
    <w:p w14:paraId="46C14DD1" w14:textId="77777777" w:rsidR="00975302" w:rsidRDefault="00975302" w:rsidP="00975302">
      <w:pPr>
        <w:widowControl w:val="0"/>
        <w:pBdr>
          <w:top w:val="nil"/>
          <w:left w:val="nil"/>
          <w:bottom w:val="nil"/>
          <w:right w:val="nil"/>
          <w:between w:val="nil"/>
        </w:pBdr>
        <w:ind w:left="115"/>
        <w:rPr>
          <w:color w:val="000000"/>
        </w:rPr>
      </w:pPr>
    </w:p>
    <w:p w14:paraId="00D322E5" w14:textId="77777777" w:rsidR="00975302" w:rsidRPr="00904D73" w:rsidRDefault="00975302" w:rsidP="00975302">
      <w:pPr>
        <w:widowControl w:val="0"/>
        <w:numPr>
          <w:ilvl w:val="0"/>
          <w:numId w:val="34"/>
        </w:numPr>
        <w:pBdr>
          <w:top w:val="nil"/>
          <w:left w:val="nil"/>
          <w:bottom w:val="nil"/>
          <w:right w:val="nil"/>
          <w:between w:val="nil"/>
        </w:pBdr>
        <w:rPr>
          <w:sz w:val="22"/>
          <w:szCs w:val="22"/>
        </w:rPr>
      </w:pPr>
      <w:r w:rsidRPr="00904D73">
        <w:rPr>
          <w:color w:val="000000"/>
          <w:sz w:val="22"/>
          <w:szCs w:val="22"/>
        </w:rPr>
        <w:t xml:space="preserve">A “Building Use Agreement” and all other pertinent forms must be signed by a responsible adult who, as a representative of the group requesting the use of the building, agrees to abide by the rules/guidelines as set forth herein. This policy is applicable to Tri-UU members and non-members for use of the building outside of Tri-UU purposes. </w:t>
      </w:r>
    </w:p>
    <w:p w14:paraId="3EEE681C" w14:textId="08DF2053" w:rsidR="00975302" w:rsidRPr="00904D73" w:rsidRDefault="00975302" w:rsidP="00975302">
      <w:pPr>
        <w:widowControl w:val="0"/>
        <w:numPr>
          <w:ilvl w:val="0"/>
          <w:numId w:val="34"/>
        </w:numPr>
        <w:pBdr>
          <w:top w:val="nil"/>
          <w:left w:val="nil"/>
          <w:bottom w:val="nil"/>
          <w:right w:val="nil"/>
          <w:between w:val="nil"/>
        </w:pBdr>
        <w:rPr>
          <w:sz w:val="22"/>
          <w:szCs w:val="22"/>
        </w:rPr>
      </w:pPr>
      <w:r w:rsidRPr="00904D73">
        <w:rPr>
          <w:color w:val="000000"/>
          <w:sz w:val="22"/>
          <w:szCs w:val="22"/>
        </w:rPr>
        <w:t>The lessee/user of the building is responsible for leaving the premises, equipment</w:t>
      </w:r>
      <w:r w:rsidR="00F1766A">
        <w:rPr>
          <w:color w:val="000000"/>
          <w:sz w:val="22"/>
          <w:szCs w:val="22"/>
        </w:rPr>
        <w:t>,</w:t>
      </w:r>
      <w:r w:rsidRPr="00904D73">
        <w:rPr>
          <w:color w:val="000000"/>
          <w:sz w:val="22"/>
          <w:szCs w:val="22"/>
        </w:rPr>
        <w:t xml:space="preserve"> and personal property of the Congregation in the same condition as at the beginning of the building use.</w:t>
      </w:r>
    </w:p>
    <w:p w14:paraId="5B1CC77F" w14:textId="77777777" w:rsidR="00975302" w:rsidRPr="00904D73" w:rsidRDefault="00975302" w:rsidP="00975302">
      <w:pPr>
        <w:widowControl w:val="0"/>
        <w:numPr>
          <w:ilvl w:val="0"/>
          <w:numId w:val="34"/>
        </w:numPr>
        <w:pBdr>
          <w:top w:val="nil"/>
          <w:left w:val="nil"/>
          <w:bottom w:val="nil"/>
          <w:right w:val="nil"/>
          <w:between w:val="nil"/>
        </w:pBdr>
        <w:rPr>
          <w:sz w:val="22"/>
          <w:szCs w:val="22"/>
        </w:rPr>
      </w:pPr>
      <w:r w:rsidRPr="00904D73">
        <w:rPr>
          <w:color w:val="000000"/>
          <w:sz w:val="22"/>
          <w:szCs w:val="22"/>
        </w:rPr>
        <w:t>Cleaning of the kitchen area includes bagging and removal of trash generated by the event.</w:t>
      </w:r>
    </w:p>
    <w:p w14:paraId="7A1E49D2" w14:textId="77777777" w:rsidR="00975302" w:rsidRPr="00904D73" w:rsidRDefault="00975302" w:rsidP="00975302">
      <w:pPr>
        <w:widowControl w:val="0"/>
        <w:numPr>
          <w:ilvl w:val="0"/>
          <w:numId w:val="34"/>
        </w:numPr>
        <w:pBdr>
          <w:top w:val="nil"/>
          <w:left w:val="nil"/>
          <w:bottom w:val="nil"/>
          <w:right w:val="nil"/>
          <w:between w:val="nil"/>
        </w:pBdr>
        <w:rPr>
          <w:sz w:val="22"/>
          <w:szCs w:val="22"/>
        </w:rPr>
      </w:pPr>
      <w:r w:rsidRPr="00904D73">
        <w:rPr>
          <w:color w:val="000000"/>
          <w:sz w:val="22"/>
          <w:szCs w:val="22"/>
        </w:rPr>
        <w:t>The lessee/user, if representing a group that has insurance, agrees to provide evidence of insurance naming the Congregation as an additional insured.</w:t>
      </w:r>
    </w:p>
    <w:p w14:paraId="7702F2B3" w14:textId="0911BF28" w:rsidR="00975302" w:rsidRPr="00904D73" w:rsidRDefault="00975302" w:rsidP="00975302">
      <w:pPr>
        <w:widowControl w:val="0"/>
        <w:numPr>
          <w:ilvl w:val="0"/>
          <w:numId w:val="34"/>
        </w:numPr>
        <w:pBdr>
          <w:top w:val="nil"/>
          <w:left w:val="nil"/>
          <w:bottom w:val="nil"/>
          <w:right w:val="nil"/>
          <w:between w:val="nil"/>
        </w:pBdr>
        <w:rPr>
          <w:sz w:val="22"/>
          <w:szCs w:val="22"/>
        </w:rPr>
      </w:pPr>
      <w:r w:rsidRPr="00904D73">
        <w:rPr>
          <w:color w:val="000000"/>
          <w:sz w:val="22"/>
          <w:szCs w:val="22"/>
        </w:rPr>
        <w:t>All equipment and furniture must be returned to their original locations. Decorations or other material may not be placed on walls, windows</w:t>
      </w:r>
      <w:r w:rsidR="00F1766A">
        <w:rPr>
          <w:color w:val="000000"/>
          <w:sz w:val="22"/>
          <w:szCs w:val="22"/>
        </w:rPr>
        <w:t>,</w:t>
      </w:r>
      <w:r w:rsidRPr="00904D73">
        <w:rPr>
          <w:color w:val="000000"/>
          <w:sz w:val="22"/>
          <w:szCs w:val="22"/>
        </w:rPr>
        <w:t xml:space="preserve"> or furnishings without the approval of the Tri-UU designated agent.  The lessee/user should be cautious with food and beverages to avoid spills. The deposit will be forfeited up to the amount required to repair the </w:t>
      </w:r>
      <w:proofErr w:type="gramStart"/>
      <w:r w:rsidRPr="00904D73">
        <w:rPr>
          <w:color w:val="000000"/>
          <w:sz w:val="22"/>
          <w:szCs w:val="22"/>
        </w:rPr>
        <w:t>damages</w:t>
      </w:r>
      <w:proofErr w:type="gramEnd"/>
      <w:r w:rsidRPr="00904D73">
        <w:rPr>
          <w:color w:val="000000"/>
          <w:sz w:val="22"/>
          <w:szCs w:val="22"/>
        </w:rPr>
        <w:t xml:space="preserve">. The lessee/user will also be charged the designated amount for the building and kitchen cleaning as listed in the Rental Fee schedule to restore the premises to </w:t>
      </w:r>
      <w:proofErr w:type="gramStart"/>
      <w:r w:rsidRPr="00904D73">
        <w:rPr>
          <w:color w:val="000000"/>
          <w:sz w:val="22"/>
          <w:szCs w:val="22"/>
        </w:rPr>
        <w:t>its</w:t>
      </w:r>
      <w:proofErr w:type="gramEnd"/>
      <w:r w:rsidRPr="00904D73">
        <w:rPr>
          <w:color w:val="000000"/>
          <w:sz w:val="22"/>
          <w:szCs w:val="22"/>
        </w:rPr>
        <w:t xml:space="preserve"> condition prior to the lessee/user’s use of the building.</w:t>
      </w:r>
    </w:p>
    <w:p w14:paraId="4725AF25" w14:textId="77777777" w:rsidR="00975302" w:rsidRPr="00904D73" w:rsidRDefault="00975302" w:rsidP="00975302">
      <w:pPr>
        <w:widowControl w:val="0"/>
        <w:numPr>
          <w:ilvl w:val="0"/>
          <w:numId w:val="34"/>
        </w:numPr>
        <w:pBdr>
          <w:top w:val="nil"/>
          <w:left w:val="nil"/>
          <w:bottom w:val="nil"/>
          <w:right w:val="nil"/>
          <w:between w:val="nil"/>
        </w:pBdr>
        <w:rPr>
          <w:sz w:val="22"/>
          <w:szCs w:val="22"/>
        </w:rPr>
      </w:pPr>
      <w:r w:rsidRPr="00904D73">
        <w:rPr>
          <w:color w:val="000000"/>
          <w:sz w:val="22"/>
          <w:szCs w:val="22"/>
        </w:rPr>
        <w:t>No equipment or supplies belonging to Tri-UU are to be used unless prior approval has been received from the Building Use/Rental Team Leader.</w:t>
      </w:r>
    </w:p>
    <w:p w14:paraId="0BBCEA7F" w14:textId="77777777" w:rsidR="00975302" w:rsidRPr="00904D73" w:rsidRDefault="00975302" w:rsidP="00975302">
      <w:pPr>
        <w:widowControl w:val="0"/>
        <w:numPr>
          <w:ilvl w:val="0"/>
          <w:numId w:val="34"/>
        </w:numPr>
        <w:pBdr>
          <w:top w:val="nil"/>
          <w:left w:val="nil"/>
          <w:bottom w:val="nil"/>
          <w:right w:val="nil"/>
          <w:between w:val="nil"/>
        </w:pBdr>
        <w:rPr>
          <w:sz w:val="22"/>
          <w:szCs w:val="22"/>
        </w:rPr>
      </w:pPr>
      <w:r w:rsidRPr="00904D73">
        <w:rPr>
          <w:color w:val="000000"/>
          <w:sz w:val="22"/>
          <w:szCs w:val="22"/>
        </w:rPr>
        <w:t>Candles may be used only with advanced permission and only in fireproof containers. Any decorations near candles must be fireproof. Protection must be used to prevent candle wax from spilling on carpets.</w:t>
      </w:r>
    </w:p>
    <w:p w14:paraId="697CCB9F" w14:textId="77777777" w:rsidR="00975302" w:rsidRPr="00904D73" w:rsidRDefault="00975302" w:rsidP="00975302">
      <w:pPr>
        <w:widowControl w:val="0"/>
        <w:numPr>
          <w:ilvl w:val="0"/>
          <w:numId w:val="34"/>
        </w:numPr>
        <w:pBdr>
          <w:top w:val="nil"/>
          <w:left w:val="nil"/>
          <w:bottom w:val="nil"/>
          <w:right w:val="nil"/>
          <w:between w:val="nil"/>
        </w:pBdr>
        <w:rPr>
          <w:sz w:val="22"/>
          <w:szCs w:val="22"/>
        </w:rPr>
      </w:pPr>
      <w:r w:rsidRPr="00904D73">
        <w:rPr>
          <w:color w:val="000000"/>
          <w:sz w:val="22"/>
          <w:szCs w:val="22"/>
        </w:rPr>
        <w:t xml:space="preserve">Political advertising is not to be displayed on Tri-UU grounds. </w:t>
      </w:r>
    </w:p>
    <w:p w14:paraId="739C8985" w14:textId="77777777" w:rsidR="00975302" w:rsidRPr="00904D73" w:rsidRDefault="00975302" w:rsidP="00975302">
      <w:pPr>
        <w:widowControl w:val="0"/>
        <w:numPr>
          <w:ilvl w:val="0"/>
          <w:numId w:val="34"/>
        </w:numPr>
        <w:pBdr>
          <w:top w:val="nil"/>
          <w:left w:val="nil"/>
          <w:bottom w:val="nil"/>
          <w:right w:val="nil"/>
          <w:between w:val="nil"/>
        </w:pBdr>
        <w:rPr>
          <w:sz w:val="22"/>
          <w:szCs w:val="22"/>
        </w:rPr>
      </w:pPr>
      <w:r w:rsidRPr="00904D73">
        <w:rPr>
          <w:color w:val="000000"/>
          <w:sz w:val="22"/>
          <w:szCs w:val="22"/>
        </w:rPr>
        <w:t>Smoking is not permitted in the building or on the grounds of the Tri-UU site.</w:t>
      </w:r>
    </w:p>
    <w:p w14:paraId="5754AFB2" w14:textId="42D8E677" w:rsidR="00975302" w:rsidRPr="00904D73" w:rsidRDefault="00975302" w:rsidP="00975302">
      <w:pPr>
        <w:widowControl w:val="0"/>
        <w:numPr>
          <w:ilvl w:val="0"/>
          <w:numId w:val="34"/>
        </w:numPr>
        <w:pBdr>
          <w:top w:val="nil"/>
          <w:left w:val="nil"/>
          <w:bottom w:val="nil"/>
          <w:right w:val="nil"/>
          <w:between w:val="nil"/>
        </w:pBdr>
        <w:rPr>
          <w:sz w:val="22"/>
          <w:szCs w:val="22"/>
        </w:rPr>
      </w:pPr>
      <w:r w:rsidRPr="00904D73">
        <w:rPr>
          <w:color w:val="000000"/>
          <w:sz w:val="22"/>
          <w:szCs w:val="22"/>
        </w:rPr>
        <w:t>Service animals are always welcome.  Other arrangements need to be made for animals that are not under the immediate and constant control of their owner.</w:t>
      </w:r>
    </w:p>
    <w:p w14:paraId="66E52D95" w14:textId="77777777" w:rsidR="00975302" w:rsidRPr="00904D73" w:rsidRDefault="00975302" w:rsidP="00975302">
      <w:pPr>
        <w:widowControl w:val="0"/>
        <w:numPr>
          <w:ilvl w:val="0"/>
          <w:numId w:val="34"/>
        </w:numPr>
        <w:pBdr>
          <w:top w:val="nil"/>
          <w:left w:val="nil"/>
          <w:bottom w:val="nil"/>
          <w:right w:val="nil"/>
          <w:between w:val="nil"/>
        </w:pBdr>
        <w:rPr>
          <w:sz w:val="22"/>
          <w:szCs w:val="22"/>
        </w:rPr>
      </w:pPr>
      <w:r w:rsidRPr="00904D73">
        <w:rPr>
          <w:color w:val="000000"/>
          <w:sz w:val="22"/>
          <w:szCs w:val="22"/>
        </w:rPr>
        <w:t>A church member will assist any individual or group not associated with the Tri-UU in opening and closing the building and to oversee the event and the clean-up following the event</w:t>
      </w:r>
    </w:p>
    <w:p w14:paraId="011298E1" w14:textId="3C36E4E6" w:rsidR="00975302" w:rsidRPr="00904D73" w:rsidRDefault="006748A4" w:rsidP="00975302">
      <w:pPr>
        <w:widowControl w:val="0"/>
        <w:numPr>
          <w:ilvl w:val="0"/>
          <w:numId w:val="34"/>
        </w:numPr>
        <w:pBdr>
          <w:top w:val="nil"/>
          <w:left w:val="nil"/>
          <w:bottom w:val="nil"/>
          <w:right w:val="nil"/>
          <w:between w:val="nil"/>
        </w:pBdr>
        <w:rPr>
          <w:sz w:val="22"/>
          <w:szCs w:val="22"/>
        </w:rPr>
      </w:pPr>
      <w:r>
        <w:rPr>
          <w:noProof/>
        </w:rPr>
        <mc:AlternateContent>
          <mc:Choice Requires="wps">
            <w:drawing>
              <wp:anchor distT="0" distB="0" distL="114300" distR="114300" simplePos="0" relativeHeight="253112320" behindDoc="0" locked="0" layoutInCell="1" allowOverlap="1" wp14:anchorId="69CC4A30" wp14:editId="79C4BD84">
                <wp:simplePos x="0" y="0"/>
                <wp:positionH relativeFrom="column">
                  <wp:posOffset>-457200</wp:posOffset>
                </wp:positionH>
                <wp:positionV relativeFrom="paragraph">
                  <wp:posOffset>1412875</wp:posOffset>
                </wp:positionV>
                <wp:extent cx="534035" cy="1221740"/>
                <wp:effectExtent l="12700" t="0" r="24765" b="22860"/>
                <wp:wrapNone/>
                <wp:docPr id="724" name="Down Arrow 724"/>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A7C21" w14:textId="77777777" w:rsidR="00BD4AF2" w:rsidRPr="0052516C" w:rsidRDefault="00BD4AF2"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C4A30" id="Down Arrow 724" o:spid="_x0000_s1190" type="#_x0000_t67" style="position:absolute;left:0;text-align:left;margin-left:-36pt;margin-top:111.25pt;width:42.05pt;height:96.2pt;z-index:2531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" adj="16512" fillcolor="#ffc000" strokecolor="#c00000" strokeweight="1.25pt">
                <v:textbox>
                  <w:txbxContent>
                    <w:p w14:paraId="715A7C21" w14:textId="77777777" w:rsidR="00BD4AF2" w:rsidRPr="0052516C" w:rsidRDefault="00BD4AF2"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5D4468">
        <w:rPr>
          <w:noProof/>
          <w:color w:val="000000"/>
        </w:rPr>
        <mc:AlternateContent>
          <mc:Choice Requires="wps">
            <w:drawing>
              <wp:anchor distT="0" distB="0" distL="114300" distR="114300" simplePos="0" relativeHeight="253634560" behindDoc="0" locked="0" layoutInCell="1" allowOverlap="1" wp14:anchorId="69D06B15" wp14:editId="03234165">
                <wp:simplePos x="0" y="0"/>
                <wp:positionH relativeFrom="column">
                  <wp:posOffset>-452093</wp:posOffset>
                </wp:positionH>
                <wp:positionV relativeFrom="paragraph">
                  <wp:posOffset>12700</wp:posOffset>
                </wp:positionV>
                <wp:extent cx="499745" cy="1183005"/>
                <wp:effectExtent l="12700" t="12700" r="20955" b="10795"/>
                <wp:wrapNone/>
                <wp:docPr id="1161" name="Up Arrow 1161">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3370BC3"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06B15" id="Up Arrow 1161" o:spid="_x0000_s1191" type="#_x0000_t68" href="#toc1" style="position:absolute;left:0;text-align:left;margin-left:-35.6pt;margin-top:1pt;width:39.35pt;height:93.15pt;z-index:25363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" o:button="t" adj="4562" fillcolor="#43bae8 [2676]" strokecolor="black [3213]">
                <v:fill color2="#74ccee [1972]" rotate="t" o:detectmouseclick="t" focusposition="1,1" focussize="-1,-1" focus="100%" type="gradientRadial"/>
                <v:textbox>
                  <w:txbxContent>
                    <w:p w14:paraId="53370BC3"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904D73">
        <w:rPr>
          <w:color w:val="000000"/>
          <w:sz w:val="22"/>
          <w:szCs w:val="22"/>
        </w:rPr>
        <w:t>If use of the kitchen is specified in the Use/Rental Agreement, the lessee may use all equipment and appliances in the kitchen. The lessee is to bring his/her own food and beverages, including coffee, tea, suga</w:t>
      </w:r>
      <w:r w:rsidR="00F1766A">
        <w:rPr>
          <w:color w:val="000000"/>
          <w:sz w:val="22"/>
          <w:szCs w:val="22"/>
        </w:rPr>
        <w:t>r,</w:t>
      </w:r>
      <w:r w:rsidR="00975302" w:rsidRPr="00904D73">
        <w:rPr>
          <w:color w:val="000000"/>
          <w:sz w:val="22"/>
          <w:szCs w:val="22"/>
        </w:rPr>
        <w:t xml:space="preserve"> and cream. The lessee is to supply his/her own tablecloths and napkins. The lessee is to provide his/her own dishes. Dishes, disposable cups, etc. and utensils belonging to Tri-UU are not to be used by non-members. If the coffee pot or other appliance is used, it must be unplugged, washed</w:t>
      </w:r>
      <w:r w:rsidR="00F1766A">
        <w:rPr>
          <w:color w:val="000000"/>
          <w:sz w:val="22"/>
          <w:szCs w:val="22"/>
        </w:rPr>
        <w:t>,</w:t>
      </w:r>
      <w:r w:rsidR="00975302" w:rsidRPr="00904D73">
        <w:rPr>
          <w:color w:val="000000"/>
          <w:sz w:val="22"/>
          <w:szCs w:val="22"/>
        </w:rPr>
        <w:t xml:space="preserve"> and put away. All garbage is to be removed from the building, put in garbage bags</w:t>
      </w:r>
      <w:r w:rsidR="00F1766A">
        <w:rPr>
          <w:color w:val="000000"/>
          <w:sz w:val="22"/>
          <w:szCs w:val="22"/>
        </w:rPr>
        <w:t>,</w:t>
      </w:r>
      <w:r w:rsidR="00975302" w:rsidRPr="00904D73">
        <w:rPr>
          <w:color w:val="000000"/>
          <w:sz w:val="22"/>
          <w:szCs w:val="22"/>
        </w:rPr>
        <w:t xml:space="preserve"> and placed in the Tri-UU dumpster. Any food placed in the refrigerator or freezer by the lessee must be removed. All countertops and tables are to be cleaned and spills are to be cleaned from the floor. The amount listed as the Kitchen Cleaning Fee in the Rental Fee Schedule will be withheld from the deposit if the kitchen is not restored to its pre-rental condition.</w:t>
      </w:r>
    </w:p>
    <w:p w14:paraId="417FAADB" w14:textId="5D0FA4EC" w:rsidR="00975302" w:rsidRPr="00904D73" w:rsidRDefault="00975302" w:rsidP="00975302">
      <w:pPr>
        <w:widowControl w:val="0"/>
        <w:pBdr>
          <w:top w:val="nil"/>
          <w:left w:val="nil"/>
          <w:bottom w:val="nil"/>
          <w:right w:val="nil"/>
          <w:between w:val="nil"/>
        </w:pBdr>
        <w:ind w:left="115"/>
        <w:rPr>
          <w:i/>
          <w:color w:val="000000"/>
          <w:sz w:val="22"/>
          <w:szCs w:val="22"/>
        </w:rPr>
      </w:pPr>
    </w:p>
    <w:p w14:paraId="59CA7976" w14:textId="77777777" w:rsidR="00975302" w:rsidRDefault="00975302" w:rsidP="00975302">
      <w:pPr>
        <w:widowControl w:val="0"/>
        <w:pBdr>
          <w:top w:val="nil"/>
          <w:left w:val="nil"/>
          <w:bottom w:val="nil"/>
          <w:right w:val="nil"/>
          <w:between w:val="nil"/>
        </w:pBdr>
        <w:ind w:left="115"/>
        <w:rPr>
          <w:color w:val="000000"/>
        </w:rPr>
      </w:pPr>
    </w:p>
    <w:p w14:paraId="47A28A5E" w14:textId="77777777" w:rsidR="00975302" w:rsidRDefault="00975302" w:rsidP="00975302">
      <w:pPr>
        <w:widowControl w:val="0"/>
        <w:pBdr>
          <w:top w:val="nil"/>
          <w:left w:val="nil"/>
          <w:bottom w:val="nil"/>
          <w:right w:val="nil"/>
          <w:between w:val="nil"/>
        </w:pBdr>
        <w:ind w:left="115"/>
        <w:rPr>
          <w:color w:val="000000"/>
        </w:rPr>
      </w:pPr>
    </w:p>
    <w:p w14:paraId="41A32492" w14:textId="77777777" w:rsidR="00975302" w:rsidRDefault="00975302" w:rsidP="00975302">
      <w:pPr>
        <w:widowControl w:val="0"/>
        <w:pBdr>
          <w:top w:val="nil"/>
          <w:left w:val="nil"/>
          <w:bottom w:val="nil"/>
          <w:right w:val="nil"/>
          <w:between w:val="nil"/>
        </w:pBdr>
        <w:ind w:left="115"/>
        <w:rPr>
          <w:color w:val="0B0C3A"/>
        </w:rPr>
      </w:pPr>
    </w:p>
    <w:p w14:paraId="4CC85D94" w14:textId="72E7CBDE" w:rsidR="00DC622C" w:rsidRDefault="00DC622C" w:rsidP="00590B2E">
      <w:pPr>
        <w:spacing w:after="200" w:line="288" w:lineRule="auto"/>
        <w:rPr>
          <w:b/>
          <w:color w:val="000000"/>
        </w:rPr>
      </w:pPr>
      <w:bookmarkStart w:id="774" w:name="p79"/>
      <w:bookmarkEnd w:id="774"/>
    </w:p>
    <w:p w14:paraId="498D3F2A" w14:textId="3678AAA0" w:rsidR="00975302" w:rsidRPr="00915999" w:rsidRDefault="00975302" w:rsidP="00975302">
      <w:pPr>
        <w:pStyle w:val="Heading2"/>
        <w:rPr>
          <w:szCs w:val="24"/>
        </w:rPr>
      </w:pPr>
      <w:bookmarkStart w:id="775" w:name="_Toc85872946"/>
      <w:bookmarkStart w:id="776" w:name="_Toc85893140"/>
      <w:bookmarkStart w:id="777" w:name="_Toc85895425"/>
      <w:bookmarkStart w:id="778" w:name="_Toc85895587"/>
      <w:bookmarkStart w:id="779" w:name="_Toc85895980"/>
      <w:bookmarkStart w:id="780" w:name="_Toc86225843"/>
      <w:bookmarkStart w:id="781" w:name="_Toc86348173"/>
      <w:bookmarkStart w:id="782" w:name="_Toc86348892"/>
      <w:bookmarkStart w:id="783" w:name="_Toc98593906"/>
      <w:r w:rsidRPr="00915999">
        <w:rPr>
          <w:szCs w:val="24"/>
        </w:rPr>
        <w:t>Clubs and Special Events</w:t>
      </w:r>
      <w:bookmarkEnd w:id="775"/>
      <w:bookmarkEnd w:id="776"/>
      <w:bookmarkEnd w:id="777"/>
      <w:bookmarkEnd w:id="778"/>
      <w:bookmarkEnd w:id="779"/>
      <w:bookmarkEnd w:id="780"/>
      <w:bookmarkEnd w:id="781"/>
      <w:bookmarkEnd w:id="782"/>
      <w:bookmarkEnd w:id="783"/>
    </w:p>
    <w:p w14:paraId="4ABD0A45" w14:textId="77777777" w:rsidR="00975302" w:rsidRDefault="00975302" w:rsidP="00975302">
      <w:pPr>
        <w:widowControl w:val="0"/>
        <w:pBdr>
          <w:top w:val="nil"/>
          <w:left w:val="nil"/>
          <w:bottom w:val="nil"/>
          <w:right w:val="nil"/>
          <w:between w:val="nil"/>
        </w:pBdr>
        <w:ind w:left="720"/>
        <w:rPr>
          <w:color w:val="000000"/>
        </w:rPr>
      </w:pPr>
      <w:r>
        <w:rPr>
          <w:color w:val="000000"/>
        </w:rPr>
        <w:t>Member(s) proposing to adopt Tri-UU as a sponsor for a club or an event and to use the Tri-UU facilities. need to meet certain requirements. These include promoting a positive image of Tri-UU, assuring that activities supported by Tri-UU are aligned with our mission and vision and using the facilities appropriately. The purpose and activities of the club or event must be in harmony with Unitarian Universalism principles.</w:t>
      </w:r>
    </w:p>
    <w:p w14:paraId="513FD501" w14:textId="77777777" w:rsidR="00975302" w:rsidRDefault="00975302" w:rsidP="00975302">
      <w:pPr>
        <w:widowControl w:val="0"/>
        <w:pBdr>
          <w:top w:val="nil"/>
          <w:left w:val="nil"/>
          <w:bottom w:val="nil"/>
          <w:right w:val="nil"/>
          <w:between w:val="nil"/>
        </w:pBdr>
        <w:ind w:left="720"/>
        <w:rPr>
          <w:color w:val="000000"/>
        </w:rPr>
      </w:pPr>
    </w:p>
    <w:p w14:paraId="18DB5C56" w14:textId="5A074C0C" w:rsidR="00975302" w:rsidRDefault="00975302" w:rsidP="00975302">
      <w:pPr>
        <w:widowControl w:val="0"/>
        <w:pBdr>
          <w:top w:val="nil"/>
          <w:left w:val="nil"/>
          <w:bottom w:val="nil"/>
          <w:right w:val="nil"/>
          <w:between w:val="nil"/>
        </w:pBdr>
        <w:ind w:left="720"/>
        <w:rPr>
          <w:b/>
          <w:i/>
          <w:color w:val="000000"/>
        </w:rPr>
      </w:pPr>
      <w:r>
        <w:rPr>
          <w:color w:val="000000"/>
        </w:rPr>
        <w:t>To achieve these goals, members must meet the criteria specified in the Tri-UU Bylaws regarding membership, facilities</w:t>
      </w:r>
      <w:r w:rsidR="00F1766A">
        <w:rPr>
          <w:color w:val="000000"/>
        </w:rPr>
        <w:t>,</w:t>
      </w:r>
      <w:r>
        <w:rPr>
          <w:color w:val="000000"/>
        </w:rPr>
        <w:t xml:space="preserve"> and communication. When members sponsor a club or an event, they are assuming responsibility above and beyond normal membership status. Putting first things first, they should be considered as </w:t>
      </w:r>
      <w:r>
        <w:rPr>
          <w:b/>
          <w:i/>
          <w:color w:val="000000"/>
        </w:rPr>
        <w:t xml:space="preserve">members in </w:t>
      </w:r>
      <w:proofErr w:type="gramStart"/>
      <w:r>
        <w:rPr>
          <w:b/>
          <w:i/>
          <w:color w:val="000000"/>
        </w:rPr>
        <w:t>good-standing</w:t>
      </w:r>
      <w:proofErr w:type="gramEnd"/>
      <w:r>
        <w:rPr>
          <w:b/>
          <w:i/>
          <w:color w:val="000000"/>
        </w:rPr>
        <w:t xml:space="preserve">. </w:t>
      </w:r>
    </w:p>
    <w:p w14:paraId="327201F8" w14:textId="77777777" w:rsidR="00975302" w:rsidRDefault="00975302" w:rsidP="00975302">
      <w:pPr>
        <w:widowControl w:val="0"/>
        <w:pBdr>
          <w:top w:val="nil"/>
          <w:left w:val="nil"/>
          <w:bottom w:val="nil"/>
          <w:right w:val="nil"/>
          <w:between w:val="nil"/>
        </w:pBdr>
        <w:ind w:left="115"/>
        <w:rPr>
          <w:b/>
          <w:i/>
          <w:color w:val="000000"/>
        </w:rPr>
      </w:pPr>
    </w:p>
    <w:p w14:paraId="5AC25FCF" w14:textId="77777777" w:rsidR="00975302" w:rsidRDefault="00975302" w:rsidP="00975302">
      <w:pPr>
        <w:widowControl w:val="0"/>
        <w:pBdr>
          <w:top w:val="nil"/>
          <w:left w:val="nil"/>
          <w:bottom w:val="nil"/>
          <w:right w:val="nil"/>
          <w:between w:val="nil"/>
        </w:pBdr>
        <w:ind w:left="115" w:firstLine="605"/>
        <w:rPr>
          <w:color w:val="000000"/>
        </w:rPr>
      </w:pPr>
      <w:r>
        <w:rPr>
          <w:color w:val="000000"/>
        </w:rPr>
        <w:t xml:space="preserve">To be a </w:t>
      </w:r>
      <w:r>
        <w:rPr>
          <w:b/>
          <w:color w:val="000000"/>
        </w:rPr>
        <w:t>Member in Good-Standing</w:t>
      </w:r>
      <w:r>
        <w:rPr>
          <w:color w:val="000000"/>
        </w:rPr>
        <w:t>, one must:</w:t>
      </w:r>
    </w:p>
    <w:p w14:paraId="6DE2646F" w14:textId="77777777" w:rsidR="00975302" w:rsidRDefault="00975302" w:rsidP="00975302">
      <w:pPr>
        <w:widowControl w:val="0"/>
        <w:numPr>
          <w:ilvl w:val="0"/>
          <w:numId w:val="35"/>
        </w:numPr>
        <w:pBdr>
          <w:top w:val="nil"/>
          <w:left w:val="nil"/>
          <w:bottom w:val="nil"/>
          <w:right w:val="nil"/>
          <w:between w:val="nil"/>
        </w:pBdr>
      </w:pPr>
      <w:r>
        <w:rPr>
          <w:color w:val="000000"/>
        </w:rPr>
        <w:t>Normally attend at least 2 services per month except during periods of illness, either self or family members, traveling or seasonal absences.</w:t>
      </w:r>
    </w:p>
    <w:p w14:paraId="2133E72B" w14:textId="77777777" w:rsidR="00975302" w:rsidRDefault="00975302" w:rsidP="00975302">
      <w:pPr>
        <w:widowControl w:val="0"/>
        <w:numPr>
          <w:ilvl w:val="0"/>
          <w:numId w:val="35"/>
        </w:numPr>
        <w:pBdr>
          <w:top w:val="nil"/>
          <w:left w:val="nil"/>
          <w:bottom w:val="nil"/>
          <w:right w:val="nil"/>
          <w:between w:val="nil"/>
        </w:pBdr>
      </w:pPr>
      <w:r>
        <w:rPr>
          <w:color w:val="000000"/>
        </w:rPr>
        <w:t>Make a financial pledge and fulfill such pledge. This requirement may be waived after a discussion with the minister.</w:t>
      </w:r>
    </w:p>
    <w:p w14:paraId="5F382560" w14:textId="3EA88A65" w:rsidR="00975302" w:rsidRDefault="00975302" w:rsidP="00975302">
      <w:pPr>
        <w:widowControl w:val="0"/>
        <w:numPr>
          <w:ilvl w:val="0"/>
          <w:numId w:val="35"/>
        </w:numPr>
        <w:pBdr>
          <w:top w:val="nil"/>
          <w:left w:val="nil"/>
          <w:bottom w:val="nil"/>
          <w:right w:val="nil"/>
          <w:between w:val="nil"/>
        </w:pBdr>
      </w:pPr>
      <w:r>
        <w:rPr>
          <w:color w:val="000000"/>
        </w:rPr>
        <w:t>Participate on a team performing a service function for Tri-UU or volunteer at least four times per year for various duties such as chalice lighter, greeter, coffee service or for clean-up when requested by Building and Grounds.</w:t>
      </w:r>
    </w:p>
    <w:p w14:paraId="07FEBC07" w14:textId="77777777" w:rsidR="00975302" w:rsidRDefault="00975302" w:rsidP="00975302">
      <w:pPr>
        <w:widowControl w:val="0"/>
        <w:numPr>
          <w:ilvl w:val="0"/>
          <w:numId w:val="35"/>
        </w:numPr>
        <w:pBdr>
          <w:top w:val="nil"/>
          <w:left w:val="nil"/>
          <w:bottom w:val="nil"/>
          <w:right w:val="nil"/>
          <w:between w:val="nil"/>
        </w:pBdr>
      </w:pPr>
      <w:r>
        <w:rPr>
          <w:color w:val="000000"/>
        </w:rPr>
        <w:t>Be in accord with the mission, vision, values of Tri-UU and affirm the UU principles and our Congregational Covenant of Right Relations.</w:t>
      </w:r>
    </w:p>
    <w:p w14:paraId="52801E73" w14:textId="77777777" w:rsidR="00975302" w:rsidRDefault="00975302" w:rsidP="00975302">
      <w:pPr>
        <w:widowControl w:val="0"/>
        <w:pBdr>
          <w:top w:val="nil"/>
          <w:left w:val="nil"/>
          <w:bottom w:val="nil"/>
          <w:right w:val="nil"/>
          <w:between w:val="nil"/>
        </w:pBdr>
        <w:ind w:left="115"/>
        <w:rPr>
          <w:color w:val="000000"/>
        </w:rPr>
      </w:pPr>
      <w:r>
        <w:rPr>
          <w:color w:val="000000"/>
        </w:rPr>
        <w:tab/>
      </w:r>
    </w:p>
    <w:p w14:paraId="181D0DAD" w14:textId="038A7760" w:rsidR="00975302" w:rsidRDefault="005D4468" w:rsidP="00975302">
      <w:pPr>
        <w:widowControl w:val="0"/>
        <w:pBdr>
          <w:top w:val="nil"/>
          <w:left w:val="nil"/>
          <w:bottom w:val="nil"/>
          <w:right w:val="nil"/>
          <w:between w:val="nil"/>
        </w:pBdr>
        <w:ind w:left="115"/>
        <w:rPr>
          <w:color w:val="000000"/>
        </w:rPr>
      </w:pPr>
      <w:r>
        <w:rPr>
          <w:noProof/>
          <w:color w:val="000000"/>
        </w:rPr>
        <mc:AlternateContent>
          <mc:Choice Requires="wps">
            <w:drawing>
              <wp:anchor distT="0" distB="0" distL="114300" distR="114300" simplePos="0" relativeHeight="253636608" behindDoc="0" locked="0" layoutInCell="1" allowOverlap="1" wp14:anchorId="72125518" wp14:editId="7A906ED1">
                <wp:simplePos x="0" y="0"/>
                <wp:positionH relativeFrom="column">
                  <wp:posOffset>-476655</wp:posOffset>
                </wp:positionH>
                <wp:positionV relativeFrom="paragraph">
                  <wp:posOffset>223007</wp:posOffset>
                </wp:positionV>
                <wp:extent cx="499745" cy="1183005"/>
                <wp:effectExtent l="12700" t="12700" r="20955" b="10795"/>
                <wp:wrapNone/>
                <wp:docPr id="1162" name="Up Arrow 1162">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4CACF95"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25518" id="Up Arrow 1162" o:spid="_x0000_s1192" type="#_x0000_t68" href="#toc1" style="position:absolute;left:0;text-align:left;margin-left:-37.55pt;margin-top:17.55pt;width:39.35pt;height:93.15pt;z-index:25363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" o:button="t" adj="4562" fillcolor="#43bae8 [2676]" strokecolor="black [3213]">
                <v:fill color2="#74ccee [1972]" rotate="t" o:detectmouseclick="t" focusposition="1,1" focussize="-1,-1" focus="100%" type="gradientRadial"/>
                <v:textbox>
                  <w:txbxContent>
                    <w:p w14:paraId="54CACF95"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b/>
          <w:color w:val="000000"/>
        </w:rPr>
        <w:t>Additional Specifications</w:t>
      </w:r>
      <w:r w:rsidR="00975302">
        <w:rPr>
          <w:color w:val="000000"/>
        </w:rPr>
        <w:t xml:space="preserve"> related to Clubs and Events:</w:t>
      </w:r>
    </w:p>
    <w:p w14:paraId="2DA26EE7" w14:textId="77777777" w:rsidR="00975302" w:rsidRPr="0089552F" w:rsidRDefault="00975302" w:rsidP="00975302">
      <w:pPr>
        <w:widowControl w:val="0"/>
        <w:numPr>
          <w:ilvl w:val="0"/>
          <w:numId w:val="21"/>
        </w:numPr>
        <w:pBdr>
          <w:top w:val="nil"/>
          <w:left w:val="nil"/>
          <w:bottom w:val="nil"/>
          <w:right w:val="nil"/>
          <w:between w:val="nil"/>
        </w:pBdr>
      </w:pPr>
      <w:r>
        <w:rPr>
          <w:color w:val="000000"/>
        </w:rPr>
        <w:t>75% of those enrolled in the club or event should be Members or Friends</w:t>
      </w:r>
      <w:r w:rsidRPr="0089552F">
        <w:rPr>
          <w:color w:val="000000"/>
        </w:rPr>
        <w:t>.</w:t>
      </w:r>
    </w:p>
    <w:p w14:paraId="4B857194" w14:textId="77777777" w:rsidR="00975302" w:rsidRPr="0089552F" w:rsidRDefault="00975302" w:rsidP="00975302">
      <w:pPr>
        <w:widowControl w:val="0"/>
        <w:numPr>
          <w:ilvl w:val="0"/>
          <w:numId w:val="21"/>
        </w:numPr>
        <w:pBdr>
          <w:top w:val="nil"/>
          <w:left w:val="nil"/>
          <w:bottom w:val="nil"/>
          <w:right w:val="nil"/>
          <w:between w:val="nil"/>
        </w:pBdr>
      </w:pPr>
      <w:r w:rsidRPr="0089552F">
        <w:rPr>
          <w:color w:val="000000"/>
        </w:rPr>
        <w:t xml:space="preserve"> Friends are defined as those who support Tri-UU with their time and talent.</w:t>
      </w:r>
    </w:p>
    <w:p w14:paraId="5963168D" w14:textId="77777777" w:rsidR="00975302" w:rsidRDefault="00975302" w:rsidP="00975302">
      <w:pPr>
        <w:widowControl w:val="0"/>
        <w:pBdr>
          <w:top w:val="nil"/>
          <w:left w:val="nil"/>
          <w:bottom w:val="nil"/>
          <w:right w:val="nil"/>
          <w:between w:val="nil"/>
        </w:pBdr>
        <w:ind w:left="115"/>
        <w:rPr>
          <w:color w:val="000000"/>
        </w:rPr>
      </w:pPr>
    </w:p>
    <w:p w14:paraId="49650C9E" w14:textId="77777777" w:rsidR="00975302" w:rsidRPr="00C278A8" w:rsidRDefault="00975302" w:rsidP="00975302">
      <w:pPr>
        <w:rPr>
          <w:b/>
        </w:rPr>
      </w:pPr>
      <w:r w:rsidRPr="00C278A8">
        <w:rPr>
          <w:b/>
        </w:rPr>
        <w:t>Facility Use</w:t>
      </w:r>
    </w:p>
    <w:p w14:paraId="44A1EABB" w14:textId="54D6790F" w:rsidR="00975302" w:rsidRDefault="00975302" w:rsidP="00975302">
      <w:pPr>
        <w:widowControl w:val="0"/>
        <w:pBdr>
          <w:top w:val="nil"/>
          <w:left w:val="nil"/>
          <w:bottom w:val="nil"/>
          <w:right w:val="nil"/>
          <w:between w:val="nil"/>
        </w:pBdr>
        <w:ind w:left="115"/>
        <w:rPr>
          <w:color w:val="000000"/>
        </w:rPr>
      </w:pPr>
      <w:r>
        <w:rPr>
          <w:color w:val="000000"/>
        </w:rPr>
        <w:t xml:space="preserve">The sponsoring member(s) should be familiar with the Building &amp; Grounds Policy on Building Use. Participants in the club or special event need to be good stewards of the building by </w:t>
      </w:r>
      <w:proofErr w:type="gramStart"/>
      <w:r>
        <w:rPr>
          <w:color w:val="000000"/>
        </w:rPr>
        <w:t>make</w:t>
      </w:r>
      <w:proofErr w:type="gramEnd"/>
      <w:r>
        <w:rPr>
          <w:color w:val="000000"/>
        </w:rPr>
        <w:t xml:space="preserve"> sure the facilities and equipment are left clean and </w:t>
      </w:r>
      <w:proofErr w:type="gramStart"/>
      <w:r>
        <w:rPr>
          <w:color w:val="000000"/>
        </w:rPr>
        <w:t>secure</w:t>
      </w:r>
      <w:proofErr w:type="gramEnd"/>
      <w:r>
        <w:rPr>
          <w:color w:val="000000"/>
        </w:rPr>
        <w:t xml:space="preserve"> and the HVAC system is properly set before leaving the building.</w:t>
      </w:r>
    </w:p>
    <w:p w14:paraId="12B6DFE7" w14:textId="0208362B" w:rsidR="00975302" w:rsidRDefault="00BD4AF2" w:rsidP="00975302">
      <w:pPr>
        <w:widowControl w:val="0"/>
        <w:pBdr>
          <w:top w:val="nil"/>
          <w:left w:val="nil"/>
          <w:bottom w:val="nil"/>
          <w:right w:val="nil"/>
          <w:between w:val="nil"/>
        </w:pBdr>
        <w:ind w:left="115"/>
        <w:rPr>
          <w:color w:val="000000"/>
        </w:rPr>
      </w:pPr>
      <w:r>
        <w:rPr>
          <w:noProof/>
        </w:rPr>
        <mc:AlternateContent>
          <mc:Choice Requires="wps">
            <w:drawing>
              <wp:anchor distT="0" distB="0" distL="114300" distR="114300" simplePos="0" relativeHeight="253114368" behindDoc="0" locked="0" layoutInCell="1" allowOverlap="1" wp14:anchorId="38045F55" wp14:editId="1ACA1A9F">
                <wp:simplePos x="0" y="0"/>
                <wp:positionH relativeFrom="column">
                  <wp:posOffset>-469800</wp:posOffset>
                </wp:positionH>
                <wp:positionV relativeFrom="paragraph">
                  <wp:posOffset>264730</wp:posOffset>
                </wp:positionV>
                <wp:extent cx="534035" cy="1221740"/>
                <wp:effectExtent l="12700" t="0" r="24765" b="22860"/>
                <wp:wrapNone/>
                <wp:docPr id="729" name="Down Arrow 729"/>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AA8283" w14:textId="77777777" w:rsidR="00BD4AF2" w:rsidRPr="0052516C" w:rsidRDefault="00BD4AF2"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45F55" id="Down Arrow 729" o:spid="_x0000_s1193" type="#_x0000_t67" style="position:absolute;left:0;text-align:left;margin-left:-37pt;margin-top:20.85pt;width:42.05pt;height:96.2pt;z-index:2531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" adj="16512" fillcolor="#ffc000" strokecolor="#c00000" strokeweight="1.25pt">
                <v:textbox>
                  <w:txbxContent>
                    <w:p w14:paraId="09AA8283" w14:textId="77777777" w:rsidR="00BD4AF2" w:rsidRPr="0052516C" w:rsidRDefault="00BD4AF2"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0CB85DD7" w14:textId="77777777" w:rsidR="00975302" w:rsidRDefault="00975302" w:rsidP="00975302">
      <w:pPr>
        <w:widowControl w:val="0"/>
        <w:pBdr>
          <w:top w:val="nil"/>
          <w:left w:val="nil"/>
          <w:bottom w:val="nil"/>
          <w:right w:val="nil"/>
          <w:between w:val="nil"/>
        </w:pBdr>
        <w:ind w:left="115"/>
        <w:rPr>
          <w:b/>
          <w:color w:val="000000"/>
        </w:rPr>
      </w:pPr>
      <w:r>
        <w:rPr>
          <w:b/>
          <w:color w:val="000000"/>
        </w:rPr>
        <w:t>Communication</w:t>
      </w:r>
    </w:p>
    <w:p w14:paraId="17F4A812" w14:textId="31329970" w:rsidR="00975302" w:rsidRDefault="00975302" w:rsidP="00975302">
      <w:pPr>
        <w:widowControl w:val="0"/>
        <w:pBdr>
          <w:top w:val="nil"/>
          <w:left w:val="nil"/>
          <w:bottom w:val="nil"/>
          <w:right w:val="nil"/>
          <w:between w:val="nil"/>
        </w:pBdr>
        <w:ind w:left="115"/>
        <w:rPr>
          <w:color w:val="000000"/>
        </w:rPr>
      </w:pPr>
      <w:r>
        <w:rPr>
          <w:color w:val="000000"/>
        </w:rPr>
        <w:t>On an ongoing basis, the sponsoring member(s) must agree to report their activities to the designee of the Program Council and relay to the participants of the club communications that come from the Program Council.</w:t>
      </w:r>
    </w:p>
    <w:p w14:paraId="1FE07F67" w14:textId="77777777" w:rsidR="00975302" w:rsidRDefault="00975302" w:rsidP="00975302">
      <w:pPr>
        <w:widowControl w:val="0"/>
        <w:pBdr>
          <w:top w:val="nil"/>
          <w:left w:val="nil"/>
          <w:bottom w:val="nil"/>
          <w:right w:val="nil"/>
          <w:between w:val="nil"/>
        </w:pBdr>
        <w:ind w:left="115"/>
        <w:rPr>
          <w:color w:val="000000"/>
        </w:rPr>
      </w:pPr>
    </w:p>
    <w:p w14:paraId="175FDA09" w14:textId="57C6A9CB" w:rsidR="00DC622C" w:rsidRDefault="00DC622C" w:rsidP="00975302">
      <w:pPr>
        <w:rPr>
          <w:color w:val="000000"/>
        </w:rPr>
      </w:pPr>
      <w:bookmarkStart w:id="784" w:name="p80"/>
      <w:bookmarkEnd w:id="784"/>
    </w:p>
    <w:p w14:paraId="5230EE37" w14:textId="0659DB3F" w:rsidR="00DC622C" w:rsidRDefault="00590B2E" w:rsidP="00590B2E">
      <w:pPr>
        <w:spacing w:after="200" w:line="288" w:lineRule="auto"/>
        <w:rPr>
          <w:color w:val="000000"/>
        </w:rPr>
      </w:pPr>
      <w:r>
        <w:rPr>
          <w:color w:val="000000"/>
        </w:rPr>
        <w:br w:type="page"/>
      </w:r>
    </w:p>
    <w:p w14:paraId="5A055424" w14:textId="420A5807" w:rsidR="00975302" w:rsidRDefault="00975302" w:rsidP="00975302">
      <w:pPr>
        <w:pStyle w:val="Heading2"/>
        <w:rPr>
          <w:szCs w:val="24"/>
        </w:rPr>
      </w:pPr>
      <w:bookmarkStart w:id="785" w:name="_Toc85872947"/>
      <w:bookmarkStart w:id="786" w:name="_Toc85893141"/>
      <w:bookmarkStart w:id="787" w:name="_Toc85895426"/>
      <w:bookmarkStart w:id="788" w:name="_Toc85895588"/>
      <w:bookmarkStart w:id="789" w:name="_Toc85895981"/>
      <w:bookmarkStart w:id="790" w:name="_Toc86225844"/>
      <w:bookmarkStart w:id="791" w:name="_Toc86348174"/>
      <w:bookmarkStart w:id="792" w:name="_Toc86348893"/>
      <w:bookmarkStart w:id="793" w:name="_Toc98593907"/>
      <w:r w:rsidRPr="00915999">
        <w:rPr>
          <w:szCs w:val="24"/>
        </w:rPr>
        <w:lastRenderedPageBreak/>
        <w:t>Application for starting a club</w:t>
      </w:r>
      <w:bookmarkEnd w:id="785"/>
      <w:bookmarkEnd w:id="786"/>
      <w:bookmarkEnd w:id="787"/>
      <w:bookmarkEnd w:id="788"/>
      <w:bookmarkEnd w:id="789"/>
      <w:bookmarkEnd w:id="790"/>
      <w:bookmarkEnd w:id="791"/>
      <w:bookmarkEnd w:id="792"/>
      <w:bookmarkEnd w:id="793"/>
    </w:p>
    <w:p w14:paraId="1979DC52" w14:textId="77777777" w:rsidR="00975302" w:rsidRPr="00141D2C" w:rsidRDefault="00975302" w:rsidP="00975302"/>
    <w:p w14:paraId="7305F733" w14:textId="77777777" w:rsidR="00975302" w:rsidRDefault="00975302" w:rsidP="00975302">
      <w:pPr>
        <w:widowControl w:val="0"/>
        <w:numPr>
          <w:ilvl w:val="0"/>
          <w:numId w:val="22"/>
        </w:numPr>
        <w:pBdr>
          <w:top w:val="nil"/>
          <w:left w:val="nil"/>
          <w:bottom w:val="nil"/>
          <w:right w:val="nil"/>
          <w:between w:val="nil"/>
        </w:pBdr>
      </w:pPr>
      <w:r>
        <w:rPr>
          <w:color w:val="000000"/>
        </w:rPr>
        <w:t>The facilitator of the club or event must complete an application form (See Appendix B)</w:t>
      </w:r>
    </w:p>
    <w:p w14:paraId="46E94F52" w14:textId="259B8342" w:rsidR="00975302" w:rsidRDefault="00975302" w:rsidP="00975302">
      <w:pPr>
        <w:widowControl w:val="0"/>
        <w:numPr>
          <w:ilvl w:val="0"/>
          <w:numId w:val="22"/>
        </w:numPr>
        <w:pBdr>
          <w:top w:val="nil"/>
          <w:left w:val="nil"/>
          <w:bottom w:val="nil"/>
          <w:right w:val="nil"/>
          <w:between w:val="nil"/>
        </w:pBdr>
      </w:pPr>
      <w:r>
        <w:rPr>
          <w:color w:val="000000"/>
        </w:rPr>
        <w:t>The completed application should be submitted to the Team leader of the Program Council (i.e.</w:t>
      </w:r>
      <w:r w:rsidR="00F1766A">
        <w:rPr>
          <w:color w:val="000000"/>
        </w:rPr>
        <w:t>,</w:t>
      </w:r>
      <w:r>
        <w:rPr>
          <w:color w:val="000000"/>
        </w:rPr>
        <w:t xml:space="preserve"> the Vice President). </w:t>
      </w:r>
    </w:p>
    <w:p w14:paraId="7F94D6ED" w14:textId="77777777" w:rsidR="00975302" w:rsidRDefault="00975302" w:rsidP="00975302">
      <w:pPr>
        <w:widowControl w:val="0"/>
        <w:numPr>
          <w:ilvl w:val="0"/>
          <w:numId w:val="22"/>
        </w:numPr>
        <w:pBdr>
          <w:top w:val="nil"/>
          <w:left w:val="nil"/>
          <w:bottom w:val="nil"/>
          <w:right w:val="nil"/>
          <w:between w:val="nil"/>
        </w:pBdr>
      </w:pPr>
      <w:r>
        <w:rPr>
          <w:color w:val="000000"/>
        </w:rPr>
        <w:t xml:space="preserve">The Council will vet all applications according to the criteria described in this policy. </w:t>
      </w:r>
    </w:p>
    <w:p w14:paraId="0C062FA5" w14:textId="77777777" w:rsidR="00975302" w:rsidRDefault="00975302" w:rsidP="00975302">
      <w:pPr>
        <w:widowControl w:val="0"/>
        <w:numPr>
          <w:ilvl w:val="0"/>
          <w:numId w:val="22"/>
        </w:numPr>
        <w:pBdr>
          <w:top w:val="nil"/>
          <w:left w:val="nil"/>
          <w:bottom w:val="nil"/>
          <w:right w:val="nil"/>
          <w:between w:val="nil"/>
        </w:pBdr>
      </w:pPr>
      <w:r>
        <w:rPr>
          <w:color w:val="000000"/>
        </w:rPr>
        <w:t xml:space="preserve">The Council may ask the person making the request to attend a Program Council meeting to present the application and answer any questions the Council might have before deciding to either grant or deny the request.  With either decision the Council </w:t>
      </w:r>
      <w:proofErr w:type="gramStart"/>
      <w:r>
        <w:rPr>
          <w:color w:val="000000"/>
        </w:rPr>
        <w:t>will so</w:t>
      </w:r>
      <w:proofErr w:type="gramEnd"/>
      <w:r>
        <w:rPr>
          <w:color w:val="000000"/>
        </w:rPr>
        <w:t xml:space="preserve"> inform the person making the request. </w:t>
      </w:r>
    </w:p>
    <w:p w14:paraId="645E95FF" w14:textId="4184FAEF" w:rsidR="00975302" w:rsidRDefault="00975302" w:rsidP="00975302">
      <w:pPr>
        <w:widowControl w:val="0"/>
        <w:numPr>
          <w:ilvl w:val="0"/>
          <w:numId w:val="22"/>
        </w:numPr>
        <w:pBdr>
          <w:top w:val="nil"/>
          <w:left w:val="nil"/>
          <w:bottom w:val="nil"/>
          <w:right w:val="nil"/>
          <w:between w:val="nil"/>
        </w:pBdr>
      </w:pPr>
      <w:r>
        <w:rPr>
          <w:color w:val="000000"/>
        </w:rPr>
        <w:t>If the request is approved, the Renter/User Team will be notified</w:t>
      </w:r>
      <w:r w:rsidR="00F1766A">
        <w:rPr>
          <w:color w:val="000000"/>
        </w:rPr>
        <w:t>,</w:t>
      </w:r>
      <w:r>
        <w:rPr>
          <w:color w:val="000000"/>
        </w:rPr>
        <w:t xml:space="preserve"> and they will follow up with the person that made the request.</w:t>
      </w:r>
    </w:p>
    <w:p w14:paraId="242B715A" w14:textId="77777777" w:rsidR="00975302" w:rsidRDefault="00975302" w:rsidP="00975302">
      <w:pPr>
        <w:rPr>
          <w:rFonts w:ascii="Times New Roman" w:eastAsia="Times New Roman" w:hAnsi="Times New Roman" w:cs="Times New Roman"/>
        </w:rPr>
      </w:pPr>
    </w:p>
    <w:p w14:paraId="31A85500" w14:textId="77777777" w:rsidR="00975302" w:rsidRDefault="00975302" w:rsidP="00975302">
      <w:pPr>
        <w:rPr>
          <w:rFonts w:ascii="Times New Roman" w:eastAsia="Times New Roman" w:hAnsi="Times New Roman" w:cs="Times New Roman"/>
        </w:rPr>
      </w:pPr>
      <w:r w:rsidRPr="006E27B5">
        <w:rPr>
          <w:rFonts w:ascii="Times New Roman" w:eastAsia="Times New Roman" w:hAnsi="Times New Roman" w:cs="Times New Roman"/>
        </w:rPr>
        <w:t xml:space="preserve"> </w:t>
      </w:r>
    </w:p>
    <w:p w14:paraId="774F4185" w14:textId="782A4F01" w:rsidR="00053D90" w:rsidRPr="005D6EC4" w:rsidRDefault="00053D90" w:rsidP="00053D90">
      <w:pPr>
        <w:pStyle w:val="Heading2"/>
        <w:rPr>
          <w:color w:val="auto"/>
          <w:szCs w:val="24"/>
        </w:rPr>
      </w:pPr>
      <w:r w:rsidRPr="00053D90">
        <w:rPr>
          <w:color w:val="auto"/>
          <w:szCs w:val="24"/>
        </w:rPr>
        <w:t>Disposal</w:t>
      </w:r>
      <w:r w:rsidRPr="005D6EC4">
        <w:rPr>
          <w:color w:val="auto"/>
          <w:szCs w:val="24"/>
        </w:rPr>
        <w:t xml:space="preserve"> of Tri-UU Assets</w:t>
      </w:r>
    </w:p>
    <w:p w14:paraId="66509017" w14:textId="77777777" w:rsidR="00053D90" w:rsidRPr="00053D90" w:rsidRDefault="00053D90" w:rsidP="00053D90">
      <w:r w:rsidRPr="00053D90">
        <w:t>The Finance Team oversees all financial transactions of Tri-UU.</w:t>
      </w:r>
    </w:p>
    <w:p w14:paraId="3BB4AE8D" w14:textId="77777777" w:rsidR="00053D90" w:rsidRPr="00053D90" w:rsidRDefault="00053D90" w:rsidP="00053D90">
      <w:r w:rsidRPr="00053D90">
        <w:t xml:space="preserve">Disposal of any congregation owned asset must be approved by the Team Leader, or, if not available, approved by </w:t>
      </w:r>
      <w:bookmarkStart w:id="794" w:name="_Hlk162246437"/>
      <w:r w:rsidRPr="00053D90">
        <w:t>a member of the Program Council</w:t>
      </w:r>
      <w:bookmarkEnd w:id="794"/>
      <w:r w:rsidRPr="00053D90">
        <w:t>. If a Team Leader initiates an asset disposal, a member of the Program Council must approve.</w:t>
      </w:r>
    </w:p>
    <w:p w14:paraId="1D993C27" w14:textId="77777777" w:rsidR="00053D90" w:rsidRPr="00053D90" w:rsidRDefault="00053D90" w:rsidP="00053D90">
      <w:r w:rsidRPr="00053D90">
        <w:t xml:space="preserve">Any transaction must be documented on the “Tri-UU Purchase/Reimbursement Form” found in the Appendix section of the Procedure Manual and in Forms documents on Tri-UU website. The signed completed form must be placed in the Finance inbox in the Conference Room or given directly to a member of the Finance Team. The Finance Team shall determine </w:t>
      </w:r>
      <w:proofErr w:type="gramStart"/>
      <w:r w:rsidRPr="00053D90">
        <w:t>account</w:t>
      </w:r>
      <w:proofErr w:type="gramEnd"/>
      <w:r w:rsidRPr="00053D90">
        <w:t xml:space="preserve"> number.</w:t>
      </w:r>
    </w:p>
    <w:p w14:paraId="1AA57159" w14:textId="77777777" w:rsidR="00053D90" w:rsidRPr="00053D90" w:rsidRDefault="00053D90" w:rsidP="00053D90">
      <w:r w:rsidRPr="00053D90">
        <w:t>Methods for disposal of Tri-UU assets:</w:t>
      </w:r>
    </w:p>
    <w:p w14:paraId="57FA1A41" w14:textId="16168502" w:rsidR="00053D90" w:rsidRPr="00053D90" w:rsidRDefault="00053D90" w:rsidP="005D6EC4">
      <w:pPr>
        <w:widowControl w:val="0"/>
        <w:numPr>
          <w:ilvl w:val="0"/>
          <w:numId w:val="147"/>
        </w:numPr>
        <w:pBdr>
          <w:top w:val="nil"/>
          <w:left w:val="nil"/>
          <w:bottom w:val="nil"/>
          <w:right w:val="nil"/>
          <w:between w:val="nil"/>
        </w:pBdr>
      </w:pPr>
      <w:r w:rsidRPr="00053D90">
        <w:t>Annual congregation’s rummage sale.</w:t>
      </w:r>
    </w:p>
    <w:p w14:paraId="30CE0EEC" w14:textId="19F8EB60" w:rsidR="00053D90" w:rsidRPr="00053D90" w:rsidRDefault="006748A4" w:rsidP="005D6EC4">
      <w:pPr>
        <w:widowControl w:val="0"/>
        <w:numPr>
          <w:ilvl w:val="0"/>
          <w:numId w:val="147"/>
        </w:numPr>
        <w:pBdr>
          <w:top w:val="nil"/>
          <w:left w:val="nil"/>
          <w:bottom w:val="nil"/>
          <w:right w:val="nil"/>
          <w:between w:val="nil"/>
        </w:pBdr>
      </w:pPr>
      <w:r>
        <w:rPr>
          <w:noProof/>
          <w:color w:val="000000"/>
        </w:rPr>
        <mc:AlternateContent>
          <mc:Choice Requires="wps">
            <w:drawing>
              <wp:anchor distT="0" distB="0" distL="114300" distR="114300" simplePos="0" relativeHeight="254297088" behindDoc="0" locked="0" layoutInCell="1" allowOverlap="1" wp14:anchorId="32E98580" wp14:editId="0898DF45">
                <wp:simplePos x="0" y="0"/>
                <wp:positionH relativeFrom="column">
                  <wp:posOffset>-619125</wp:posOffset>
                </wp:positionH>
                <wp:positionV relativeFrom="paragraph">
                  <wp:posOffset>134620</wp:posOffset>
                </wp:positionV>
                <wp:extent cx="499745" cy="1183005"/>
                <wp:effectExtent l="12700" t="12700" r="20955" b="10795"/>
                <wp:wrapNone/>
                <wp:docPr id="1532276106" name="Up Arrow 1162">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F21DB0E" w14:textId="77777777" w:rsidR="006748A4" w:rsidRPr="00260E8E" w:rsidRDefault="006748A4" w:rsidP="006748A4">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98580" id="_x0000_s1194" type="#_x0000_t68" href="#toc1" style="position:absolute;left:0;text-align:left;margin-left:-48.75pt;margin-top:10.6pt;width:39.35pt;height:93.15pt;z-index:25429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" o:button="t" adj="4562" fillcolor="#43bae8 [2676]" strokecolor="black [3213]">
                <v:fill color2="#74ccee [1972]" rotate="t" o:detectmouseclick="t" focusposition="1,1" focussize="-1,-1" focus="100%" type="gradientRadial"/>
                <v:textbox>
                  <w:txbxContent>
                    <w:p w14:paraId="4F21DB0E" w14:textId="77777777" w:rsidR="006748A4" w:rsidRPr="00260E8E" w:rsidRDefault="006748A4" w:rsidP="006748A4">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053D90" w:rsidRPr="00053D90">
        <w:t>Raffle to congregation.</w:t>
      </w:r>
    </w:p>
    <w:p w14:paraId="6C1F4F5F" w14:textId="28B5CFE5" w:rsidR="00053D90" w:rsidRPr="00053D90" w:rsidRDefault="00053D90" w:rsidP="005D6EC4">
      <w:pPr>
        <w:widowControl w:val="0"/>
        <w:numPr>
          <w:ilvl w:val="0"/>
          <w:numId w:val="147"/>
        </w:numPr>
        <w:pBdr>
          <w:top w:val="nil"/>
          <w:left w:val="nil"/>
          <w:bottom w:val="nil"/>
          <w:right w:val="nil"/>
          <w:between w:val="nil"/>
        </w:pBdr>
      </w:pPr>
      <w:r w:rsidRPr="00053D90">
        <w:t>Donate to a recognized charity.</w:t>
      </w:r>
    </w:p>
    <w:p w14:paraId="0834CEF9" w14:textId="0B2BCC28" w:rsidR="00053D90" w:rsidRPr="00053D90" w:rsidRDefault="00053D90" w:rsidP="005D6EC4">
      <w:pPr>
        <w:widowControl w:val="0"/>
        <w:numPr>
          <w:ilvl w:val="0"/>
          <w:numId w:val="147"/>
        </w:numPr>
        <w:pBdr>
          <w:top w:val="nil"/>
          <w:left w:val="nil"/>
          <w:bottom w:val="nil"/>
          <w:right w:val="nil"/>
          <w:between w:val="nil"/>
        </w:pBdr>
      </w:pPr>
      <w:r w:rsidRPr="00053D90">
        <w:t>Give to a needy family or individual.</w:t>
      </w:r>
    </w:p>
    <w:p w14:paraId="6CF4E9D1" w14:textId="77777777" w:rsidR="00053D90" w:rsidRPr="00053D90" w:rsidRDefault="00053D90" w:rsidP="005D6EC4">
      <w:pPr>
        <w:widowControl w:val="0"/>
        <w:numPr>
          <w:ilvl w:val="0"/>
          <w:numId w:val="147"/>
        </w:numPr>
        <w:pBdr>
          <w:top w:val="nil"/>
          <w:left w:val="nil"/>
          <w:bottom w:val="nil"/>
          <w:right w:val="nil"/>
          <w:between w:val="nil"/>
        </w:pBdr>
      </w:pPr>
      <w:r w:rsidRPr="00053D90">
        <w:t>A member may remove the item for repair and re-use as stated on the form.</w:t>
      </w:r>
    </w:p>
    <w:p w14:paraId="0ABADC15" w14:textId="66737734" w:rsidR="00053D90" w:rsidRPr="00053D90" w:rsidRDefault="00053D90" w:rsidP="005D6EC4">
      <w:pPr>
        <w:widowControl w:val="0"/>
        <w:numPr>
          <w:ilvl w:val="0"/>
          <w:numId w:val="147"/>
        </w:numPr>
        <w:pBdr>
          <w:top w:val="nil"/>
          <w:left w:val="nil"/>
          <w:bottom w:val="nil"/>
          <w:right w:val="nil"/>
          <w:between w:val="nil"/>
        </w:pBdr>
      </w:pPr>
      <w:r w:rsidRPr="00053D90">
        <w:t>Send the items to a recycle center.</w:t>
      </w:r>
    </w:p>
    <w:p w14:paraId="3D99CD7F" w14:textId="6748A591" w:rsidR="00053D90" w:rsidRPr="00053D90" w:rsidRDefault="00053D90" w:rsidP="005D6EC4">
      <w:pPr>
        <w:widowControl w:val="0"/>
        <w:numPr>
          <w:ilvl w:val="0"/>
          <w:numId w:val="147"/>
        </w:numPr>
        <w:pBdr>
          <w:top w:val="nil"/>
          <w:left w:val="nil"/>
          <w:bottom w:val="nil"/>
          <w:right w:val="nil"/>
          <w:between w:val="nil"/>
        </w:pBdr>
      </w:pPr>
      <w:r w:rsidRPr="00053D90">
        <w:t>Send the items to a local landfill.</w:t>
      </w:r>
    </w:p>
    <w:p w14:paraId="0F0891D5" w14:textId="7FE97BBC" w:rsidR="00053D90" w:rsidRPr="005D6EC4" w:rsidRDefault="00053D90" w:rsidP="005D6EC4">
      <w:pPr>
        <w:widowControl w:val="0"/>
        <w:numPr>
          <w:ilvl w:val="0"/>
          <w:numId w:val="147"/>
        </w:numPr>
        <w:pBdr>
          <w:top w:val="nil"/>
          <w:left w:val="nil"/>
          <w:bottom w:val="nil"/>
          <w:right w:val="nil"/>
          <w:between w:val="nil"/>
        </w:pBdr>
        <w:rPr>
          <w:color w:val="000000"/>
        </w:rPr>
      </w:pPr>
      <w:r w:rsidRPr="00053D90">
        <w:t xml:space="preserve">Any other method acceptable by the Finance Team. </w:t>
      </w:r>
    </w:p>
    <w:p w14:paraId="2E850BFE" w14:textId="191D3B24" w:rsidR="00053D90" w:rsidRPr="00053D90" w:rsidRDefault="00053D90" w:rsidP="005D6EC4"/>
    <w:p w14:paraId="036199A8" w14:textId="59C5C28C" w:rsidR="00975302" w:rsidRDefault="006748A4" w:rsidP="00975302">
      <w:pPr>
        <w:rPr>
          <w:rFonts w:ascii="Times New Roman" w:eastAsia="Times New Roman" w:hAnsi="Times New Roman" w:cs="Times New Roman"/>
        </w:rPr>
      </w:pPr>
      <w:bookmarkStart w:id="795" w:name="p81"/>
      <w:bookmarkEnd w:id="795"/>
      <w:r>
        <w:rPr>
          <w:noProof/>
        </w:rPr>
        <mc:AlternateContent>
          <mc:Choice Requires="wps">
            <w:drawing>
              <wp:anchor distT="0" distB="0" distL="114300" distR="114300" simplePos="0" relativeHeight="254295040" behindDoc="0" locked="0" layoutInCell="1" allowOverlap="1" wp14:anchorId="57E5E196" wp14:editId="12C548B5">
                <wp:simplePos x="0" y="0"/>
                <wp:positionH relativeFrom="leftMargin">
                  <wp:align>right</wp:align>
                </wp:positionH>
                <wp:positionV relativeFrom="paragraph">
                  <wp:posOffset>119380</wp:posOffset>
                </wp:positionV>
                <wp:extent cx="534035" cy="1221740"/>
                <wp:effectExtent l="19050" t="0" r="18415" b="35560"/>
                <wp:wrapNone/>
                <wp:docPr id="48321100" name="Down Arrow 776"/>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F82C5D" w14:textId="77777777" w:rsidR="006748A4" w:rsidRPr="0052516C" w:rsidRDefault="006748A4" w:rsidP="006748A4">
                            <w:pPr>
                              <w:jc w:val="both"/>
                              <w:rPr>
                                <w:b/>
                                <w:bCs/>
                                <w:color w:val="000000" w:themeColor="text1"/>
                                <w:sz w:val="32"/>
                                <w:szCs w:val="32"/>
                              </w:rPr>
                            </w:pPr>
                            <w:r w:rsidRPr="0052516C">
                              <w:rPr>
                                <w:b/>
                                <w:bCs/>
                                <w:color w:val="000000" w:themeColor="text1"/>
                                <w:sz w:val="32"/>
                                <w:szCs w:val="32"/>
                              </w:rPr>
                              <w:t>NEXT</w:t>
                            </w:r>
                            <w:r w:rsidRPr="00C90F9D">
                              <w:rPr>
                                <w:b/>
                                <w:bCs/>
                                <w:noProof/>
                                <w:color w:val="000000" w:themeColor="text1"/>
                                <w:sz w:val="32"/>
                                <w:szCs w:val="32"/>
                              </w:rPr>
                              <w:drawing>
                                <wp:inline distT="0" distB="0" distL="0" distR="0" wp14:anchorId="5B34F201" wp14:editId="19350195">
                                  <wp:extent cx="67945" cy="154305"/>
                                  <wp:effectExtent l="0" t="0" r="8255" b="0"/>
                                  <wp:docPr id="1653304769"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945" cy="154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5E196" id="_x0000_s1195" type="#_x0000_t67" style="position:absolute;margin-left:-9.15pt;margin-top:9.4pt;width:42.05pt;height:96.2pt;z-index:2542950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" adj="16512" fillcolor="#ffc000" strokecolor="#c00000" strokeweight="1.25pt">
                <v:textbox>
                  <w:txbxContent>
                    <w:p w14:paraId="20F82C5D" w14:textId="77777777" w:rsidR="006748A4" w:rsidRPr="0052516C" w:rsidRDefault="006748A4" w:rsidP="006748A4">
                      <w:pPr>
                        <w:jc w:val="both"/>
                        <w:rPr>
                          <w:b/>
                          <w:bCs/>
                          <w:color w:val="000000" w:themeColor="text1"/>
                          <w:sz w:val="32"/>
                          <w:szCs w:val="32"/>
                        </w:rPr>
                      </w:pPr>
                      <w:r w:rsidRPr="0052516C">
                        <w:rPr>
                          <w:b/>
                          <w:bCs/>
                          <w:color w:val="000000" w:themeColor="text1"/>
                          <w:sz w:val="32"/>
                          <w:szCs w:val="32"/>
                        </w:rPr>
                        <w:t>NEXT</w:t>
                      </w:r>
                      <w:r w:rsidRPr="00C90F9D">
                        <w:rPr>
                          <w:b/>
                          <w:bCs/>
                          <w:noProof/>
                          <w:color w:val="000000" w:themeColor="text1"/>
                          <w:sz w:val="32"/>
                          <w:szCs w:val="32"/>
                        </w:rPr>
                        <w:drawing>
                          <wp:inline distT="0" distB="0" distL="0" distR="0" wp14:anchorId="5B34F201" wp14:editId="19350195">
                            <wp:extent cx="67945" cy="154305"/>
                            <wp:effectExtent l="0" t="0" r="8255" b="0"/>
                            <wp:docPr id="1653304769"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945" cy="154305"/>
                                    </a:xfrm>
                                    <a:prstGeom prst="rect">
                                      <a:avLst/>
                                    </a:prstGeom>
                                    <a:noFill/>
                                    <a:ln>
                                      <a:noFill/>
                                    </a:ln>
                                  </pic:spPr>
                                </pic:pic>
                              </a:graphicData>
                            </a:graphic>
                          </wp:inline>
                        </w:drawing>
                      </w:r>
                    </w:p>
                  </w:txbxContent>
                </v:textbox>
                <w10:wrap anchorx="margin"/>
              </v:shape>
            </w:pict>
          </mc:Fallback>
        </mc:AlternateContent>
      </w:r>
    </w:p>
    <w:p w14:paraId="0959BBA9" w14:textId="59B0414B" w:rsidR="00975302" w:rsidRPr="00590B2E" w:rsidRDefault="00590B2E" w:rsidP="00590B2E">
      <w:pPr>
        <w:spacing w:after="200" w:line="288" w:lineRule="auto"/>
        <w:rPr>
          <w:rFonts w:ascii="Times New Roman" w:eastAsia="Times New Roman" w:hAnsi="Times New Roman" w:cs="Times New Roman"/>
        </w:rPr>
      </w:pPr>
      <w:r>
        <w:rPr>
          <w:rFonts w:ascii="Times New Roman" w:eastAsia="Times New Roman" w:hAnsi="Times New Roman" w:cs="Times New Roman"/>
        </w:rPr>
        <w:br w:type="page"/>
      </w:r>
    </w:p>
    <w:p w14:paraId="5280EBC1" w14:textId="757F29DC" w:rsidR="00975302" w:rsidRPr="00915999" w:rsidRDefault="00975302" w:rsidP="00975302">
      <w:pPr>
        <w:pStyle w:val="Heading2"/>
        <w:rPr>
          <w:szCs w:val="24"/>
        </w:rPr>
      </w:pPr>
      <w:bookmarkStart w:id="796" w:name="_Toc85872949"/>
      <w:bookmarkStart w:id="797" w:name="_Toc85893143"/>
      <w:bookmarkStart w:id="798" w:name="_Toc85895428"/>
      <w:bookmarkStart w:id="799" w:name="_Toc85895590"/>
      <w:bookmarkStart w:id="800" w:name="_Toc85895983"/>
      <w:bookmarkStart w:id="801" w:name="_Toc86225846"/>
      <w:bookmarkStart w:id="802" w:name="_Toc86348176"/>
      <w:bookmarkStart w:id="803" w:name="_Toc86348895"/>
      <w:bookmarkStart w:id="804" w:name="_Toc98593908"/>
      <w:r w:rsidRPr="00915999">
        <w:rPr>
          <w:szCs w:val="24"/>
        </w:rPr>
        <w:lastRenderedPageBreak/>
        <w:t>Disruptive Behavior</w:t>
      </w:r>
      <w:bookmarkEnd w:id="796"/>
      <w:bookmarkEnd w:id="797"/>
      <w:bookmarkEnd w:id="798"/>
      <w:bookmarkEnd w:id="799"/>
      <w:bookmarkEnd w:id="800"/>
      <w:bookmarkEnd w:id="801"/>
      <w:bookmarkEnd w:id="802"/>
      <w:bookmarkEnd w:id="803"/>
      <w:bookmarkEnd w:id="804"/>
      <w:r w:rsidRPr="00915999">
        <w:rPr>
          <w:szCs w:val="24"/>
        </w:rPr>
        <w:t xml:space="preserve"> </w:t>
      </w:r>
    </w:p>
    <w:p w14:paraId="36E12F25" w14:textId="77777777" w:rsidR="00975302" w:rsidRDefault="00975302" w:rsidP="00975302">
      <w:pPr>
        <w:widowControl w:val="0"/>
        <w:numPr>
          <w:ilvl w:val="0"/>
          <w:numId w:val="23"/>
        </w:numPr>
        <w:pBdr>
          <w:top w:val="nil"/>
          <w:left w:val="nil"/>
          <w:bottom w:val="nil"/>
          <w:right w:val="nil"/>
          <w:between w:val="nil"/>
        </w:pBdr>
      </w:pPr>
      <w:r>
        <w:rPr>
          <w:color w:val="000000"/>
        </w:rPr>
        <w:t xml:space="preserve">While openness to differences in individual beliefs and opinions is one of the prime values held by our congregation and expressed in our denomination’s purposes and principles, we affirm the position that our congregation must maintain a secure atmosphere where such openness can exist. </w:t>
      </w:r>
    </w:p>
    <w:p w14:paraId="77DA64B9" w14:textId="77777777" w:rsidR="00975302" w:rsidRDefault="00975302" w:rsidP="00975302">
      <w:pPr>
        <w:widowControl w:val="0"/>
        <w:numPr>
          <w:ilvl w:val="0"/>
          <w:numId w:val="23"/>
        </w:numPr>
        <w:pBdr>
          <w:top w:val="nil"/>
          <w:left w:val="nil"/>
          <w:bottom w:val="nil"/>
          <w:right w:val="nil"/>
          <w:between w:val="nil"/>
        </w:pBdr>
      </w:pPr>
      <w:r>
        <w:rPr>
          <w:color w:val="000000"/>
        </w:rPr>
        <w:t xml:space="preserve">When any person’s physical and/or emotional well-being or freedom to safely express his or her beliefs or opinions is threatened, the source of this threat must be addressed firmly and promptly, even if this ultimately requires the expulsion of the offending person(s). </w:t>
      </w:r>
    </w:p>
    <w:p w14:paraId="1056F596" w14:textId="77777777" w:rsidR="00975302" w:rsidRDefault="00975302" w:rsidP="00975302">
      <w:pPr>
        <w:widowControl w:val="0"/>
        <w:numPr>
          <w:ilvl w:val="0"/>
          <w:numId w:val="23"/>
        </w:numPr>
        <w:pBdr>
          <w:top w:val="nil"/>
          <w:left w:val="nil"/>
          <w:bottom w:val="nil"/>
          <w:right w:val="nil"/>
          <w:between w:val="nil"/>
        </w:pBdr>
      </w:pPr>
      <w:r>
        <w:rPr>
          <w:color w:val="000000"/>
        </w:rPr>
        <w:t>Disruptive or dangerous behavior in the church building, on the church grounds or expressed in written communications including e-mail can lead members to voice their concerns about one or more of the following:</w:t>
      </w:r>
    </w:p>
    <w:p w14:paraId="73183004" w14:textId="2B0665AD" w:rsidR="00975302" w:rsidRDefault="00975302" w:rsidP="00975302">
      <w:pPr>
        <w:widowControl w:val="0"/>
        <w:numPr>
          <w:ilvl w:val="1"/>
          <w:numId w:val="23"/>
        </w:numPr>
        <w:pBdr>
          <w:top w:val="nil"/>
          <w:left w:val="nil"/>
          <w:bottom w:val="nil"/>
          <w:right w:val="nil"/>
          <w:between w:val="nil"/>
        </w:pBdr>
      </w:pPr>
      <w:r>
        <w:rPr>
          <w:color w:val="000000"/>
        </w:rPr>
        <w:t>Perceived threats to the safety of any adult</w:t>
      </w:r>
      <w:r w:rsidR="0038481A">
        <w:rPr>
          <w:color w:val="000000"/>
        </w:rPr>
        <w:t>,</w:t>
      </w:r>
      <w:r>
        <w:rPr>
          <w:color w:val="000000"/>
        </w:rPr>
        <w:t xml:space="preserve"> o</w:t>
      </w:r>
      <w:r w:rsidR="00561377">
        <w:rPr>
          <w:color w:val="000000"/>
        </w:rPr>
        <w:t>r</w:t>
      </w:r>
      <w:r>
        <w:rPr>
          <w:color w:val="000000"/>
        </w:rPr>
        <w:t xml:space="preserve"> child</w:t>
      </w:r>
    </w:p>
    <w:p w14:paraId="01F6EFF6" w14:textId="0652A165" w:rsidR="00975302" w:rsidRDefault="00975302" w:rsidP="00975302">
      <w:pPr>
        <w:widowControl w:val="0"/>
        <w:numPr>
          <w:ilvl w:val="1"/>
          <w:numId w:val="23"/>
        </w:numPr>
        <w:pBdr>
          <w:top w:val="nil"/>
          <w:left w:val="nil"/>
          <w:bottom w:val="nil"/>
          <w:right w:val="nil"/>
          <w:between w:val="nil"/>
        </w:pBdr>
      </w:pPr>
      <w:r>
        <w:rPr>
          <w:color w:val="000000"/>
        </w:rPr>
        <w:t>Disruption of church activities</w:t>
      </w:r>
    </w:p>
    <w:p w14:paraId="7960500F" w14:textId="2F776A5A" w:rsidR="00975302" w:rsidRDefault="00975302" w:rsidP="00975302">
      <w:pPr>
        <w:widowControl w:val="0"/>
        <w:numPr>
          <w:ilvl w:val="1"/>
          <w:numId w:val="23"/>
        </w:numPr>
        <w:pBdr>
          <w:top w:val="nil"/>
          <w:left w:val="nil"/>
          <w:bottom w:val="nil"/>
          <w:right w:val="nil"/>
          <w:between w:val="nil"/>
        </w:pBdr>
      </w:pPr>
      <w:r>
        <w:rPr>
          <w:color w:val="000000"/>
        </w:rPr>
        <w:t>Diminished appeal of the congregation to its potential</w:t>
      </w:r>
      <w:r w:rsidR="0038481A">
        <w:rPr>
          <w:color w:val="000000"/>
        </w:rPr>
        <w:t>,</w:t>
      </w:r>
      <w:r>
        <w:rPr>
          <w:color w:val="000000"/>
        </w:rPr>
        <w:t xml:space="preserve"> and membership</w:t>
      </w:r>
    </w:p>
    <w:p w14:paraId="7EEC4948" w14:textId="77777777" w:rsidR="00975302" w:rsidRDefault="00975302" w:rsidP="00975302">
      <w:pPr>
        <w:widowControl w:val="0"/>
        <w:numPr>
          <w:ilvl w:val="0"/>
          <w:numId w:val="23"/>
        </w:numPr>
        <w:pBdr>
          <w:top w:val="nil"/>
          <w:left w:val="nil"/>
          <w:bottom w:val="nil"/>
          <w:right w:val="nil"/>
          <w:between w:val="nil"/>
        </w:pBdr>
      </w:pPr>
      <w:r>
        <w:rPr>
          <w:color w:val="000000"/>
        </w:rPr>
        <w:t>Dangerous or disruptive behavior is immediately addressed by the minister, or the members of the Board of Trustees or the leader of the group involved.</w:t>
      </w:r>
    </w:p>
    <w:p w14:paraId="49C44D69" w14:textId="77777777" w:rsidR="00975302" w:rsidRDefault="00975302" w:rsidP="00975302">
      <w:pPr>
        <w:widowControl w:val="0"/>
        <w:numPr>
          <w:ilvl w:val="0"/>
          <w:numId w:val="23"/>
        </w:numPr>
        <w:pBdr>
          <w:top w:val="nil"/>
          <w:left w:val="nil"/>
          <w:bottom w:val="nil"/>
          <w:right w:val="nil"/>
          <w:between w:val="nil"/>
        </w:pBdr>
      </w:pPr>
      <w:r>
        <w:rPr>
          <w:color w:val="000000"/>
        </w:rPr>
        <w:t xml:space="preserve">Actions taken may include: </w:t>
      </w:r>
    </w:p>
    <w:p w14:paraId="0ADA9189" w14:textId="77777777" w:rsidR="00975302" w:rsidRDefault="00975302" w:rsidP="00975302">
      <w:pPr>
        <w:widowControl w:val="0"/>
        <w:numPr>
          <w:ilvl w:val="1"/>
          <w:numId w:val="23"/>
        </w:numPr>
        <w:pBdr>
          <w:top w:val="nil"/>
          <w:left w:val="nil"/>
          <w:bottom w:val="nil"/>
          <w:right w:val="nil"/>
          <w:between w:val="nil"/>
        </w:pBdr>
      </w:pPr>
      <w:r w:rsidRPr="00AC38C7">
        <w:rPr>
          <w:color w:val="000000"/>
        </w:rPr>
        <w:t>Asking the offending person or persons to leave.</w:t>
      </w:r>
    </w:p>
    <w:p w14:paraId="7E0DE6D1" w14:textId="77777777" w:rsidR="00975302" w:rsidRDefault="00975302" w:rsidP="00975302">
      <w:pPr>
        <w:widowControl w:val="0"/>
        <w:numPr>
          <w:ilvl w:val="1"/>
          <w:numId w:val="23"/>
        </w:numPr>
        <w:pBdr>
          <w:top w:val="nil"/>
          <w:left w:val="nil"/>
          <w:bottom w:val="nil"/>
          <w:right w:val="nil"/>
          <w:between w:val="nil"/>
        </w:pBdr>
      </w:pPr>
      <w:r>
        <w:rPr>
          <w:color w:val="000000"/>
        </w:rPr>
        <w:t>Suspending the meeting/gathering until it can safely be resumed</w:t>
      </w:r>
    </w:p>
    <w:p w14:paraId="765CED03" w14:textId="77777777" w:rsidR="00975302" w:rsidRDefault="00975302" w:rsidP="00975302">
      <w:pPr>
        <w:widowControl w:val="0"/>
        <w:numPr>
          <w:ilvl w:val="1"/>
          <w:numId w:val="23"/>
        </w:numPr>
        <w:pBdr>
          <w:top w:val="nil"/>
          <w:left w:val="nil"/>
          <w:bottom w:val="nil"/>
          <w:right w:val="nil"/>
          <w:between w:val="nil"/>
        </w:pBdr>
      </w:pPr>
      <w:r>
        <w:rPr>
          <w:color w:val="000000"/>
        </w:rPr>
        <w:t xml:space="preserve">Calling the police department. </w:t>
      </w:r>
    </w:p>
    <w:p w14:paraId="65FD8D7D" w14:textId="77777777" w:rsidR="00975302" w:rsidRPr="00AC38C7" w:rsidRDefault="00975302" w:rsidP="00975302">
      <w:pPr>
        <w:widowControl w:val="0"/>
        <w:numPr>
          <w:ilvl w:val="1"/>
          <w:numId w:val="23"/>
        </w:numPr>
        <w:pBdr>
          <w:top w:val="nil"/>
          <w:left w:val="nil"/>
          <w:bottom w:val="nil"/>
          <w:right w:val="nil"/>
          <w:between w:val="nil"/>
        </w:pBdr>
      </w:pPr>
      <w:r w:rsidRPr="00AC38C7">
        <w:rPr>
          <w:color w:val="000000"/>
        </w:rPr>
        <w:t>People and situations will be dealt with individually; stereotypes will be avoided.</w:t>
      </w:r>
    </w:p>
    <w:p w14:paraId="4B29E8EC" w14:textId="77777777" w:rsidR="00975302" w:rsidRDefault="00975302" w:rsidP="00975302">
      <w:pPr>
        <w:widowControl w:val="0"/>
        <w:numPr>
          <w:ilvl w:val="0"/>
          <w:numId w:val="23"/>
        </w:numPr>
        <w:pBdr>
          <w:top w:val="nil"/>
          <w:left w:val="nil"/>
          <w:bottom w:val="nil"/>
          <w:right w:val="nil"/>
          <w:between w:val="nil"/>
        </w:pBdr>
      </w:pPr>
      <w:r w:rsidRPr="00AC38C7">
        <w:rPr>
          <w:color w:val="000000"/>
        </w:rPr>
        <w:t>In all cases of disruptive and/or dangerous behavior the following steps are to be taken:</w:t>
      </w:r>
    </w:p>
    <w:p w14:paraId="21D990E2" w14:textId="77777777" w:rsidR="00975302" w:rsidRDefault="00975302" w:rsidP="00975302">
      <w:pPr>
        <w:widowControl w:val="0"/>
        <w:numPr>
          <w:ilvl w:val="1"/>
          <w:numId w:val="23"/>
        </w:numPr>
        <w:pBdr>
          <w:top w:val="nil"/>
          <w:left w:val="nil"/>
          <w:bottom w:val="nil"/>
          <w:right w:val="nil"/>
          <w:between w:val="nil"/>
        </w:pBdr>
        <w:ind w:left="1080"/>
      </w:pPr>
      <w:r>
        <w:rPr>
          <w:color w:val="000000"/>
        </w:rPr>
        <w:t>The Minister and President of the Board of Trustees are immediately notified of the incident. The President notifies the Board of Trustees as soon as possible.</w:t>
      </w:r>
    </w:p>
    <w:p w14:paraId="3297FE33" w14:textId="77777777" w:rsidR="00975302" w:rsidRDefault="00975302" w:rsidP="00975302">
      <w:pPr>
        <w:widowControl w:val="0"/>
        <w:numPr>
          <w:ilvl w:val="1"/>
          <w:numId w:val="23"/>
        </w:numPr>
        <w:pBdr>
          <w:top w:val="nil"/>
          <w:left w:val="nil"/>
          <w:bottom w:val="nil"/>
          <w:right w:val="nil"/>
          <w:between w:val="nil"/>
        </w:pBdr>
        <w:ind w:left="1080"/>
      </w:pPr>
      <w:r w:rsidRPr="008F753E">
        <w:rPr>
          <w:color w:val="000000"/>
        </w:rPr>
        <w:t>The incident is documented to provide a complete written record of the situation, including any statements made by the offending individual(s) and witnesses and the impact of the behavior of those involved.</w:t>
      </w:r>
    </w:p>
    <w:p w14:paraId="0BFFCB0A" w14:textId="6A2BBA4E" w:rsidR="00975302" w:rsidRPr="008F753E" w:rsidRDefault="005D4468" w:rsidP="00975302">
      <w:pPr>
        <w:widowControl w:val="0"/>
        <w:numPr>
          <w:ilvl w:val="1"/>
          <w:numId w:val="23"/>
        </w:numPr>
        <w:pBdr>
          <w:top w:val="nil"/>
          <w:left w:val="nil"/>
          <w:bottom w:val="nil"/>
          <w:right w:val="nil"/>
          <w:between w:val="nil"/>
        </w:pBdr>
        <w:ind w:left="1080"/>
      </w:pPr>
      <w:r>
        <w:rPr>
          <w:noProof/>
          <w:color w:val="000000"/>
        </w:rPr>
        <mc:AlternateContent>
          <mc:Choice Requires="wps">
            <w:drawing>
              <wp:anchor distT="0" distB="0" distL="114300" distR="114300" simplePos="0" relativeHeight="253640704" behindDoc="0" locked="0" layoutInCell="1" allowOverlap="1" wp14:anchorId="2A973C65" wp14:editId="11F851CD">
                <wp:simplePos x="0" y="0"/>
                <wp:positionH relativeFrom="column">
                  <wp:posOffset>-457200</wp:posOffset>
                </wp:positionH>
                <wp:positionV relativeFrom="paragraph">
                  <wp:posOffset>180435</wp:posOffset>
                </wp:positionV>
                <wp:extent cx="499745" cy="1183005"/>
                <wp:effectExtent l="12700" t="12700" r="20955" b="10795"/>
                <wp:wrapNone/>
                <wp:docPr id="1164" name="Up Arrow 1164">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738D40C"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73C65" id="Up Arrow 1164" o:spid="_x0000_s1196" type="#_x0000_t68" href="#toc1" style="position:absolute;left:0;text-align:left;margin-left:-36pt;margin-top:14.2pt;width:39.35pt;height:93.15pt;z-index:25364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5abAIAAEc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" o:button="t" adj="4562" fillcolor="#43bae8 [2676]" strokecolor="black [3213]">
                <v:fill color2="#74ccee [1972]" rotate="t" o:detectmouseclick="t" focusposition="1,1" focussize="-1,-1" focus="100%" type="gradientRadial"/>
                <v:textbox>
                  <w:txbxContent>
                    <w:p w14:paraId="4738D40C"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8F753E">
        <w:rPr>
          <w:color w:val="000000"/>
        </w:rPr>
        <w:t>The Minister and President or his/her designee, writes a letter to the offending individual(s) stating his/her status of membership and attendance of Congregation activities while the incident is being investigated.</w:t>
      </w:r>
    </w:p>
    <w:p w14:paraId="6F1CF04F" w14:textId="2E59FDC4" w:rsidR="00975302" w:rsidRPr="008F753E" w:rsidRDefault="00975302" w:rsidP="00975302">
      <w:pPr>
        <w:widowControl w:val="0"/>
        <w:numPr>
          <w:ilvl w:val="1"/>
          <w:numId w:val="23"/>
        </w:numPr>
        <w:pBdr>
          <w:top w:val="nil"/>
          <w:left w:val="nil"/>
          <w:bottom w:val="nil"/>
          <w:right w:val="nil"/>
          <w:between w:val="nil"/>
        </w:pBdr>
        <w:ind w:left="1080"/>
      </w:pPr>
      <w:r w:rsidRPr="008F753E">
        <w:rPr>
          <w:color w:val="000000"/>
        </w:rPr>
        <w:t xml:space="preserve">The President or his/her designee will investigate the incident. </w:t>
      </w:r>
    </w:p>
    <w:p w14:paraId="443BF0F3" w14:textId="7BC9E185" w:rsidR="00975302" w:rsidRPr="008F753E" w:rsidRDefault="00975302" w:rsidP="00975302">
      <w:pPr>
        <w:widowControl w:val="0"/>
        <w:numPr>
          <w:ilvl w:val="1"/>
          <w:numId w:val="23"/>
        </w:numPr>
        <w:pBdr>
          <w:top w:val="nil"/>
          <w:left w:val="nil"/>
          <w:bottom w:val="nil"/>
          <w:right w:val="nil"/>
          <w:between w:val="nil"/>
        </w:pBdr>
        <w:ind w:left="1080"/>
      </w:pPr>
      <w:r w:rsidRPr="008F753E">
        <w:rPr>
          <w:color w:val="000000"/>
        </w:rPr>
        <w:t xml:space="preserve">An ad hoc team </w:t>
      </w:r>
      <w:proofErr w:type="gramStart"/>
      <w:r w:rsidRPr="008F753E">
        <w:rPr>
          <w:color w:val="000000"/>
        </w:rPr>
        <w:t>may</w:t>
      </w:r>
      <w:proofErr w:type="gramEnd"/>
      <w:r w:rsidRPr="008F753E">
        <w:rPr>
          <w:color w:val="000000"/>
        </w:rPr>
        <w:t xml:space="preserve"> be formed to assist with the investigation. </w:t>
      </w:r>
    </w:p>
    <w:p w14:paraId="4A9763A2" w14:textId="3298BB3E" w:rsidR="00975302" w:rsidRPr="00AC38C7" w:rsidRDefault="00975302" w:rsidP="00975302">
      <w:pPr>
        <w:widowControl w:val="0"/>
        <w:numPr>
          <w:ilvl w:val="1"/>
          <w:numId w:val="23"/>
        </w:numPr>
        <w:pBdr>
          <w:top w:val="nil"/>
          <w:left w:val="nil"/>
          <w:bottom w:val="nil"/>
          <w:right w:val="nil"/>
          <w:between w:val="nil"/>
        </w:pBdr>
        <w:ind w:left="1080"/>
      </w:pPr>
      <w:r w:rsidRPr="008F753E">
        <w:rPr>
          <w:color w:val="000000"/>
        </w:rPr>
        <w:t>The Minister will serve as an ex officio member of the ad hoc team.</w:t>
      </w:r>
    </w:p>
    <w:p w14:paraId="2CD61106" w14:textId="77777777" w:rsidR="00975302" w:rsidRDefault="00975302" w:rsidP="00975302">
      <w:pPr>
        <w:widowControl w:val="0"/>
        <w:numPr>
          <w:ilvl w:val="1"/>
          <w:numId w:val="23"/>
        </w:numPr>
        <w:pBdr>
          <w:top w:val="nil"/>
          <w:left w:val="nil"/>
          <w:bottom w:val="nil"/>
          <w:right w:val="nil"/>
          <w:between w:val="nil"/>
        </w:pBdr>
        <w:ind w:left="1080"/>
      </w:pPr>
      <w:r w:rsidRPr="008F753E">
        <w:rPr>
          <w:color w:val="000000"/>
        </w:rPr>
        <w:t xml:space="preserve"> A summary of the findings will be prepared.</w:t>
      </w:r>
    </w:p>
    <w:p w14:paraId="2B57DE7C" w14:textId="77777777" w:rsidR="00975302" w:rsidRDefault="00975302" w:rsidP="00975302">
      <w:pPr>
        <w:widowControl w:val="0"/>
        <w:numPr>
          <w:ilvl w:val="1"/>
          <w:numId w:val="23"/>
        </w:numPr>
        <w:pBdr>
          <w:top w:val="nil"/>
          <w:left w:val="nil"/>
          <w:bottom w:val="nil"/>
          <w:right w:val="nil"/>
          <w:between w:val="nil"/>
        </w:pBdr>
        <w:ind w:left="1080"/>
      </w:pPr>
      <w:r w:rsidRPr="008F753E">
        <w:rPr>
          <w:color w:val="000000"/>
        </w:rPr>
        <w:t>The President or his/her designee will inform the Board of Trustees of the findings and the recommended response to the incident.</w:t>
      </w:r>
    </w:p>
    <w:p w14:paraId="64FF0393" w14:textId="1263C2C8" w:rsidR="00975302" w:rsidRDefault="00B052D0" w:rsidP="00975302">
      <w:pPr>
        <w:widowControl w:val="0"/>
        <w:numPr>
          <w:ilvl w:val="1"/>
          <w:numId w:val="23"/>
        </w:numPr>
        <w:pBdr>
          <w:top w:val="nil"/>
          <w:left w:val="nil"/>
          <w:bottom w:val="nil"/>
          <w:right w:val="nil"/>
          <w:between w:val="nil"/>
        </w:pBdr>
        <w:ind w:left="1080"/>
      </w:pPr>
      <w:r>
        <w:rPr>
          <w:noProof/>
        </w:rPr>
        <mc:AlternateContent>
          <mc:Choice Requires="wps">
            <w:drawing>
              <wp:anchor distT="0" distB="0" distL="114300" distR="114300" simplePos="0" relativeHeight="253118464" behindDoc="0" locked="0" layoutInCell="1" allowOverlap="1" wp14:anchorId="183439C4" wp14:editId="2698D624">
                <wp:simplePos x="0" y="0"/>
                <wp:positionH relativeFrom="column">
                  <wp:posOffset>-455500</wp:posOffset>
                </wp:positionH>
                <wp:positionV relativeFrom="paragraph">
                  <wp:posOffset>122505</wp:posOffset>
                </wp:positionV>
                <wp:extent cx="534035" cy="1221740"/>
                <wp:effectExtent l="12700" t="0" r="24765" b="22860"/>
                <wp:wrapNone/>
                <wp:docPr id="732" name="Down Arrow 732"/>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FC4805"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439C4" id="Down Arrow 732" o:spid="_x0000_s1197" type="#_x0000_t67" style="position:absolute;left:0;text-align:left;margin-left:-35.85pt;margin-top:9.65pt;width:42.05pt;height:96.2pt;z-index:2531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" adj="16512" fillcolor="#ffc000" strokecolor="#c00000" strokeweight="1.25pt">
                <v:textbox>
                  <w:txbxContent>
                    <w:p w14:paraId="3DFC4805"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8F753E">
        <w:rPr>
          <w:color w:val="000000"/>
        </w:rPr>
        <w:t>The individual(s) will be informed of the decision.</w:t>
      </w:r>
    </w:p>
    <w:p w14:paraId="26391803" w14:textId="77777777" w:rsidR="00975302" w:rsidRDefault="00975302" w:rsidP="00975302">
      <w:pPr>
        <w:widowControl w:val="0"/>
        <w:pBdr>
          <w:top w:val="nil"/>
          <w:left w:val="nil"/>
          <w:bottom w:val="nil"/>
          <w:right w:val="nil"/>
          <w:between w:val="nil"/>
        </w:pBdr>
        <w:ind w:left="475"/>
        <w:rPr>
          <w:color w:val="000000"/>
        </w:rPr>
      </w:pPr>
    </w:p>
    <w:p w14:paraId="775AFD5C" w14:textId="77777777" w:rsidR="00975302" w:rsidRDefault="00975302" w:rsidP="00975302">
      <w:pPr>
        <w:widowControl w:val="0"/>
        <w:pBdr>
          <w:top w:val="nil"/>
          <w:left w:val="nil"/>
          <w:bottom w:val="nil"/>
          <w:right w:val="nil"/>
          <w:between w:val="nil"/>
        </w:pBdr>
        <w:rPr>
          <w:color w:val="000000"/>
        </w:rPr>
      </w:pPr>
    </w:p>
    <w:p w14:paraId="78B69D31" w14:textId="77777777" w:rsidR="00975302" w:rsidRDefault="00975302" w:rsidP="00975302">
      <w:pPr>
        <w:widowControl w:val="0"/>
        <w:pBdr>
          <w:top w:val="nil"/>
          <w:left w:val="nil"/>
          <w:bottom w:val="nil"/>
          <w:right w:val="nil"/>
          <w:between w:val="nil"/>
        </w:pBdr>
        <w:rPr>
          <w:color w:val="000000"/>
        </w:rPr>
      </w:pPr>
    </w:p>
    <w:p w14:paraId="7A0407A8" w14:textId="613056E1" w:rsidR="00975302" w:rsidRDefault="00590B2E" w:rsidP="00590B2E">
      <w:pPr>
        <w:spacing w:after="200" w:line="288" w:lineRule="auto"/>
        <w:rPr>
          <w:color w:val="000000"/>
        </w:rPr>
      </w:pPr>
      <w:r>
        <w:rPr>
          <w:color w:val="000000"/>
        </w:rPr>
        <w:br w:type="page"/>
      </w:r>
      <w:bookmarkStart w:id="805" w:name="p82"/>
      <w:bookmarkEnd w:id="805"/>
    </w:p>
    <w:p w14:paraId="07A6ADD3" w14:textId="77777777" w:rsidR="00975302" w:rsidRDefault="00975302" w:rsidP="00975302">
      <w:pPr>
        <w:widowControl w:val="0"/>
        <w:pBdr>
          <w:top w:val="nil"/>
          <w:left w:val="nil"/>
          <w:bottom w:val="nil"/>
          <w:right w:val="nil"/>
          <w:between w:val="nil"/>
        </w:pBdr>
        <w:rPr>
          <w:color w:val="000000"/>
        </w:rPr>
      </w:pPr>
    </w:p>
    <w:p w14:paraId="20673086" w14:textId="77777777" w:rsidR="00975302" w:rsidRDefault="00975302" w:rsidP="00975302">
      <w:pPr>
        <w:widowControl w:val="0"/>
        <w:pBdr>
          <w:top w:val="nil"/>
          <w:left w:val="nil"/>
          <w:bottom w:val="nil"/>
          <w:right w:val="nil"/>
          <w:between w:val="nil"/>
        </w:pBdr>
        <w:rPr>
          <w:b/>
          <w:color w:val="1F3864"/>
        </w:rPr>
      </w:pPr>
      <w:r>
        <w:rPr>
          <w:b/>
          <w:color w:val="1F3864"/>
        </w:rPr>
        <w:t>Questions to be considered by the President or the team:</w:t>
      </w:r>
    </w:p>
    <w:p w14:paraId="31BD595A" w14:textId="77777777" w:rsidR="00975302" w:rsidRDefault="00975302" w:rsidP="00975302">
      <w:pPr>
        <w:widowControl w:val="0"/>
        <w:pBdr>
          <w:top w:val="nil"/>
          <w:left w:val="nil"/>
          <w:bottom w:val="nil"/>
          <w:right w:val="nil"/>
          <w:between w:val="nil"/>
        </w:pBdr>
        <w:ind w:left="720"/>
        <w:rPr>
          <w:b/>
          <w:color w:val="1F3864"/>
        </w:rPr>
      </w:pPr>
      <w:r>
        <w:rPr>
          <w:b/>
          <w:color w:val="1F3864"/>
        </w:rPr>
        <w:t xml:space="preserve"> </w:t>
      </w:r>
    </w:p>
    <w:p w14:paraId="48198EE9" w14:textId="77777777" w:rsidR="00975302" w:rsidRDefault="00975302" w:rsidP="00975302">
      <w:pPr>
        <w:widowControl w:val="0"/>
        <w:numPr>
          <w:ilvl w:val="0"/>
          <w:numId w:val="25"/>
        </w:numPr>
        <w:pBdr>
          <w:top w:val="nil"/>
          <w:left w:val="nil"/>
          <w:bottom w:val="nil"/>
          <w:right w:val="nil"/>
          <w:between w:val="nil"/>
        </w:pBdr>
        <w:rPr>
          <w:b/>
        </w:rPr>
      </w:pPr>
      <w:r>
        <w:rPr>
          <w:color w:val="000000"/>
        </w:rPr>
        <w:t xml:space="preserve">Dangerous: Is the individual the source of actual or perceived physical or emotional threat to person(s) including harm to self? Is the individual the source of a threat or </w:t>
      </w:r>
      <w:proofErr w:type="gramStart"/>
      <w:r>
        <w:rPr>
          <w:color w:val="000000"/>
        </w:rPr>
        <w:t>perceived</w:t>
      </w:r>
      <w:proofErr w:type="gramEnd"/>
      <w:r>
        <w:rPr>
          <w:color w:val="000000"/>
        </w:rPr>
        <w:t xml:space="preserve"> threat to property?</w:t>
      </w:r>
    </w:p>
    <w:p w14:paraId="178C69D9" w14:textId="77777777" w:rsidR="00975302" w:rsidRDefault="00975302" w:rsidP="00975302">
      <w:pPr>
        <w:widowControl w:val="0"/>
        <w:numPr>
          <w:ilvl w:val="0"/>
          <w:numId w:val="25"/>
        </w:numPr>
        <w:pBdr>
          <w:top w:val="nil"/>
          <w:left w:val="nil"/>
          <w:bottom w:val="nil"/>
          <w:right w:val="nil"/>
          <w:between w:val="nil"/>
        </w:pBdr>
      </w:pPr>
      <w:r>
        <w:rPr>
          <w:color w:val="000000"/>
        </w:rPr>
        <w:t xml:space="preserve">Disruptive: How much interference with church functions is occurring? </w:t>
      </w:r>
    </w:p>
    <w:p w14:paraId="00C55E36" w14:textId="77777777" w:rsidR="00975302" w:rsidRDefault="00975302" w:rsidP="00975302">
      <w:pPr>
        <w:widowControl w:val="0"/>
        <w:numPr>
          <w:ilvl w:val="0"/>
          <w:numId w:val="25"/>
        </w:numPr>
        <w:pBdr>
          <w:top w:val="nil"/>
          <w:left w:val="nil"/>
          <w:bottom w:val="nil"/>
          <w:right w:val="nil"/>
          <w:between w:val="nil"/>
        </w:pBdr>
      </w:pPr>
      <w:r>
        <w:rPr>
          <w:color w:val="000000"/>
        </w:rPr>
        <w:t xml:space="preserve">Offensive: How likely is it that prospective or existing members will be driven away from the Congregation? </w:t>
      </w:r>
    </w:p>
    <w:p w14:paraId="2EBBEFD2" w14:textId="77777777" w:rsidR="00975302" w:rsidRDefault="00975302" w:rsidP="00975302">
      <w:pPr>
        <w:widowControl w:val="0"/>
        <w:numPr>
          <w:ilvl w:val="0"/>
          <w:numId w:val="25"/>
        </w:numPr>
        <w:pBdr>
          <w:top w:val="nil"/>
          <w:left w:val="nil"/>
          <w:bottom w:val="nil"/>
          <w:right w:val="nil"/>
          <w:between w:val="nil"/>
        </w:pBdr>
      </w:pPr>
      <w:r>
        <w:rPr>
          <w:color w:val="000000"/>
        </w:rPr>
        <w:t>Cause: Why is this disruption occurring?  Is it a conflict between the individual and others in the Congregation or is there some other reason?</w:t>
      </w:r>
    </w:p>
    <w:p w14:paraId="7AEC1996" w14:textId="77777777" w:rsidR="00975302" w:rsidRDefault="00975302" w:rsidP="00975302">
      <w:pPr>
        <w:widowControl w:val="0"/>
        <w:numPr>
          <w:ilvl w:val="0"/>
          <w:numId w:val="25"/>
        </w:numPr>
        <w:pBdr>
          <w:top w:val="nil"/>
          <w:left w:val="nil"/>
          <w:bottom w:val="nil"/>
          <w:right w:val="nil"/>
          <w:between w:val="nil"/>
        </w:pBdr>
      </w:pPr>
      <w:r>
        <w:rPr>
          <w:color w:val="000000"/>
        </w:rPr>
        <w:t>History: What is the frequency and degree of disruption caused in the past?</w:t>
      </w:r>
    </w:p>
    <w:p w14:paraId="4E9E9414" w14:textId="77777777" w:rsidR="00975302" w:rsidRDefault="00975302" w:rsidP="00975302">
      <w:pPr>
        <w:widowControl w:val="0"/>
        <w:numPr>
          <w:ilvl w:val="0"/>
          <w:numId w:val="25"/>
        </w:numPr>
        <w:pBdr>
          <w:top w:val="nil"/>
          <w:left w:val="nil"/>
          <w:bottom w:val="nil"/>
          <w:right w:val="nil"/>
          <w:between w:val="nil"/>
        </w:pBdr>
      </w:pPr>
      <w:r>
        <w:rPr>
          <w:color w:val="000000"/>
        </w:rPr>
        <w:t>Probability of Change: How likely is it that the problem behavior will diminish in the future?</w:t>
      </w:r>
    </w:p>
    <w:p w14:paraId="34A399CF" w14:textId="77777777" w:rsidR="00975302" w:rsidRDefault="00975302" w:rsidP="00975302">
      <w:pPr>
        <w:widowControl w:val="0"/>
        <w:pBdr>
          <w:top w:val="nil"/>
          <w:left w:val="nil"/>
          <w:bottom w:val="nil"/>
          <w:right w:val="nil"/>
          <w:between w:val="nil"/>
        </w:pBdr>
        <w:ind w:left="115"/>
        <w:rPr>
          <w:color w:val="000000"/>
        </w:rPr>
      </w:pPr>
    </w:p>
    <w:p w14:paraId="03506C2D" w14:textId="77777777" w:rsidR="00975302" w:rsidRDefault="00975302" w:rsidP="00975302">
      <w:pPr>
        <w:widowControl w:val="0"/>
        <w:pBdr>
          <w:top w:val="nil"/>
          <w:left w:val="nil"/>
          <w:bottom w:val="nil"/>
          <w:right w:val="nil"/>
          <w:between w:val="nil"/>
        </w:pBdr>
        <w:ind w:left="115"/>
        <w:rPr>
          <w:color w:val="000000"/>
        </w:rPr>
      </w:pPr>
      <w:r>
        <w:rPr>
          <w:b/>
          <w:color w:val="000000"/>
        </w:rPr>
        <w:t>Possible responses</w:t>
      </w:r>
      <w:r>
        <w:rPr>
          <w:color w:val="000000"/>
        </w:rPr>
        <w:t xml:space="preserve">: </w:t>
      </w:r>
    </w:p>
    <w:p w14:paraId="3F52A2E2" w14:textId="77777777" w:rsidR="00975302" w:rsidRDefault="00975302" w:rsidP="00975302">
      <w:pPr>
        <w:widowControl w:val="0"/>
        <w:pBdr>
          <w:top w:val="nil"/>
          <w:left w:val="nil"/>
          <w:bottom w:val="nil"/>
          <w:right w:val="nil"/>
          <w:between w:val="nil"/>
        </w:pBdr>
        <w:ind w:left="115"/>
        <w:rPr>
          <w:color w:val="000000"/>
        </w:rPr>
      </w:pPr>
    </w:p>
    <w:p w14:paraId="603F9C35" w14:textId="77777777" w:rsidR="00975302" w:rsidRPr="00904D73" w:rsidRDefault="00975302" w:rsidP="00975302">
      <w:pPr>
        <w:widowControl w:val="0"/>
        <w:numPr>
          <w:ilvl w:val="0"/>
          <w:numId w:val="27"/>
        </w:numPr>
        <w:pBdr>
          <w:top w:val="nil"/>
          <w:left w:val="nil"/>
          <w:bottom w:val="nil"/>
          <w:right w:val="nil"/>
          <w:between w:val="nil"/>
        </w:pBdr>
      </w:pPr>
      <w:r>
        <w:rPr>
          <w:color w:val="000000"/>
        </w:rPr>
        <w:t xml:space="preserve">No action: It may be determined that the complaint is not warranted. This determination will be explained to the complainant by the President or his/her designee. </w:t>
      </w:r>
    </w:p>
    <w:p w14:paraId="03588183" w14:textId="77777777" w:rsidR="00975302" w:rsidRPr="00904D73" w:rsidRDefault="00975302" w:rsidP="00975302">
      <w:pPr>
        <w:widowControl w:val="0"/>
        <w:numPr>
          <w:ilvl w:val="0"/>
          <w:numId w:val="27"/>
        </w:numPr>
        <w:pBdr>
          <w:top w:val="nil"/>
          <w:left w:val="nil"/>
          <w:bottom w:val="nil"/>
          <w:right w:val="nil"/>
          <w:between w:val="nil"/>
        </w:pBdr>
      </w:pPr>
      <w:r>
        <w:rPr>
          <w:color w:val="000000"/>
        </w:rPr>
        <w:t xml:space="preserve">Mediation by a neutral party is sought. </w:t>
      </w:r>
    </w:p>
    <w:p w14:paraId="756D3369" w14:textId="77777777" w:rsidR="00975302" w:rsidRDefault="00975302" w:rsidP="00975302">
      <w:pPr>
        <w:widowControl w:val="0"/>
        <w:numPr>
          <w:ilvl w:val="0"/>
          <w:numId w:val="27"/>
        </w:numPr>
        <w:pBdr>
          <w:top w:val="nil"/>
          <w:left w:val="nil"/>
          <w:bottom w:val="nil"/>
          <w:right w:val="nil"/>
          <w:between w:val="nil"/>
        </w:pBdr>
      </w:pPr>
      <w:r>
        <w:rPr>
          <w:color w:val="000000"/>
        </w:rPr>
        <w:t>Warning: The President, his/her designee or members of the ad hoc team will meet with the offending individual to communicate the concern and expectations for future behavior.</w:t>
      </w:r>
    </w:p>
    <w:p w14:paraId="795A4584" w14:textId="77777777" w:rsidR="00975302" w:rsidRPr="00904D73" w:rsidRDefault="00975302" w:rsidP="00975302">
      <w:pPr>
        <w:widowControl w:val="0"/>
        <w:numPr>
          <w:ilvl w:val="0"/>
          <w:numId w:val="27"/>
        </w:numPr>
        <w:pBdr>
          <w:top w:val="nil"/>
          <w:left w:val="nil"/>
          <w:bottom w:val="nil"/>
          <w:right w:val="nil"/>
          <w:between w:val="nil"/>
        </w:pBdr>
      </w:pPr>
      <w:r>
        <w:rPr>
          <w:color w:val="000000"/>
        </w:rPr>
        <w:t xml:space="preserve">Removal from position of office or team leader while maintaining membership. </w:t>
      </w:r>
    </w:p>
    <w:p w14:paraId="1729DB42" w14:textId="5A0E6ECD" w:rsidR="00975302" w:rsidRPr="00904D73" w:rsidRDefault="005D4468" w:rsidP="00975302">
      <w:pPr>
        <w:widowControl w:val="0"/>
        <w:numPr>
          <w:ilvl w:val="0"/>
          <w:numId w:val="27"/>
        </w:numPr>
        <w:pBdr>
          <w:top w:val="nil"/>
          <w:left w:val="nil"/>
          <w:bottom w:val="nil"/>
          <w:right w:val="nil"/>
          <w:between w:val="nil"/>
        </w:pBdr>
      </w:pPr>
      <w:r>
        <w:rPr>
          <w:noProof/>
          <w:color w:val="000000"/>
        </w:rPr>
        <mc:AlternateContent>
          <mc:Choice Requires="wps">
            <w:drawing>
              <wp:anchor distT="0" distB="0" distL="114300" distR="114300" simplePos="0" relativeHeight="253642752" behindDoc="0" locked="0" layoutInCell="1" allowOverlap="1" wp14:anchorId="18DFC471" wp14:editId="7E66D20D">
                <wp:simplePos x="0" y="0"/>
                <wp:positionH relativeFrom="column">
                  <wp:posOffset>-398834</wp:posOffset>
                </wp:positionH>
                <wp:positionV relativeFrom="paragraph">
                  <wp:posOffset>519038</wp:posOffset>
                </wp:positionV>
                <wp:extent cx="499745" cy="1183005"/>
                <wp:effectExtent l="12700" t="12700" r="20955" b="10795"/>
                <wp:wrapNone/>
                <wp:docPr id="1166" name="Up Arrow 1166">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687F5EE"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FC471" id="Up Arrow 1166" o:spid="_x0000_s1198" type="#_x0000_t68" href="#toc1" style="position:absolute;left:0;text-align:left;margin-left:-31.4pt;margin-top:40.85pt;width:39.35pt;height:93.15pt;z-index:25364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y+abQIAAEc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2687F5EE"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color w:val="000000"/>
        </w:rPr>
        <w:t>Suspension: The offending individual is excluded from the Congregation and/or specific activities for a limited time, with the reasons and the conditions of return made clear in writing</w:t>
      </w:r>
    </w:p>
    <w:p w14:paraId="3BCD21A8" w14:textId="00618C1B" w:rsidR="00975302" w:rsidRPr="00904D73" w:rsidRDefault="00975302" w:rsidP="00975302">
      <w:pPr>
        <w:widowControl w:val="0"/>
        <w:numPr>
          <w:ilvl w:val="0"/>
          <w:numId w:val="27"/>
        </w:numPr>
        <w:pBdr>
          <w:top w:val="nil"/>
          <w:left w:val="nil"/>
          <w:bottom w:val="nil"/>
          <w:right w:val="nil"/>
          <w:between w:val="nil"/>
        </w:pBdr>
      </w:pPr>
      <w:r>
        <w:rPr>
          <w:color w:val="000000"/>
        </w:rPr>
        <w:t>Voluntary resignation from membership of the Congregation. Expulsion: The President or ad hoc team in consultation with the Board of Trustees recommends that the offending individual should be expelled from membership. If expulsion is approved by 2/3 majority vote of the Board of Trustees, the President will write a letter to the individual explaining the reasons.</w:t>
      </w:r>
    </w:p>
    <w:p w14:paraId="47910A17" w14:textId="0673FF06" w:rsidR="00975302" w:rsidRDefault="00B052D0" w:rsidP="00975302">
      <w:pPr>
        <w:widowControl w:val="0"/>
        <w:numPr>
          <w:ilvl w:val="0"/>
          <w:numId w:val="27"/>
        </w:numPr>
        <w:pBdr>
          <w:top w:val="nil"/>
          <w:left w:val="nil"/>
          <w:bottom w:val="nil"/>
          <w:right w:val="nil"/>
          <w:between w:val="nil"/>
        </w:pBdr>
      </w:pPr>
      <w:r>
        <w:rPr>
          <w:noProof/>
        </w:rPr>
        <mc:AlternateContent>
          <mc:Choice Requires="wps">
            <w:drawing>
              <wp:anchor distT="0" distB="0" distL="114300" distR="114300" simplePos="0" relativeHeight="253120512" behindDoc="0" locked="0" layoutInCell="1" allowOverlap="1" wp14:anchorId="0C9E7870" wp14:editId="422FF835">
                <wp:simplePos x="0" y="0"/>
                <wp:positionH relativeFrom="column">
                  <wp:posOffset>-397800</wp:posOffset>
                </wp:positionH>
                <wp:positionV relativeFrom="paragraph">
                  <wp:posOffset>742820</wp:posOffset>
                </wp:positionV>
                <wp:extent cx="534035" cy="1221740"/>
                <wp:effectExtent l="12700" t="0" r="24765" b="22860"/>
                <wp:wrapNone/>
                <wp:docPr id="733" name="Down Arrow 733"/>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655A0B"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E7870" id="Down Arrow 733" o:spid="_x0000_s1199" type="#_x0000_t67" style="position:absolute;left:0;text-align:left;margin-left:-31.3pt;margin-top:58.5pt;width:42.05pt;height:96.2pt;z-index:2531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" adj="16512" fillcolor="#ffc000" strokecolor="#c00000" strokeweight="1.25pt">
                <v:textbox>
                  <w:txbxContent>
                    <w:p w14:paraId="3E655A0B"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rPr>
        <w:t>In conclusion: Tri-UU strives to be an inclusive community, affirming our differences in beliefs, opinions</w:t>
      </w:r>
      <w:r w:rsidR="0038481A">
        <w:rPr>
          <w:color w:val="000000"/>
        </w:rPr>
        <w:t>,</w:t>
      </w:r>
      <w:r w:rsidR="00975302">
        <w:rPr>
          <w:color w:val="000000"/>
        </w:rPr>
        <w:t xml:space="preserve"> and life experiences. However, concern for the safety and well-being of the Congregation </w:t>
      </w:r>
      <w:r w:rsidR="0038481A">
        <w:rPr>
          <w:color w:val="000000"/>
        </w:rPr>
        <w:t>m</w:t>
      </w:r>
      <w:r w:rsidR="00975302">
        <w:rPr>
          <w:color w:val="000000"/>
        </w:rPr>
        <w:t>ust be given priority over the privileges and inclusion of the individual. To the degree the disruptive behavior compromises the health of this congregation, it is necessary for us, as people of faith, to take action that reflects this emphasis on safety and security.</w:t>
      </w:r>
    </w:p>
    <w:p w14:paraId="0B27DCE5" w14:textId="77777777" w:rsidR="00975302" w:rsidRDefault="00975302" w:rsidP="00F1053B">
      <w:pPr>
        <w:widowControl w:val="0"/>
        <w:pBdr>
          <w:top w:val="nil"/>
          <w:left w:val="nil"/>
          <w:bottom w:val="nil"/>
          <w:right w:val="nil"/>
          <w:between w:val="nil"/>
        </w:pBdr>
        <w:rPr>
          <w:color w:val="000000"/>
        </w:rPr>
      </w:pPr>
      <w:bookmarkStart w:id="806" w:name="p83"/>
      <w:bookmarkEnd w:id="806"/>
    </w:p>
    <w:p w14:paraId="6B0C0B97" w14:textId="18ADD38C" w:rsidR="00590B2E" w:rsidRDefault="00590B2E" w:rsidP="00590B2E">
      <w:pPr>
        <w:spacing w:after="200" w:line="288" w:lineRule="auto"/>
        <w:rPr>
          <w:b/>
          <w:color w:val="000000"/>
        </w:rPr>
      </w:pPr>
      <w:r>
        <w:rPr>
          <w:b/>
          <w:color w:val="000000"/>
        </w:rPr>
        <w:br w:type="page"/>
      </w:r>
    </w:p>
    <w:p w14:paraId="48DE298D" w14:textId="3AA0FCBD" w:rsidR="00975302" w:rsidRPr="00915999" w:rsidRDefault="00975302" w:rsidP="00975302">
      <w:pPr>
        <w:pStyle w:val="Heading2"/>
        <w:rPr>
          <w:szCs w:val="24"/>
        </w:rPr>
      </w:pPr>
      <w:bookmarkStart w:id="807" w:name="_Toc85872950"/>
      <w:bookmarkStart w:id="808" w:name="_Toc85893144"/>
      <w:bookmarkStart w:id="809" w:name="_Toc85895429"/>
      <w:bookmarkStart w:id="810" w:name="_Toc85895591"/>
      <w:bookmarkStart w:id="811" w:name="_Toc85895984"/>
      <w:bookmarkStart w:id="812" w:name="_Toc86225847"/>
      <w:bookmarkStart w:id="813" w:name="_Toc86348177"/>
      <w:bookmarkStart w:id="814" w:name="_Toc86348896"/>
      <w:bookmarkStart w:id="815" w:name="_Toc98593909"/>
      <w:r w:rsidRPr="00915999">
        <w:rPr>
          <w:szCs w:val="24"/>
        </w:rPr>
        <w:lastRenderedPageBreak/>
        <w:t>Electronic Fund Transfers</w:t>
      </w:r>
      <w:bookmarkEnd w:id="807"/>
      <w:bookmarkEnd w:id="808"/>
      <w:bookmarkEnd w:id="809"/>
      <w:bookmarkEnd w:id="810"/>
      <w:bookmarkEnd w:id="811"/>
      <w:bookmarkEnd w:id="812"/>
      <w:bookmarkEnd w:id="813"/>
      <w:bookmarkEnd w:id="814"/>
      <w:bookmarkEnd w:id="815"/>
    </w:p>
    <w:p w14:paraId="0DECF0B3" w14:textId="77777777" w:rsidR="00975302" w:rsidRDefault="00975302" w:rsidP="00975302">
      <w:pPr>
        <w:widowControl w:val="0"/>
        <w:pBdr>
          <w:top w:val="nil"/>
          <w:left w:val="nil"/>
          <w:bottom w:val="nil"/>
          <w:right w:val="nil"/>
          <w:between w:val="nil"/>
        </w:pBdr>
        <w:rPr>
          <w:color w:val="000000"/>
        </w:rPr>
      </w:pPr>
    </w:p>
    <w:p w14:paraId="55DABAC6" w14:textId="77777777" w:rsidR="00975302" w:rsidRDefault="00975302" w:rsidP="007D0C7E">
      <w:pPr>
        <w:widowControl w:val="0"/>
        <w:numPr>
          <w:ilvl w:val="0"/>
          <w:numId w:val="74"/>
        </w:numPr>
        <w:pBdr>
          <w:top w:val="nil"/>
          <w:left w:val="nil"/>
          <w:bottom w:val="nil"/>
          <w:right w:val="nil"/>
          <w:between w:val="nil"/>
        </w:pBdr>
        <w:ind w:left="1325"/>
      </w:pPr>
      <w:r>
        <w:rPr>
          <w:color w:val="000000"/>
        </w:rPr>
        <w:t>Electronic Fund Transfers are paid automatically and entered through ICON using EFT rather than a check number</w:t>
      </w:r>
    </w:p>
    <w:p w14:paraId="433C1D2A" w14:textId="77777777" w:rsidR="00975302" w:rsidRDefault="00975302" w:rsidP="007D0C7E">
      <w:pPr>
        <w:widowControl w:val="0"/>
        <w:numPr>
          <w:ilvl w:val="0"/>
          <w:numId w:val="74"/>
        </w:numPr>
        <w:pBdr>
          <w:top w:val="nil"/>
          <w:left w:val="nil"/>
          <w:bottom w:val="nil"/>
          <w:right w:val="nil"/>
          <w:between w:val="nil"/>
        </w:pBdr>
        <w:ind w:left="1325"/>
      </w:pPr>
      <w:r>
        <w:rPr>
          <w:color w:val="000000"/>
        </w:rPr>
        <w:t>Persons authorized to be reimbursed for legitimate expenses incurred in the conduct of Tri-UU business are:</w:t>
      </w:r>
    </w:p>
    <w:p w14:paraId="7437A8ED" w14:textId="77777777" w:rsidR="00975302" w:rsidRDefault="00975302" w:rsidP="007D0C7E">
      <w:pPr>
        <w:widowControl w:val="0"/>
        <w:numPr>
          <w:ilvl w:val="1"/>
          <w:numId w:val="74"/>
        </w:numPr>
        <w:pBdr>
          <w:top w:val="nil"/>
          <w:left w:val="nil"/>
          <w:bottom w:val="nil"/>
          <w:right w:val="nil"/>
          <w:between w:val="nil"/>
        </w:pBdr>
      </w:pPr>
      <w:r>
        <w:rPr>
          <w:color w:val="000000"/>
        </w:rPr>
        <w:t>With the approval of the team leader or authorized representative, team members who incur expenses doing team business</w:t>
      </w:r>
    </w:p>
    <w:p w14:paraId="16586FAE" w14:textId="2B0B45CC" w:rsidR="00975302" w:rsidRDefault="00975302" w:rsidP="007D0C7E">
      <w:pPr>
        <w:widowControl w:val="0"/>
        <w:numPr>
          <w:ilvl w:val="1"/>
          <w:numId w:val="74"/>
        </w:numPr>
        <w:pBdr>
          <w:top w:val="nil"/>
          <w:left w:val="nil"/>
          <w:bottom w:val="nil"/>
          <w:right w:val="nil"/>
          <w:between w:val="nil"/>
        </w:pBdr>
      </w:pPr>
      <w:r>
        <w:rPr>
          <w:color w:val="000000"/>
        </w:rPr>
        <w:t>With the approval of the Board President or authorized representatives, any Board member or others authorized to incur expenses in doing Board business</w:t>
      </w:r>
    </w:p>
    <w:p w14:paraId="59C1291F" w14:textId="77777777" w:rsidR="00975302" w:rsidRDefault="00975302" w:rsidP="007D0C7E">
      <w:pPr>
        <w:widowControl w:val="0"/>
        <w:numPr>
          <w:ilvl w:val="1"/>
          <w:numId w:val="74"/>
        </w:numPr>
        <w:pBdr>
          <w:top w:val="nil"/>
          <w:left w:val="nil"/>
          <w:bottom w:val="nil"/>
          <w:right w:val="nil"/>
          <w:between w:val="nil"/>
        </w:pBdr>
      </w:pPr>
      <w:r>
        <w:rPr>
          <w:color w:val="000000"/>
        </w:rPr>
        <w:t>With the approval of the Board or an authorized representative, any members of the congregation who incur expenses representing the Congregation in denominational affairs, such as cluster meetings, district meetings, special training programs and UUA sponsored activities.</w:t>
      </w:r>
    </w:p>
    <w:p w14:paraId="62536BF7" w14:textId="77777777" w:rsidR="00975302" w:rsidRDefault="00975302" w:rsidP="007D0C7E">
      <w:pPr>
        <w:widowControl w:val="0"/>
        <w:numPr>
          <w:ilvl w:val="0"/>
          <w:numId w:val="74"/>
        </w:numPr>
        <w:pBdr>
          <w:top w:val="nil"/>
          <w:left w:val="nil"/>
          <w:bottom w:val="nil"/>
          <w:right w:val="nil"/>
          <w:between w:val="nil"/>
        </w:pBdr>
        <w:ind w:left="1325"/>
      </w:pPr>
      <w:commentRangeStart w:id="816"/>
      <w:r>
        <w:rPr>
          <w:color w:val="000000"/>
        </w:rPr>
        <w:t>Members</w:t>
      </w:r>
      <w:commentRangeEnd w:id="816"/>
      <w:r w:rsidR="00165349">
        <w:rPr>
          <w:rStyle w:val="CommentReference"/>
        </w:rPr>
        <w:commentReference w:id="816"/>
      </w:r>
      <w:r>
        <w:rPr>
          <w:color w:val="000000"/>
        </w:rPr>
        <w:t xml:space="preserve"> authorized to incur expenses may pay the expenses and request reimbursement from the Treasurer, may present bills to the Treasurer for payment to another party, or may request advance payments for expenses, such as for registration at approved events. Appropriate documentation is to be provided for each expense. All expenses must be presented in a timely manner.</w:t>
      </w:r>
    </w:p>
    <w:p w14:paraId="3561DD8A" w14:textId="77777777" w:rsidR="00975302" w:rsidRDefault="00975302" w:rsidP="00975302">
      <w:pPr>
        <w:widowControl w:val="0"/>
        <w:pBdr>
          <w:top w:val="nil"/>
          <w:left w:val="nil"/>
          <w:bottom w:val="nil"/>
          <w:right w:val="nil"/>
          <w:between w:val="nil"/>
        </w:pBdr>
        <w:ind w:left="115"/>
        <w:rPr>
          <w:b/>
          <w:color w:val="000000"/>
        </w:rPr>
      </w:pPr>
    </w:p>
    <w:p w14:paraId="067CC5D0" w14:textId="3BDF15FB" w:rsidR="00975302" w:rsidRPr="00915999" w:rsidRDefault="00975302" w:rsidP="00975302">
      <w:pPr>
        <w:pStyle w:val="Heading2"/>
        <w:rPr>
          <w:szCs w:val="24"/>
        </w:rPr>
      </w:pPr>
      <w:bookmarkStart w:id="817" w:name="_Toc85872951"/>
      <w:bookmarkStart w:id="818" w:name="_Toc85893145"/>
      <w:bookmarkStart w:id="819" w:name="_Toc85895430"/>
      <w:bookmarkStart w:id="820" w:name="_Toc85895592"/>
      <w:bookmarkStart w:id="821" w:name="_Toc85895985"/>
      <w:bookmarkStart w:id="822" w:name="_Toc86225848"/>
      <w:bookmarkStart w:id="823" w:name="_Toc86348178"/>
      <w:bookmarkStart w:id="824" w:name="_Toc86348897"/>
      <w:bookmarkStart w:id="825" w:name="_Toc98593910"/>
      <w:r w:rsidRPr="00915999">
        <w:rPr>
          <w:szCs w:val="24"/>
        </w:rPr>
        <w:t>Employees Policy</w:t>
      </w:r>
      <w:bookmarkEnd w:id="817"/>
      <w:bookmarkEnd w:id="818"/>
      <w:bookmarkEnd w:id="819"/>
      <w:bookmarkEnd w:id="820"/>
      <w:bookmarkEnd w:id="821"/>
      <w:bookmarkEnd w:id="822"/>
      <w:bookmarkEnd w:id="823"/>
      <w:bookmarkEnd w:id="824"/>
      <w:bookmarkEnd w:id="825"/>
    </w:p>
    <w:p w14:paraId="7BBD6565" w14:textId="77777777" w:rsidR="00975302" w:rsidRDefault="00975302" w:rsidP="00975302">
      <w:pPr>
        <w:rPr>
          <w:rStyle w:val="BookTitle"/>
          <w:i w:val="0"/>
        </w:rPr>
      </w:pPr>
      <w:r w:rsidRPr="003306E8">
        <w:rPr>
          <w:rStyle w:val="BookTitle"/>
          <w:i w:val="0"/>
        </w:rPr>
        <w:t xml:space="preserve">Members as Employees </w:t>
      </w:r>
    </w:p>
    <w:p w14:paraId="2BE7D3AC" w14:textId="77777777" w:rsidR="00975302" w:rsidRPr="003306E8" w:rsidRDefault="00975302" w:rsidP="00975302">
      <w:pPr>
        <w:rPr>
          <w:rStyle w:val="BookTitle"/>
          <w:i w:val="0"/>
        </w:rPr>
      </w:pPr>
    </w:p>
    <w:p w14:paraId="77B02A40" w14:textId="77777777" w:rsidR="00975302" w:rsidRPr="009D1C2D" w:rsidRDefault="00975302" w:rsidP="00251B3D">
      <w:pPr>
        <w:widowControl w:val="0"/>
        <w:numPr>
          <w:ilvl w:val="0"/>
          <w:numId w:val="84"/>
        </w:numPr>
        <w:pBdr>
          <w:top w:val="nil"/>
          <w:left w:val="nil"/>
          <w:bottom w:val="nil"/>
          <w:right w:val="nil"/>
          <w:between w:val="nil"/>
        </w:pBdr>
        <w:rPr>
          <w:sz w:val="22"/>
          <w:szCs w:val="22"/>
        </w:rPr>
      </w:pPr>
      <w:r w:rsidRPr="009D1C2D">
        <w:rPr>
          <w:color w:val="000000"/>
          <w:sz w:val="22"/>
          <w:szCs w:val="22"/>
        </w:rPr>
        <w:t xml:space="preserve">As a general policy, employment with Tri-UU is </w:t>
      </w:r>
      <w:r w:rsidRPr="009D1C2D">
        <w:rPr>
          <w:b/>
          <w:color w:val="000000"/>
          <w:sz w:val="22"/>
          <w:szCs w:val="22"/>
        </w:rPr>
        <w:t>not</w:t>
      </w:r>
      <w:r w:rsidRPr="009D1C2D">
        <w:rPr>
          <w:color w:val="000000"/>
          <w:sz w:val="22"/>
          <w:szCs w:val="22"/>
        </w:rPr>
        <w:t xml:space="preserve"> open to members of the congregation.</w:t>
      </w:r>
    </w:p>
    <w:p w14:paraId="3C51BF01" w14:textId="77777777" w:rsidR="00975302" w:rsidRPr="009D1C2D" w:rsidRDefault="00975302" w:rsidP="00251B3D">
      <w:pPr>
        <w:widowControl w:val="0"/>
        <w:numPr>
          <w:ilvl w:val="0"/>
          <w:numId w:val="84"/>
        </w:numPr>
        <w:pBdr>
          <w:top w:val="nil"/>
          <w:left w:val="nil"/>
          <w:bottom w:val="nil"/>
          <w:right w:val="nil"/>
          <w:between w:val="nil"/>
        </w:pBdr>
        <w:rPr>
          <w:sz w:val="22"/>
          <w:szCs w:val="22"/>
        </w:rPr>
      </w:pPr>
      <w:r w:rsidRPr="009D1C2D">
        <w:rPr>
          <w:color w:val="000000"/>
          <w:sz w:val="22"/>
          <w:szCs w:val="22"/>
        </w:rPr>
        <w:t>This policy is based upon two factors:</w:t>
      </w:r>
    </w:p>
    <w:p w14:paraId="2719569E" w14:textId="77777777" w:rsidR="00975302" w:rsidRPr="009D1C2D" w:rsidRDefault="00975302" w:rsidP="00251B3D">
      <w:pPr>
        <w:widowControl w:val="0"/>
        <w:numPr>
          <w:ilvl w:val="0"/>
          <w:numId w:val="84"/>
        </w:numPr>
        <w:pBdr>
          <w:top w:val="nil"/>
          <w:left w:val="nil"/>
          <w:bottom w:val="nil"/>
          <w:right w:val="nil"/>
          <w:between w:val="nil"/>
        </w:pBdr>
        <w:rPr>
          <w:sz w:val="22"/>
          <w:szCs w:val="22"/>
        </w:rPr>
      </w:pPr>
      <w:r w:rsidRPr="009D1C2D">
        <w:rPr>
          <w:color w:val="000000"/>
          <w:sz w:val="22"/>
          <w:szCs w:val="22"/>
        </w:rPr>
        <w:t>Each person is expected to fulfill the promise of membership:</w:t>
      </w:r>
    </w:p>
    <w:p w14:paraId="121CA94B" w14:textId="13757F0A" w:rsidR="00975302" w:rsidRPr="009D1C2D" w:rsidRDefault="006748A4" w:rsidP="00251B3D">
      <w:pPr>
        <w:widowControl w:val="0"/>
        <w:numPr>
          <w:ilvl w:val="0"/>
          <w:numId w:val="83"/>
        </w:numPr>
        <w:pBdr>
          <w:top w:val="nil"/>
          <w:left w:val="nil"/>
          <w:bottom w:val="nil"/>
          <w:right w:val="nil"/>
          <w:between w:val="nil"/>
        </w:pBdr>
        <w:rPr>
          <w:sz w:val="22"/>
          <w:szCs w:val="22"/>
        </w:rPr>
      </w:pPr>
      <w:r>
        <w:rPr>
          <w:noProof/>
          <w:color w:val="000000"/>
        </w:rPr>
        <mc:AlternateContent>
          <mc:Choice Requires="wps">
            <w:drawing>
              <wp:anchor distT="0" distB="0" distL="114300" distR="114300" simplePos="0" relativeHeight="253975552" behindDoc="0" locked="0" layoutInCell="1" allowOverlap="1" wp14:anchorId="742BD4A9" wp14:editId="1D97609A">
                <wp:simplePos x="0" y="0"/>
                <wp:positionH relativeFrom="leftMargin">
                  <wp:align>right</wp:align>
                </wp:positionH>
                <wp:positionV relativeFrom="paragraph">
                  <wp:posOffset>242570</wp:posOffset>
                </wp:positionV>
                <wp:extent cx="499745" cy="1183005"/>
                <wp:effectExtent l="19050" t="19050" r="33655" b="17145"/>
                <wp:wrapNone/>
                <wp:docPr id="641" name="Up Arrow 641">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7CD429D" w14:textId="77777777" w:rsidR="00A00096" w:rsidRPr="00260E8E" w:rsidRDefault="00A00096"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BD4A9" id="Up Arrow 641" o:spid="_x0000_s1200" type="#_x0000_t68" href="#toc1" style="position:absolute;left:0;text-align:left;margin-left:-11.85pt;margin-top:19.1pt;width:39.35pt;height:93.15pt;z-index:2539755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XwAbQIAAEc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" o:button="t" adj="4562" fillcolor="#43bae8 [2676]" strokecolor="black [3213]">
                <v:fill color2="#74ccee [1972]" rotate="t" o:detectmouseclick="t" focusposition="1,1" focussize="-1,-1" focus="100%" type="gradientRadial"/>
                <v:textbox>
                  <w:txbxContent>
                    <w:p w14:paraId="67CD429D" w14:textId="77777777" w:rsidR="00A00096" w:rsidRPr="00260E8E" w:rsidRDefault="00A00096"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w10:wrap anchorx="margin"/>
              </v:shape>
            </w:pict>
          </mc:Fallback>
        </mc:AlternateContent>
      </w:r>
      <w:r w:rsidR="00975302" w:rsidRPr="009D1C2D">
        <w:rPr>
          <w:color w:val="000000"/>
          <w:sz w:val="22"/>
          <w:szCs w:val="22"/>
        </w:rPr>
        <w:t>To be present (b) to pledge (c) to participate.</w:t>
      </w:r>
    </w:p>
    <w:p w14:paraId="70975711" w14:textId="2D7F9B4C" w:rsidR="00975302" w:rsidRPr="009D1C2D" w:rsidRDefault="00975302" w:rsidP="00251B3D">
      <w:pPr>
        <w:widowControl w:val="0"/>
        <w:numPr>
          <w:ilvl w:val="0"/>
          <w:numId w:val="83"/>
        </w:numPr>
        <w:pBdr>
          <w:top w:val="nil"/>
          <w:left w:val="nil"/>
          <w:bottom w:val="nil"/>
          <w:right w:val="nil"/>
          <w:between w:val="nil"/>
        </w:pBdr>
        <w:rPr>
          <w:sz w:val="22"/>
          <w:szCs w:val="22"/>
        </w:rPr>
      </w:pPr>
      <w:r w:rsidRPr="009D1C2D">
        <w:rPr>
          <w:color w:val="000000"/>
          <w:sz w:val="22"/>
          <w:szCs w:val="22"/>
        </w:rPr>
        <w:t>There are no established guidelines for the degree to which any one person fulfills these promises. However, a well-functioning Tri-UU is dependent upon the active participation of numerous members performing numerous and varied tasks. Deciding which task or which person deserves compensation is difficult and presents opportunities for discord.</w:t>
      </w:r>
    </w:p>
    <w:p w14:paraId="78F4298C" w14:textId="77777777" w:rsidR="00975302" w:rsidRPr="009D1C2D" w:rsidRDefault="00975302" w:rsidP="00975302">
      <w:pPr>
        <w:widowControl w:val="0"/>
        <w:pBdr>
          <w:top w:val="nil"/>
          <w:left w:val="nil"/>
          <w:bottom w:val="nil"/>
          <w:right w:val="nil"/>
          <w:between w:val="nil"/>
        </w:pBdr>
        <w:ind w:left="115"/>
        <w:rPr>
          <w:color w:val="000000"/>
          <w:sz w:val="22"/>
          <w:szCs w:val="22"/>
        </w:rPr>
      </w:pPr>
    </w:p>
    <w:p w14:paraId="49EAE229" w14:textId="3E1E5F32" w:rsidR="00975302" w:rsidRPr="009D1C2D" w:rsidRDefault="00975302" w:rsidP="00975302">
      <w:pPr>
        <w:widowControl w:val="0"/>
        <w:pBdr>
          <w:top w:val="nil"/>
          <w:left w:val="nil"/>
          <w:bottom w:val="nil"/>
          <w:right w:val="nil"/>
          <w:between w:val="nil"/>
        </w:pBdr>
        <w:ind w:left="115"/>
        <w:rPr>
          <w:color w:val="000000"/>
          <w:sz w:val="22"/>
          <w:szCs w:val="22"/>
        </w:rPr>
      </w:pPr>
      <w:r w:rsidRPr="009D1C2D">
        <w:rPr>
          <w:color w:val="000000"/>
          <w:sz w:val="22"/>
          <w:szCs w:val="22"/>
        </w:rPr>
        <w:t>Paying volunteers “a little something” changes their status from “volunteer” to “employee”. Numerous laws and responsibilities govern “employees”: paying FICA, withholding taxes, filing W2s, providing benefits, etc.</w:t>
      </w:r>
    </w:p>
    <w:p w14:paraId="52F313F0" w14:textId="78ECF3E5" w:rsidR="00975302" w:rsidRPr="009D1C2D" w:rsidRDefault="006748A4" w:rsidP="00975302">
      <w:pPr>
        <w:widowControl w:val="0"/>
        <w:pBdr>
          <w:top w:val="nil"/>
          <w:left w:val="nil"/>
          <w:bottom w:val="nil"/>
          <w:right w:val="nil"/>
          <w:between w:val="nil"/>
        </w:pBdr>
        <w:ind w:left="115"/>
        <w:rPr>
          <w:color w:val="000000"/>
          <w:sz w:val="22"/>
          <w:szCs w:val="22"/>
        </w:rPr>
      </w:pPr>
      <w:r>
        <w:rPr>
          <w:noProof/>
        </w:rPr>
        <mc:AlternateContent>
          <mc:Choice Requires="wps">
            <w:drawing>
              <wp:anchor distT="0" distB="0" distL="114300" distR="114300" simplePos="0" relativeHeight="253977600" behindDoc="0" locked="0" layoutInCell="1" allowOverlap="1" wp14:anchorId="1862A0AF" wp14:editId="35559207">
                <wp:simplePos x="0" y="0"/>
                <wp:positionH relativeFrom="leftMargin">
                  <wp:align>right</wp:align>
                </wp:positionH>
                <wp:positionV relativeFrom="paragraph">
                  <wp:posOffset>5715</wp:posOffset>
                </wp:positionV>
                <wp:extent cx="534035" cy="1221740"/>
                <wp:effectExtent l="19050" t="0" r="18415" b="35560"/>
                <wp:wrapNone/>
                <wp:docPr id="673" name="Down Arrow 673"/>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02931" w14:textId="77777777" w:rsidR="00A00096" w:rsidRPr="0052516C" w:rsidRDefault="00A00096"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2A0AF" id="Down Arrow 673" o:spid="_x0000_s1201" type="#_x0000_t67" style="position:absolute;left:0;text-align:left;margin-left:-9.15pt;margin-top:.45pt;width:42.05pt;height:96.2pt;z-index:25397760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" adj="16512" fillcolor="#ffc000" strokecolor="#c00000" strokeweight="1.25pt">
                <v:textbox>
                  <w:txbxContent>
                    <w:p w14:paraId="49B02931" w14:textId="77777777" w:rsidR="00A00096" w:rsidRPr="0052516C" w:rsidRDefault="00A00096" w:rsidP="00F67830">
                      <w:pPr>
                        <w:jc w:val="both"/>
                        <w:rPr>
                          <w:b/>
                          <w:bCs/>
                          <w:color w:val="000000" w:themeColor="text1"/>
                          <w:sz w:val="32"/>
                          <w:szCs w:val="32"/>
                        </w:rPr>
                      </w:pPr>
                      <w:r w:rsidRPr="0052516C">
                        <w:rPr>
                          <w:b/>
                          <w:bCs/>
                          <w:color w:val="000000" w:themeColor="text1"/>
                          <w:sz w:val="32"/>
                          <w:szCs w:val="32"/>
                        </w:rPr>
                        <w:t>NEXT</w:t>
                      </w:r>
                    </w:p>
                  </w:txbxContent>
                </v:textbox>
                <w10:wrap anchorx="margin"/>
              </v:shape>
            </w:pict>
          </mc:Fallback>
        </mc:AlternateContent>
      </w:r>
    </w:p>
    <w:p w14:paraId="5250BE3F" w14:textId="5E391128" w:rsidR="00975302" w:rsidRPr="009D1C2D" w:rsidRDefault="00975302" w:rsidP="00975302">
      <w:pPr>
        <w:widowControl w:val="0"/>
        <w:pBdr>
          <w:top w:val="nil"/>
          <w:left w:val="nil"/>
          <w:bottom w:val="nil"/>
          <w:right w:val="nil"/>
          <w:between w:val="nil"/>
        </w:pBdr>
        <w:ind w:left="115"/>
        <w:rPr>
          <w:color w:val="000000"/>
          <w:sz w:val="22"/>
          <w:szCs w:val="22"/>
        </w:rPr>
      </w:pPr>
      <w:r w:rsidRPr="009D1C2D">
        <w:rPr>
          <w:color w:val="000000"/>
          <w:sz w:val="22"/>
          <w:szCs w:val="22"/>
        </w:rPr>
        <w:t xml:space="preserve">In addition to creating work for another volunteer, issues involving employees </w:t>
      </w:r>
      <w:proofErr w:type="gramStart"/>
      <w:r w:rsidRPr="009D1C2D">
        <w:rPr>
          <w:color w:val="000000"/>
          <w:sz w:val="22"/>
          <w:szCs w:val="22"/>
        </w:rPr>
        <w:t>exposes</w:t>
      </w:r>
      <w:proofErr w:type="gramEnd"/>
      <w:r w:rsidRPr="009D1C2D">
        <w:rPr>
          <w:color w:val="000000"/>
          <w:sz w:val="22"/>
          <w:szCs w:val="22"/>
        </w:rPr>
        <w:t xml:space="preserve"> the congregation to potential lawsuits or violation of federal laws which could endanger Tri-UU’s non-profit status. The cost to defend such cases would not be covered by current liability insurance.</w:t>
      </w:r>
    </w:p>
    <w:p w14:paraId="15094C92" w14:textId="5E1579C2" w:rsidR="00975302" w:rsidRPr="00590B2E" w:rsidRDefault="00975302" w:rsidP="00590B2E">
      <w:pPr>
        <w:widowControl w:val="0"/>
        <w:pBdr>
          <w:top w:val="nil"/>
          <w:left w:val="nil"/>
          <w:bottom w:val="nil"/>
          <w:right w:val="nil"/>
          <w:between w:val="nil"/>
        </w:pBdr>
        <w:rPr>
          <w:color w:val="000000"/>
          <w:sz w:val="22"/>
          <w:szCs w:val="22"/>
        </w:rPr>
      </w:pPr>
    </w:p>
    <w:p w14:paraId="20CB310B" w14:textId="20F05C93" w:rsidR="00975302" w:rsidRDefault="00975302" w:rsidP="00975302">
      <w:pPr>
        <w:widowControl w:val="0"/>
        <w:pBdr>
          <w:top w:val="nil"/>
          <w:left w:val="nil"/>
          <w:bottom w:val="nil"/>
          <w:right w:val="nil"/>
          <w:between w:val="nil"/>
        </w:pBdr>
        <w:ind w:left="115"/>
        <w:rPr>
          <w:color w:val="000000"/>
        </w:rPr>
      </w:pPr>
      <w:r>
        <w:rPr>
          <w:color w:val="000000"/>
        </w:rPr>
        <w:t>September 18, 2017</w:t>
      </w:r>
      <w:r w:rsidR="003E661F">
        <w:rPr>
          <w:color w:val="000000"/>
        </w:rPr>
        <w:t>, rev 2021</w:t>
      </w:r>
    </w:p>
    <w:p w14:paraId="0E8E727B" w14:textId="771B97E6" w:rsidR="00975302" w:rsidRDefault="00590B2E" w:rsidP="00590B2E">
      <w:pPr>
        <w:spacing w:after="200" w:line="288" w:lineRule="auto"/>
        <w:rPr>
          <w:b/>
          <w:color w:val="000000"/>
        </w:rPr>
      </w:pPr>
      <w:r>
        <w:rPr>
          <w:b/>
          <w:color w:val="000000"/>
        </w:rPr>
        <w:br w:type="page"/>
      </w:r>
      <w:bookmarkStart w:id="826" w:name="p84"/>
      <w:bookmarkEnd w:id="826"/>
    </w:p>
    <w:p w14:paraId="09CA906F" w14:textId="051FEFA1" w:rsidR="00975302" w:rsidRPr="00915999" w:rsidRDefault="00975302" w:rsidP="00975302">
      <w:pPr>
        <w:pStyle w:val="Heading2"/>
        <w:rPr>
          <w:szCs w:val="24"/>
        </w:rPr>
      </w:pPr>
      <w:bookmarkStart w:id="827" w:name="_Toc85872952"/>
      <w:bookmarkStart w:id="828" w:name="_Toc85893146"/>
      <w:bookmarkStart w:id="829" w:name="_Toc85895431"/>
      <w:bookmarkStart w:id="830" w:name="_Toc85895593"/>
      <w:bookmarkStart w:id="831" w:name="_Toc85895986"/>
      <w:bookmarkStart w:id="832" w:name="_Toc86225849"/>
      <w:bookmarkStart w:id="833" w:name="_Toc86348179"/>
      <w:bookmarkStart w:id="834" w:name="_Toc86348898"/>
      <w:bookmarkStart w:id="835" w:name="_Toc98593911"/>
      <w:r w:rsidRPr="00915999">
        <w:rPr>
          <w:szCs w:val="24"/>
        </w:rPr>
        <w:lastRenderedPageBreak/>
        <w:t>Fifth Sunday Policy</w:t>
      </w:r>
      <w:bookmarkEnd w:id="827"/>
      <w:bookmarkEnd w:id="828"/>
      <w:bookmarkEnd w:id="829"/>
      <w:bookmarkEnd w:id="830"/>
      <w:bookmarkEnd w:id="831"/>
      <w:bookmarkEnd w:id="832"/>
      <w:bookmarkEnd w:id="833"/>
      <w:bookmarkEnd w:id="834"/>
      <w:bookmarkEnd w:id="835"/>
      <w:r w:rsidRPr="00915999">
        <w:rPr>
          <w:szCs w:val="24"/>
        </w:rPr>
        <w:t xml:space="preserve"> </w:t>
      </w:r>
    </w:p>
    <w:p w14:paraId="3B13AB32" w14:textId="77777777" w:rsidR="00975302" w:rsidRDefault="00975302" w:rsidP="00251B3D">
      <w:pPr>
        <w:widowControl w:val="0"/>
        <w:numPr>
          <w:ilvl w:val="1"/>
          <w:numId w:val="103"/>
        </w:numPr>
        <w:pBdr>
          <w:top w:val="nil"/>
          <w:left w:val="nil"/>
          <w:bottom w:val="nil"/>
          <w:right w:val="nil"/>
          <w:between w:val="nil"/>
        </w:pBdr>
      </w:pPr>
      <w:r>
        <w:rPr>
          <w:color w:val="000000"/>
        </w:rPr>
        <w:t xml:space="preserve">The Social Justice team shall select by consensus a worthy charitable cause to be the recipient of the Fifth Sunday cash and designated check donations. All undesignated checks shall be treated as a regular offering. </w:t>
      </w:r>
    </w:p>
    <w:p w14:paraId="7C9B71D4" w14:textId="659EE39E" w:rsidR="00975302" w:rsidRDefault="00975302" w:rsidP="00251B3D">
      <w:pPr>
        <w:widowControl w:val="0"/>
        <w:numPr>
          <w:ilvl w:val="1"/>
          <w:numId w:val="103"/>
        </w:numPr>
        <w:pBdr>
          <w:top w:val="nil"/>
          <w:left w:val="nil"/>
          <w:bottom w:val="nil"/>
          <w:right w:val="nil"/>
          <w:between w:val="nil"/>
        </w:pBdr>
      </w:pPr>
      <w:r>
        <w:rPr>
          <w:color w:val="000000"/>
        </w:rPr>
        <w:t>A written announcement shall be included in the Time</w:t>
      </w:r>
      <w:r w:rsidR="0038481A">
        <w:rPr>
          <w:color w:val="000000"/>
        </w:rPr>
        <w:t>t</w:t>
      </w:r>
      <w:r>
        <w:rPr>
          <w:color w:val="000000"/>
        </w:rPr>
        <w:t xml:space="preserve">able to inform members and friends that all cash and designated checks collected on the Fifth Sunday will be donated to the selected charity. The content of this notice shall be the responsibility of the Social Justice Team leader. A brief description of the selected charity shall be included. </w:t>
      </w:r>
    </w:p>
    <w:p w14:paraId="726ADBF5" w14:textId="0C600780" w:rsidR="00975302" w:rsidRDefault="00975302" w:rsidP="00251B3D">
      <w:pPr>
        <w:widowControl w:val="0"/>
        <w:numPr>
          <w:ilvl w:val="1"/>
          <w:numId w:val="103"/>
        </w:numPr>
        <w:pBdr>
          <w:top w:val="nil"/>
          <w:left w:val="nil"/>
          <w:bottom w:val="nil"/>
          <w:right w:val="nil"/>
          <w:between w:val="nil"/>
        </w:pBdr>
      </w:pPr>
      <w:r>
        <w:rPr>
          <w:color w:val="000000"/>
        </w:rPr>
        <w:t>The service leader shall make an announcement before the Fifth Sunday collection, which shall include the information which had been included in the Time</w:t>
      </w:r>
      <w:r w:rsidR="0038481A">
        <w:rPr>
          <w:color w:val="000000"/>
        </w:rPr>
        <w:t>t</w:t>
      </w:r>
      <w:r>
        <w:rPr>
          <w:color w:val="000000"/>
        </w:rPr>
        <w:t>able.</w:t>
      </w:r>
    </w:p>
    <w:p w14:paraId="08852F48" w14:textId="77777777" w:rsidR="00975302" w:rsidRDefault="00975302" w:rsidP="00251B3D">
      <w:pPr>
        <w:widowControl w:val="0"/>
        <w:numPr>
          <w:ilvl w:val="1"/>
          <w:numId w:val="103"/>
        </w:numPr>
        <w:pBdr>
          <w:top w:val="nil"/>
          <w:left w:val="nil"/>
          <w:bottom w:val="nil"/>
          <w:right w:val="nil"/>
          <w:between w:val="nil"/>
        </w:pBdr>
      </w:pPr>
      <w:r>
        <w:rPr>
          <w:color w:val="000000"/>
        </w:rPr>
        <w:t>All announcements should emphasize that the selected organization will receive “all cash collected as well as checks with a notation that it is to be credited to 5th Sunday or the name of the organization.”</w:t>
      </w:r>
    </w:p>
    <w:p w14:paraId="78739892" w14:textId="77777777" w:rsidR="00975302" w:rsidRDefault="00975302" w:rsidP="00975302">
      <w:pPr>
        <w:widowControl w:val="0"/>
        <w:pBdr>
          <w:top w:val="nil"/>
          <w:left w:val="nil"/>
          <w:bottom w:val="nil"/>
          <w:right w:val="nil"/>
          <w:between w:val="nil"/>
        </w:pBdr>
        <w:ind w:left="115"/>
        <w:rPr>
          <w:b/>
          <w:color w:val="000000"/>
        </w:rPr>
      </w:pPr>
    </w:p>
    <w:p w14:paraId="05B11AD2" w14:textId="57780CBF" w:rsidR="00975302" w:rsidRPr="00915999" w:rsidRDefault="00975302" w:rsidP="00975302">
      <w:pPr>
        <w:pStyle w:val="Heading2"/>
        <w:rPr>
          <w:szCs w:val="24"/>
        </w:rPr>
      </w:pPr>
      <w:bookmarkStart w:id="836" w:name="_Toc85872953"/>
      <w:bookmarkStart w:id="837" w:name="_Toc85893147"/>
      <w:bookmarkStart w:id="838" w:name="_Toc85895432"/>
      <w:bookmarkStart w:id="839" w:name="_Toc85895594"/>
      <w:bookmarkStart w:id="840" w:name="_Toc85895987"/>
      <w:bookmarkStart w:id="841" w:name="_Toc86225850"/>
      <w:bookmarkStart w:id="842" w:name="_Toc86348180"/>
      <w:bookmarkStart w:id="843" w:name="_Toc86348899"/>
      <w:bookmarkStart w:id="844" w:name="_Toc98593912"/>
      <w:r w:rsidRPr="00915999">
        <w:rPr>
          <w:szCs w:val="24"/>
        </w:rPr>
        <w:t>Financial Policies</w:t>
      </w:r>
      <w:bookmarkEnd w:id="836"/>
      <w:bookmarkEnd w:id="837"/>
      <w:bookmarkEnd w:id="838"/>
      <w:bookmarkEnd w:id="839"/>
      <w:bookmarkEnd w:id="840"/>
      <w:bookmarkEnd w:id="841"/>
      <w:bookmarkEnd w:id="842"/>
      <w:bookmarkEnd w:id="843"/>
      <w:bookmarkEnd w:id="844"/>
      <w:r w:rsidRPr="00915999">
        <w:rPr>
          <w:szCs w:val="24"/>
        </w:rPr>
        <w:t xml:space="preserve"> </w:t>
      </w:r>
    </w:p>
    <w:p w14:paraId="765E8E7A" w14:textId="77777777" w:rsidR="00975302" w:rsidRDefault="00975302" w:rsidP="00975302">
      <w:pPr>
        <w:widowControl w:val="0"/>
        <w:pBdr>
          <w:top w:val="nil"/>
          <w:left w:val="nil"/>
          <w:bottom w:val="nil"/>
          <w:right w:val="nil"/>
          <w:between w:val="nil"/>
        </w:pBdr>
        <w:ind w:left="115"/>
        <w:rPr>
          <w:color w:val="000000"/>
        </w:rPr>
      </w:pPr>
    </w:p>
    <w:p w14:paraId="248CD442" w14:textId="7F6EF652" w:rsidR="00975302" w:rsidRDefault="00975302" w:rsidP="00975302">
      <w:pPr>
        <w:widowControl w:val="0"/>
        <w:pBdr>
          <w:top w:val="nil"/>
          <w:left w:val="nil"/>
          <w:bottom w:val="nil"/>
          <w:right w:val="nil"/>
          <w:between w:val="nil"/>
        </w:pBdr>
        <w:ind w:left="115"/>
        <w:rPr>
          <w:color w:val="000000"/>
        </w:rPr>
      </w:pPr>
      <w:r>
        <w:rPr>
          <w:b/>
          <w:color w:val="000000"/>
        </w:rPr>
        <w:t>Investment Guidelines</w:t>
      </w:r>
      <w:r>
        <w:rPr>
          <w:color w:val="000000"/>
        </w:rPr>
        <w:t xml:space="preserve"> These guidelines are based upon standards generally recommended for non-profit investment portfolios. The Guidelines are to be used as a reference, whether reviewing the investment accounts or considering transactions affecting them. They </w:t>
      </w:r>
      <w:proofErr w:type="gramStart"/>
      <w:r>
        <w:rPr>
          <w:color w:val="000000"/>
        </w:rPr>
        <w:t>assure</w:t>
      </w:r>
      <w:proofErr w:type="gramEnd"/>
      <w:r>
        <w:rPr>
          <w:color w:val="000000"/>
        </w:rPr>
        <w:t xml:space="preserve"> that actions taken by the Investment Team will be compliant with the Tri-UU Board of Trustee goals and UU values.</w:t>
      </w:r>
    </w:p>
    <w:p w14:paraId="49B7BE38" w14:textId="77777777" w:rsidR="00975302" w:rsidRDefault="00975302" w:rsidP="00975302">
      <w:pPr>
        <w:widowControl w:val="0"/>
        <w:pBdr>
          <w:top w:val="nil"/>
          <w:left w:val="nil"/>
          <w:bottom w:val="nil"/>
          <w:right w:val="nil"/>
          <w:between w:val="nil"/>
        </w:pBdr>
        <w:ind w:left="115"/>
        <w:rPr>
          <w:color w:val="000000"/>
        </w:rPr>
      </w:pPr>
    </w:p>
    <w:p w14:paraId="290946CF" w14:textId="77777777" w:rsidR="00975302" w:rsidRDefault="00975302" w:rsidP="00975302">
      <w:pPr>
        <w:widowControl w:val="0"/>
        <w:numPr>
          <w:ilvl w:val="0"/>
          <w:numId w:val="14"/>
        </w:numPr>
        <w:pBdr>
          <w:top w:val="nil"/>
          <w:left w:val="nil"/>
          <w:bottom w:val="nil"/>
          <w:right w:val="nil"/>
          <w:between w:val="nil"/>
        </w:pBdr>
      </w:pPr>
      <w:r>
        <w:rPr>
          <w:color w:val="000000"/>
        </w:rPr>
        <w:t>The primary priority of investing Tri-UU funds is to protect the assets; the secondary priority is to grow the assets. These priorities can be achieved by following general principles:</w:t>
      </w:r>
    </w:p>
    <w:p w14:paraId="63EE2C38" w14:textId="77777777" w:rsidR="00975302" w:rsidRDefault="00975302" w:rsidP="00975302">
      <w:pPr>
        <w:widowControl w:val="0"/>
        <w:numPr>
          <w:ilvl w:val="0"/>
          <w:numId w:val="14"/>
        </w:numPr>
        <w:pBdr>
          <w:top w:val="nil"/>
          <w:left w:val="nil"/>
          <w:bottom w:val="nil"/>
          <w:right w:val="nil"/>
          <w:between w:val="nil"/>
        </w:pBdr>
      </w:pPr>
      <w:r>
        <w:rPr>
          <w:color w:val="000000"/>
        </w:rPr>
        <w:t xml:space="preserve">The members of the Investment Team will be experienced in investing, </w:t>
      </w:r>
      <w:proofErr w:type="gramStart"/>
      <w:r>
        <w:rPr>
          <w:color w:val="000000"/>
        </w:rPr>
        <w:t>preferable</w:t>
      </w:r>
      <w:proofErr w:type="gramEnd"/>
      <w:r>
        <w:rPr>
          <w:color w:val="000000"/>
        </w:rPr>
        <w:t xml:space="preserve"> having a financial career background.</w:t>
      </w:r>
    </w:p>
    <w:p w14:paraId="432342F3" w14:textId="003B4CC3" w:rsidR="00975302" w:rsidRDefault="005D4468" w:rsidP="00975302">
      <w:pPr>
        <w:widowControl w:val="0"/>
        <w:numPr>
          <w:ilvl w:val="0"/>
          <w:numId w:val="14"/>
        </w:numPr>
        <w:pBdr>
          <w:top w:val="nil"/>
          <w:left w:val="nil"/>
          <w:bottom w:val="nil"/>
          <w:right w:val="nil"/>
          <w:between w:val="nil"/>
        </w:pBdr>
      </w:pPr>
      <w:r>
        <w:rPr>
          <w:noProof/>
          <w:color w:val="000000"/>
        </w:rPr>
        <mc:AlternateContent>
          <mc:Choice Requires="wps">
            <w:drawing>
              <wp:anchor distT="0" distB="0" distL="114300" distR="114300" simplePos="0" relativeHeight="253646848" behindDoc="0" locked="0" layoutInCell="1" allowOverlap="1" wp14:anchorId="7DFC96EC" wp14:editId="7DBF3CDF">
                <wp:simplePos x="0" y="0"/>
                <wp:positionH relativeFrom="column">
                  <wp:posOffset>-457200</wp:posOffset>
                </wp:positionH>
                <wp:positionV relativeFrom="paragraph">
                  <wp:posOffset>80091</wp:posOffset>
                </wp:positionV>
                <wp:extent cx="499745" cy="1183005"/>
                <wp:effectExtent l="12700" t="12700" r="20955" b="10795"/>
                <wp:wrapNone/>
                <wp:docPr id="1168" name="Up Arrow 1168">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201F5B0"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C96EC" id="Up Arrow 1168" o:spid="_x0000_s1202" type="#_x0000_t68" href="#toc1" style="position:absolute;left:0;text-align:left;margin-left:-36pt;margin-top:6.3pt;width:39.35pt;height:93.15pt;z-index:2536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" o:button="t" adj="4562" fillcolor="#43bae8 [2676]" strokecolor="black [3213]">
                <v:fill color2="#74ccee [1972]" rotate="t" o:detectmouseclick="t" focusposition="1,1" focussize="-1,-1" focus="100%" type="gradientRadial"/>
                <v:textbox>
                  <w:txbxContent>
                    <w:p w14:paraId="6201F5B0"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color w:val="000000"/>
        </w:rPr>
        <w:t>Only investments which meet these ALL criteria are acceptable:</w:t>
      </w:r>
    </w:p>
    <w:p w14:paraId="3ACC3F9E" w14:textId="77777777" w:rsidR="00975302" w:rsidRDefault="00975302" w:rsidP="00975302">
      <w:pPr>
        <w:widowControl w:val="0"/>
        <w:pBdr>
          <w:top w:val="nil"/>
          <w:left w:val="nil"/>
          <w:bottom w:val="nil"/>
          <w:right w:val="nil"/>
          <w:between w:val="nil"/>
        </w:pBdr>
        <w:ind w:left="115"/>
        <w:rPr>
          <w:color w:val="000000"/>
        </w:rPr>
      </w:pPr>
    </w:p>
    <w:p w14:paraId="48B153FC" w14:textId="77777777" w:rsidR="00975302" w:rsidRDefault="00975302" w:rsidP="00975302">
      <w:pPr>
        <w:widowControl w:val="0"/>
        <w:pBdr>
          <w:top w:val="nil"/>
          <w:left w:val="nil"/>
          <w:bottom w:val="nil"/>
          <w:right w:val="nil"/>
          <w:between w:val="nil"/>
        </w:pBdr>
        <w:ind w:left="115"/>
        <w:rPr>
          <w:b/>
          <w:color w:val="000000"/>
        </w:rPr>
      </w:pPr>
      <w:r>
        <w:rPr>
          <w:b/>
          <w:color w:val="000000"/>
        </w:rPr>
        <w:t>Mutual funds</w:t>
      </w:r>
    </w:p>
    <w:p w14:paraId="55EFBE3E" w14:textId="77777777" w:rsidR="00975302" w:rsidRDefault="00975302" w:rsidP="00975302">
      <w:pPr>
        <w:widowControl w:val="0"/>
        <w:numPr>
          <w:ilvl w:val="0"/>
          <w:numId w:val="15"/>
        </w:numPr>
        <w:pBdr>
          <w:top w:val="nil"/>
          <w:left w:val="nil"/>
          <w:bottom w:val="nil"/>
          <w:right w:val="nil"/>
          <w:between w:val="nil"/>
        </w:pBdr>
        <w:rPr>
          <w:color w:val="000000"/>
        </w:rPr>
      </w:pPr>
      <w:r>
        <w:rPr>
          <w:color w:val="000000"/>
        </w:rPr>
        <w:t>High-quality rating (Morningstar 4 or 5),</w:t>
      </w:r>
    </w:p>
    <w:p w14:paraId="6962263D" w14:textId="4FDA2DB3" w:rsidR="00975302" w:rsidRDefault="00975302" w:rsidP="00975302">
      <w:pPr>
        <w:widowControl w:val="0"/>
        <w:numPr>
          <w:ilvl w:val="0"/>
          <w:numId w:val="15"/>
        </w:numPr>
        <w:pBdr>
          <w:top w:val="nil"/>
          <w:left w:val="nil"/>
          <w:bottom w:val="nil"/>
          <w:right w:val="nil"/>
          <w:between w:val="nil"/>
        </w:pBdr>
        <w:rPr>
          <w:color w:val="000000"/>
        </w:rPr>
      </w:pPr>
      <w:r>
        <w:rPr>
          <w:color w:val="000000"/>
        </w:rPr>
        <w:t>Solid track record</w:t>
      </w:r>
    </w:p>
    <w:p w14:paraId="7561EA91" w14:textId="3880646C" w:rsidR="00975302" w:rsidRDefault="00975302" w:rsidP="00975302">
      <w:pPr>
        <w:widowControl w:val="0"/>
        <w:numPr>
          <w:ilvl w:val="0"/>
          <w:numId w:val="15"/>
        </w:numPr>
        <w:pBdr>
          <w:top w:val="nil"/>
          <w:left w:val="nil"/>
          <w:bottom w:val="nil"/>
          <w:right w:val="nil"/>
          <w:between w:val="nil"/>
        </w:pBdr>
        <w:rPr>
          <w:color w:val="000000"/>
        </w:rPr>
      </w:pPr>
      <w:r>
        <w:rPr>
          <w:color w:val="000000"/>
        </w:rPr>
        <w:t>Adherence to the appropriate Medium-Term Funds or Long-Term Funds goals as designated here:</w:t>
      </w:r>
    </w:p>
    <w:p w14:paraId="4870B8E8" w14:textId="77777777" w:rsidR="00975302" w:rsidRDefault="00975302" w:rsidP="00975302">
      <w:pPr>
        <w:widowControl w:val="0"/>
        <w:pBdr>
          <w:top w:val="nil"/>
          <w:left w:val="nil"/>
          <w:bottom w:val="nil"/>
          <w:right w:val="nil"/>
          <w:between w:val="nil"/>
        </w:pBdr>
        <w:ind w:left="115"/>
        <w:rPr>
          <w:color w:val="000000"/>
        </w:rPr>
      </w:pPr>
    </w:p>
    <w:p w14:paraId="27727C6B" w14:textId="55EC86F5" w:rsidR="00975302" w:rsidRDefault="00B052D0" w:rsidP="00975302">
      <w:pPr>
        <w:widowControl w:val="0"/>
        <w:pBdr>
          <w:top w:val="nil"/>
          <w:left w:val="nil"/>
          <w:bottom w:val="nil"/>
          <w:right w:val="nil"/>
          <w:between w:val="nil"/>
        </w:pBdr>
        <w:ind w:left="115"/>
        <w:rPr>
          <w:b/>
          <w:color w:val="000000"/>
        </w:rPr>
      </w:pPr>
      <w:r>
        <w:rPr>
          <w:noProof/>
        </w:rPr>
        <mc:AlternateContent>
          <mc:Choice Requires="wps">
            <w:drawing>
              <wp:anchor distT="0" distB="0" distL="114300" distR="114300" simplePos="0" relativeHeight="253124608" behindDoc="0" locked="0" layoutInCell="1" allowOverlap="1" wp14:anchorId="6E0236AC" wp14:editId="65F8643C">
                <wp:simplePos x="0" y="0"/>
                <wp:positionH relativeFrom="column">
                  <wp:posOffset>-455500</wp:posOffset>
                </wp:positionH>
                <wp:positionV relativeFrom="paragraph">
                  <wp:posOffset>193330</wp:posOffset>
                </wp:positionV>
                <wp:extent cx="534035" cy="1221740"/>
                <wp:effectExtent l="12700" t="0" r="24765" b="22860"/>
                <wp:wrapNone/>
                <wp:docPr id="746" name="Down Arrow 746"/>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E193B6"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236AC" id="Down Arrow 746" o:spid="_x0000_s1203" type="#_x0000_t67" style="position:absolute;left:0;text-align:left;margin-left:-35.85pt;margin-top:15.2pt;width:42.05pt;height:96.2pt;z-index:2531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" adj="16512" fillcolor="#ffc000" strokecolor="#c00000" strokeweight="1.25pt">
                <v:textbox>
                  <w:txbxContent>
                    <w:p w14:paraId="51E193B6"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b/>
          <w:color w:val="000000"/>
        </w:rPr>
        <w:t>Medium-Term Funds:</w:t>
      </w:r>
    </w:p>
    <w:p w14:paraId="6E1BCA11" w14:textId="77777777" w:rsidR="00975302" w:rsidRDefault="00975302" w:rsidP="00975302">
      <w:pPr>
        <w:widowControl w:val="0"/>
        <w:numPr>
          <w:ilvl w:val="0"/>
          <w:numId w:val="13"/>
        </w:numPr>
        <w:pBdr>
          <w:top w:val="nil"/>
          <w:left w:val="nil"/>
          <w:bottom w:val="nil"/>
          <w:right w:val="nil"/>
          <w:between w:val="nil"/>
        </w:pBdr>
      </w:pPr>
      <w:r>
        <w:rPr>
          <w:color w:val="000000"/>
        </w:rPr>
        <w:t>Investment Period = 3 years (funds should be liquid at any time without penalty).</w:t>
      </w:r>
    </w:p>
    <w:p w14:paraId="3B23ED08" w14:textId="68435F27" w:rsidR="00975302" w:rsidRDefault="00975302" w:rsidP="00975302">
      <w:pPr>
        <w:widowControl w:val="0"/>
        <w:numPr>
          <w:ilvl w:val="0"/>
          <w:numId w:val="13"/>
        </w:numPr>
        <w:pBdr>
          <w:top w:val="nil"/>
          <w:left w:val="nil"/>
          <w:bottom w:val="nil"/>
          <w:right w:val="nil"/>
          <w:between w:val="nil"/>
        </w:pBdr>
      </w:pPr>
      <w:r>
        <w:rPr>
          <w:color w:val="000000"/>
        </w:rPr>
        <w:t>Recommended Equity/Fixed Income = 50% Equities / 50% Fixed Income</w:t>
      </w:r>
    </w:p>
    <w:p w14:paraId="6C49134F" w14:textId="5A26DEF1" w:rsidR="00975302" w:rsidRDefault="00975302" w:rsidP="00975302">
      <w:pPr>
        <w:widowControl w:val="0"/>
        <w:numPr>
          <w:ilvl w:val="0"/>
          <w:numId w:val="13"/>
        </w:numPr>
        <w:pBdr>
          <w:top w:val="nil"/>
          <w:left w:val="nil"/>
          <w:bottom w:val="nil"/>
          <w:right w:val="nil"/>
          <w:between w:val="nil"/>
        </w:pBdr>
      </w:pPr>
      <w:r>
        <w:rPr>
          <w:color w:val="000000"/>
        </w:rPr>
        <w:t>Percentage of Total Return goal = 5-7%, on average, every 3-year</w:t>
      </w:r>
      <w:r w:rsidR="003F1203">
        <w:rPr>
          <w:color w:val="000000"/>
        </w:rPr>
        <w:t>s</w:t>
      </w:r>
    </w:p>
    <w:p w14:paraId="0F92009B" w14:textId="789F4EDC" w:rsidR="00590B2E" w:rsidRDefault="00590B2E">
      <w:pPr>
        <w:spacing w:after="200" w:line="288" w:lineRule="auto"/>
        <w:rPr>
          <w:color w:val="000000"/>
        </w:rPr>
      </w:pPr>
      <w:bookmarkStart w:id="845" w:name="p85"/>
      <w:bookmarkEnd w:id="845"/>
      <w:r>
        <w:rPr>
          <w:color w:val="000000"/>
        </w:rPr>
        <w:br w:type="page"/>
      </w:r>
    </w:p>
    <w:p w14:paraId="12A134F4" w14:textId="77777777" w:rsidR="00F1053B" w:rsidRDefault="00F1053B" w:rsidP="002C4872">
      <w:pPr>
        <w:widowControl w:val="0"/>
        <w:pBdr>
          <w:top w:val="nil"/>
          <w:left w:val="nil"/>
          <w:bottom w:val="nil"/>
          <w:right w:val="nil"/>
          <w:between w:val="nil"/>
        </w:pBdr>
        <w:rPr>
          <w:color w:val="000000"/>
        </w:rPr>
      </w:pPr>
    </w:p>
    <w:p w14:paraId="1A53277C" w14:textId="77777777" w:rsidR="00975302" w:rsidRDefault="00975302" w:rsidP="00975302">
      <w:pPr>
        <w:widowControl w:val="0"/>
        <w:pBdr>
          <w:top w:val="nil"/>
          <w:left w:val="nil"/>
          <w:bottom w:val="nil"/>
          <w:right w:val="nil"/>
          <w:between w:val="nil"/>
        </w:pBdr>
        <w:ind w:left="115"/>
        <w:rPr>
          <w:b/>
          <w:color w:val="000000"/>
        </w:rPr>
      </w:pPr>
      <w:r>
        <w:rPr>
          <w:b/>
          <w:color w:val="000000"/>
        </w:rPr>
        <w:t>Long-Term Funds (Endowment Fund):</w:t>
      </w:r>
    </w:p>
    <w:p w14:paraId="031E855C" w14:textId="77777777" w:rsidR="00975302" w:rsidRDefault="00975302" w:rsidP="00975302">
      <w:pPr>
        <w:widowControl w:val="0"/>
        <w:numPr>
          <w:ilvl w:val="0"/>
          <w:numId w:val="12"/>
        </w:numPr>
        <w:pBdr>
          <w:top w:val="nil"/>
          <w:left w:val="nil"/>
          <w:bottom w:val="nil"/>
          <w:right w:val="nil"/>
          <w:between w:val="nil"/>
        </w:pBdr>
      </w:pPr>
      <w:r>
        <w:rPr>
          <w:color w:val="000000"/>
        </w:rPr>
        <w:t>Investment Period = 5+ years</w:t>
      </w:r>
    </w:p>
    <w:p w14:paraId="44EECE92" w14:textId="77777777" w:rsidR="00975302" w:rsidRDefault="00975302" w:rsidP="00975302">
      <w:pPr>
        <w:widowControl w:val="0"/>
        <w:numPr>
          <w:ilvl w:val="0"/>
          <w:numId w:val="12"/>
        </w:numPr>
        <w:pBdr>
          <w:top w:val="nil"/>
          <w:left w:val="nil"/>
          <w:bottom w:val="nil"/>
          <w:right w:val="nil"/>
          <w:between w:val="nil"/>
        </w:pBdr>
      </w:pPr>
      <w:r>
        <w:rPr>
          <w:color w:val="000000"/>
        </w:rPr>
        <w:t>Recommended Equity/Fixed Income = up to 70% Equities / 30% Fixed Income</w:t>
      </w:r>
    </w:p>
    <w:p w14:paraId="1877A111" w14:textId="77777777" w:rsidR="00975302" w:rsidRDefault="00975302" w:rsidP="00975302">
      <w:pPr>
        <w:widowControl w:val="0"/>
        <w:pBdr>
          <w:top w:val="nil"/>
          <w:left w:val="nil"/>
          <w:bottom w:val="nil"/>
          <w:right w:val="nil"/>
          <w:between w:val="nil"/>
        </w:pBdr>
        <w:ind w:left="115"/>
        <w:rPr>
          <w:color w:val="000000"/>
        </w:rPr>
      </w:pPr>
    </w:p>
    <w:p w14:paraId="406AD47B" w14:textId="6E63183A" w:rsidR="00975302" w:rsidRDefault="00975302" w:rsidP="00975302">
      <w:pPr>
        <w:widowControl w:val="0"/>
        <w:numPr>
          <w:ilvl w:val="0"/>
          <w:numId w:val="12"/>
        </w:numPr>
        <w:pBdr>
          <w:top w:val="nil"/>
          <w:left w:val="nil"/>
          <w:bottom w:val="nil"/>
          <w:right w:val="nil"/>
          <w:between w:val="nil"/>
        </w:pBdr>
      </w:pPr>
      <w:r>
        <w:rPr>
          <w:color w:val="000000"/>
        </w:rPr>
        <w:t>Percentage of Total Return goal = 6-8%, on average, eve</w:t>
      </w:r>
      <w:r w:rsidR="001F1995">
        <w:rPr>
          <w:color w:val="000000"/>
        </w:rPr>
        <w:t>ry</w:t>
      </w:r>
      <w:r>
        <w:rPr>
          <w:color w:val="000000"/>
        </w:rPr>
        <w:t xml:space="preserve"> </w:t>
      </w:r>
      <w:r w:rsidR="001F1995">
        <w:rPr>
          <w:color w:val="000000"/>
        </w:rPr>
        <w:t>five (5) years</w:t>
      </w:r>
    </w:p>
    <w:p w14:paraId="5D663B36" w14:textId="77777777" w:rsidR="00975302" w:rsidRDefault="00975302" w:rsidP="00975302">
      <w:pPr>
        <w:widowControl w:val="0"/>
        <w:pBdr>
          <w:top w:val="nil"/>
          <w:left w:val="nil"/>
          <w:bottom w:val="nil"/>
          <w:right w:val="nil"/>
          <w:between w:val="nil"/>
        </w:pBdr>
        <w:ind w:left="115"/>
        <w:rPr>
          <w:color w:val="000000"/>
        </w:rPr>
      </w:pPr>
    </w:p>
    <w:p w14:paraId="35FA803A" w14:textId="77777777" w:rsidR="00975302" w:rsidRDefault="00975302" w:rsidP="00975302">
      <w:pPr>
        <w:widowControl w:val="0"/>
        <w:numPr>
          <w:ilvl w:val="0"/>
          <w:numId w:val="12"/>
        </w:numPr>
        <w:pBdr>
          <w:top w:val="nil"/>
          <w:left w:val="nil"/>
          <w:bottom w:val="nil"/>
          <w:right w:val="nil"/>
          <w:between w:val="nil"/>
        </w:pBdr>
      </w:pPr>
      <w:r>
        <w:rPr>
          <w:color w:val="000000"/>
        </w:rPr>
        <w:t>NOTE: These requirements are not mandatory when the fund is managed professionally such as the Unitarian Universalist Fund.</w:t>
      </w:r>
    </w:p>
    <w:p w14:paraId="66160357" w14:textId="77777777" w:rsidR="00975302" w:rsidRDefault="00975302" w:rsidP="00975302">
      <w:pPr>
        <w:widowControl w:val="0"/>
        <w:pBdr>
          <w:top w:val="nil"/>
          <w:left w:val="nil"/>
          <w:bottom w:val="nil"/>
          <w:right w:val="nil"/>
          <w:between w:val="nil"/>
        </w:pBdr>
        <w:ind w:left="115"/>
        <w:rPr>
          <w:color w:val="000000"/>
        </w:rPr>
      </w:pPr>
    </w:p>
    <w:p w14:paraId="758B0B60" w14:textId="77777777" w:rsidR="00975302" w:rsidRDefault="00975302" w:rsidP="00975302">
      <w:pPr>
        <w:widowControl w:val="0"/>
        <w:numPr>
          <w:ilvl w:val="0"/>
          <w:numId w:val="12"/>
        </w:numPr>
        <w:pBdr>
          <w:top w:val="nil"/>
          <w:left w:val="nil"/>
          <w:bottom w:val="nil"/>
          <w:right w:val="nil"/>
          <w:between w:val="nil"/>
        </w:pBdr>
      </w:pPr>
      <w:r>
        <w:rPr>
          <w:color w:val="000000"/>
        </w:rPr>
        <w:t>A combination of Balanced, Equity, and Fixed Income funds may be utilized provided the recommended Equity/Fixed Income ratio is maintained.</w:t>
      </w:r>
    </w:p>
    <w:p w14:paraId="72405BDB" w14:textId="77777777" w:rsidR="00975302" w:rsidRDefault="00975302" w:rsidP="00975302">
      <w:pPr>
        <w:widowControl w:val="0"/>
        <w:pBdr>
          <w:top w:val="nil"/>
          <w:left w:val="nil"/>
          <w:bottom w:val="nil"/>
          <w:right w:val="nil"/>
          <w:between w:val="nil"/>
        </w:pBdr>
        <w:ind w:left="115"/>
        <w:rPr>
          <w:color w:val="000000"/>
        </w:rPr>
      </w:pPr>
    </w:p>
    <w:p w14:paraId="2A10D5AC" w14:textId="77777777" w:rsidR="00975302" w:rsidRDefault="00975302" w:rsidP="00975302">
      <w:pPr>
        <w:widowControl w:val="0"/>
        <w:numPr>
          <w:ilvl w:val="0"/>
          <w:numId w:val="12"/>
        </w:numPr>
        <w:pBdr>
          <w:top w:val="nil"/>
          <w:left w:val="nil"/>
          <w:bottom w:val="nil"/>
          <w:right w:val="nil"/>
          <w:between w:val="nil"/>
        </w:pBdr>
      </w:pPr>
      <w:r>
        <w:rPr>
          <w:color w:val="000000"/>
        </w:rPr>
        <w:t>All dividends and interest earned will be transferred automatically to the principal unless directed otherwise by the Board of Trustees.</w:t>
      </w:r>
    </w:p>
    <w:p w14:paraId="62E1FDBA" w14:textId="77777777" w:rsidR="00975302" w:rsidRDefault="00975302" w:rsidP="00975302">
      <w:pPr>
        <w:widowControl w:val="0"/>
        <w:pBdr>
          <w:top w:val="nil"/>
          <w:left w:val="nil"/>
          <w:bottom w:val="nil"/>
          <w:right w:val="nil"/>
          <w:between w:val="nil"/>
        </w:pBdr>
        <w:ind w:left="115"/>
        <w:rPr>
          <w:color w:val="000000"/>
        </w:rPr>
      </w:pPr>
    </w:p>
    <w:p w14:paraId="12CFA509" w14:textId="77777777" w:rsidR="00975302" w:rsidRDefault="00975302" w:rsidP="00975302">
      <w:pPr>
        <w:widowControl w:val="0"/>
        <w:numPr>
          <w:ilvl w:val="0"/>
          <w:numId w:val="12"/>
        </w:numPr>
        <w:pBdr>
          <w:top w:val="nil"/>
          <w:left w:val="nil"/>
          <w:bottom w:val="nil"/>
          <w:right w:val="nil"/>
          <w:between w:val="nil"/>
        </w:pBdr>
      </w:pPr>
      <w:r>
        <w:rPr>
          <w:color w:val="000000"/>
        </w:rPr>
        <w:t>Percentage of Total Return, will be calculated as:</w:t>
      </w:r>
    </w:p>
    <w:p w14:paraId="42FB034A" w14:textId="77777777" w:rsidR="00975302" w:rsidRDefault="00975302" w:rsidP="00975302">
      <w:pPr>
        <w:widowControl w:val="0"/>
        <w:numPr>
          <w:ilvl w:val="0"/>
          <w:numId w:val="12"/>
        </w:numPr>
        <w:pBdr>
          <w:top w:val="nil"/>
          <w:left w:val="nil"/>
          <w:bottom w:val="nil"/>
          <w:right w:val="nil"/>
          <w:between w:val="nil"/>
        </w:pBdr>
      </w:pPr>
      <w:r>
        <w:rPr>
          <w:color w:val="000000"/>
        </w:rPr>
        <w:t>((End Value – Initial Value) + Earnings)) / Initial Value.</w:t>
      </w:r>
    </w:p>
    <w:p w14:paraId="32BA107D" w14:textId="77777777" w:rsidR="00975302" w:rsidRDefault="00975302" w:rsidP="00975302">
      <w:pPr>
        <w:widowControl w:val="0"/>
        <w:pBdr>
          <w:top w:val="nil"/>
          <w:left w:val="nil"/>
          <w:bottom w:val="nil"/>
          <w:right w:val="nil"/>
          <w:between w:val="nil"/>
        </w:pBdr>
        <w:ind w:left="115"/>
        <w:rPr>
          <w:color w:val="000000"/>
        </w:rPr>
      </w:pPr>
    </w:p>
    <w:p w14:paraId="271766C0" w14:textId="77777777" w:rsidR="00975302" w:rsidRDefault="00975302" w:rsidP="00975302">
      <w:pPr>
        <w:widowControl w:val="0"/>
        <w:numPr>
          <w:ilvl w:val="0"/>
          <w:numId w:val="12"/>
        </w:numPr>
        <w:pBdr>
          <w:top w:val="nil"/>
          <w:left w:val="nil"/>
          <w:bottom w:val="nil"/>
          <w:right w:val="nil"/>
          <w:between w:val="nil"/>
        </w:pBdr>
      </w:pPr>
      <w:r>
        <w:rPr>
          <w:color w:val="000000"/>
        </w:rPr>
        <w:t>“Green” investments, representing UU values, should be considered in each investment plan.</w:t>
      </w:r>
    </w:p>
    <w:p w14:paraId="47CD9756" w14:textId="77777777" w:rsidR="00975302" w:rsidRDefault="00975302" w:rsidP="00975302">
      <w:pPr>
        <w:widowControl w:val="0"/>
        <w:pBdr>
          <w:top w:val="nil"/>
          <w:left w:val="nil"/>
          <w:bottom w:val="nil"/>
          <w:right w:val="nil"/>
          <w:between w:val="nil"/>
        </w:pBdr>
        <w:ind w:left="115"/>
        <w:rPr>
          <w:color w:val="000000"/>
        </w:rPr>
      </w:pPr>
    </w:p>
    <w:p w14:paraId="353391F0" w14:textId="77777777" w:rsidR="00975302" w:rsidRDefault="00975302" w:rsidP="00975302">
      <w:pPr>
        <w:widowControl w:val="0"/>
        <w:numPr>
          <w:ilvl w:val="0"/>
          <w:numId w:val="12"/>
        </w:numPr>
        <w:pBdr>
          <w:top w:val="nil"/>
          <w:left w:val="nil"/>
          <w:bottom w:val="nil"/>
          <w:right w:val="nil"/>
          <w:between w:val="nil"/>
        </w:pBdr>
      </w:pPr>
      <w:r>
        <w:rPr>
          <w:color w:val="000000"/>
        </w:rPr>
        <w:t>Holdings will be reviewed at least quarterly for quality, performance and suitability and adherence to the fund’s Percentage of Total Return goals.</w:t>
      </w:r>
    </w:p>
    <w:p w14:paraId="167279E9" w14:textId="77777777" w:rsidR="00975302" w:rsidRDefault="00975302" w:rsidP="00975302">
      <w:pPr>
        <w:widowControl w:val="0"/>
        <w:pBdr>
          <w:top w:val="nil"/>
          <w:left w:val="nil"/>
          <w:bottom w:val="nil"/>
          <w:right w:val="nil"/>
          <w:between w:val="nil"/>
        </w:pBdr>
        <w:ind w:left="115"/>
        <w:rPr>
          <w:color w:val="000000"/>
        </w:rPr>
      </w:pPr>
    </w:p>
    <w:p w14:paraId="40BB8B54" w14:textId="77777777" w:rsidR="00975302" w:rsidRDefault="00975302" w:rsidP="00975302">
      <w:pPr>
        <w:widowControl w:val="0"/>
        <w:numPr>
          <w:ilvl w:val="0"/>
          <w:numId w:val="12"/>
        </w:numPr>
        <w:pBdr>
          <w:top w:val="nil"/>
          <w:left w:val="nil"/>
          <w:bottom w:val="nil"/>
          <w:right w:val="nil"/>
          <w:between w:val="nil"/>
        </w:pBdr>
      </w:pPr>
      <w:r>
        <w:rPr>
          <w:color w:val="000000"/>
        </w:rPr>
        <w:t>Holdings will be reported quarterly to the Board of Trustees and to the Congregation at its Annual Meeting in March.</w:t>
      </w:r>
    </w:p>
    <w:p w14:paraId="75DCEB61" w14:textId="77777777" w:rsidR="00975302" w:rsidRDefault="00975302" w:rsidP="00975302">
      <w:pPr>
        <w:widowControl w:val="0"/>
        <w:pBdr>
          <w:top w:val="nil"/>
          <w:left w:val="nil"/>
          <w:bottom w:val="nil"/>
          <w:right w:val="nil"/>
          <w:between w:val="nil"/>
        </w:pBdr>
        <w:ind w:left="115"/>
        <w:rPr>
          <w:color w:val="000000"/>
        </w:rPr>
      </w:pPr>
    </w:p>
    <w:p w14:paraId="373EEE96" w14:textId="77777777" w:rsidR="00975302" w:rsidRDefault="00975302" w:rsidP="00975302">
      <w:pPr>
        <w:widowControl w:val="0"/>
        <w:pBdr>
          <w:top w:val="nil"/>
          <w:left w:val="nil"/>
          <w:bottom w:val="nil"/>
          <w:right w:val="nil"/>
          <w:between w:val="nil"/>
        </w:pBdr>
        <w:ind w:left="115"/>
        <w:rPr>
          <w:color w:val="000000"/>
        </w:rPr>
      </w:pPr>
      <w:r>
        <w:rPr>
          <w:color w:val="000000"/>
        </w:rPr>
        <w:t>Approved by the Treasurer: October 4, 2017</w:t>
      </w:r>
    </w:p>
    <w:p w14:paraId="0453BE32" w14:textId="1DB4201F" w:rsidR="00975302" w:rsidRDefault="00590B2E" w:rsidP="00975302">
      <w:pPr>
        <w:widowControl w:val="0"/>
        <w:pBdr>
          <w:top w:val="nil"/>
          <w:left w:val="nil"/>
          <w:bottom w:val="nil"/>
          <w:right w:val="nil"/>
          <w:between w:val="nil"/>
        </w:pBdr>
        <w:ind w:left="115"/>
        <w:rPr>
          <w:color w:val="000000"/>
        </w:rPr>
      </w:pPr>
      <w:r>
        <w:rPr>
          <w:noProof/>
          <w:color w:val="000000"/>
        </w:rPr>
        <mc:AlternateContent>
          <mc:Choice Requires="wps">
            <w:drawing>
              <wp:anchor distT="0" distB="0" distL="114300" distR="114300" simplePos="0" relativeHeight="254174208" behindDoc="0" locked="0" layoutInCell="1" allowOverlap="1" wp14:anchorId="2240FF7C" wp14:editId="2C8F3D6F">
                <wp:simplePos x="0" y="0"/>
                <wp:positionH relativeFrom="column">
                  <wp:posOffset>-570230</wp:posOffset>
                </wp:positionH>
                <wp:positionV relativeFrom="paragraph">
                  <wp:posOffset>104140</wp:posOffset>
                </wp:positionV>
                <wp:extent cx="499745" cy="1183005"/>
                <wp:effectExtent l="12700" t="12700" r="20955" b="10795"/>
                <wp:wrapNone/>
                <wp:docPr id="79" name="Up Arrow 79">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0C2D6B9" w14:textId="77777777" w:rsidR="00590B2E" w:rsidRPr="00260E8E" w:rsidRDefault="00590B2E"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0FF7C" id="Up Arrow 79" o:spid="_x0000_s1204" type="#_x0000_t68" href="#toc1" style="position:absolute;left:0;text-align:left;margin-left:-44.9pt;margin-top:8.2pt;width:39.35pt;height:93.15pt;z-index:25417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6vvbQIAAEc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10C2D6B9" w14:textId="77777777" w:rsidR="00590B2E" w:rsidRPr="00260E8E" w:rsidRDefault="00590B2E"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color w:val="000000"/>
        </w:rPr>
        <w:t>Approved by the Finance Team: October 4, 2017</w:t>
      </w:r>
    </w:p>
    <w:p w14:paraId="1BB44581" w14:textId="77777777" w:rsidR="00975302" w:rsidRDefault="00975302" w:rsidP="00975302">
      <w:pPr>
        <w:widowControl w:val="0"/>
        <w:pBdr>
          <w:top w:val="nil"/>
          <w:left w:val="nil"/>
          <w:bottom w:val="nil"/>
          <w:right w:val="nil"/>
          <w:between w:val="nil"/>
        </w:pBdr>
        <w:ind w:left="115"/>
        <w:rPr>
          <w:color w:val="000000"/>
        </w:rPr>
      </w:pPr>
      <w:r>
        <w:rPr>
          <w:color w:val="000000"/>
        </w:rPr>
        <w:t>Approved by the Board of Trustees: October 27.2017</w:t>
      </w:r>
    </w:p>
    <w:p w14:paraId="6DDB2852" w14:textId="77777777" w:rsidR="00975302" w:rsidRDefault="00975302" w:rsidP="00975302">
      <w:pPr>
        <w:widowControl w:val="0"/>
        <w:pBdr>
          <w:top w:val="nil"/>
          <w:left w:val="nil"/>
          <w:bottom w:val="nil"/>
          <w:right w:val="nil"/>
          <w:between w:val="nil"/>
        </w:pBdr>
        <w:ind w:left="115"/>
        <w:rPr>
          <w:color w:val="000000"/>
        </w:rPr>
      </w:pPr>
      <w:r>
        <w:rPr>
          <w:color w:val="000000"/>
        </w:rPr>
        <w:t>Effective Date: November 1, 2017</w:t>
      </w:r>
    </w:p>
    <w:p w14:paraId="0BA6D66A" w14:textId="28AA01E9" w:rsidR="00975302" w:rsidRDefault="00975302" w:rsidP="00975302">
      <w:pPr>
        <w:widowControl w:val="0"/>
        <w:pBdr>
          <w:top w:val="nil"/>
          <w:left w:val="nil"/>
          <w:bottom w:val="nil"/>
          <w:right w:val="nil"/>
          <w:between w:val="nil"/>
        </w:pBdr>
        <w:ind w:left="115"/>
        <w:rPr>
          <w:color w:val="000000"/>
        </w:rPr>
      </w:pPr>
    </w:p>
    <w:p w14:paraId="1A7C6778" w14:textId="7B0372C8" w:rsidR="00975302" w:rsidRDefault="00975302" w:rsidP="00975302">
      <w:pPr>
        <w:widowControl w:val="0"/>
        <w:pBdr>
          <w:top w:val="nil"/>
          <w:left w:val="nil"/>
          <w:bottom w:val="nil"/>
          <w:right w:val="nil"/>
          <w:between w:val="nil"/>
        </w:pBdr>
        <w:ind w:left="115"/>
        <w:rPr>
          <w:color w:val="000000"/>
        </w:rPr>
      </w:pPr>
      <w:r>
        <w:rPr>
          <w:color w:val="000000"/>
        </w:rPr>
        <w:t>Updated: April 2018</w:t>
      </w:r>
      <w:r w:rsidR="003E661F">
        <w:rPr>
          <w:color w:val="000000"/>
        </w:rPr>
        <w:t>, 2021</w:t>
      </w:r>
    </w:p>
    <w:p w14:paraId="41348144" w14:textId="4C39CF6F" w:rsidR="00975302" w:rsidRDefault="00975302" w:rsidP="00975302">
      <w:pPr>
        <w:rPr>
          <w:b/>
          <w:color w:val="000000"/>
        </w:rPr>
      </w:pPr>
      <w:bookmarkStart w:id="846" w:name="_2rrrqc1" w:colFirst="0" w:colLast="0"/>
      <w:bookmarkEnd w:id="846"/>
    </w:p>
    <w:p w14:paraId="60D7B861" w14:textId="4EC94006" w:rsidR="00590B2E" w:rsidRDefault="00590B2E" w:rsidP="00975302">
      <w:pPr>
        <w:rPr>
          <w:b/>
          <w:color w:val="000000"/>
        </w:rPr>
      </w:pPr>
    </w:p>
    <w:p w14:paraId="19A9F768" w14:textId="294FB07B" w:rsidR="00590B2E" w:rsidRDefault="00590B2E" w:rsidP="00975302">
      <w:pPr>
        <w:rPr>
          <w:b/>
          <w:color w:val="000000"/>
        </w:rPr>
      </w:pPr>
      <w:r>
        <w:rPr>
          <w:noProof/>
        </w:rPr>
        <mc:AlternateContent>
          <mc:Choice Requires="wps">
            <w:drawing>
              <wp:anchor distT="0" distB="0" distL="114300" distR="114300" simplePos="0" relativeHeight="254178304" behindDoc="0" locked="0" layoutInCell="1" allowOverlap="1" wp14:anchorId="713236F2" wp14:editId="2E72E112">
                <wp:simplePos x="0" y="0"/>
                <wp:positionH relativeFrom="column">
                  <wp:posOffset>-534035</wp:posOffset>
                </wp:positionH>
                <wp:positionV relativeFrom="paragraph">
                  <wp:posOffset>266443</wp:posOffset>
                </wp:positionV>
                <wp:extent cx="534035" cy="1221740"/>
                <wp:effectExtent l="12700" t="0" r="24765" b="22860"/>
                <wp:wrapNone/>
                <wp:docPr id="81" name="Down Arrow 81"/>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D1D11A" w14:textId="77777777" w:rsidR="00590B2E" w:rsidRPr="0052516C" w:rsidRDefault="00590B2E" w:rsidP="00590B2E">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236F2" id="Down Arrow 81" o:spid="_x0000_s1205" type="#_x0000_t67" style="position:absolute;margin-left:-42.05pt;margin-top:21pt;width:42.05pt;height:96.2pt;z-index:25417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" adj="16512" fillcolor="#ffc000" strokecolor="#c00000" strokeweight="1.25pt">
                <v:textbox>
                  <w:txbxContent>
                    <w:p w14:paraId="41D1D11A" w14:textId="77777777" w:rsidR="00590B2E" w:rsidRPr="0052516C" w:rsidRDefault="00590B2E" w:rsidP="00590B2E">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01B7C70D" w14:textId="7CF0EA55" w:rsidR="00590B2E" w:rsidRDefault="00590B2E" w:rsidP="00975302">
      <w:pPr>
        <w:rPr>
          <w:b/>
          <w:color w:val="000000"/>
        </w:rPr>
      </w:pPr>
    </w:p>
    <w:p w14:paraId="48218BA2" w14:textId="477D651F" w:rsidR="00590B2E" w:rsidRDefault="00590B2E" w:rsidP="00590B2E">
      <w:pPr>
        <w:spacing w:after="200" w:line="288" w:lineRule="auto"/>
        <w:rPr>
          <w:b/>
          <w:color w:val="000000"/>
        </w:rPr>
      </w:pPr>
    </w:p>
    <w:p w14:paraId="2BCACE3D" w14:textId="309D2457" w:rsidR="00590B2E" w:rsidRDefault="00590B2E" w:rsidP="00975302">
      <w:pPr>
        <w:rPr>
          <w:b/>
          <w:color w:val="000000"/>
        </w:rPr>
      </w:pPr>
    </w:p>
    <w:p w14:paraId="1787DB6D" w14:textId="51F99274" w:rsidR="00590B2E" w:rsidRDefault="00590B2E" w:rsidP="00975302">
      <w:pPr>
        <w:rPr>
          <w:b/>
          <w:color w:val="000000"/>
        </w:rPr>
      </w:pPr>
    </w:p>
    <w:p w14:paraId="6E744C45" w14:textId="77777777" w:rsidR="00590B2E" w:rsidRDefault="00590B2E" w:rsidP="00975302">
      <w:pPr>
        <w:rPr>
          <w:b/>
          <w:color w:val="000000"/>
        </w:rPr>
      </w:pPr>
    </w:p>
    <w:p w14:paraId="164FF09D" w14:textId="0289569E" w:rsidR="00975302" w:rsidRPr="00915999" w:rsidRDefault="00975302" w:rsidP="00975302">
      <w:pPr>
        <w:pStyle w:val="Heading2"/>
        <w:rPr>
          <w:szCs w:val="24"/>
        </w:rPr>
      </w:pPr>
      <w:bookmarkStart w:id="847" w:name="_Toc85872954"/>
      <w:bookmarkStart w:id="848" w:name="_Toc85893148"/>
      <w:bookmarkStart w:id="849" w:name="_Toc85895433"/>
      <w:bookmarkStart w:id="850" w:name="_Toc85895595"/>
      <w:bookmarkStart w:id="851" w:name="_Toc85895988"/>
      <w:bookmarkStart w:id="852" w:name="_Toc86225851"/>
      <w:bookmarkStart w:id="853" w:name="_Toc86348181"/>
      <w:bookmarkStart w:id="854" w:name="_Toc86348900"/>
      <w:bookmarkStart w:id="855" w:name="_Toc98593913"/>
      <w:r w:rsidRPr="00915999">
        <w:rPr>
          <w:szCs w:val="24"/>
        </w:rPr>
        <w:lastRenderedPageBreak/>
        <w:t>Fund Raising Activities</w:t>
      </w:r>
      <w:bookmarkEnd w:id="847"/>
      <w:bookmarkEnd w:id="848"/>
      <w:bookmarkEnd w:id="849"/>
      <w:bookmarkEnd w:id="850"/>
      <w:bookmarkEnd w:id="851"/>
      <w:bookmarkEnd w:id="852"/>
      <w:bookmarkEnd w:id="853"/>
      <w:bookmarkEnd w:id="854"/>
      <w:bookmarkEnd w:id="855"/>
      <w:r w:rsidRPr="00915999">
        <w:rPr>
          <w:szCs w:val="24"/>
        </w:rPr>
        <w:t xml:space="preserve"> </w:t>
      </w:r>
    </w:p>
    <w:p w14:paraId="13CE6186" w14:textId="77777777" w:rsidR="00975302" w:rsidRPr="003B7DAB" w:rsidRDefault="00975302" w:rsidP="00251B3D">
      <w:pPr>
        <w:widowControl w:val="0"/>
        <w:numPr>
          <w:ilvl w:val="0"/>
          <w:numId w:val="96"/>
        </w:numPr>
        <w:pBdr>
          <w:top w:val="nil"/>
          <w:left w:val="nil"/>
          <w:bottom w:val="nil"/>
          <w:right w:val="nil"/>
          <w:between w:val="nil"/>
        </w:pBdr>
        <w:rPr>
          <w:sz w:val="22"/>
          <w:szCs w:val="22"/>
        </w:rPr>
      </w:pPr>
      <w:r w:rsidRPr="003B7DAB">
        <w:rPr>
          <w:color w:val="000000"/>
          <w:sz w:val="22"/>
          <w:szCs w:val="22"/>
        </w:rPr>
        <w:t xml:space="preserve">The </w:t>
      </w:r>
      <w:r>
        <w:rPr>
          <w:color w:val="000000"/>
          <w:sz w:val="22"/>
          <w:szCs w:val="22"/>
        </w:rPr>
        <w:t>Program Council</w:t>
      </w:r>
      <w:r w:rsidRPr="003B7DAB">
        <w:rPr>
          <w:color w:val="000000"/>
          <w:sz w:val="22"/>
          <w:szCs w:val="22"/>
        </w:rPr>
        <w:t xml:space="preserve"> must approve, in advance, all Tri-UU fund raising activities. </w:t>
      </w:r>
    </w:p>
    <w:p w14:paraId="14F52900" w14:textId="1FF98D68" w:rsidR="00F1053B" w:rsidRPr="00590B2E" w:rsidRDefault="00975302" w:rsidP="00975302">
      <w:pPr>
        <w:widowControl w:val="0"/>
        <w:numPr>
          <w:ilvl w:val="0"/>
          <w:numId w:val="96"/>
        </w:numPr>
        <w:pBdr>
          <w:top w:val="nil"/>
          <w:left w:val="nil"/>
          <w:bottom w:val="nil"/>
          <w:right w:val="nil"/>
          <w:between w:val="nil"/>
        </w:pBdr>
        <w:rPr>
          <w:sz w:val="22"/>
          <w:szCs w:val="22"/>
        </w:rPr>
      </w:pPr>
      <w:r w:rsidRPr="003B7DAB">
        <w:rPr>
          <w:color w:val="000000"/>
          <w:sz w:val="22"/>
          <w:szCs w:val="22"/>
        </w:rPr>
        <w:t xml:space="preserve">All financial transactions shall be reported to the Treasurer. </w:t>
      </w:r>
      <w:bookmarkStart w:id="856" w:name="p86"/>
      <w:bookmarkEnd w:id="856"/>
    </w:p>
    <w:p w14:paraId="5E9F0FE6" w14:textId="5E712E4B" w:rsidR="00975302" w:rsidRPr="00915999" w:rsidRDefault="00975302" w:rsidP="00975302">
      <w:pPr>
        <w:pStyle w:val="Heading2"/>
        <w:rPr>
          <w:szCs w:val="24"/>
        </w:rPr>
      </w:pPr>
      <w:bookmarkStart w:id="857" w:name="_Toc85872955"/>
      <w:bookmarkStart w:id="858" w:name="_Toc85893149"/>
      <w:bookmarkStart w:id="859" w:name="_Toc85895434"/>
      <w:bookmarkStart w:id="860" w:name="_Toc85895596"/>
      <w:bookmarkStart w:id="861" w:name="_Toc85895989"/>
      <w:bookmarkStart w:id="862" w:name="_Toc86225852"/>
      <w:bookmarkStart w:id="863" w:name="_Toc86348182"/>
      <w:bookmarkStart w:id="864" w:name="_Toc86348901"/>
      <w:bookmarkStart w:id="865" w:name="_Toc98593914"/>
      <w:r w:rsidRPr="00915999">
        <w:rPr>
          <w:szCs w:val="24"/>
        </w:rPr>
        <w:t>Gift Policy</w:t>
      </w:r>
      <w:bookmarkEnd w:id="857"/>
      <w:bookmarkEnd w:id="858"/>
      <w:bookmarkEnd w:id="859"/>
      <w:bookmarkEnd w:id="860"/>
      <w:bookmarkEnd w:id="861"/>
      <w:bookmarkEnd w:id="862"/>
      <w:bookmarkEnd w:id="863"/>
      <w:bookmarkEnd w:id="864"/>
      <w:bookmarkEnd w:id="865"/>
    </w:p>
    <w:p w14:paraId="1731E43E" w14:textId="77777777" w:rsidR="00975302" w:rsidRPr="001927FD" w:rsidRDefault="00975302" w:rsidP="00975302">
      <w:pPr>
        <w:widowControl w:val="0"/>
        <w:pBdr>
          <w:top w:val="nil"/>
          <w:left w:val="nil"/>
          <w:bottom w:val="nil"/>
          <w:right w:val="nil"/>
          <w:between w:val="nil"/>
        </w:pBdr>
        <w:ind w:firstLine="720"/>
        <w:rPr>
          <w:sz w:val="22"/>
          <w:szCs w:val="22"/>
        </w:rPr>
      </w:pPr>
      <w:r w:rsidRPr="001927FD">
        <w:rPr>
          <w:color w:val="000000"/>
          <w:sz w:val="22"/>
          <w:szCs w:val="22"/>
        </w:rPr>
        <w:t>In general, Tri-UU encourages the solicitation and acceptance of gifts to the Congregation for</w:t>
      </w:r>
    </w:p>
    <w:p w14:paraId="700DD166" w14:textId="26FDF598" w:rsidR="00975302" w:rsidRDefault="00975302" w:rsidP="00975302">
      <w:pPr>
        <w:widowControl w:val="0"/>
        <w:pBdr>
          <w:top w:val="nil"/>
          <w:left w:val="nil"/>
          <w:bottom w:val="nil"/>
          <w:right w:val="nil"/>
          <w:between w:val="nil"/>
        </w:pBdr>
        <w:ind w:left="720"/>
        <w:rPr>
          <w:color w:val="000000" w:themeColor="text1"/>
          <w:sz w:val="22"/>
          <w:szCs w:val="22"/>
        </w:rPr>
      </w:pPr>
      <w:r w:rsidRPr="001927FD">
        <w:rPr>
          <w:color w:val="000000" w:themeColor="text1"/>
          <w:sz w:val="22"/>
          <w:szCs w:val="22"/>
        </w:rPr>
        <w:t>purposes that further the Tri-UU’s mission.  A notice of a potential gift shall be directed to Vice President for the purpose of bringing the offer to the Program Council for consideration.  The Council will determine which of the Council teams would have a stake in the potential acceptance of the gift. Those teams would evaluate the net effects of the gift and make a recommendation to the Board of Trustees regarding acceptance or non-acceptance of the gift offer. The Board, after making their decision, would appoint an appropriate party to relay the Board decision to the potential donor and to facilitate the transaction if that is the intended outcome.</w:t>
      </w:r>
    </w:p>
    <w:p w14:paraId="0C573C42" w14:textId="77777777" w:rsidR="0071042F" w:rsidRPr="001927FD" w:rsidRDefault="0071042F" w:rsidP="0071042F">
      <w:pPr>
        <w:widowControl w:val="0"/>
        <w:pBdr>
          <w:top w:val="nil"/>
          <w:left w:val="nil"/>
          <w:bottom w:val="nil"/>
          <w:right w:val="nil"/>
          <w:between w:val="nil"/>
        </w:pBdr>
        <w:rPr>
          <w:color w:val="000000" w:themeColor="text1"/>
          <w:sz w:val="22"/>
          <w:szCs w:val="22"/>
        </w:rPr>
      </w:pPr>
    </w:p>
    <w:p w14:paraId="5D271CB4" w14:textId="77777777" w:rsidR="00975302" w:rsidRDefault="00975302" w:rsidP="00975302">
      <w:pPr>
        <w:widowControl w:val="0"/>
        <w:pBdr>
          <w:top w:val="nil"/>
          <w:left w:val="nil"/>
          <w:bottom w:val="nil"/>
          <w:right w:val="nil"/>
          <w:between w:val="nil"/>
        </w:pBdr>
        <w:ind w:left="720"/>
        <w:rPr>
          <w:sz w:val="22"/>
          <w:szCs w:val="22"/>
        </w:rPr>
      </w:pPr>
    </w:p>
    <w:p w14:paraId="40851FE6" w14:textId="77777777" w:rsidR="00975302" w:rsidRPr="00C52C77" w:rsidRDefault="00975302" w:rsidP="00975302">
      <w:pPr>
        <w:widowControl w:val="0"/>
        <w:pBdr>
          <w:top w:val="nil"/>
          <w:left w:val="nil"/>
          <w:bottom w:val="nil"/>
          <w:right w:val="nil"/>
          <w:between w:val="nil"/>
        </w:pBdr>
        <w:ind w:left="720"/>
        <w:rPr>
          <w:b/>
          <w:i/>
          <w:sz w:val="22"/>
          <w:szCs w:val="22"/>
        </w:rPr>
      </w:pPr>
      <w:r w:rsidRPr="00C52C77">
        <w:rPr>
          <w:b/>
          <w:i/>
          <w:sz w:val="22"/>
          <w:szCs w:val="22"/>
        </w:rPr>
        <w:t>Financial Gifts</w:t>
      </w:r>
    </w:p>
    <w:p w14:paraId="4E2593B8" w14:textId="77777777" w:rsidR="00975302" w:rsidRPr="009D1C2D" w:rsidRDefault="00975302" w:rsidP="00251B3D">
      <w:pPr>
        <w:widowControl w:val="0"/>
        <w:numPr>
          <w:ilvl w:val="0"/>
          <w:numId w:val="99"/>
        </w:numPr>
        <w:pBdr>
          <w:top w:val="nil"/>
          <w:left w:val="nil"/>
          <w:bottom w:val="nil"/>
          <w:right w:val="nil"/>
          <w:between w:val="nil"/>
        </w:pBdr>
        <w:rPr>
          <w:sz w:val="22"/>
          <w:szCs w:val="22"/>
        </w:rPr>
      </w:pPr>
      <w:r w:rsidRPr="009D1C2D">
        <w:rPr>
          <w:color w:val="000000"/>
          <w:sz w:val="22"/>
          <w:szCs w:val="22"/>
        </w:rPr>
        <w:t xml:space="preserve"> This Gifts Acceptance Policy applies to all gifts offered to the Congregation (other than payments on pledges to the annual operating budget).</w:t>
      </w:r>
    </w:p>
    <w:p w14:paraId="12A0D988" w14:textId="05665DE2" w:rsidR="00975302" w:rsidRPr="009D1C2D" w:rsidRDefault="00975302" w:rsidP="00251B3D">
      <w:pPr>
        <w:widowControl w:val="0"/>
        <w:numPr>
          <w:ilvl w:val="0"/>
          <w:numId w:val="99"/>
        </w:numPr>
        <w:pBdr>
          <w:top w:val="nil"/>
          <w:left w:val="nil"/>
          <w:bottom w:val="nil"/>
          <w:right w:val="nil"/>
          <w:between w:val="nil"/>
        </w:pBdr>
        <w:rPr>
          <w:sz w:val="22"/>
          <w:szCs w:val="22"/>
        </w:rPr>
      </w:pPr>
      <w:r w:rsidRPr="009D1C2D">
        <w:rPr>
          <w:color w:val="000000"/>
          <w:sz w:val="22"/>
          <w:szCs w:val="22"/>
        </w:rPr>
        <w:t>The Congregation may accept both gifts that are unrestricted and gifts that are designated for specific purposes (“restricted gifts”), provided that such gifts are consistent with the Congregation’s mission, purposes</w:t>
      </w:r>
      <w:r w:rsidR="003F1203">
        <w:rPr>
          <w:color w:val="000000"/>
          <w:sz w:val="22"/>
          <w:szCs w:val="22"/>
        </w:rPr>
        <w:t>,</w:t>
      </w:r>
      <w:r w:rsidRPr="009D1C2D">
        <w:rPr>
          <w:color w:val="000000"/>
          <w:sz w:val="22"/>
          <w:szCs w:val="22"/>
        </w:rPr>
        <w:t xml:space="preserve"> and priorities. All decisions on the acceptance of gifts, both unrestricted and restricted, will be made by the in consultation with the Treasurer, Finance </w:t>
      </w:r>
      <w:r>
        <w:rPr>
          <w:color w:val="000000"/>
          <w:sz w:val="22"/>
          <w:szCs w:val="22"/>
        </w:rPr>
        <w:t>team leader</w:t>
      </w:r>
      <w:r w:rsidRPr="009D1C2D">
        <w:rPr>
          <w:color w:val="000000"/>
          <w:sz w:val="22"/>
          <w:szCs w:val="22"/>
        </w:rPr>
        <w:t xml:space="preserve"> and others as deemed appropriate. All unrestricted gifts, once accepted, immediately become the property of the </w:t>
      </w:r>
      <w:r w:rsidR="0071042F">
        <w:rPr>
          <w:color w:val="000000"/>
          <w:sz w:val="22"/>
          <w:szCs w:val="22"/>
        </w:rPr>
        <w:t>C</w:t>
      </w:r>
      <w:r w:rsidR="0071042F" w:rsidRPr="009D1C2D">
        <w:rPr>
          <w:color w:val="000000"/>
          <w:sz w:val="22"/>
          <w:szCs w:val="22"/>
        </w:rPr>
        <w:t>ongregation,</w:t>
      </w:r>
      <w:r w:rsidRPr="009D1C2D">
        <w:rPr>
          <w:color w:val="000000"/>
          <w:sz w:val="22"/>
          <w:szCs w:val="22"/>
        </w:rPr>
        <w:t xml:space="preserve"> and are given with the understanding that the gifts have been donated with no restrictions, including restrictions on use, sale or disposal. Restricted gifts, once accepted, will be managed in accordance with the agreed restrictions unless and until the restrictions are modified or removed.</w:t>
      </w:r>
    </w:p>
    <w:p w14:paraId="3FC5E829" w14:textId="77777777" w:rsidR="00975302" w:rsidRPr="009D1C2D" w:rsidRDefault="00975302" w:rsidP="00251B3D">
      <w:pPr>
        <w:widowControl w:val="0"/>
        <w:numPr>
          <w:ilvl w:val="0"/>
          <w:numId w:val="99"/>
        </w:numPr>
        <w:pBdr>
          <w:top w:val="nil"/>
          <w:left w:val="nil"/>
          <w:bottom w:val="nil"/>
          <w:right w:val="nil"/>
          <w:between w:val="nil"/>
        </w:pBdr>
        <w:rPr>
          <w:sz w:val="22"/>
          <w:szCs w:val="22"/>
        </w:rPr>
      </w:pPr>
      <w:r w:rsidRPr="009D1C2D">
        <w:rPr>
          <w:color w:val="000000"/>
          <w:sz w:val="22"/>
          <w:szCs w:val="22"/>
        </w:rPr>
        <w:t xml:space="preserve">In deciding whether to accept a gift, the Finance </w:t>
      </w:r>
      <w:r>
        <w:rPr>
          <w:color w:val="000000"/>
          <w:sz w:val="22"/>
          <w:szCs w:val="22"/>
        </w:rPr>
        <w:t>Team</w:t>
      </w:r>
      <w:r w:rsidRPr="009D1C2D">
        <w:rPr>
          <w:color w:val="000000"/>
          <w:sz w:val="22"/>
          <w:szCs w:val="22"/>
        </w:rPr>
        <w:t xml:space="preserve"> will consider any potential costs associated (including maintenance, insurance, transport, appraisal, potential liability, costs of disposition or sale, etc.).  </w:t>
      </w:r>
    </w:p>
    <w:p w14:paraId="266837C0" w14:textId="42719B33" w:rsidR="00975302" w:rsidRDefault="006748A4" w:rsidP="00251B3D">
      <w:pPr>
        <w:widowControl w:val="0"/>
        <w:numPr>
          <w:ilvl w:val="0"/>
          <w:numId w:val="99"/>
        </w:numPr>
        <w:pBdr>
          <w:top w:val="nil"/>
          <w:left w:val="nil"/>
          <w:bottom w:val="nil"/>
          <w:right w:val="nil"/>
          <w:between w:val="nil"/>
        </w:pBdr>
        <w:rPr>
          <w:sz w:val="22"/>
          <w:szCs w:val="22"/>
        </w:rPr>
      </w:pPr>
      <w:r>
        <w:rPr>
          <w:noProof/>
          <w:color w:val="000000"/>
        </w:rPr>
        <mc:AlternateContent>
          <mc:Choice Requires="wps">
            <w:drawing>
              <wp:anchor distT="0" distB="0" distL="114300" distR="114300" simplePos="0" relativeHeight="254125056" behindDoc="0" locked="0" layoutInCell="1" allowOverlap="1" wp14:anchorId="004BBD58" wp14:editId="6EF836A0">
                <wp:simplePos x="0" y="0"/>
                <wp:positionH relativeFrom="column">
                  <wp:posOffset>-430530</wp:posOffset>
                </wp:positionH>
                <wp:positionV relativeFrom="paragraph">
                  <wp:posOffset>29845</wp:posOffset>
                </wp:positionV>
                <wp:extent cx="499745" cy="1183005"/>
                <wp:effectExtent l="12700" t="12700" r="20955" b="10795"/>
                <wp:wrapNone/>
                <wp:docPr id="824" name="Up Arrow 824">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8E124A9" w14:textId="77777777" w:rsidR="00EE2C0A" w:rsidRPr="00260E8E" w:rsidRDefault="00EE2C0A"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BBD58" id="Up Arrow 824" o:spid="_x0000_s1206" type="#_x0000_t68" href="#toc1" style="position:absolute;left:0;text-align:left;margin-left:-33.9pt;margin-top:2.35pt;width:39.35pt;height:93.15pt;z-index:25412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BDbAIAAEc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" o:button="t" adj="4562" fillcolor="#43bae8 [2676]" strokecolor="black [3213]">
                <v:fill color2="#74ccee [1972]" rotate="t" o:detectmouseclick="t" focusposition="1,1" focussize="-1,-1" focus="100%" type="gradientRadial"/>
                <v:textbox>
                  <w:txbxContent>
                    <w:p w14:paraId="58E124A9" w14:textId="77777777" w:rsidR="00EE2C0A" w:rsidRPr="00260E8E" w:rsidRDefault="00EE2C0A"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9D1C2D">
        <w:rPr>
          <w:color w:val="000000"/>
          <w:sz w:val="22"/>
          <w:szCs w:val="22"/>
        </w:rPr>
        <w:t>The Congregation may seek the advice of legal counsel in matters relating to acceptance of gifts when appropriate (such as closely held stock, restricted stock, transactions governed by contracts, potential conflicts of interest, etc.)</w:t>
      </w:r>
    </w:p>
    <w:p w14:paraId="6A6A0F8A" w14:textId="7702D350" w:rsidR="00242131" w:rsidRDefault="00975302" w:rsidP="00251B3D">
      <w:pPr>
        <w:widowControl w:val="0"/>
        <w:numPr>
          <w:ilvl w:val="0"/>
          <w:numId w:val="99"/>
        </w:numPr>
        <w:pBdr>
          <w:top w:val="nil"/>
          <w:left w:val="nil"/>
          <w:bottom w:val="nil"/>
          <w:right w:val="nil"/>
          <w:between w:val="nil"/>
        </w:pBdr>
        <w:rPr>
          <w:sz w:val="22"/>
          <w:szCs w:val="22"/>
        </w:rPr>
      </w:pPr>
      <w:r w:rsidRPr="00C419E1">
        <w:rPr>
          <w:b/>
          <w:color w:val="000000"/>
          <w:sz w:val="22"/>
          <w:szCs w:val="22"/>
        </w:rPr>
        <w:t xml:space="preserve">Marketable Securities:  </w:t>
      </w:r>
      <w:r w:rsidRPr="00C419E1">
        <w:rPr>
          <w:color w:val="000000"/>
          <w:sz w:val="22"/>
          <w:szCs w:val="22"/>
        </w:rPr>
        <w:t>As a general rule, gifts of marketable securities will be converted to cash and transferred to the Congregation’s Treasurer for investment as quickly as possible.</w:t>
      </w:r>
    </w:p>
    <w:p w14:paraId="452E285A" w14:textId="42B9BBE5" w:rsidR="00975302" w:rsidRPr="00242131" w:rsidRDefault="00975302" w:rsidP="00251B3D">
      <w:pPr>
        <w:widowControl w:val="0"/>
        <w:numPr>
          <w:ilvl w:val="0"/>
          <w:numId w:val="99"/>
        </w:numPr>
        <w:pBdr>
          <w:top w:val="nil"/>
          <w:left w:val="nil"/>
          <w:bottom w:val="nil"/>
          <w:right w:val="nil"/>
          <w:between w:val="nil"/>
        </w:pBdr>
        <w:rPr>
          <w:sz w:val="22"/>
          <w:szCs w:val="22"/>
        </w:rPr>
      </w:pPr>
      <w:r w:rsidRPr="00242131">
        <w:rPr>
          <w:color w:val="000000"/>
          <w:sz w:val="22"/>
          <w:szCs w:val="22"/>
        </w:rPr>
        <w:t>Personal Property: In deciding whether to accept gifts of tangible personal property, these criteria are to be followed:</w:t>
      </w:r>
    </w:p>
    <w:p w14:paraId="16CED4B9" w14:textId="77777777" w:rsidR="00975302" w:rsidRPr="009D1C2D" w:rsidRDefault="00975302" w:rsidP="00251B3D">
      <w:pPr>
        <w:widowControl w:val="0"/>
        <w:numPr>
          <w:ilvl w:val="0"/>
          <w:numId w:val="100"/>
        </w:numPr>
        <w:pBdr>
          <w:top w:val="nil"/>
          <w:left w:val="nil"/>
          <w:bottom w:val="nil"/>
          <w:right w:val="nil"/>
          <w:between w:val="nil"/>
        </w:pBdr>
        <w:ind w:left="1080"/>
        <w:rPr>
          <w:sz w:val="22"/>
          <w:szCs w:val="22"/>
        </w:rPr>
      </w:pPr>
      <w:r w:rsidRPr="009D1C2D">
        <w:rPr>
          <w:color w:val="000000"/>
          <w:sz w:val="22"/>
          <w:szCs w:val="22"/>
        </w:rPr>
        <w:t>Is the property consistent with the Society’s mission?</w:t>
      </w:r>
    </w:p>
    <w:p w14:paraId="17C37063" w14:textId="34B86CCA" w:rsidR="00975302" w:rsidRPr="009D1C2D" w:rsidRDefault="006748A4" w:rsidP="00251B3D">
      <w:pPr>
        <w:widowControl w:val="0"/>
        <w:numPr>
          <w:ilvl w:val="0"/>
          <w:numId w:val="100"/>
        </w:numPr>
        <w:pBdr>
          <w:top w:val="nil"/>
          <w:left w:val="nil"/>
          <w:bottom w:val="nil"/>
          <w:right w:val="nil"/>
          <w:between w:val="nil"/>
        </w:pBdr>
        <w:ind w:left="1080"/>
        <w:rPr>
          <w:sz w:val="22"/>
          <w:szCs w:val="22"/>
        </w:rPr>
      </w:pPr>
      <w:r>
        <w:rPr>
          <w:noProof/>
        </w:rPr>
        <mc:AlternateContent>
          <mc:Choice Requires="wps">
            <w:drawing>
              <wp:anchor distT="0" distB="0" distL="114300" distR="114300" simplePos="0" relativeHeight="254127104" behindDoc="0" locked="0" layoutInCell="1" allowOverlap="1" wp14:anchorId="1340F6A2" wp14:editId="43D4F957">
                <wp:simplePos x="0" y="0"/>
                <wp:positionH relativeFrom="column">
                  <wp:posOffset>-451485</wp:posOffset>
                </wp:positionH>
                <wp:positionV relativeFrom="paragraph">
                  <wp:posOffset>207645</wp:posOffset>
                </wp:positionV>
                <wp:extent cx="534035" cy="1221740"/>
                <wp:effectExtent l="12700" t="0" r="24765" b="22860"/>
                <wp:wrapNone/>
                <wp:docPr id="826" name="Down Arrow 826"/>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FFA0E" w14:textId="77777777" w:rsidR="00EE2C0A" w:rsidRPr="0052516C" w:rsidRDefault="00EE2C0A"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0F6A2" id="Down Arrow 826" o:spid="_x0000_s1207" type="#_x0000_t67" style="position:absolute;left:0;text-align:left;margin-left:-35.55pt;margin-top:16.35pt;width:42.05pt;height:96.2pt;z-index:25412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" adj="16512" fillcolor="#ffc000" strokecolor="#c00000" strokeweight="1.25pt">
                <v:textbox>
                  <w:txbxContent>
                    <w:p w14:paraId="647FFA0E" w14:textId="77777777" w:rsidR="00EE2C0A" w:rsidRPr="0052516C" w:rsidRDefault="00EE2C0A"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9D1C2D">
        <w:rPr>
          <w:color w:val="000000"/>
          <w:sz w:val="22"/>
          <w:szCs w:val="22"/>
        </w:rPr>
        <w:t>Are there carrying costs associated with the property?</w:t>
      </w:r>
    </w:p>
    <w:p w14:paraId="3FBB3BC4" w14:textId="368D4E75" w:rsidR="00975302" w:rsidRPr="009D1C2D" w:rsidRDefault="00975302" w:rsidP="00251B3D">
      <w:pPr>
        <w:widowControl w:val="0"/>
        <w:numPr>
          <w:ilvl w:val="0"/>
          <w:numId w:val="100"/>
        </w:numPr>
        <w:pBdr>
          <w:top w:val="nil"/>
          <w:left w:val="nil"/>
          <w:bottom w:val="nil"/>
          <w:right w:val="nil"/>
          <w:between w:val="nil"/>
        </w:pBdr>
        <w:ind w:left="1080"/>
        <w:rPr>
          <w:sz w:val="22"/>
          <w:szCs w:val="22"/>
        </w:rPr>
      </w:pPr>
      <w:r w:rsidRPr="009D1C2D">
        <w:rPr>
          <w:color w:val="000000"/>
          <w:sz w:val="22"/>
          <w:szCs w:val="22"/>
        </w:rPr>
        <w:t>Is the property marketable?</w:t>
      </w:r>
    </w:p>
    <w:p w14:paraId="0CF091B8" w14:textId="53D1C543" w:rsidR="00975302" w:rsidRPr="00242131" w:rsidRDefault="00975302" w:rsidP="00251B3D">
      <w:pPr>
        <w:widowControl w:val="0"/>
        <w:numPr>
          <w:ilvl w:val="0"/>
          <w:numId w:val="100"/>
        </w:numPr>
        <w:pBdr>
          <w:top w:val="nil"/>
          <w:left w:val="nil"/>
          <w:bottom w:val="nil"/>
          <w:right w:val="nil"/>
          <w:between w:val="nil"/>
        </w:pBdr>
        <w:ind w:left="1080"/>
        <w:rPr>
          <w:sz w:val="22"/>
          <w:szCs w:val="22"/>
        </w:rPr>
      </w:pPr>
      <w:r w:rsidRPr="009D1C2D">
        <w:rPr>
          <w:color w:val="000000"/>
          <w:sz w:val="22"/>
          <w:szCs w:val="22"/>
        </w:rPr>
        <w:t>Are there any undue restrictions on the use or sale of the property?</w:t>
      </w:r>
    </w:p>
    <w:p w14:paraId="24B3F0C7" w14:textId="736D1D7A" w:rsidR="00EE2C0A" w:rsidRDefault="00EE2C0A" w:rsidP="00242131">
      <w:pPr>
        <w:widowControl w:val="0"/>
        <w:pBdr>
          <w:top w:val="nil"/>
          <w:left w:val="nil"/>
          <w:bottom w:val="nil"/>
          <w:right w:val="nil"/>
          <w:between w:val="nil"/>
        </w:pBdr>
        <w:rPr>
          <w:sz w:val="22"/>
          <w:szCs w:val="22"/>
        </w:rPr>
      </w:pPr>
    </w:p>
    <w:p w14:paraId="050B3EA3" w14:textId="063B870B" w:rsidR="00EE2C0A" w:rsidRDefault="00EE2C0A" w:rsidP="00242131">
      <w:pPr>
        <w:widowControl w:val="0"/>
        <w:pBdr>
          <w:top w:val="nil"/>
          <w:left w:val="nil"/>
          <w:bottom w:val="nil"/>
          <w:right w:val="nil"/>
          <w:between w:val="nil"/>
        </w:pBdr>
        <w:rPr>
          <w:sz w:val="22"/>
          <w:szCs w:val="22"/>
        </w:rPr>
      </w:pPr>
    </w:p>
    <w:p w14:paraId="7D5FB898" w14:textId="77777777" w:rsidR="00EE2C0A" w:rsidRDefault="00EE2C0A" w:rsidP="00242131">
      <w:pPr>
        <w:widowControl w:val="0"/>
        <w:pBdr>
          <w:top w:val="nil"/>
          <w:left w:val="nil"/>
          <w:bottom w:val="nil"/>
          <w:right w:val="nil"/>
          <w:between w:val="nil"/>
        </w:pBdr>
        <w:rPr>
          <w:sz w:val="22"/>
          <w:szCs w:val="22"/>
        </w:rPr>
      </w:pPr>
    </w:p>
    <w:p w14:paraId="2686A7F0" w14:textId="77777777" w:rsidR="00EE2C0A" w:rsidRDefault="00EE2C0A" w:rsidP="00242131">
      <w:pPr>
        <w:widowControl w:val="0"/>
        <w:pBdr>
          <w:top w:val="nil"/>
          <w:left w:val="nil"/>
          <w:bottom w:val="nil"/>
          <w:right w:val="nil"/>
          <w:between w:val="nil"/>
        </w:pBdr>
        <w:rPr>
          <w:sz w:val="22"/>
          <w:szCs w:val="22"/>
        </w:rPr>
      </w:pPr>
    </w:p>
    <w:p w14:paraId="77450A3A" w14:textId="36DF16DD" w:rsidR="000E2BAF" w:rsidRDefault="000E2BAF">
      <w:pPr>
        <w:spacing w:after="200" w:line="288" w:lineRule="auto"/>
        <w:rPr>
          <w:sz w:val="22"/>
          <w:szCs w:val="22"/>
        </w:rPr>
      </w:pPr>
      <w:r>
        <w:rPr>
          <w:sz w:val="22"/>
          <w:szCs w:val="22"/>
        </w:rPr>
        <w:br w:type="page"/>
      </w:r>
    </w:p>
    <w:p w14:paraId="277CDBE7" w14:textId="77777777" w:rsidR="00EE2C0A" w:rsidRDefault="00EE2C0A" w:rsidP="00242131">
      <w:pPr>
        <w:widowControl w:val="0"/>
        <w:pBdr>
          <w:top w:val="nil"/>
          <w:left w:val="nil"/>
          <w:bottom w:val="nil"/>
          <w:right w:val="nil"/>
          <w:between w:val="nil"/>
        </w:pBdr>
        <w:rPr>
          <w:sz w:val="22"/>
          <w:szCs w:val="22"/>
        </w:rPr>
      </w:pPr>
    </w:p>
    <w:p w14:paraId="59CA716E" w14:textId="19706F8E" w:rsidR="00242131" w:rsidRPr="008D7100" w:rsidRDefault="00242131" w:rsidP="00242131">
      <w:pPr>
        <w:widowControl w:val="0"/>
        <w:pBdr>
          <w:top w:val="nil"/>
          <w:left w:val="nil"/>
          <w:bottom w:val="nil"/>
          <w:right w:val="nil"/>
          <w:between w:val="nil"/>
        </w:pBdr>
        <w:rPr>
          <w:sz w:val="22"/>
          <w:szCs w:val="22"/>
        </w:rPr>
      </w:pPr>
      <w:bookmarkStart w:id="866" w:name="p87"/>
      <w:bookmarkEnd w:id="866"/>
    </w:p>
    <w:p w14:paraId="0412E636" w14:textId="02A87B1C" w:rsidR="00975302" w:rsidRDefault="00975302" w:rsidP="00975302">
      <w:pPr>
        <w:widowControl w:val="0"/>
        <w:pBdr>
          <w:top w:val="nil"/>
          <w:left w:val="nil"/>
          <w:bottom w:val="nil"/>
          <w:right w:val="nil"/>
          <w:between w:val="nil"/>
        </w:pBdr>
        <w:ind w:left="115"/>
        <w:rPr>
          <w:b/>
          <w:i/>
          <w:color w:val="000000"/>
        </w:rPr>
      </w:pPr>
      <w:r>
        <w:rPr>
          <w:sz w:val="22"/>
          <w:szCs w:val="22"/>
        </w:rPr>
        <w:t>*****</w:t>
      </w:r>
      <w:r w:rsidRPr="008D7100">
        <w:rPr>
          <w:b/>
          <w:i/>
          <w:color w:val="000000"/>
        </w:rPr>
        <w:t xml:space="preserve"> </w:t>
      </w:r>
      <w:r w:rsidRPr="00A42AE3">
        <w:rPr>
          <w:b/>
          <w:i/>
          <w:color w:val="000000"/>
        </w:rPr>
        <w:t>NOTE: The</w:t>
      </w:r>
      <w:r w:rsidR="00EE2C0A">
        <w:rPr>
          <w:b/>
          <w:i/>
          <w:color w:val="000000"/>
        </w:rPr>
        <w:t xml:space="preserve"> following</w:t>
      </w:r>
      <w:r w:rsidRPr="00A42AE3">
        <w:rPr>
          <w:b/>
          <w:i/>
          <w:color w:val="000000"/>
        </w:rPr>
        <w:t xml:space="preserve"> requirements are not mandatory when the fund is managed professionally, such as money invested in the Unitarian Universalist Common Fund.</w:t>
      </w:r>
    </w:p>
    <w:p w14:paraId="7DD0FC75" w14:textId="77777777" w:rsidR="00242131" w:rsidRPr="003B7DAB" w:rsidRDefault="00242131" w:rsidP="00975302">
      <w:pPr>
        <w:widowControl w:val="0"/>
        <w:pBdr>
          <w:top w:val="nil"/>
          <w:left w:val="nil"/>
          <w:bottom w:val="nil"/>
          <w:right w:val="nil"/>
          <w:between w:val="nil"/>
        </w:pBdr>
        <w:ind w:left="115"/>
        <w:rPr>
          <w:b/>
          <w:i/>
          <w:color w:val="000000"/>
        </w:rPr>
      </w:pPr>
    </w:p>
    <w:p w14:paraId="64165917" w14:textId="77777777" w:rsidR="00975302" w:rsidRDefault="00975302" w:rsidP="00251B3D">
      <w:pPr>
        <w:widowControl w:val="0"/>
        <w:numPr>
          <w:ilvl w:val="1"/>
          <w:numId w:val="104"/>
        </w:numPr>
        <w:pBdr>
          <w:top w:val="nil"/>
          <w:left w:val="nil"/>
          <w:bottom w:val="nil"/>
          <w:right w:val="nil"/>
          <w:between w:val="nil"/>
        </w:pBdr>
      </w:pPr>
      <w:r>
        <w:rPr>
          <w:color w:val="000000"/>
        </w:rPr>
        <w:t>A combination of Balanced, Equity, and Fixed Income funds may be utilized provided the recommended Equity/Fixed Income ratio is maintained.</w:t>
      </w:r>
    </w:p>
    <w:p w14:paraId="4864BF64" w14:textId="77777777" w:rsidR="00975302" w:rsidRDefault="00975302" w:rsidP="00251B3D">
      <w:pPr>
        <w:widowControl w:val="0"/>
        <w:numPr>
          <w:ilvl w:val="1"/>
          <w:numId w:val="104"/>
        </w:numPr>
        <w:pBdr>
          <w:top w:val="nil"/>
          <w:left w:val="nil"/>
          <w:bottom w:val="nil"/>
          <w:right w:val="nil"/>
          <w:between w:val="nil"/>
        </w:pBdr>
      </w:pPr>
      <w:r>
        <w:rPr>
          <w:color w:val="000000"/>
        </w:rPr>
        <w:t>All dividends and interest earned will be transferred automatically to the principal unless directed otherwise by the Board of Trustees.</w:t>
      </w:r>
    </w:p>
    <w:p w14:paraId="5C0F38B7" w14:textId="77777777" w:rsidR="00975302" w:rsidRDefault="00975302" w:rsidP="00251B3D">
      <w:pPr>
        <w:widowControl w:val="0"/>
        <w:numPr>
          <w:ilvl w:val="1"/>
          <w:numId w:val="104"/>
        </w:numPr>
        <w:pBdr>
          <w:top w:val="nil"/>
          <w:left w:val="nil"/>
          <w:bottom w:val="nil"/>
          <w:right w:val="nil"/>
          <w:between w:val="nil"/>
        </w:pBdr>
      </w:pPr>
      <w:r>
        <w:rPr>
          <w:color w:val="000000"/>
        </w:rPr>
        <w:t>Percentage of Total Return, will be calculated as:</w:t>
      </w:r>
    </w:p>
    <w:p w14:paraId="436BB34B" w14:textId="216DBF59" w:rsidR="00975302" w:rsidRDefault="00975302" w:rsidP="0071042F">
      <w:pPr>
        <w:widowControl w:val="0"/>
        <w:pBdr>
          <w:top w:val="nil"/>
          <w:left w:val="nil"/>
          <w:bottom w:val="nil"/>
          <w:right w:val="nil"/>
          <w:between w:val="nil"/>
        </w:pBdr>
        <w:ind w:left="720"/>
        <w:rPr>
          <w:color w:val="000000"/>
        </w:rPr>
      </w:pPr>
      <w:r>
        <w:rPr>
          <w:color w:val="000000"/>
        </w:rPr>
        <w:t xml:space="preserve"> ((End Value – Initial Value) + Earnings)) / Initial Value.</w:t>
      </w:r>
    </w:p>
    <w:p w14:paraId="15CA103A" w14:textId="77777777" w:rsidR="00975302" w:rsidRDefault="00975302" w:rsidP="00251B3D">
      <w:pPr>
        <w:widowControl w:val="0"/>
        <w:numPr>
          <w:ilvl w:val="1"/>
          <w:numId w:val="104"/>
        </w:numPr>
        <w:pBdr>
          <w:top w:val="nil"/>
          <w:left w:val="nil"/>
          <w:bottom w:val="nil"/>
          <w:right w:val="nil"/>
          <w:between w:val="nil"/>
        </w:pBdr>
      </w:pPr>
      <w:r>
        <w:rPr>
          <w:color w:val="000000"/>
        </w:rPr>
        <w:t>“Green” investments, representing UU values, should be considered in each investment plan.</w:t>
      </w:r>
    </w:p>
    <w:p w14:paraId="03DD3B98" w14:textId="77777777" w:rsidR="00975302" w:rsidRDefault="00975302" w:rsidP="00251B3D">
      <w:pPr>
        <w:widowControl w:val="0"/>
        <w:numPr>
          <w:ilvl w:val="1"/>
          <w:numId w:val="104"/>
        </w:numPr>
        <w:pBdr>
          <w:top w:val="nil"/>
          <w:left w:val="nil"/>
          <w:bottom w:val="nil"/>
          <w:right w:val="nil"/>
          <w:between w:val="nil"/>
        </w:pBdr>
      </w:pPr>
      <w:r>
        <w:rPr>
          <w:color w:val="000000"/>
        </w:rPr>
        <w:t>Holdings will be reviewed at least quarterly for quality, performance and suitability and adherence to the fund’s Percentage of Total Return goals.</w:t>
      </w:r>
    </w:p>
    <w:p w14:paraId="5943E460" w14:textId="77777777" w:rsidR="00975302" w:rsidRDefault="00975302" w:rsidP="00251B3D">
      <w:pPr>
        <w:widowControl w:val="0"/>
        <w:numPr>
          <w:ilvl w:val="1"/>
          <w:numId w:val="104"/>
        </w:numPr>
        <w:pBdr>
          <w:top w:val="nil"/>
          <w:left w:val="nil"/>
          <w:bottom w:val="nil"/>
          <w:right w:val="nil"/>
          <w:between w:val="nil"/>
        </w:pBdr>
      </w:pPr>
      <w:r>
        <w:rPr>
          <w:color w:val="000000"/>
        </w:rPr>
        <w:t>Holdings will be reported quarterly to the Board of Trustees and to the Congregation at its Annual Meeting in March.</w:t>
      </w:r>
    </w:p>
    <w:p w14:paraId="300E2FAA" w14:textId="69D14AA3" w:rsidR="00975302" w:rsidRDefault="0071042F" w:rsidP="0071042F">
      <w:pPr>
        <w:widowControl w:val="0"/>
        <w:pBdr>
          <w:top w:val="nil"/>
          <w:left w:val="nil"/>
          <w:bottom w:val="nil"/>
          <w:right w:val="nil"/>
          <w:between w:val="nil"/>
        </w:pBdr>
        <w:rPr>
          <w:color w:val="000000"/>
        </w:rPr>
      </w:pPr>
      <w:r>
        <w:rPr>
          <w:color w:val="000000"/>
        </w:rPr>
        <w:t>[</w:t>
      </w:r>
      <w:r w:rsidR="00975302">
        <w:rPr>
          <w:color w:val="000000"/>
        </w:rPr>
        <w:t xml:space="preserve">Approved by the Treasurer: October 4, </w:t>
      </w:r>
      <w:proofErr w:type="gramStart"/>
      <w:r w:rsidR="00975302">
        <w:rPr>
          <w:color w:val="000000"/>
        </w:rPr>
        <w:t>2017</w:t>
      </w:r>
      <w:proofErr w:type="gramEnd"/>
      <w:r w:rsidRPr="0071042F">
        <w:rPr>
          <w:color w:val="000000"/>
        </w:rPr>
        <w:t xml:space="preserve"> </w:t>
      </w:r>
      <w:r>
        <w:rPr>
          <w:color w:val="000000"/>
        </w:rPr>
        <w:t>Approved by the Board of Trustees: October 27.2017</w:t>
      </w:r>
      <w:r w:rsidRPr="0071042F">
        <w:rPr>
          <w:color w:val="000000"/>
        </w:rPr>
        <w:t xml:space="preserve"> </w:t>
      </w:r>
      <w:r>
        <w:rPr>
          <w:color w:val="000000"/>
        </w:rPr>
        <w:t>Approved by the Finance Team: October 4, 2017</w:t>
      </w:r>
      <w:r w:rsidRPr="0071042F">
        <w:rPr>
          <w:color w:val="000000"/>
        </w:rPr>
        <w:t xml:space="preserve"> </w:t>
      </w:r>
      <w:r>
        <w:rPr>
          <w:color w:val="000000"/>
        </w:rPr>
        <w:t>Effective Date: November 1, 2017</w:t>
      </w:r>
      <w:r w:rsidRPr="0071042F">
        <w:rPr>
          <w:color w:val="000000"/>
        </w:rPr>
        <w:t xml:space="preserve"> </w:t>
      </w:r>
      <w:r>
        <w:rPr>
          <w:color w:val="000000"/>
        </w:rPr>
        <w:t>Updated: April 2018, 2021</w:t>
      </w:r>
    </w:p>
    <w:p w14:paraId="6A0D31B9" w14:textId="77777777" w:rsidR="00975302" w:rsidRDefault="00975302" w:rsidP="00975302">
      <w:pPr>
        <w:widowControl w:val="0"/>
        <w:pBdr>
          <w:top w:val="nil"/>
          <w:left w:val="nil"/>
          <w:bottom w:val="nil"/>
          <w:right w:val="nil"/>
          <w:between w:val="nil"/>
        </w:pBdr>
        <w:rPr>
          <w:sz w:val="22"/>
          <w:szCs w:val="22"/>
        </w:rPr>
      </w:pPr>
    </w:p>
    <w:p w14:paraId="17396AD7" w14:textId="77777777" w:rsidR="00975302" w:rsidRPr="00C419E1" w:rsidRDefault="00975302" w:rsidP="00975302">
      <w:pPr>
        <w:widowControl w:val="0"/>
        <w:pBdr>
          <w:top w:val="nil"/>
          <w:left w:val="nil"/>
          <w:bottom w:val="nil"/>
          <w:right w:val="nil"/>
          <w:between w:val="nil"/>
        </w:pBdr>
        <w:ind w:firstLine="360"/>
        <w:rPr>
          <w:sz w:val="22"/>
          <w:szCs w:val="22"/>
        </w:rPr>
      </w:pPr>
      <w:r>
        <w:rPr>
          <w:sz w:val="22"/>
          <w:szCs w:val="22"/>
        </w:rPr>
        <w:t xml:space="preserve">7. </w:t>
      </w:r>
      <w:r w:rsidRPr="00C419E1">
        <w:rPr>
          <w:b/>
          <w:color w:val="000000"/>
          <w:sz w:val="22"/>
          <w:szCs w:val="22"/>
        </w:rPr>
        <w:t>Real Estate</w:t>
      </w:r>
      <w:r w:rsidRPr="00C419E1">
        <w:rPr>
          <w:color w:val="000000"/>
          <w:sz w:val="22"/>
          <w:szCs w:val="22"/>
        </w:rPr>
        <w:t>:  In deciding whether to accept gifts of real estate, the Finance Team may wish to consider the following criteria:</w:t>
      </w:r>
    </w:p>
    <w:p w14:paraId="10C46B69" w14:textId="77777777" w:rsidR="00975302" w:rsidRPr="009D1C2D" w:rsidRDefault="00975302" w:rsidP="00251B3D">
      <w:pPr>
        <w:widowControl w:val="0"/>
        <w:numPr>
          <w:ilvl w:val="0"/>
          <w:numId w:val="98"/>
        </w:numPr>
        <w:pBdr>
          <w:top w:val="nil"/>
          <w:left w:val="nil"/>
          <w:bottom w:val="nil"/>
          <w:right w:val="nil"/>
          <w:between w:val="nil"/>
        </w:pBdr>
        <w:rPr>
          <w:sz w:val="22"/>
          <w:szCs w:val="22"/>
        </w:rPr>
      </w:pPr>
      <w:r w:rsidRPr="009D1C2D">
        <w:rPr>
          <w:color w:val="000000"/>
          <w:sz w:val="22"/>
          <w:szCs w:val="22"/>
        </w:rPr>
        <w:t>Is the property useful for the purposes of the Congregation?</w:t>
      </w:r>
    </w:p>
    <w:p w14:paraId="5A59628D" w14:textId="77777777" w:rsidR="00975302" w:rsidRPr="009D1C2D" w:rsidRDefault="00975302" w:rsidP="00251B3D">
      <w:pPr>
        <w:widowControl w:val="0"/>
        <w:numPr>
          <w:ilvl w:val="0"/>
          <w:numId w:val="98"/>
        </w:numPr>
        <w:pBdr>
          <w:top w:val="nil"/>
          <w:left w:val="nil"/>
          <w:bottom w:val="nil"/>
          <w:right w:val="nil"/>
          <w:between w:val="nil"/>
        </w:pBdr>
        <w:rPr>
          <w:sz w:val="22"/>
          <w:szCs w:val="22"/>
        </w:rPr>
      </w:pPr>
      <w:r w:rsidRPr="009D1C2D">
        <w:rPr>
          <w:color w:val="000000"/>
          <w:sz w:val="22"/>
          <w:szCs w:val="22"/>
        </w:rPr>
        <w:t xml:space="preserve">All gifts will be promptly acknowledged in writing on behalf of the Congregation by the Finance </w:t>
      </w:r>
      <w:r>
        <w:rPr>
          <w:color w:val="000000"/>
          <w:sz w:val="22"/>
          <w:szCs w:val="22"/>
        </w:rPr>
        <w:t>Team leader</w:t>
      </w:r>
      <w:r w:rsidRPr="009D1C2D">
        <w:rPr>
          <w:color w:val="000000"/>
          <w:sz w:val="22"/>
          <w:szCs w:val="22"/>
        </w:rPr>
        <w:t xml:space="preserve"> and/or the Minister. </w:t>
      </w:r>
    </w:p>
    <w:p w14:paraId="32269909" w14:textId="77777777" w:rsidR="00975302" w:rsidRPr="00C419E1" w:rsidRDefault="00975302" w:rsidP="00975302">
      <w:pPr>
        <w:pStyle w:val="ListParagraph"/>
        <w:widowControl w:val="0"/>
        <w:numPr>
          <w:ilvl w:val="0"/>
          <w:numId w:val="27"/>
        </w:numPr>
        <w:pBdr>
          <w:top w:val="nil"/>
          <w:left w:val="nil"/>
          <w:bottom w:val="nil"/>
          <w:right w:val="nil"/>
          <w:between w:val="nil"/>
        </w:pBdr>
        <w:rPr>
          <w:sz w:val="22"/>
          <w:szCs w:val="22"/>
        </w:rPr>
      </w:pPr>
      <w:r w:rsidRPr="00C419E1">
        <w:rPr>
          <w:color w:val="000000"/>
          <w:sz w:val="22"/>
          <w:szCs w:val="22"/>
        </w:rPr>
        <w:t xml:space="preserve">The Treasurer of the Congregation will be responsible for providing donors with receipts sufficient to satisfy IRS requirements. </w:t>
      </w:r>
    </w:p>
    <w:p w14:paraId="0DC9B1A2" w14:textId="58AF63CB" w:rsidR="00975302" w:rsidRPr="009D1C2D" w:rsidRDefault="005D4468" w:rsidP="00975302">
      <w:pPr>
        <w:widowControl w:val="0"/>
        <w:numPr>
          <w:ilvl w:val="0"/>
          <w:numId w:val="27"/>
        </w:numPr>
        <w:pBdr>
          <w:top w:val="nil"/>
          <w:left w:val="nil"/>
          <w:bottom w:val="nil"/>
          <w:right w:val="nil"/>
          <w:between w:val="nil"/>
        </w:pBdr>
        <w:rPr>
          <w:sz w:val="22"/>
          <w:szCs w:val="22"/>
        </w:rPr>
      </w:pPr>
      <w:r>
        <w:rPr>
          <w:noProof/>
          <w:color w:val="000000"/>
        </w:rPr>
        <mc:AlternateContent>
          <mc:Choice Requires="wps">
            <w:drawing>
              <wp:anchor distT="0" distB="0" distL="114300" distR="114300" simplePos="0" relativeHeight="253655040" behindDoc="0" locked="0" layoutInCell="1" allowOverlap="1" wp14:anchorId="5B943E28" wp14:editId="757705DF">
                <wp:simplePos x="0" y="0"/>
                <wp:positionH relativeFrom="column">
                  <wp:posOffset>-504825</wp:posOffset>
                </wp:positionH>
                <wp:positionV relativeFrom="paragraph">
                  <wp:posOffset>92075</wp:posOffset>
                </wp:positionV>
                <wp:extent cx="499745" cy="1183005"/>
                <wp:effectExtent l="12700" t="12700" r="20955" b="10795"/>
                <wp:wrapNone/>
                <wp:docPr id="1172" name="Up Arrow 1172">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46603E0"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43E28" id="Up Arrow 1172" o:spid="_x0000_s1208" type="#_x0000_t68" href="#toc1" style="position:absolute;left:0;text-align:left;margin-left:-39.75pt;margin-top:7.25pt;width:39.35pt;height:93.15pt;z-index:2536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GDbQIAAEc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" o:button="t" adj="4562" fillcolor="#43bae8 [2676]" strokecolor="black [3213]">
                <v:fill color2="#74ccee [1972]" rotate="t" o:detectmouseclick="t" focusposition="1,1" focussize="-1,-1" focus="100%" type="gradientRadial"/>
                <v:textbox>
                  <w:txbxContent>
                    <w:p w14:paraId="046603E0"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9D1C2D">
        <w:rPr>
          <w:color w:val="000000"/>
          <w:sz w:val="22"/>
          <w:szCs w:val="22"/>
        </w:rPr>
        <w:t xml:space="preserve">The receipt may include a description of the property, but each donor will be expected to rely upon his or her own professional counsel concerning valuation, tax and estate planning implications of gifts and representatives of the Congregation should refrain from advising donors on these issues.  </w:t>
      </w:r>
    </w:p>
    <w:p w14:paraId="14B8E7C4" w14:textId="74DC3412" w:rsidR="00975302" w:rsidRPr="006748A4" w:rsidRDefault="00975302" w:rsidP="00975302">
      <w:pPr>
        <w:widowControl w:val="0"/>
        <w:numPr>
          <w:ilvl w:val="0"/>
          <w:numId w:val="27"/>
        </w:numPr>
        <w:pBdr>
          <w:top w:val="nil"/>
          <w:left w:val="nil"/>
          <w:bottom w:val="nil"/>
          <w:right w:val="nil"/>
          <w:between w:val="nil"/>
        </w:pBdr>
        <w:rPr>
          <w:sz w:val="22"/>
          <w:szCs w:val="22"/>
        </w:rPr>
      </w:pPr>
      <w:r w:rsidRPr="009D1C2D">
        <w:rPr>
          <w:color w:val="000000"/>
          <w:sz w:val="22"/>
          <w:szCs w:val="22"/>
        </w:rPr>
        <w:t>Ex</w:t>
      </w:r>
      <w:r>
        <w:rPr>
          <w:color w:val="000000"/>
          <w:sz w:val="22"/>
          <w:szCs w:val="22"/>
        </w:rPr>
        <w:t>c</w:t>
      </w:r>
      <w:r w:rsidRPr="009D1C2D">
        <w:rPr>
          <w:color w:val="000000"/>
          <w:sz w:val="22"/>
          <w:szCs w:val="22"/>
        </w:rPr>
        <w:t xml:space="preserve">eptions to this Gift Acceptance Policy should be rare and require the approval of the Finance </w:t>
      </w:r>
      <w:r>
        <w:rPr>
          <w:color w:val="000000"/>
          <w:sz w:val="22"/>
          <w:szCs w:val="22"/>
        </w:rPr>
        <w:t>Team</w:t>
      </w:r>
      <w:r w:rsidRPr="009D1C2D">
        <w:rPr>
          <w:color w:val="000000"/>
          <w:sz w:val="22"/>
          <w:szCs w:val="22"/>
        </w:rPr>
        <w:t xml:space="preserve"> </w:t>
      </w:r>
      <w:r>
        <w:rPr>
          <w:color w:val="000000"/>
          <w:sz w:val="22"/>
          <w:szCs w:val="22"/>
        </w:rPr>
        <w:t>leader</w:t>
      </w:r>
      <w:r w:rsidRPr="009D1C2D">
        <w:rPr>
          <w:color w:val="000000"/>
          <w:sz w:val="22"/>
          <w:szCs w:val="22"/>
        </w:rPr>
        <w:t>, acting in consultation with the Board of Trustees and others as deemed appropriate</w:t>
      </w:r>
      <w:bookmarkStart w:id="867" w:name="p88"/>
      <w:bookmarkEnd w:id="867"/>
      <w:r w:rsidR="0071042F">
        <w:rPr>
          <w:color w:val="000000"/>
          <w:sz w:val="22"/>
          <w:szCs w:val="22"/>
        </w:rPr>
        <w:t>.</w:t>
      </w:r>
    </w:p>
    <w:p w14:paraId="70CADAD5" w14:textId="313A21EE" w:rsidR="006748A4" w:rsidRDefault="006748A4">
      <w:pPr>
        <w:spacing w:after="200" w:line="288" w:lineRule="auto"/>
        <w:rPr>
          <w:color w:val="000000"/>
          <w:sz w:val="22"/>
          <w:szCs w:val="22"/>
        </w:rPr>
      </w:pPr>
      <w:r>
        <w:rPr>
          <w:color w:val="000000"/>
          <w:sz w:val="22"/>
          <w:szCs w:val="22"/>
        </w:rPr>
        <w:br w:type="page"/>
      </w:r>
    </w:p>
    <w:p w14:paraId="1E346761" w14:textId="77777777" w:rsidR="006748A4" w:rsidRPr="0071042F" w:rsidRDefault="006748A4" w:rsidP="006748A4">
      <w:pPr>
        <w:widowControl w:val="0"/>
        <w:pBdr>
          <w:top w:val="nil"/>
          <w:left w:val="nil"/>
          <w:bottom w:val="nil"/>
          <w:right w:val="nil"/>
          <w:between w:val="nil"/>
        </w:pBdr>
        <w:ind w:left="720"/>
        <w:rPr>
          <w:sz w:val="22"/>
          <w:szCs w:val="22"/>
        </w:rPr>
      </w:pPr>
    </w:p>
    <w:p w14:paraId="50A63AA4" w14:textId="0075B189" w:rsidR="005D6EC4" w:rsidRDefault="005D6EC4" w:rsidP="006748A4">
      <w:pPr>
        <w:pStyle w:val="Heading2"/>
        <w:ind w:left="0"/>
        <w:rPr>
          <w:szCs w:val="24"/>
        </w:rPr>
      </w:pPr>
      <w:r>
        <w:rPr>
          <w:szCs w:val="24"/>
        </w:rPr>
        <w:t>Guests and Meetings</w:t>
      </w:r>
    </w:p>
    <w:p w14:paraId="32DADB63" w14:textId="25B6C730" w:rsidR="005D6EC4" w:rsidRPr="005D6EC4" w:rsidRDefault="006748A4" w:rsidP="005D6EC4">
      <w:r>
        <w:rPr>
          <w:noProof/>
        </w:rPr>
        <mc:AlternateContent>
          <mc:Choice Requires="wps">
            <w:drawing>
              <wp:anchor distT="0" distB="0" distL="114300" distR="114300" simplePos="0" relativeHeight="254182400" behindDoc="0" locked="0" layoutInCell="1" allowOverlap="1" wp14:anchorId="47ED9E9E" wp14:editId="08878C60">
                <wp:simplePos x="0" y="0"/>
                <wp:positionH relativeFrom="column">
                  <wp:posOffset>-626110</wp:posOffset>
                </wp:positionH>
                <wp:positionV relativeFrom="paragraph">
                  <wp:posOffset>194945</wp:posOffset>
                </wp:positionV>
                <wp:extent cx="534035" cy="1221740"/>
                <wp:effectExtent l="12700" t="0" r="24765" b="22860"/>
                <wp:wrapNone/>
                <wp:docPr id="83" name="Down Arrow 83"/>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10C7B" w14:textId="77777777" w:rsidR="000E2BAF" w:rsidRPr="0052516C" w:rsidRDefault="000E2BAF" w:rsidP="000E2BAF">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D9E9E" id="Down Arrow 83" o:spid="_x0000_s1209" type="#_x0000_t67" style="position:absolute;margin-left:-49.3pt;margin-top:15.35pt;width:42.05pt;height:96.2pt;z-index:25418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" adj="16512" fillcolor="#ffc000" strokecolor="#c00000" strokeweight="1.25pt">
                <v:textbox>
                  <w:txbxContent>
                    <w:p w14:paraId="4FF10C7B" w14:textId="77777777" w:rsidR="000E2BAF" w:rsidRPr="0052516C" w:rsidRDefault="000E2BAF" w:rsidP="000E2BAF">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5D6EC4" w:rsidRPr="005D6EC4">
        <w:t>Any Tri-UU member can sit in at any meeting, including most Board of Trustee meetings.</w:t>
      </w:r>
    </w:p>
    <w:p w14:paraId="111F3D29" w14:textId="77777777" w:rsidR="005D6EC4" w:rsidRPr="005D6EC4" w:rsidRDefault="005D6EC4" w:rsidP="005D6EC4">
      <w:r w:rsidRPr="005D6EC4">
        <w:t>When the Board decides an Executive Session is necessary, the session shall be private and confidential. No guests are allowed, and Zoom will be closed.</w:t>
      </w:r>
    </w:p>
    <w:p w14:paraId="7679F95A" w14:textId="11B376EC" w:rsidR="005D6EC4" w:rsidRPr="005D6EC4" w:rsidRDefault="005D6EC4" w:rsidP="005D6EC4"/>
    <w:p w14:paraId="405FD906" w14:textId="77777777" w:rsidR="005D6EC4" w:rsidRPr="005D6EC4" w:rsidRDefault="005D6EC4" w:rsidP="005D6EC4">
      <w:r w:rsidRPr="005D6EC4">
        <w:t>Team Leader may invite a guest that can provide information and expertise.</w:t>
      </w:r>
    </w:p>
    <w:p w14:paraId="3815813D" w14:textId="77777777" w:rsidR="005D6EC4" w:rsidRPr="005D6EC4" w:rsidRDefault="005D6EC4" w:rsidP="005D6EC4">
      <w:r w:rsidRPr="005D6EC4">
        <w:t>It is up to the Team Leader if a guest can pose questions, comment, or offer suggestions at a meeting.</w:t>
      </w:r>
    </w:p>
    <w:p w14:paraId="2C0BD4A2" w14:textId="77777777" w:rsidR="005D6EC4" w:rsidRPr="005D6EC4" w:rsidRDefault="005D6EC4" w:rsidP="005D6EC4"/>
    <w:p w14:paraId="5CE90BAA" w14:textId="306CED20" w:rsidR="005D6EC4" w:rsidRPr="005D6EC4" w:rsidRDefault="005D6EC4" w:rsidP="005D6EC4">
      <w:r w:rsidRPr="005D6EC4">
        <w:t xml:space="preserve">Guests cannot vote, or cause interference, disruption, or impede a meeting. </w:t>
      </w:r>
    </w:p>
    <w:p w14:paraId="1EEB7730" w14:textId="0AA43BDE" w:rsidR="005D6EC4" w:rsidRPr="005D6EC4" w:rsidRDefault="005D6EC4" w:rsidP="005D6EC4"/>
    <w:p w14:paraId="0CC514AA" w14:textId="668900A6" w:rsidR="005D6EC4" w:rsidRPr="005D6EC4" w:rsidRDefault="005D6EC4" w:rsidP="005D6EC4">
      <w:pPr>
        <w:spacing w:after="200" w:line="288" w:lineRule="auto"/>
        <w:rPr>
          <w:color w:val="000000"/>
        </w:rPr>
      </w:pPr>
      <w:r w:rsidRPr="005D6EC4">
        <w:rPr>
          <w:color w:val="000000"/>
        </w:rPr>
        <w:t>Any Tri-UU member can sit in at any meeting, including most Board of Trustee meetings.</w:t>
      </w:r>
    </w:p>
    <w:p w14:paraId="7FB6810A" w14:textId="77777777" w:rsidR="005D6EC4" w:rsidRPr="005D6EC4" w:rsidRDefault="005D6EC4" w:rsidP="005D6EC4">
      <w:pPr>
        <w:spacing w:after="200" w:line="288" w:lineRule="auto"/>
        <w:rPr>
          <w:color w:val="000000"/>
        </w:rPr>
      </w:pPr>
      <w:r w:rsidRPr="005D6EC4">
        <w:rPr>
          <w:color w:val="000000"/>
        </w:rPr>
        <w:t>When the Board decides an Executive Session is necessary, the session shall be private and confidential. No guests are allowed, and Zoom will be closed.</w:t>
      </w:r>
    </w:p>
    <w:p w14:paraId="597A07FD" w14:textId="77777777" w:rsidR="005D6EC4" w:rsidRPr="005D6EC4" w:rsidRDefault="005D6EC4" w:rsidP="005D6EC4">
      <w:pPr>
        <w:spacing w:after="200" w:line="288" w:lineRule="auto"/>
        <w:rPr>
          <w:color w:val="000000"/>
        </w:rPr>
      </w:pPr>
      <w:r w:rsidRPr="005D6EC4">
        <w:rPr>
          <w:color w:val="000000"/>
        </w:rPr>
        <w:t>Team Leader may invite a guest that can provide information and expertise.</w:t>
      </w:r>
    </w:p>
    <w:p w14:paraId="39914C6D" w14:textId="77777777" w:rsidR="005D6EC4" w:rsidRPr="005D6EC4" w:rsidRDefault="005D6EC4" w:rsidP="005D6EC4">
      <w:pPr>
        <w:spacing w:after="200" w:line="288" w:lineRule="auto"/>
        <w:rPr>
          <w:color w:val="000000"/>
        </w:rPr>
      </w:pPr>
      <w:r w:rsidRPr="005D6EC4">
        <w:rPr>
          <w:color w:val="000000"/>
        </w:rPr>
        <w:t>It is up to the Team Leader if a guest can pose questions, comment, or offer suggestions at a meeting.</w:t>
      </w:r>
    </w:p>
    <w:p w14:paraId="3D633085" w14:textId="77777777" w:rsidR="006748A4" w:rsidRDefault="005D6EC4" w:rsidP="005D6EC4">
      <w:pPr>
        <w:spacing w:after="200" w:line="288" w:lineRule="auto"/>
        <w:rPr>
          <w:color w:val="000000"/>
        </w:rPr>
      </w:pPr>
      <w:r w:rsidRPr="005D6EC4">
        <w:rPr>
          <w:color w:val="000000"/>
        </w:rPr>
        <w:t xml:space="preserve">Guests cannot vote, or cause interference, disruption, </w:t>
      </w:r>
    </w:p>
    <w:p w14:paraId="76C84F03" w14:textId="30EADE69" w:rsidR="005D6EC4" w:rsidRPr="005D6EC4" w:rsidRDefault="005D6EC4" w:rsidP="005D6EC4">
      <w:pPr>
        <w:spacing w:after="200" w:line="288" w:lineRule="auto"/>
        <w:rPr>
          <w:color w:val="000000"/>
        </w:rPr>
      </w:pPr>
      <w:r w:rsidRPr="005D6EC4">
        <w:rPr>
          <w:color w:val="000000"/>
        </w:rPr>
        <w:t xml:space="preserve">or impede a meeting. </w:t>
      </w:r>
    </w:p>
    <w:p w14:paraId="1642A645" w14:textId="21493802" w:rsidR="006748A4" w:rsidRDefault="006748A4">
      <w:pPr>
        <w:spacing w:after="200" w:line="288" w:lineRule="auto"/>
        <w:rPr>
          <w:color w:val="000000"/>
        </w:rPr>
      </w:pPr>
      <w:r>
        <w:rPr>
          <w:color w:val="000000"/>
        </w:rPr>
        <w:br w:type="page"/>
      </w:r>
    </w:p>
    <w:p w14:paraId="233B38A2" w14:textId="7D059282" w:rsidR="00975302" w:rsidRPr="000E2BAF" w:rsidRDefault="00975302" w:rsidP="000E2BAF">
      <w:pPr>
        <w:pStyle w:val="Heading2"/>
        <w:ind w:left="0"/>
        <w:rPr>
          <w:szCs w:val="24"/>
        </w:rPr>
      </w:pPr>
      <w:bookmarkStart w:id="868" w:name="_Toc85872956"/>
      <w:bookmarkStart w:id="869" w:name="_Toc85893150"/>
      <w:bookmarkStart w:id="870" w:name="_Toc85895435"/>
      <w:bookmarkStart w:id="871" w:name="_Toc85895597"/>
      <w:bookmarkStart w:id="872" w:name="_Toc85895990"/>
      <w:bookmarkStart w:id="873" w:name="_Toc86225853"/>
      <w:bookmarkStart w:id="874" w:name="_Toc86348183"/>
      <w:bookmarkStart w:id="875" w:name="_Toc86348902"/>
      <w:bookmarkStart w:id="876" w:name="_Toc98593915"/>
      <w:r>
        <w:rPr>
          <w:szCs w:val="24"/>
        </w:rPr>
        <w:lastRenderedPageBreak/>
        <w:t>P</w:t>
      </w:r>
      <w:r w:rsidRPr="00915999">
        <w:rPr>
          <w:szCs w:val="24"/>
        </w:rPr>
        <w:t>hoto and Video Policy</w:t>
      </w:r>
      <w:bookmarkEnd w:id="868"/>
      <w:bookmarkEnd w:id="869"/>
      <w:bookmarkEnd w:id="870"/>
      <w:bookmarkEnd w:id="871"/>
      <w:bookmarkEnd w:id="872"/>
      <w:bookmarkEnd w:id="873"/>
      <w:bookmarkEnd w:id="874"/>
      <w:bookmarkEnd w:id="875"/>
      <w:bookmarkEnd w:id="876"/>
      <w:r w:rsidRPr="00915999">
        <w:rPr>
          <w:szCs w:val="24"/>
        </w:rPr>
        <w:t xml:space="preserve"> </w:t>
      </w:r>
    </w:p>
    <w:p w14:paraId="31F87372" w14:textId="1DD0A438" w:rsidR="00975302" w:rsidRDefault="00975302" w:rsidP="00975302">
      <w:pPr>
        <w:widowControl w:val="0"/>
        <w:pBdr>
          <w:top w:val="nil"/>
          <w:left w:val="nil"/>
          <w:bottom w:val="nil"/>
          <w:right w:val="nil"/>
          <w:between w:val="nil"/>
        </w:pBdr>
        <w:ind w:left="115"/>
        <w:rPr>
          <w:color w:val="000000"/>
        </w:rPr>
      </w:pPr>
      <w:r>
        <w:rPr>
          <w:color w:val="000000"/>
        </w:rPr>
        <w:t>Photography, videography, live streaming</w:t>
      </w:r>
      <w:r w:rsidR="002C4872">
        <w:rPr>
          <w:color w:val="000000"/>
        </w:rPr>
        <w:t>,</w:t>
      </w:r>
      <w:r>
        <w:rPr>
          <w:color w:val="000000"/>
        </w:rPr>
        <w:t xml:space="preserve"> and other recording may be in progress at Tri-UU’s services, activities, classes, programs</w:t>
      </w:r>
      <w:r w:rsidR="002C4872">
        <w:rPr>
          <w:color w:val="000000"/>
        </w:rPr>
        <w:t>,</w:t>
      </w:r>
      <w:r>
        <w:rPr>
          <w:color w:val="000000"/>
        </w:rPr>
        <w:t xml:space="preserve"> and other events. Tri-UU may use the media recorded at these events in materials in our bulletins, posters, brochures, newsletters and other printed and electronic materials, digital media (e.g., on our triuu.org website, Tri-UU Facebook page and other social media sites). </w:t>
      </w:r>
    </w:p>
    <w:p w14:paraId="50D0B42D" w14:textId="77777777" w:rsidR="00EE2C0A" w:rsidRDefault="00EE2C0A" w:rsidP="000E2BAF">
      <w:pPr>
        <w:widowControl w:val="0"/>
        <w:pBdr>
          <w:top w:val="nil"/>
          <w:left w:val="nil"/>
          <w:bottom w:val="nil"/>
          <w:right w:val="nil"/>
          <w:between w:val="nil"/>
        </w:pBdr>
        <w:rPr>
          <w:color w:val="000000"/>
        </w:rPr>
      </w:pPr>
    </w:p>
    <w:p w14:paraId="5CD40880" w14:textId="3DBF309E" w:rsidR="00975302" w:rsidRDefault="00975302" w:rsidP="00975302">
      <w:pPr>
        <w:widowControl w:val="0"/>
        <w:pBdr>
          <w:top w:val="nil"/>
          <w:left w:val="nil"/>
          <w:bottom w:val="nil"/>
          <w:right w:val="nil"/>
          <w:between w:val="nil"/>
        </w:pBdr>
        <w:ind w:left="115"/>
        <w:rPr>
          <w:color w:val="000000"/>
        </w:rPr>
      </w:pPr>
      <w:r>
        <w:rPr>
          <w:color w:val="000000"/>
        </w:rPr>
        <w:t>By participating in Tri-UU’s services, activities, classes, programs</w:t>
      </w:r>
      <w:r w:rsidR="002C4872">
        <w:rPr>
          <w:color w:val="000000"/>
        </w:rPr>
        <w:t>,</w:t>
      </w:r>
      <w:r>
        <w:rPr>
          <w:color w:val="000000"/>
        </w:rPr>
        <w:t xml:space="preserve"> and other events it is understood that attendees: </w:t>
      </w:r>
    </w:p>
    <w:p w14:paraId="4D56F0DD" w14:textId="1E93915D" w:rsidR="00975302" w:rsidRPr="00301009" w:rsidRDefault="00975302" w:rsidP="00251B3D">
      <w:pPr>
        <w:widowControl w:val="0"/>
        <w:numPr>
          <w:ilvl w:val="1"/>
          <w:numId w:val="84"/>
        </w:numPr>
        <w:pBdr>
          <w:top w:val="nil"/>
          <w:left w:val="nil"/>
          <w:bottom w:val="nil"/>
          <w:right w:val="nil"/>
          <w:between w:val="nil"/>
        </w:pBdr>
        <w:rPr>
          <w:color w:val="000000"/>
        </w:rPr>
      </w:pPr>
      <w:r>
        <w:rPr>
          <w:color w:val="000000"/>
        </w:rPr>
        <w:t xml:space="preserve">consent to be </w:t>
      </w:r>
      <w:r w:rsidRPr="00301009">
        <w:rPr>
          <w:color w:val="000000"/>
        </w:rPr>
        <w:t>photographed, videotaped</w:t>
      </w:r>
      <w:r w:rsidR="003F1203">
        <w:rPr>
          <w:color w:val="000000"/>
        </w:rPr>
        <w:t>,</w:t>
      </w:r>
      <w:r w:rsidRPr="00301009">
        <w:rPr>
          <w:color w:val="000000"/>
        </w:rPr>
        <w:t xml:space="preserve"> or recorded</w:t>
      </w:r>
    </w:p>
    <w:p w14:paraId="1B632A60" w14:textId="0D415099" w:rsidR="00975302" w:rsidRDefault="00975302" w:rsidP="00251B3D">
      <w:pPr>
        <w:widowControl w:val="0"/>
        <w:numPr>
          <w:ilvl w:val="1"/>
          <w:numId w:val="84"/>
        </w:numPr>
        <w:pBdr>
          <w:top w:val="nil"/>
          <w:left w:val="nil"/>
          <w:bottom w:val="nil"/>
          <w:right w:val="nil"/>
          <w:between w:val="nil"/>
        </w:pBdr>
        <w:rPr>
          <w:color w:val="000000"/>
        </w:rPr>
      </w:pPr>
      <w:r>
        <w:rPr>
          <w:color w:val="000000"/>
        </w:rPr>
        <w:t>grant permission for Tri-UU to use recordings containing images, likeness, voice or statements, without compensation, credit or other consideration for Tri-UU’s promotional, publicity and other purposes, throughout the world</w:t>
      </w:r>
      <w:r w:rsidR="001F1995">
        <w:rPr>
          <w:color w:val="000000"/>
        </w:rPr>
        <w:t>,</w:t>
      </w:r>
      <w:r>
        <w:rPr>
          <w:color w:val="000000"/>
        </w:rPr>
        <w:t xml:space="preserve"> and in perpetuity</w:t>
      </w:r>
    </w:p>
    <w:p w14:paraId="465D616B" w14:textId="18FA37BB" w:rsidR="00975302" w:rsidRDefault="00975302" w:rsidP="00975302">
      <w:pPr>
        <w:widowControl w:val="0"/>
        <w:pBdr>
          <w:top w:val="nil"/>
          <w:left w:val="nil"/>
          <w:bottom w:val="nil"/>
          <w:right w:val="nil"/>
          <w:between w:val="nil"/>
        </w:pBdr>
        <w:ind w:left="720"/>
      </w:pPr>
      <w:r>
        <w:rPr>
          <w:color w:val="000000"/>
        </w:rPr>
        <w:t>agree to release, hold harmless and indemnify Tri-UU from any</w:t>
      </w:r>
      <w:r w:rsidR="003F1203">
        <w:rPr>
          <w:color w:val="000000"/>
        </w:rPr>
        <w:t>,</w:t>
      </w:r>
      <w:r>
        <w:rPr>
          <w:color w:val="000000"/>
        </w:rPr>
        <w:t xml:space="preserve"> and all liabilities and claims involving the use of images, likenesses, voice</w:t>
      </w:r>
      <w:r w:rsidR="003F1203">
        <w:rPr>
          <w:color w:val="000000"/>
        </w:rPr>
        <w:t>,</w:t>
      </w:r>
      <w:r>
        <w:rPr>
          <w:color w:val="000000"/>
        </w:rPr>
        <w:t xml:space="preserve"> or statements. </w:t>
      </w:r>
    </w:p>
    <w:p w14:paraId="076F16B9" w14:textId="77777777" w:rsidR="00975302" w:rsidRDefault="00975302" w:rsidP="00975302">
      <w:pPr>
        <w:widowControl w:val="0"/>
        <w:pBdr>
          <w:top w:val="nil"/>
          <w:left w:val="nil"/>
          <w:bottom w:val="nil"/>
          <w:right w:val="nil"/>
          <w:between w:val="nil"/>
        </w:pBdr>
        <w:ind w:left="115"/>
        <w:rPr>
          <w:color w:val="000000"/>
        </w:rPr>
      </w:pPr>
    </w:p>
    <w:p w14:paraId="4BC76A4F" w14:textId="77777777" w:rsidR="00975302" w:rsidRDefault="00975302" w:rsidP="00975302">
      <w:pPr>
        <w:widowControl w:val="0"/>
        <w:pBdr>
          <w:top w:val="nil"/>
          <w:left w:val="nil"/>
          <w:bottom w:val="nil"/>
          <w:right w:val="nil"/>
          <w:between w:val="nil"/>
        </w:pBdr>
        <w:ind w:left="115"/>
        <w:rPr>
          <w:color w:val="000000"/>
        </w:rPr>
      </w:pPr>
      <w:r>
        <w:rPr>
          <w:color w:val="000000"/>
        </w:rPr>
        <w:t xml:space="preserve">While Tri-UU reserves the right to photograph and record events, it strives to ensure that photography and videography are used in safe and positive ways. Tri-UU will not knowingly and intentionally post any photo, video or other recording that would be embarrassing, objectionable or hurtful to any clearly, personally identifiable individual. </w:t>
      </w:r>
    </w:p>
    <w:p w14:paraId="3C462DE5" w14:textId="2A8FFA3B" w:rsidR="00975302" w:rsidRDefault="00975302" w:rsidP="00975302">
      <w:pPr>
        <w:widowControl w:val="0"/>
        <w:pBdr>
          <w:top w:val="nil"/>
          <w:left w:val="nil"/>
          <w:bottom w:val="nil"/>
          <w:right w:val="nil"/>
          <w:between w:val="nil"/>
        </w:pBdr>
        <w:ind w:left="115"/>
        <w:rPr>
          <w:color w:val="000000"/>
        </w:rPr>
      </w:pPr>
    </w:p>
    <w:p w14:paraId="6B5B71D2" w14:textId="77777777" w:rsidR="00975302" w:rsidRDefault="00975302" w:rsidP="00975302">
      <w:pPr>
        <w:widowControl w:val="0"/>
        <w:pBdr>
          <w:top w:val="nil"/>
          <w:left w:val="nil"/>
          <w:bottom w:val="nil"/>
          <w:right w:val="nil"/>
          <w:between w:val="nil"/>
        </w:pBdr>
        <w:ind w:left="115"/>
        <w:rPr>
          <w:color w:val="000000"/>
          <w:sz w:val="22"/>
          <w:szCs w:val="22"/>
        </w:rPr>
      </w:pPr>
      <w:r>
        <w:rPr>
          <w:color w:val="000000"/>
          <w:sz w:val="22"/>
          <w:szCs w:val="22"/>
        </w:rPr>
        <w:t xml:space="preserve">Tri-UU will remove images objectionable to an individual upon notification to the Communications Team. Please understand that Tri-UU has no control over the recording, use and posting of images or other media by persons not associated with Tri-UU (such as news outlets) and no ability to remove such media from publications, including internet or social media sites, that are not run by </w:t>
      </w:r>
    </w:p>
    <w:p w14:paraId="714A4668" w14:textId="59D27086" w:rsidR="00975302" w:rsidRPr="000E2BAF" w:rsidRDefault="00975302" w:rsidP="000E2BAF">
      <w:pPr>
        <w:widowControl w:val="0"/>
        <w:pBdr>
          <w:top w:val="nil"/>
          <w:left w:val="nil"/>
          <w:bottom w:val="nil"/>
          <w:right w:val="nil"/>
          <w:between w:val="nil"/>
        </w:pBdr>
        <w:ind w:left="115"/>
        <w:rPr>
          <w:color w:val="000000"/>
          <w:sz w:val="22"/>
          <w:szCs w:val="22"/>
        </w:rPr>
      </w:pPr>
      <w:r>
        <w:rPr>
          <w:color w:val="000000"/>
          <w:sz w:val="22"/>
          <w:szCs w:val="22"/>
        </w:rPr>
        <w:t>Tri-UU.</w:t>
      </w:r>
      <w:bookmarkStart w:id="877" w:name="p89"/>
      <w:bookmarkEnd w:id="877"/>
    </w:p>
    <w:p w14:paraId="497BF021" w14:textId="31139294" w:rsidR="00975302" w:rsidRPr="00976CB1" w:rsidRDefault="00EE2C0A" w:rsidP="00975302">
      <w:pPr>
        <w:pStyle w:val="Heading2"/>
        <w:rPr>
          <w:szCs w:val="24"/>
        </w:rPr>
      </w:pPr>
      <w:bookmarkStart w:id="878" w:name="_Toc85872957"/>
      <w:bookmarkStart w:id="879" w:name="_Toc85893151"/>
      <w:bookmarkStart w:id="880" w:name="_Toc85895436"/>
      <w:bookmarkStart w:id="881" w:name="_Toc85895598"/>
      <w:bookmarkStart w:id="882" w:name="_Toc85895991"/>
      <w:bookmarkStart w:id="883" w:name="_Toc86225854"/>
      <w:bookmarkStart w:id="884" w:name="_Toc86348184"/>
      <w:bookmarkStart w:id="885" w:name="_Toc86348903"/>
      <w:bookmarkStart w:id="886" w:name="_Toc98593916"/>
      <w:r>
        <w:rPr>
          <w:noProof/>
          <w:color w:val="000000"/>
        </w:rPr>
        <mc:AlternateContent>
          <mc:Choice Requires="wps">
            <w:drawing>
              <wp:anchor distT="0" distB="0" distL="114300" distR="114300" simplePos="0" relativeHeight="254131200" behindDoc="0" locked="0" layoutInCell="1" allowOverlap="1" wp14:anchorId="56EB064A" wp14:editId="1CBC1C4A">
                <wp:simplePos x="0" y="0"/>
                <wp:positionH relativeFrom="column">
                  <wp:posOffset>-540476</wp:posOffset>
                </wp:positionH>
                <wp:positionV relativeFrom="paragraph">
                  <wp:posOffset>295164</wp:posOffset>
                </wp:positionV>
                <wp:extent cx="499745" cy="1183005"/>
                <wp:effectExtent l="12700" t="12700" r="20955" b="10795"/>
                <wp:wrapNone/>
                <wp:docPr id="897" name="Up Arrow 897">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2256EAC" w14:textId="77777777" w:rsidR="00EE2C0A" w:rsidRPr="00260E8E" w:rsidRDefault="00EE2C0A"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B064A" id="Up Arrow 897" o:spid="_x0000_s1210" type="#_x0000_t68" href="#toc1" style="position:absolute;left:0;text-align:left;margin-left:-42.55pt;margin-top:23.25pt;width:39.35pt;height:93.15pt;z-index:25413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IZbQIAAEc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" o:button="t" adj="4562" fillcolor="#43bae8 [2676]" strokecolor="black [3213]">
                <v:fill color2="#74ccee [1972]" rotate="t" o:detectmouseclick="t" focusposition="1,1" focussize="-1,-1" focus="100%" type="gradientRadial"/>
                <v:textbox>
                  <w:txbxContent>
                    <w:p w14:paraId="42256EAC" w14:textId="77777777" w:rsidR="00EE2C0A" w:rsidRPr="00260E8E" w:rsidRDefault="00EE2C0A"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976CB1">
        <w:rPr>
          <w:szCs w:val="24"/>
        </w:rPr>
        <w:t>Purchase of items to be used at Tri-UU</w:t>
      </w:r>
      <w:bookmarkEnd w:id="878"/>
      <w:bookmarkEnd w:id="879"/>
      <w:bookmarkEnd w:id="880"/>
      <w:bookmarkEnd w:id="881"/>
      <w:bookmarkEnd w:id="882"/>
      <w:bookmarkEnd w:id="883"/>
      <w:bookmarkEnd w:id="884"/>
      <w:bookmarkEnd w:id="885"/>
      <w:bookmarkEnd w:id="886"/>
      <w:r w:rsidR="00975302" w:rsidRPr="00976CB1">
        <w:rPr>
          <w:szCs w:val="24"/>
        </w:rPr>
        <w:t xml:space="preserve"> </w:t>
      </w:r>
    </w:p>
    <w:p w14:paraId="32B7EEA4" w14:textId="77777777" w:rsidR="00975302" w:rsidRPr="000E2BAF" w:rsidRDefault="00975302" w:rsidP="00251B3D">
      <w:pPr>
        <w:pStyle w:val="ListParagraph"/>
        <w:numPr>
          <w:ilvl w:val="0"/>
          <w:numId w:val="130"/>
        </w:numPr>
        <w:rPr>
          <w:sz w:val="22"/>
          <w:szCs w:val="22"/>
        </w:rPr>
      </w:pPr>
      <w:r w:rsidRPr="000E2BAF">
        <w:rPr>
          <w:sz w:val="22"/>
          <w:szCs w:val="22"/>
        </w:rPr>
        <w:t>The encouraged method for purchasing items for use at Tri-UU is to pay for the item(s) and present the receipt to the Disbursement of Funds officer or the Treasurer for reimbursement. Prior to a purchase, however, the team leader should be asked to determine that sufficient appropriated funds are available to cover the cost of the purchase.</w:t>
      </w:r>
    </w:p>
    <w:p w14:paraId="554ADC73" w14:textId="7C166780" w:rsidR="00975302" w:rsidRPr="000E2BAF" w:rsidRDefault="00EE2C0A" w:rsidP="00251B3D">
      <w:pPr>
        <w:pStyle w:val="ListParagraph"/>
        <w:widowControl w:val="0"/>
        <w:numPr>
          <w:ilvl w:val="0"/>
          <w:numId w:val="130"/>
        </w:numPr>
        <w:pBdr>
          <w:top w:val="nil"/>
          <w:left w:val="nil"/>
          <w:bottom w:val="nil"/>
          <w:right w:val="nil"/>
          <w:between w:val="nil"/>
        </w:pBdr>
        <w:rPr>
          <w:color w:val="000000"/>
          <w:sz w:val="22"/>
          <w:szCs w:val="22"/>
        </w:rPr>
      </w:pPr>
      <w:r w:rsidRPr="000E2BAF">
        <w:rPr>
          <w:noProof/>
          <w:sz w:val="22"/>
          <w:szCs w:val="22"/>
        </w:rPr>
        <mc:AlternateContent>
          <mc:Choice Requires="wps">
            <w:drawing>
              <wp:anchor distT="0" distB="0" distL="114300" distR="114300" simplePos="0" relativeHeight="254135296" behindDoc="0" locked="0" layoutInCell="1" allowOverlap="1" wp14:anchorId="39420444" wp14:editId="0CFBDE34">
                <wp:simplePos x="0" y="0"/>
                <wp:positionH relativeFrom="column">
                  <wp:posOffset>-534035</wp:posOffset>
                </wp:positionH>
                <wp:positionV relativeFrom="paragraph">
                  <wp:posOffset>696949</wp:posOffset>
                </wp:positionV>
                <wp:extent cx="534035" cy="1221740"/>
                <wp:effectExtent l="12700" t="0" r="24765" b="22860"/>
                <wp:wrapNone/>
                <wp:docPr id="899" name="Down Arrow 899"/>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4D7D0" w14:textId="77777777" w:rsidR="00EE2C0A" w:rsidRPr="0052516C" w:rsidRDefault="00EE2C0A" w:rsidP="00EE2C0A">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20444" id="Down Arrow 899" o:spid="_x0000_s1211" type="#_x0000_t67" style="position:absolute;left:0;text-align:left;margin-left:-42.05pt;margin-top:54.9pt;width:42.05pt;height:96.2pt;z-index:25413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" adj="16512" fillcolor="#ffc000" strokecolor="#c00000" strokeweight="1.25pt">
                <v:textbox>
                  <w:txbxContent>
                    <w:p w14:paraId="2274D7D0" w14:textId="77777777" w:rsidR="00EE2C0A" w:rsidRPr="0052516C" w:rsidRDefault="00EE2C0A" w:rsidP="00EE2C0A">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0E2BAF">
        <w:rPr>
          <w:color w:val="000000"/>
          <w:sz w:val="22"/>
          <w:szCs w:val="22"/>
        </w:rPr>
        <w:t>Additionally, two Purchasing Agents, appointed by the Board of Trustees, are given Regions Bank Debit Cards for the purpose of purchasing office supplies, items for the kitchen and restrooms, and other items that are included in the approved budgets of the various teams.  The funds that support the Debit Cards are limited and notification of expenditures on the card are to be reported promptly and documentation of the purchases, i.e. sales slips, invoices, etc., are to be submitted in a timely fashion. If this method is your choice, you’ll find a form in Appendix B to use for requesting a purchase to be made by one of these agents.</w:t>
      </w:r>
    </w:p>
    <w:p w14:paraId="33F7FD92" w14:textId="3EC68369" w:rsidR="00975302" w:rsidRPr="00EE2C0A" w:rsidRDefault="00975302" w:rsidP="00251B3D">
      <w:pPr>
        <w:pStyle w:val="ListParagraph"/>
        <w:widowControl w:val="0"/>
        <w:numPr>
          <w:ilvl w:val="0"/>
          <w:numId w:val="130"/>
        </w:numPr>
        <w:pBdr>
          <w:top w:val="nil"/>
          <w:left w:val="nil"/>
          <w:bottom w:val="nil"/>
          <w:right w:val="nil"/>
          <w:between w:val="nil"/>
        </w:pBdr>
        <w:rPr>
          <w:b/>
          <w:i/>
          <w:color w:val="000000"/>
          <w:sz w:val="22"/>
          <w:szCs w:val="22"/>
        </w:rPr>
      </w:pPr>
      <w:r w:rsidRPr="000E2BAF">
        <w:rPr>
          <w:color w:val="000000"/>
          <w:sz w:val="22"/>
          <w:szCs w:val="22"/>
        </w:rPr>
        <w:t>All approved purchases shall be for Board of Trustee approved activities. Purchase of</w:t>
      </w:r>
      <w:r w:rsidRPr="002A1787">
        <w:rPr>
          <w:color w:val="000000"/>
        </w:rPr>
        <w:t xml:space="preserve"> personal items to be used by the purchaser will not be permitted.</w:t>
      </w:r>
    </w:p>
    <w:p w14:paraId="2C203377" w14:textId="32BDA5CA" w:rsidR="00EE2C0A" w:rsidRPr="00EE2C0A" w:rsidRDefault="000E2BAF" w:rsidP="000E2BAF">
      <w:pPr>
        <w:spacing w:after="200" w:line="288" w:lineRule="auto"/>
        <w:rPr>
          <w:b/>
          <w:i/>
          <w:color w:val="000000"/>
          <w:sz w:val="22"/>
          <w:szCs w:val="22"/>
        </w:rPr>
      </w:pPr>
      <w:r>
        <w:rPr>
          <w:b/>
          <w:i/>
          <w:color w:val="000000"/>
          <w:sz w:val="22"/>
          <w:szCs w:val="22"/>
        </w:rPr>
        <w:br w:type="page"/>
      </w:r>
    </w:p>
    <w:p w14:paraId="4BC7A30E" w14:textId="772E428E" w:rsidR="00975302" w:rsidRPr="00976CB1" w:rsidRDefault="00975302" w:rsidP="00975302">
      <w:pPr>
        <w:pStyle w:val="Heading2"/>
        <w:rPr>
          <w:szCs w:val="24"/>
        </w:rPr>
      </w:pPr>
      <w:bookmarkStart w:id="887" w:name="_Toc85872958"/>
      <w:bookmarkStart w:id="888" w:name="_Toc85893152"/>
      <w:bookmarkStart w:id="889" w:name="_Toc85895437"/>
      <w:bookmarkStart w:id="890" w:name="_Toc85895599"/>
      <w:bookmarkStart w:id="891" w:name="_Toc85895992"/>
      <w:bookmarkStart w:id="892" w:name="_Toc86225855"/>
      <w:bookmarkStart w:id="893" w:name="_Toc86348185"/>
      <w:bookmarkStart w:id="894" w:name="_Toc86348904"/>
      <w:bookmarkStart w:id="895" w:name="_Toc98593917"/>
      <w:r w:rsidRPr="00976CB1">
        <w:rPr>
          <w:szCs w:val="24"/>
        </w:rPr>
        <w:lastRenderedPageBreak/>
        <w:t>Reimbursement</w:t>
      </w:r>
      <w:bookmarkEnd w:id="887"/>
      <w:bookmarkEnd w:id="888"/>
      <w:bookmarkEnd w:id="889"/>
      <w:bookmarkEnd w:id="890"/>
      <w:bookmarkEnd w:id="891"/>
      <w:bookmarkEnd w:id="892"/>
      <w:bookmarkEnd w:id="893"/>
      <w:bookmarkEnd w:id="894"/>
      <w:bookmarkEnd w:id="895"/>
      <w:r w:rsidRPr="00976CB1">
        <w:rPr>
          <w:szCs w:val="24"/>
        </w:rPr>
        <w:t xml:space="preserve"> </w:t>
      </w:r>
    </w:p>
    <w:p w14:paraId="44C721D5" w14:textId="77777777" w:rsidR="00975302" w:rsidRDefault="00975302" w:rsidP="00975302">
      <w:pPr>
        <w:widowControl w:val="0"/>
        <w:pBdr>
          <w:top w:val="nil"/>
          <w:left w:val="nil"/>
          <w:bottom w:val="nil"/>
          <w:right w:val="nil"/>
          <w:between w:val="nil"/>
        </w:pBdr>
        <w:ind w:left="115"/>
        <w:rPr>
          <w:b/>
          <w:color w:val="000000"/>
        </w:rPr>
      </w:pPr>
    </w:p>
    <w:p w14:paraId="2669C8BD" w14:textId="77777777" w:rsidR="00975302" w:rsidRDefault="00975302" w:rsidP="00975302">
      <w:pPr>
        <w:widowControl w:val="0"/>
        <w:pBdr>
          <w:top w:val="nil"/>
          <w:left w:val="nil"/>
          <w:bottom w:val="nil"/>
          <w:right w:val="nil"/>
          <w:between w:val="nil"/>
        </w:pBdr>
        <w:ind w:left="115"/>
        <w:rPr>
          <w:color w:val="000000"/>
        </w:rPr>
      </w:pPr>
      <w:r>
        <w:rPr>
          <w:color w:val="000000"/>
        </w:rPr>
        <w:t xml:space="preserve">Persons authorized to be reimbursed for legitimate expenses incurred in the conduct of Tri-UU business are: </w:t>
      </w:r>
    </w:p>
    <w:p w14:paraId="4346C4C4" w14:textId="5A9EB69D" w:rsidR="00975302" w:rsidRDefault="00975302" w:rsidP="00251B3D">
      <w:pPr>
        <w:widowControl w:val="0"/>
        <w:numPr>
          <w:ilvl w:val="0"/>
          <w:numId w:val="95"/>
        </w:numPr>
        <w:pBdr>
          <w:top w:val="nil"/>
          <w:left w:val="nil"/>
          <w:bottom w:val="nil"/>
          <w:right w:val="nil"/>
          <w:between w:val="nil"/>
        </w:pBdr>
      </w:pPr>
      <w:r>
        <w:rPr>
          <w:color w:val="000000"/>
        </w:rPr>
        <w:t>With the approval of the team leader or authorized representative, team members who incur expenses doing team</w:t>
      </w:r>
      <w:r w:rsidR="003F1203">
        <w:rPr>
          <w:color w:val="000000"/>
        </w:rPr>
        <w:t xml:space="preserve"> </w:t>
      </w:r>
      <w:r>
        <w:rPr>
          <w:color w:val="000000"/>
        </w:rPr>
        <w:t>business</w:t>
      </w:r>
    </w:p>
    <w:p w14:paraId="0CF75F55" w14:textId="15D09595" w:rsidR="00975302" w:rsidRDefault="00975302" w:rsidP="00251B3D">
      <w:pPr>
        <w:widowControl w:val="0"/>
        <w:numPr>
          <w:ilvl w:val="0"/>
          <w:numId w:val="95"/>
        </w:numPr>
        <w:pBdr>
          <w:top w:val="nil"/>
          <w:left w:val="nil"/>
          <w:bottom w:val="nil"/>
          <w:right w:val="nil"/>
          <w:between w:val="nil"/>
        </w:pBdr>
      </w:pPr>
      <w:r>
        <w:rPr>
          <w:color w:val="000000"/>
        </w:rPr>
        <w:t>With the approval of the Board President or authorized representative, any Board member or others authorized to incur expenses in doing Board business</w:t>
      </w:r>
    </w:p>
    <w:p w14:paraId="09110857" w14:textId="77777777" w:rsidR="00975302" w:rsidRPr="003B7DAB" w:rsidRDefault="00975302" w:rsidP="00251B3D">
      <w:pPr>
        <w:widowControl w:val="0"/>
        <w:numPr>
          <w:ilvl w:val="0"/>
          <w:numId w:val="95"/>
        </w:numPr>
        <w:pBdr>
          <w:top w:val="nil"/>
          <w:left w:val="nil"/>
          <w:bottom w:val="nil"/>
          <w:right w:val="nil"/>
          <w:between w:val="nil"/>
        </w:pBdr>
      </w:pPr>
      <w:r>
        <w:rPr>
          <w:color w:val="000000"/>
        </w:rPr>
        <w:t xml:space="preserve">With the approval of the Board or authorized representative, any members of the congregation who incur expenses representing the Congregation in denominational affairs, such as cluster meetings, district meetings, special training programs and UUA sponsored activities. </w:t>
      </w:r>
    </w:p>
    <w:p w14:paraId="6D799784" w14:textId="77777777" w:rsidR="00975302" w:rsidRDefault="00975302" w:rsidP="00975302">
      <w:pPr>
        <w:widowControl w:val="0"/>
        <w:pBdr>
          <w:top w:val="nil"/>
          <w:left w:val="nil"/>
          <w:bottom w:val="nil"/>
          <w:right w:val="nil"/>
          <w:between w:val="nil"/>
        </w:pBdr>
        <w:ind w:left="115"/>
        <w:rPr>
          <w:b/>
          <w:color w:val="000000"/>
        </w:rPr>
      </w:pPr>
    </w:p>
    <w:p w14:paraId="6CB69FB5" w14:textId="58FE3D19" w:rsidR="00975302" w:rsidRDefault="00975302" w:rsidP="00975302">
      <w:pPr>
        <w:widowControl w:val="0"/>
        <w:pBdr>
          <w:top w:val="nil"/>
          <w:left w:val="nil"/>
          <w:bottom w:val="nil"/>
          <w:right w:val="nil"/>
          <w:between w:val="nil"/>
        </w:pBdr>
        <w:ind w:left="115"/>
        <w:rPr>
          <w:b/>
          <w:color w:val="000000"/>
        </w:rPr>
      </w:pPr>
      <w:r>
        <w:rPr>
          <w:b/>
          <w:color w:val="000000"/>
        </w:rPr>
        <w:t>Payment of Incurred Expenses</w:t>
      </w:r>
      <w:r>
        <w:rPr>
          <w:color w:val="000000"/>
        </w:rPr>
        <w:t>.</w:t>
      </w:r>
      <w:r>
        <w:rPr>
          <w:b/>
          <w:color w:val="000000"/>
        </w:rPr>
        <w:t xml:space="preserve"> </w:t>
      </w:r>
    </w:p>
    <w:p w14:paraId="3519CD3A" w14:textId="77777777" w:rsidR="00975302" w:rsidRDefault="00975302" w:rsidP="00251B3D">
      <w:pPr>
        <w:widowControl w:val="0"/>
        <w:numPr>
          <w:ilvl w:val="0"/>
          <w:numId w:val="94"/>
        </w:numPr>
        <w:pBdr>
          <w:top w:val="nil"/>
          <w:left w:val="nil"/>
          <w:bottom w:val="nil"/>
          <w:right w:val="nil"/>
          <w:between w:val="nil"/>
        </w:pBdr>
        <w:rPr>
          <w:b/>
        </w:rPr>
      </w:pPr>
      <w:r>
        <w:rPr>
          <w:color w:val="000000"/>
        </w:rPr>
        <w:t xml:space="preserve">Members authorized to incur expenses may pay the expenses and request reimbursement from the Treasurer, may present bills to the Treasurer for payment to another party, or may request advance payments for expenses, such as for registration at approved events. </w:t>
      </w:r>
    </w:p>
    <w:p w14:paraId="6ED1AB0F" w14:textId="751DF3A0" w:rsidR="00975302" w:rsidRPr="00EE2C0A" w:rsidRDefault="00975302" w:rsidP="00251B3D">
      <w:pPr>
        <w:widowControl w:val="0"/>
        <w:numPr>
          <w:ilvl w:val="0"/>
          <w:numId w:val="94"/>
        </w:numPr>
        <w:pBdr>
          <w:top w:val="nil"/>
          <w:left w:val="nil"/>
          <w:bottom w:val="nil"/>
          <w:right w:val="nil"/>
          <w:between w:val="nil"/>
        </w:pBdr>
        <w:rPr>
          <w:b/>
        </w:rPr>
      </w:pPr>
      <w:r>
        <w:rPr>
          <w:color w:val="000000"/>
        </w:rPr>
        <w:t xml:space="preserve">Appropriate documentation is to be provided for each expense. All expenses must be presented in a timely manner. </w:t>
      </w:r>
      <w:bookmarkStart w:id="896" w:name="p90"/>
      <w:bookmarkEnd w:id="896"/>
    </w:p>
    <w:p w14:paraId="7C9C5A87" w14:textId="77777777" w:rsidR="00975302" w:rsidRDefault="00975302" w:rsidP="00975302">
      <w:pPr>
        <w:widowControl w:val="0"/>
        <w:pBdr>
          <w:top w:val="nil"/>
          <w:left w:val="nil"/>
          <w:bottom w:val="nil"/>
          <w:right w:val="nil"/>
          <w:between w:val="nil"/>
        </w:pBdr>
        <w:rPr>
          <w:color w:val="000000"/>
        </w:rPr>
      </w:pPr>
    </w:p>
    <w:p w14:paraId="1549E575" w14:textId="77777777" w:rsidR="00975302" w:rsidRPr="00EE2C0A" w:rsidRDefault="00975302" w:rsidP="00975302">
      <w:pPr>
        <w:widowControl w:val="0"/>
        <w:pBdr>
          <w:top w:val="nil"/>
          <w:left w:val="nil"/>
          <w:bottom w:val="nil"/>
          <w:right w:val="nil"/>
          <w:between w:val="nil"/>
        </w:pBdr>
        <w:ind w:left="115"/>
        <w:rPr>
          <w:b/>
          <w:color w:val="000000"/>
          <w:sz w:val="22"/>
          <w:szCs w:val="22"/>
        </w:rPr>
      </w:pPr>
      <w:r w:rsidRPr="00EE2C0A">
        <w:rPr>
          <w:b/>
          <w:color w:val="000000"/>
          <w:sz w:val="22"/>
          <w:szCs w:val="22"/>
        </w:rPr>
        <w:t>Reimbursement Requests</w:t>
      </w:r>
    </w:p>
    <w:p w14:paraId="4EF46915" w14:textId="77777777" w:rsidR="00975302" w:rsidRPr="00EE2C0A" w:rsidRDefault="00975302" w:rsidP="00251B3D">
      <w:pPr>
        <w:widowControl w:val="0"/>
        <w:numPr>
          <w:ilvl w:val="0"/>
          <w:numId w:val="97"/>
        </w:numPr>
        <w:pBdr>
          <w:top w:val="nil"/>
          <w:left w:val="nil"/>
          <w:bottom w:val="nil"/>
          <w:right w:val="nil"/>
          <w:between w:val="nil"/>
        </w:pBdr>
        <w:rPr>
          <w:sz w:val="22"/>
          <w:szCs w:val="22"/>
        </w:rPr>
      </w:pPr>
      <w:r w:rsidRPr="00EE2C0A">
        <w:rPr>
          <w:color w:val="000000"/>
          <w:sz w:val="22"/>
          <w:szCs w:val="22"/>
        </w:rPr>
        <w:t>For any expenses incurred by members outside the normal operating expenses, a Purchase/Reimbursement Form must be made out by the person making the purchase. The form can be found in Appendix B.</w:t>
      </w:r>
    </w:p>
    <w:p w14:paraId="11703195" w14:textId="77777777" w:rsidR="00975302" w:rsidRPr="00EE2C0A" w:rsidRDefault="00975302" w:rsidP="00975302">
      <w:pPr>
        <w:widowControl w:val="0"/>
        <w:pBdr>
          <w:top w:val="nil"/>
          <w:left w:val="nil"/>
          <w:bottom w:val="nil"/>
          <w:right w:val="nil"/>
          <w:between w:val="nil"/>
        </w:pBdr>
        <w:ind w:left="115"/>
        <w:rPr>
          <w:color w:val="000000"/>
          <w:sz w:val="22"/>
          <w:szCs w:val="22"/>
        </w:rPr>
      </w:pPr>
    </w:p>
    <w:p w14:paraId="182AEAA3" w14:textId="2F7CAC2D" w:rsidR="00975302" w:rsidRPr="00EE2C0A" w:rsidRDefault="00EE2C0A" w:rsidP="00251B3D">
      <w:pPr>
        <w:widowControl w:val="0"/>
        <w:numPr>
          <w:ilvl w:val="0"/>
          <w:numId w:val="97"/>
        </w:numPr>
        <w:pBdr>
          <w:top w:val="nil"/>
          <w:left w:val="nil"/>
          <w:bottom w:val="nil"/>
          <w:right w:val="nil"/>
          <w:between w:val="nil"/>
        </w:pBdr>
        <w:rPr>
          <w:sz w:val="22"/>
          <w:szCs w:val="22"/>
        </w:rPr>
      </w:pPr>
      <w:r>
        <w:rPr>
          <w:noProof/>
          <w:color w:val="000000"/>
        </w:rPr>
        <mc:AlternateContent>
          <mc:Choice Requires="wps">
            <w:drawing>
              <wp:anchor distT="0" distB="0" distL="114300" distR="114300" simplePos="0" relativeHeight="254139392" behindDoc="0" locked="0" layoutInCell="1" allowOverlap="1" wp14:anchorId="5CE606FF" wp14:editId="6A7B1EB6">
                <wp:simplePos x="0" y="0"/>
                <wp:positionH relativeFrom="column">
                  <wp:posOffset>-543900</wp:posOffset>
                </wp:positionH>
                <wp:positionV relativeFrom="paragraph">
                  <wp:posOffset>530330</wp:posOffset>
                </wp:positionV>
                <wp:extent cx="499745" cy="1183005"/>
                <wp:effectExtent l="12700" t="12700" r="20955" b="10795"/>
                <wp:wrapNone/>
                <wp:docPr id="903" name="Up Arrow 903">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3347BC3" w14:textId="77777777" w:rsidR="00EE2C0A" w:rsidRPr="00260E8E" w:rsidRDefault="00EE2C0A"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606FF" id="Up Arrow 903" o:spid="_x0000_s1212" type="#_x0000_t68" href="#toc1" style="position:absolute;left:0;text-align:left;margin-left:-42.85pt;margin-top:41.75pt;width:39.35pt;height:93.15pt;z-index:25413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" o:button="t" adj="4562" fillcolor="#43bae8 [2676]" strokecolor="black [3213]">
                <v:fill color2="#74ccee [1972]" rotate="t" o:detectmouseclick="t" focusposition="1,1" focussize="-1,-1" focus="100%" type="gradientRadial"/>
                <v:textbox>
                  <w:txbxContent>
                    <w:p w14:paraId="23347BC3" w14:textId="77777777" w:rsidR="00EE2C0A" w:rsidRPr="00260E8E" w:rsidRDefault="00EE2C0A"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EE2C0A">
        <w:rPr>
          <w:color w:val="000000"/>
          <w:sz w:val="22"/>
          <w:szCs w:val="22"/>
        </w:rPr>
        <w:t xml:space="preserve">The form should be signed by the “approving authority” which could be the Treasurer, President of Board of Trustees, Minister, or Team Leader.  Place the signed form in the Finance </w:t>
      </w:r>
      <w:r w:rsidR="002F761D" w:rsidRPr="00EE2C0A">
        <w:rPr>
          <w:color w:val="000000"/>
          <w:sz w:val="22"/>
          <w:szCs w:val="22"/>
        </w:rPr>
        <w:t>m</w:t>
      </w:r>
      <w:r w:rsidR="00975302" w:rsidRPr="00EE2C0A">
        <w:rPr>
          <w:color w:val="000000"/>
          <w:sz w:val="22"/>
          <w:szCs w:val="22"/>
        </w:rPr>
        <w:t>ailbox</w:t>
      </w:r>
      <w:r w:rsidR="002F761D" w:rsidRPr="00EE2C0A">
        <w:rPr>
          <w:color w:val="000000"/>
          <w:sz w:val="22"/>
          <w:szCs w:val="22"/>
        </w:rPr>
        <w:t xml:space="preserve"> </w:t>
      </w:r>
      <w:r w:rsidR="00975302" w:rsidRPr="00EE2C0A">
        <w:rPr>
          <w:color w:val="000000"/>
          <w:sz w:val="22"/>
          <w:szCs w:val="22"/>
        </w:rPr>
        <w:t xml:space="preserve">or give it directly to the treasurer or the disbursement of funds officer (if signed) or to the person who is required to sign it.  </w:t>
      </w:r>
    </w:p>
    <w:p w14:paraId="417829F5" w14:textId="77777777" w:rsidR="00975302" w:rsidRPr="00EE2C0A" w:rsidRDefault="00975302" w:rsidP="00975302">
      <w:pPr>
        <w:widowControl w:val="0"/>
        <w:pBdr>
          <w:top w:val="nil"/>
          <w:left w:val="nil"/>
          <w:bottom w:val="nil"/>
          <w:right w:val="nil"/>
          <w:between w:val="nil"/>
        </w:pBdr>
        <w:rPr>
          <w:color w:val="000000"/>
          <w:sz w:val="22"/>
          <w:szCs w:val="22"/>
        </w:rPr>
      </w:pPr>
    </w:p>
    <w:p w14:paraId="39EE856E" w14:textId="5EC5EF53" w:rsidR="00975302" w:rsidRPr="00EE2C0A" w:rsidRDefault="00975302" w:rsidP="00251B3D">
      <w:pPr>
        <w:widowControl w:val="0"/>
        <w:numPr>
          <w:ilvl w:val="0"/>
          <w:numId w:val="97"/>
        </w:numPr>
        <w:pBdr>
          <w:top w:val="nil"/>
          <w:left w:val="nil"/>
          <w:bottom w:val="nil"/>
          <w:right w:val="nil"/>
          <w:between w:val="nil"/>
        </w:pBdr>
        <w:rPr>
          <w:sz w:val="22"/>
          <w:szCs w:val="22"/>
        </w:rPr>
      </w:pPr>
      <w:r w:rsidRPr="00EE2C0A">
        <w:rPr>
          <w:color w:val="000000"/>
          <w:sz w:val="22"/>
          <w:szCs w:val="22"/>
        </w:rPr>
        <w:t xml:space="preserve">The check will be mailed to the </w:t>
      </w:r>
      <w:r w:rsidR="002F761D" w:rsidRPr="00EE2C0A">
        <w:rPr>
          <w:color w:val="000000"/>
          <w:sz w:val="22"/>
          <w:szCs w:val="22"/>
        </w:rPr>
        <w:t>claim</w:t>
      </w:r>
      <w:r w:rsidR="00E60E66">
        <w:rPr>
          <w:color w:val="000000"/>
          <w:sz w:val="22"/>
          <w:szCs w:val="22"/>
        </w:rPr>
        <w:t>a</w:t>
      </w:r>
      <w:r w:rsidR="002F761D" w:rsidRPr="00EE2C0A">
        <w:rPr>
          <w:color w:val="000000"/>
          <w:sz w:val="22"/>
          <w:szCs w:val="22"/>
        </w:rPr>
        <w:t>nt</w:t>
      </w:r>
      <w:r w:rsidRPr="00EE2C0A">
        <w:rPr>
          <w:color w:val="000000"/>
          <w:sz w:val="22"/>
          <w:szCs w:val="22"/>
        </w:rPr>
        <w:t xml:space="preserve"> or delivered in person at church. </w:t>
      </w:r>
    </w:p>
    <w:p w14:paraId="0E81963F" w14:textId="77777777" w:rsidR="00975302" w:rsidRPr="00EE2C0A" w:rsidRDefault="00975302" w:rsidP="00975302">
      <w:pPr>
        <w:widowControl w:val="0"/>
        <w:pBdr>
          <w:top w:val="nil"/>
          <w:left w:val="nil"/>
          <w:bottom w:val="nil"/>
          <w:right w:val="nil"/>
          <w:between w:val="nil"/>
        </w:pBdr>
        <w:rPr>
          <w:sz w:val="22"/>
          <w:szCs w:val="22"/>
        </w:rPr>
      </w:pPr>
      <w:r w:rsidRPr="00EE2C0A">
        <w:rPr>
          <w:color w:val="000000"/>
          <w:sz w:val="22"/>
          <w:szCs w:val="22"/>
        </w:rPr>
        <w:t xml:space="preserve"> </w:t>
      </w:r>
    </w:p>
    <w:p w14:paraId="1C6D94BA" w14:textId="77777777" w:rsidR="00975302" w:rsidRPr="00EE2C0A" w:rsidRDefault="00975302" w:rsidP="00251B3D">
      <w:pPr>
        <w:widowControl w:val="0"/>
        <w:numPr>
          <w:ilvl w:val="0"/>
          <w:numId w:val="97"/>
        </w:numPr>
        <w:pBdr>
          <w:top w:val="nil"/>
          <w:left w:val="nil"/>
          <w:bottom w:val="nil"/>
          <w:right w:val="nil"/>
          <w:between w:val="nil"/>
        </w:pBdr>
        <w:rPr>
          <w:sz w:val="22"/>
          <w:szCs w:val="22"/>
        </w:rPr>
      </w:pPr>
      <w:r w:rsidRPr="00EE2C0A">
        <w:rPr>
          <w:color w:val="000000"/>
          <w:sz w:val="22"/>
          <w:szCs w:val="22"/>
        </w:rPr>
        <w:t>All documentation is stapled together and kept in a file organized by account number.</w:t>
      </w:r>
    </w:p>
    <w:p w14:paraId="32EF72FF" w14:textId="77777777" w:rsidR="00975302" w:rsidRPr="00EE2C0A" w:rsidRDefault="00975302" w:rsidP="00975302">
      <w:pPr>
        <w:widowControl w:val="0"/>
        <w:pBdr>
          <w:top w:val="nil"/>
          <w:left w:val="nil"/>
          <w:bottom w:val="nil"/>
          <w:right w:val="nil"/>
          <w:between w:val="nil"/>
        </w:pBdr>
        <w:ind w:left="720"/>
        <w:rPr>
          <w:sz w:val="22"/>
          <w:szCs w:val="22"/>
        </w:rPr>
      </w:pPr>
    </w:p>
    <w:p w14:paraId="271B68CB" w14:textId="4154A272" w:rsidR="00975302" w:rsidRPr="00EE2C0A" w:rsidRDefault="00EE2C0A" w:rsidP="00251B3D">
      <w:pPr>
        <w:widowControl w:val="0"/>
        <w:numPr>
          <w:ilvl w:val="0"/>
          <w:numId w:val="97"/>
        </w:numPr>
        <w:pBdr>
          <w:top w:val="nil"/>
          <w:left w:val="nil"/>
          <w:bottom w:val="nil"/>
          <w:right w:val="nil"/>
          <w:between w:val="nil"/>
        </w:pBdr>
        <w:rPr>
          <w:sz w:val="22"/>
          <w:szCs w:val="22"/>
        </w:rPr>
      </w:pPr>
      <w:r>
        <w:rPr>
          <w:noProof/>
        </w:rPr>
        <mc:AlternateContent>
          <mc:Choice Requires="wps">
            <w:drawing>
              <wp:anchor distT="0" distB="0" distL="114300" distR="114300" simplePos="0" relativeHeight="254137344" behindDoc="0" locked="0" layoutInCell="1" allowOverlap="1" wp14:anchorId="66E8C0A2" wp14:editId="0A330329">
                <wp:simplePos x="0" y="0"/>
                <wp:positionH relativeFrom="column">
                  <wp:posOffset>-547566</wp:posOffset>
                </wp:positionH>
                <wp:positionV relativeFrom="paragraph">
                  <wp:posOffset>439303</wp:posOffset>
                </wp:positionV>
                <wp:extent cx="534035" cy="1221740"/>
                <wp:effectExtent l="12700" t="0" r="24765" b="22860"/>
                <wp:wrapNone/>
                <wp:docPr id="901" name="Down Arrow 901"/>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025BD" w14:textId="77777777" w:rsidR="00EE2C0A" w:rsidRPr="0052516C" w:rsidRDefault="00EE2C0A"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8C0A2" id="Down Arrow 901" o:spid="_x0000_s1213" type="#_x0000_t67" style="position:absolute;left:0;text-align:left;margin-left:-43.1pt;margin-top:34.6pt;width:42.05pt;height:96.2pt;z-index:25413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" adj="16512" fillcolor="#ffc000" strokecolor="#c00000" strokeweight="1.25pt">
                <v:textbox>
                  <w:txbxContent>
                    <w:p w14:paraId="592025BD" w14:textId="77777777" w:rsidR="00EE2C0A" w:rsidRPr="0052516C" w:rsidRDefault="00EE2C0A"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EE2C0A">
        <w:rPr>
          <w:color w:val="000000"/>
          <w:sz w:val="22"/>
          <w:szCs w:val="22"/>
        </w:rPr>
        <w:t>Team members are responsible for controlling the approved budget for the team. Each team should have a procedure in place for approving expenditures. The team can assign these functions to its team leader.  The Treasurer is to be notified of such procedures.</w:t>
      </w:r>
    </w:p>
    <w:p w14:paraId="61900A83" w14:textId="77777777" w:rsidR="00975302" w:rsidRPr="00EE2C0A" w:rsidRDefault="00975302" w:rsidP="00975302">
      <w:pPr>
        <w:widowControl w:val="0"/>
        <w:pBdr>
          <w:top w:val="nil"/>
          <w:left w:val="nil"/>
          <w:bottom w:val="nil"/>
          <w:right w:val="nil"/>
          <w:between w:val="nil"/>
        </w:pBdr>
        <w:rPr>
          <w:sz w:val="22"/>
          <w:szCs w:val="22"/>
        </w:rPr>
      </w:pPr>
    </w:p>
    <w:p w14:paraId="6DF02A77" w14:textId="77777777" w:rsidR="00975302" w:rsidRPr="00EE2C0A" w:rsidRDefault="00975302" w:rsidP="00251B3D">
      <w:pPr>
        <w:widowControl w:val="0"/>
        <w:numPr>
          <w:ilvl w:val="0"/>
          <w:numId w:val="97"/>
        </w:numPr>
        <w:pBdr>
          <w:top w:val="nil"/>
          <w:left w:val="nil"/>
          <w:bottom w:val="nil"/>
          <w:right w:val="nil"/>
          <w:between w:val="nil"/>
        </w:pBdr>
        <w:rPr>
          <w:sz w:val="22"/>
          <w:szCs w:val="22"/>
        </w:rPr>
      </w:pPr>
      <w:r w:rsidRPr="00EE2C0A">
        <w:rPr>
          <w:color w:val="000000"/>
          <w:sz w:val="22"/>
          <w:szCs w:val="22"/>
        </w:rPr>
        <w:t>Generally, approval of the Board should be obtained prior to exceeding any budget. In emergencies, the President or other authorized representatives of the Board can approve requests which exceed the approved budget and report these to the Board at its next meeting.</w:t>
      </w:r>
    </w:p>
    <w:p w14:paraId="319A0022" w14:textId="77777777" w:rsidR="00975302" w:rsidRPr="00EE2C0A" w:rsidRDefault="00975302" w:rsidP="00975302">
      <w:pPr>
        <w:widowControl w:val="0"/>
        <w:pBdr>
          <w:top w:val="nil"/>
          <w:left w:val="nil"/>
          <w:bottom w:val="nil"/>
          <w:right w:val="nil"/>
          <w:between w:val="nil"/>
        </w:pBdr>
        <w:ind w:left="720"/>
        <w:rPr>
          <w:sz w:val="22"/>
          <w:szCs w:val="22"/>
        </w:rPr>
      </w:pPr>
    </w:p>
    <w:p w14:paraId="7C03D737" w14:textId="268CDB25" w:rsidR="000E2BAF" w:rsidRDefault="00975302" w:rsidP="00251B3D">
      <w:pPr>
        <w:widowControl w:val="0"/>
        <w:numPr>
          <w:ilvl w:val="0"/>
          <w:numId w:val="97"/>
        </w:numPr>
        <w:pBdr>
          <w:top w:val="nil"/>
          <w:left w:val="nil"/>
          <w:bottom w:val="nil"/>
          <w:right w:val="nil"/>
          <w:between w:val="nil"/>
        </w:pBdr>
        <w:rPr>
          <w:color w:val="000000"/>
          <w:sz w:val="22"/>
          <w:szCs w:val="22"/>
        </w:rPr>
      </w:pPr>
      <w:proofErr w:type="gramStart"/>
      <w:r w:rsidRPr="00EE2C0A">
        <w:rPr>
          <w:color w:val="000000"/>
          <w:sz w:val="22"/>
          <w:szCs w:val="22"/>
        </w:rPr>
        <w:t>Congregation</w:t>
      </w:r>
      <w:proofErr w:type="gramEnd"/>
      <w:r w:rsidRPr="00EE2C0A">
        <w:rPr>
          <w:color w:val="000000"/>
          <w:sz w:val="22"/>
          <w:szCs w:val="22"/>
        </w:rPr>
        <w:t xml:space="preserve"> funds cannot be donated to causes other than those approved at its congregational meeting.</w:t>
      </w:r>
    </w:p>
    <w:p w14:paraId="54CF0F5A" w14:textId="500322BF" w:rsidR="00975302" w:rsidRPr="000E2BAF" w:rsidRDefault="000E2BAF" w:rsidP="000E2BAF">
      <w:pPr>
        <w:spacing w:after="200" w:line="288" w:lineRule="auto"/>
        <w:rPr>
          <w:color w:val="000000"/>
          <w:sz w:val="22"/>
          <w:szCs w:val="22"/>
        </w:rPr>
      </w:pPr>
      <w:r>
        <w:rPr>
          <w:color w:val="000000"/>
          <w:sz w:val="22"/>
          <w:szCs w:val="22"/>
        </w:rPr>
        <w:br w:type="page"/>
      </w:r>
    </w:p>
    <w:p w14:paraId="3A644208" w14:textId="470D6F18" w:rsidR="00975302" w:rsidRPr="00976CB1" w:rsidRDefault="00975302" w:rsidP="00975302">
      <w:pPr>
        <w:pStyle w:val="Heading2"/>
        <w:rPr>
          <w:szCs w:val="24"/>
        </w:rPr>
      </w:pPr>
      <w:bookmarkStart w:id="897" w:name="_Toc85872959"/>
      <w:bookmarkStart w:id="898" w:name="_Toc85893153"/>
      <w:bookmarkStart w:id="899" w:name="_Toc85895438"/>
      <w:bookmarkStart w:id="900" w:name="_Toc85895600"/>
      <w:bookmarkStart w:id="901" w:name="_Toc85895993"/>
      <w:bookmarkStart w:id="902" w:name="_Toc86225856"/>
      <w:bookmarkStart w:id="903" w:name="_Toc86348186"/>
      <w:bookmarkStart w:id="904" w:name="_Toc86348905"/>
      <w:bookmarkStart w:id="905" w:name="_Toc98593918"/>
      <w:r w:rsidRPr="00976CB1">
        <w:rPr>
          <w:szCs w:val="24"/>
        </w:rPr>
        <w:lastRenderedPageBreak/>
        <w:t>Selling Material from the Pulpit policy</w:t>
      </w:r>
      <w:bookmarkEnd w:id="897"/>
      <w:bookmarkEnd w:id="898"/>
      <w:bookmarkEnd w:id="899"/>
      <w:bookmarkEnd w:id="900"/>
      <w:bookmarkEnd w:id="901"/>
      <w:bookmarkEnd w:id="902"/>
      <w:bookmarkEnd w:id="903"/>
      <w:bookmarkEnd w:id="904"/>
      <w:bookmarkEnd w:id="905"/>
    </w:p>
    <w:p w14:paraId="3345F9DC" w14:textId="77777777" w:rsidR="00975302" w:rsidRPr="003B7DAB" w:rsidRDefault="00975302" w:rsidP="007D0C7E">
      <w:pPr>
        <w:widowControl w:val="0"/>
        <w:numPr>
          <w:ilvl w:val="0"/>
          <w:numId w:val="57"/>
        </w:numPr>
        <w:pBdr>
          <w:top w:val="nil"/>
          <w:left w:val="nil"/>
          <w:bottom w:val="nil"/>
          <w:right w:val="nil"/>
          <w:between w:val="nil"/>
        </w:pBdr>
        <w:rPr>
          <w:sz w:val="22"/>
          <w:szCs w:val="22"/>
        </w:rPr>
      </w:pPr>
      <w:r w:rsidRPr="003B7DAB">
        <w:rPr>
          <w:color w:val="000000"/>
          <w:sz w:val="22"/>
          <w:szCs w:val="22"/>
        </w:rPr>
        <w:t>This policy applies to members and non-members of Tri-UU.</w:t>
      </w:r>
    </w:p>
    <w:p w14:paraId="1E8F354E" w14:textId="77777777" w:rsidR="00975302" w:rsidRPr="003B7DAB" w:rsidRDefault="00975302" w:rsidP="007D0C7E">
      <w:pPr>
        <w:widowControl w:val="0"/>
        <w:numPr>
          <w:ilvl w:val="0"/>
          <w:numId w:val="57"/>
        </w:numPr>
        <w:pBdr>
          <w:top w:val="nil"/>
          <w:left w:val="nil"/>
          <w:bottom w:val="nil"/>
          <w:right w:val="nil"/>
          <w:between w:val="nil"/>
        </w:pBdr>
        <w:rPr>
          <w:sz w:val="22"/>
          <w:szCs w:val="22"/>
        </w:rPr>
      </w:pPr>
      <w:r w:rsidRPr="003B7DAB">
        <w:rPr>
          <w:color w:val="000000"/>
          <w:sz w:val="22"/>
          <w:szCs w:val="22"/>
        </w:rPr>
        <w:t xml:space="preserve">The Sunday Service Program </w:t>
      </w:r>
      <w:r>
        <w:rPr>
          <w:color w:val="000000"/>
          <w:sz w:val="22"/>
          <w:szCs w:val="22"/>
        </w:rPr>
        <w:t>Team</w:t>
      </w:r>
      <w:r w:rsidRPr="003B7DAB">
        <w:rPr>
          <w:color w:val="000000"/>
          <w:sz w:val="22"/>
          <w:szCs w:val="22"/>
        </w:rPr>
        <w:t xml:space="preserve"> recognizes that speakers may have authored material which they would like to make available to the congregation, for purchase, after a presentation.</w:t>
      </w:r>
    </w:p>
    <w:p w14:paraId="76FCB6A4" w14:textId="77777777" w:rsidR="00975302" w:rsidRPr="003B7DAB" w:rsidRDefault="00975302" w:rsidP="007D0C7E">
      <w:pPr>
        <w:widowControl w:val="0"/>
        <w:numPr>
          <w:ilvl w:val="0"/>
          <w:numId w:val="57"/>
        </w:numPr>
        <w:pBdr>
          <w:top w:val="nil"/>
          <w:left w:val="nil"/>
          <w:bottom w:val="nil"/>
          <w:right w:val="nil"/>
          <w:between w:val="nil"/>
        </w:pBdr>
        <w:rPr>
          <w:sz w:val="22"/>
          <w:szCs w:val="22"/>
        </w:rPr>
      </w:pPr>
      <w:r w:rsidRPr="003B7DAB">
        <w:rPr>
          <w:color w:val="000000"/>
          <w:sz w:val="22"/>
          <w:szCs w:val="22"/>
        </w:rPr>
        <w:t>The speaker will advise the Worship Team that s/he has material to make available to the congregation in advance of the presentation.</w:t>
      </w:r>
    </w:p>
    <w:p w14:paraId="57F7B274" w14:textId="63A93A0C" w:rsidR="00975302" w:rsidRPr="003B7DAB" w:rsidRDefault="00975302" w:rsidP="007D0C7E">
      <w:pPr>
        <w:widowControl w:val="0"/>
        <w:numPr>
          <w:ilvl w:val="0"/>
          <w:numId w:val="57"/>
        </w:numPr>
        <w:pBdr>
          <w:top w:val="nil"/>
          <w:left w:val="nil"/>
          <w:bottom w:val="nil"/>
          <w:right w:val="nil"/>
          <w:between w:val="nil"/>
        </w:pBdr>
        <w:rPr>
          <w:sz w:val="22"/>
          <w:szCs w:val="22"/>
        </w:rPr>
      </w:pPr>
      <w:r w:rsidRPr="003B7DAB">
        <w:rPr>
          <w:color w:val="000000"/>
          <w:sz w:val="22"/>
          <w:szCs w:val="22"/>
        </w:rPr>
        <w:t>Since our Congregation is providing the speaker with the place and the opportunity to make sales, we ask that a contribution of 10% of sales be made to Tri-UU.</w:t>
      </w:r>
    </w:p>
    <w:p w14:paraId="5485F62A" w14:textId="12A6847A" w:rsidR="00975302" w:rsidRPr="003B7DAB" w:rsidRDefault="00975302" w:rsidP="007D0C7E">
      <w:pPr>
        <w:widowControl w:val="0"/>
        <w:numPr>
          <w:ilvl w:val="0"/>
          <w:numId w:val="57"/>
        </w:numPr>
        <w:pBdr>
          <w:top w:val="nil"/>
          <w:left w:val="nil"/>
          <w:bottom w:val="nil"/>
          <w:right w:val="nil"/>
          <w:between w:val="nil"/>
        </w:pBdr>
        <w:rPr>
          <w:sz w:val="22"/>
          <w:szCs w:val="22"/>
        </w:rPr>
      </w:pPr>
      <w:r w:rsidRPr="003B7DAB">
        <w:rPr>
          <w:color w:val="000000"/>
          <w:sz w:val="22"/>
          <w:szCs w:val="22"/>
        </w:rPr>
        <w:t>The service leader will inform the congregation during the announcement period that materials will be available for sale at the end of the service and that 10% of the sales will be donated back to our Congregation.</w:t>
      </w:r>
    </w:p>
    <w:p w14:paraId="324183EC" w14:textId="1EB8A155" w:rsidR="00975302" w:rsidRPr="003B7DAB" w:rsidRDefault="00975302" w:rsidP="007D0C7E">
      <w:pPr>
        <w:widowControl w:val="0"/>
        <w:numPr>
          <w:ilvl w:val="0"/>
          <w:numId w:val="57"/>
        </w:numPr>
        <w:pBdr>
          <w:top w:val="nil"/>
          <w:left w:val="nil"/>
          <w:bottom w:val="nil"/>
          <w:right w:val="nil"/>
          <w:between w:val="nil"/>
        </w:pBdr>
        <w:rPr>
          <w:sz w:val="22"/>
          <w:szCs w:val="22"/>
        </w:rPr>
      </w:pPr>
      <w:r w:rsidRPr="003B7DAB">
        <w:rPr>
          <w:color w:val="000000"/>
          <w:sz w:val="22"/>
          <w:szCs w:val="22"/>
        </w:rPr>
        <w:t>The speaker will refrain from making statements during his/her talk that would directly or indirectly encourage our members to make purchases after the service.</w:t>
      </w:r>
    </w:p>
    <w:p w14:paraId="166EC656" w14:textId="77777777" w:rsidR="00975302" w:rsidRPr="003B7DAB" w:rsidRDefault="00975302" w:rsidP="007D0C7E">
      <w:pPr>
        <w:widowControl w:val="0"/>
        <w:numPr>
          <w:ilvl w:val="0"/>
          <w:numId w:val="57"/>
        </w:numPr>
        <w:pBdr>
          <w:top w:val="nil"/>
          <w:left w:val="nil"/>
          <w:bottom w:val="nil"/>
          <w:right w:val="nil"/>
          <w:between w:val="nil"/>
        </w:pBdr>
        <w:rPr>
          <w:sz w:val="22"/>
          <w:szCs w:val="22"/>
        </w:rPr>
      </w:pPr>
      <w:r w:rsidRPr="003B7DAB">
        <w:rPr>
          <w:color w:val="000000"/>
          <w:sz w:val="22"/>
          <w:szCs w:val="22"/>
        </w:rPr>
        <w:t>The speaker may be asked to provide a list of items to be sold.</w:t>
      </w:r>
    </w:p>
    <w:p w14:paraId="32BB7D4D" w14:textId="77777777" w:rsidR="00975302" w:rsidRPr="003B7DAB" w:rsidRDefault="00975302" w:rsidP="007D0C7E">
      <w:pPr>
        <w:widowControl w:val="0"/>
        <w:numPr>
          <w:ilvl w:val="0"/>
          <w:numId w:val="57"/>
        </w:numPr>
        <w:pBdr>
          <w:top w:val="nil"/>
          <w:left w:val="nil"/>
          <w:bottom w:val="nil"/>
          <w:right w:val="nil"/>
          <w:between w:val="nil"/>
        </w:pBdr>
        <w:rPr>
          <w:sz w:val="22"/>
          <w:szCs w:val="22"/>
        </w:rPr>
      </w:pPr>
      <w:r w:rsidRPr="003B7DAB">
        <w:rPr>
          <w:color w:val="000000"/>
          <w:sz w:val="22"/>
          <w:szCs w:val="22"/>
        </w:rPr>
        <w:t>Merchandise on sale should be related to the speaker’s topic or area of expertise.</w:t>
      </w:r>
    </w:p>
    <w:p w14:paraId="5DC2C551" w14:textId="77777777" w:rsidR="00975302" w:rsidRPr="003B7DAB" w:rsidRDefault="00975302" w:rsidP="007D0C7E">
      <w:pPr>
        <w:widowControl w:val="0"/>
        <w:numPr>
          <w:ilvl w:val="0"/>
          <w:numId w:val="57"/>
        </w:numPr>
        <w:pBdr>
          <w:top w:val="nil"/>
          <w:left w:val="nil"/>
          <w:bottom w:val="nil"/>
          <w:right w:val="nil"/>
          <w:between w:val="nil"/>
        </w:pBdr>
        <w:rPr>
          <w:sz w:val="22"/>
          <w:szCs w:val="22"/>
        </w:rPr>
      </w:pPr>
      <w:r w:rsidRPr="003B7DAB">
        <w:rPr>
          <w:color w:val="000000"/>
          <w:sz w:val="22"/>
          <w:szCs w:val="22"/>
        </w:rPr>
        <w:t>The Principles of the UUA and the Mission, Vision and Values of Tri-UU will not be violated.</w:t>
      </w:r>
    </w:p>
    <w:p w14:paraId="1418A62C" w14:textId="7E8F3637" w:rsidR="00975302" w:rsidRPr="00AA389F" w:rsidRDefault="00C57E4E" w:rsidP="00975302">
      <w:pPr>
        <w:pStyle w:val="ListParagraph"/>
        <w:widowControl w:val="0"/>
        <w:pBdr>
          <w:top w:val="nil"/>
          <w:left w:val="nil"/>
          <w:bottom w:val="nil"/>
          <w:right w:val="nil"/>
          <w:between w:val="nil"/>
        </w:pBdr>
        <w:ind w:left="835"/>
        <w:rPr>
          <w:b/>
          <w:color w:val="4F81BD"/>
        </w:rPr>
      </w:pPr>
      <w:r>
        <w:rPr>
          <w:color w:val="000000"/>
          <w:sz w:val="22"/>
          <w:szCs w:val="22"/>
        </w:rPr>
        <w:t xml:space="preserve"> </w:t>
      </w:r>
      <w:r w:rsidR="00975302">
        <w:rPr>
          <w:color w:val="000000"/>
          <w:sz w:val="22"/>
          <w:szCs w:val="22"/>
        </w:rPr>
        <w:t>J</w:t>
      </w:r>
      <w:r w:rsidR="00975302" w:rsidRPr="00AA389F">
        <w:rPr>
          <w:color w:val="000000"/>
          <w:sz w:val="22"/>
          <w:szCs w:val="22"/>
        </w:rPr>
        <w:t xml:space="preserve">une 8, </w:t>
      </w:r>
      <w:proofErr w:type="gramStart"/>
      <w:r w:rsidR="00975302" w:rsidRPr="00AA389F">
        <w:rPr>
          <w:color w:val="000000"/>
          <w:sz w:val="22"/>
          <w:szCs w:val="22"/>
        </w:rPr>
        <w:t>2009</w:t>
      </w:r>
      <w:proofErr w:type="gramEnd"/>
      <w:r w:rsidR="00975302" w:rsidRPr="00AA389F">
        <w:rPr>
          <w:color w:val="000000"/>
          <w:sz w:val="22"/>
          <w:szCs w:val="22"/>
        </w:rPr>
        <w:t xml:space="preserve">       Revised July, 2014     </w:t>
      </w:r>
      <w:r w:rsidR="003E661F">
        <w:rPr>
          <w:color w:val="000000"/>
          <w:sz w:val="22"/>
          <w:szCs w:val="22"/>
        </w:rPr>
        <w:t>revised</w:t>
      </w:r>
      <w:r w:rsidR="00975302" w:rsidRPr="00AA389F">
        <w:rPr>
          <w:color w:val="000000"/>
          <w:sz w:val="22"/>
          <w:szCs w:val="22"/>
        </w:rPr>
        <w:t>: April 2018</w:t>
      </w:r>
      <w:r w:rsidR="003E661F">
        <w:rPr>
          <w:color w:val="000000"/>
          <w:sz w:val="22"/>
          <w:szCs w:val="22"/>
        </w:rPr>
        <w:t>, 2021</w:t>
      </w:r>
      <w:r w:rsidR="00975302" w:rsidRPr="00AA389F">
        <w:rPr>
          <w:color w:val="000000"/>
          <w:sz w:val="22"/>
          <w:szCs w:val="22"/>
        </w:rPr>
        <w:t xml:space="preserve"> </w:t>
      </w:r>
    </w:p>
    <w:p w14:paraId="2E36F943" w14:textId="77777777" w:rsidR="00975302" w:rsidRDefault="00975302" w:rsidP="006E3A4A">
      <w:pPr>
        <w:widowControl w:val="0"/>
        <w:pBdr>
          <w:top w:val="nil"/>
          <w:left w:val="nil"/>
          <w:bottom w:val="nil"/>
          <w:right w:val="nil"/>
          <w:between w:val="nil"/>
        </w:pBdr>
        <w:rPr>
          <w:color w:val="000000"/>
          <w:sz w:val="22"/>
          <w:szCs w:val="22"/>
        </w:rPr>
      </w:pPr>
      <w:bookmarkStart w:id="906" w:name="p91"/>
      <w:bookmarkEnd w:id="906"/>
    </w:p>
    <w:p w14:paraId="0E055DFA" w14:textId="0F152929" w:rsidR="00975302" w:rsidRPr="003B7DAB" w:rsidRDefault="00975302" w:rsidP="00975302">
      <w:pPr>
        <w:pStyle w:val="Heading2"/>
      </w:pPr>
      <w:bookmarkStart w:id="907" w:name="_Toc85872960"/>
      <w:bookmarkStart w:id="908" w:name="_Toc85893154"/>
      <w:bookmarkStart w:id="909" w:name="_Toc85895439"/>
      <w:bookmarkStart w:id="910" w:name="_Toc85895601"/>
      <w:bookmarkStart w:id="911" w:name="_Toc85895994"/>
      <w:bookmarkStart w:id="912" w:name="_Toc86225857"/>
      <w:bookmarkStart w:id="913" w:name="_Toc86348187"/>
      <w:bookmarkStart w:id="914" w:name="_Toc86348906"/>
      <w:bookmarkStart w:id="915" w:name="_Toc98593919"/>
      <w:r w:rsidRPr="003B7DAB">
        <w:t>Sexual Harassment policy</w:t>
      </w:r>
      <w:bookmarkEnd w:id="907"/>
      <w:bookmarkEnd w:id="908"/>
      <w:bookmarkEnd w:id="909"/>
      <w:bookmarkEnd w:id="910"/>
      <w:bookmarkEnd w:id="911"/>
      <w:bookmarkEnd w:id="912"/>
      <w:bookmarkEnd w:id="913"/>
      <w:bookmarkEnd w:id="914"/>
      <w:bookmarkEnd w:id="915"/>
    </w:p>
    <w:p w14:paraId="7EF3031A" w14:textId="59E616D2" w:rsidR="00975302" w:rsidRPr="003B7DAB" w:rsidRDefault="000E2BAF" w:rsidP="00975302">
      <w:pPr>
        <w:widowControl w:val="0"/>
        <w:pBdr>
          <w:top w:val="nil"/>
          <w:left w:val="nil"/>
          <w:bottom w:val="nil"/>
          <w:right w:val="nil"/>
          <w:between w:val="nil"/>
        </w:pBdr>
        <w:ind w:left="115"/>
        <w:rPr>
          <w:color w:val="000000"/>
          <w:sz w:val="22"/>
          <w:szCs w:val="22"/>
        </w:rPr>
      </w:pPr>
      <w:r>
        <w:rPr>
          <w:noProof/>
          <w:color w:val="000000"/>
        </w:rPr>
        <mc:AlternateContent>
          <mc:Choice Requires="wps">
            <w:drawing>
              <wp:anchor distT="0" distB="0" distL="114300" distR="114300" simplePos="0" relativeHeight="254186496" behindDoc="0" locked="0" layoutInCell="1" allowOverlap="1" wp14:anchorId="6B0659CB" wp14:editId="10562AF9">
                <wp:simplePos x="0" y="0"/>
                <wp:positionH relativeFrom="column">
                  <wp:posOffset>-490186</wp:posOffset>
                </wp:positionH>
                <wp:positionV relativeFrom="paragraph">
                  <wp:posOffset>163075</wp:posOffset>
                </wp:positionV>
                <wp:extent cx="499745" cy="1183005"/>
                <wp:effectExtent l="12700" t="12700" r="20955" b="10795"/>
                <wp:wrapNone/>
                <wp:docPr id="86" name="Up Arrow 86">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A250964" w14:textId="77777777" w:rsidR="000E2BAF" w:rsidRPr="00260E8E" w:rsidRDefault="000E2BAF"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659CB" id="Up Arrow 86" o:spid="_x0000_s1214" type="#_x0000_t68" href="#toc1" style="position:absolute;left:0;text-align:left;margin-left:-38.6pt;margin-top:12.85pt;width:39.35pt;height:93.15pt;z-index:25418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" o:button="t" adj="4562" fillcolor="#43bae8 [2676]" strokecolor="black [3213]">
                <v:fill color2="#74ccee [1972]" rotate="t" o:detectmouseclick="t" focusposition="1,1" focussize="-1,-1" focus="100%" type="gradientRadial"/>
                <v:textbox>
                  <w:txbxContent>
                    <w:p w14:paraId="5A250964" w14:textId="77777777" w:rsidR="000E2BAF" w:rsidRPr="00260E8E" w:rsidRDefault="000E2BAF"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4BCB00FE" w14:textId="77777777" w:rsidR="00975302" w:rsidRPr="00C25256" w:rsidRDefault="00975302" w:rsidP="00975302">
      <w:pPr>
        <w:widowControl w:val="0"/>
        <w:pBdr>
          <w:top w:val="nil"/>
          <w:left w:val="nil"/>
          <w:bottom w:val="nil"/>
          <w:right w:val="nil"/>
          <w:between w:val="nil"/>
        </w:pBdr>
        <w:ind w:left="115"/>
        <w:rPr>
          <w:color w:val="0B0C3A"/>
          <w:sz w:val="22"/>
          <w:szCs w:val="22"/>
        </w:rPr>
      </w:pPr>
      <w:r w:rsidRPr="003B7DAB">
        <w:rPr>
          <w:b/>
          <w:color w:val="0B0C3A"/>
          <w:sz w:val="22"/>
          <w:szCs w:val="22"/>
        </w:rPr>
        <w:t>Purpose Statement</w:t>
      </w:r>
      <w:r w:rsidRPr="003B7DAB">
        <w:rPr>
          <w:color w:val="0B0C3A"/>
          <w:sz w:val="22"/>
          <w:szCs w:val="22"/>
        </w:rPr>
        <w:t>:</w:t>
      </w:r>
    </w:p>
    <w:p w14:paraId="45F1F68D" w14:textId="77777777" w:rsidR="00975302" w:rsidRPr="003B7DAB" w:rsidRDefault="00975302" w:rsidP="007D0C7E">
      <w:pPr>
        <w:widowControl w:val="0"/>
        <w:numPr>
          <w:ilvl w:val="0"/>
          <w:numId w:val="59"/>
        </w:numPr>
        <w:pBdr>
          <w:top w:val="nil"/>
          <w:left w:val="nil"/>
          <w:bottom w:val="nil"/>
          <w:right w:val="nil"/>
          <w:between w:val="nil"/>
        </w:pBdr>
        <w:rPr>
          <w:sz w:val="22"/>
          <w:szCs w:val="22"/>
        </w:rPr>
      </w:pPr>
      <w:r w:rsidRPr="003B7DAB">
        <w:rPr>
          <w:color w:val="000000"/>
          <w:sz w:val="22"/>
          <w:szCs w:val="22"/>
        </w:rPr>
        <w:t>We believe that Tri-UU should be a safe and welcoming environment that respects the human dignity of all who attend.</w:t>
      </w:r>
    </w:p>
    <w:p w14:paraId="6E8C56BD" w14:textId="77777777" w:rsidR="00975302" w:rsidRPr="003B7DAB" w:rsidRDefault="00975302" w:rsidP="007D0C7E">
      <w:pPr>
        <w:widowControl w:val="0"/>
        <w:numPr>
          <w:ilvl w:val="0"/>
          <w:numId w:val="59"/>
        </w:numPr>
        <w:pBdr>
          <w:top w:val="nil"/>
          <w:left w:val="nil"/>
          <w:bottom w:val="nil"/>
          <w:right w:val="nil"/>
          <w:between w:val="nil"/>
        </w:pBdr>
        <w:rPr>
          <w:color w:val="000000"/>
          <w:sz w:val="22"/>
          <w:szCs w:val="22"/>
        </w:rPr>
      </w:pPr>
      <w:r w:rsidRPr="003B7DAB">
        <w:rPr>
          <w:color w:val="000000"/>
          <w:sz w:val="22"/>
          <w:szCs w:val="22"/>
        </w:rPr>
        <w:t>All who attend or are employed by Tri-UU have a right to participate in an environment that is free of discrimination, which includes freedom from sexual harassment.</w:t>
      </w:r>
    </w:p>
    <w:p w14:paraId="18E8707F" w14:textId="77777777" w:rsidR="00975302" w:rsidRPr="003B7DAB" w:rsidRDefault="00975302" w:rsidP="007D0C7E">
      <w:pPr>
        <w:widowControl w:val="0"/>
        <w:numPr>
          <w:ilvl w:val="0"/>
          <w:numId w:val="59"/>
        </w:numPr>
        <w:pBdr>
          <w:top w:val="nil"/>
          <w:left w:val="nil"/>
          <w:bottom w:val="nil"/>
          <w:right w:val="nil"/>
          <w:between w:val="nil"/>
        </w:pBdr>
        <w:rPr>
          <w:color w:val="000000"/>
          <w:sz w:val="22"/>
          <w:szCs w:val="22"/>
        </w:rPr>
      </w:pPr>
      <w:r w:rsidRPr="003B7DAB">
        <w:rPr>
          <w:color w:val="000000"/>
          <w:sz w:val="22"/>
          <w:szCs w:val="22"/>
        </w:rPr>
        <w:t>The adoption of a sexual harassment policy provides a means for dealing with harassment experienced within the church community.</w:t>
      </w:r>
    </w:p>
    <w:p w14:paraId="283077E7" w14:textId="77777777" w:rsidR="00975302" w:rsidRPr="003B7DAB" w:rsidRDefault="00975302" w:rsidP="007D0C7E">
      <w:pPr>
        <w:widowControl w:val="0"/>
        <w:numPr>
          <w:ilvl w:val="0"/>
          <w:numId w:val="59"/>
        </w:numPr>
        <w:pBdr>
          <w:top w:val="nil"/>
          <w:left w:val="nil"/>
          <w:bottom w:val="nil"/>
          <w:right w:val="nil"/>
          <w:between w:val="nil"/>
        </w:pBdr>
        <w:rPr>
          <w:color w:val="000000"/>
          <w:sz w:val="22"/>
          <w:szCs w:val="22"/>
        </w:rPr>
      </w:pPr>
      <w:r w:rsidRPr="003B7DAB">
        <w:rPr>
          <w:color w:val="000000"/>
          <w:sz w:val="22"/>
          <w:szCs w:val="22"/>
        </w:rPr>
        <w:t>The best resolution of any situation will both stop the unwanted behavior and allow all parties to still feel comfortable within the church.</w:t>
      </w:r>
    </w:p>
    <w:p w14:paraId="6674A27F" w14:textId="26D8436A" w:rsidR="00975302" w:rsidRPr="003B7DAB" w:rsidRDefault="000E2BAF" w:rsidP="007D0C7E">
      <w:pPr>
        <w:widowControl w:val="0"/>
        <w:numPr>
          <w:ilvl w:val="0"/>
          <w:numId w:val="59"/>
        </w:numPr>
        <w:pBdr>
          <w:top w:val="nil"/>
          <w:left w:val="nil"/>
          <w:bottom w:val="nil"/>
          <w:right w:val="nil"/>
          <w:between w:val="nil"/>
        </w:pBdr>
        <w:rPr>
          <w:color w:val="000000"/>
          <w:sz w:val="22"/>
          <w:szCs w:val="22"/>
        </w:rPr>
      </w:pPr>
      <w:r>
        <w:rPr>
          <w:noProof/>
        </w:rPr>
        <mc:AlternateContent>
          <mc:Choice Requires="wps">
            <w:drawing>
              <wp:anchor distT="0" distB="0" distL="114300" distR="114300" simplePos="0" relativeHeight="254184448" behindDoc="0" locked="0" layoutInCell="1" allowOverlap="1" wp14:anchorId="519EEE42" wp14:editId="59272F05">
                <wp:simplePos x="0" y="0"/>
                <wp:positionH relativeFrom="column">
                  <wp:posOffset>-523257</wp:posOffset>
                </wp:positionH>
                <wp:positionV relativeFrom="paragraph">
                  <wp:posOffset>44330</wp:posOffset>
                </wp:positionV>
                <wp:extent cx="534035" cy="1221740"/>
                <wp:effectExtent l="12700" t="0" r="24765" b="22860"/>
                <wp:wrapNone/>
                <wp:docPr id="85" name="Down Arrow 85"/>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C5A859" w14:textId="77777777" w:rsidR="000E2BAF" w:rsidRPr="0052516C" w:rsidRDefault="000E2BAF"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EEE42" id="Down Arrow 85" o:spid="_x0000_s1215" type="#_x0000_t67" style="position:absolute;left:0;text-align:left;margin-left:-41.2pt;margin-top:3.5pt;width:42.05pt;height:96.2pt;z-index:25418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" adj="16512" fillcolor="#ffc000" strokecolor="#c00000" strokeweight="1.25pt">
                <v:textbox>
                  <w:txbxContent>
                    <w:p w14:paraId="51C5A859" w14:textId="77777777" w:rsidR="000E2BAF" w:rsidRPr="0052516C" w:rsidRDefault="000E2BAF"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3B7DAB">
        <w:rPr>
          <w:color w:val="000000"/>
          <w:sz w:val="22"/>
          <w:szCs w:val="22"/>
        </w:rPr>
        <w:t xml:space="preserve">We understand that harassment is not always intentional </w:t>
      </w:r>
      <w:proofErr w:type="gramStart"/>
      <w:r w:rsidR="00975302" w:rsidRPr="003B7DAB">
        <w:rPr>
          <w:color w:val="000000"/>
          <w:sz w:val="22"/>
          <w:szCs w:val="22"/>
        </w:rPr>
        <w:t>but,</w:t>
      </w:r>
      <w:proofErr w:type="gramEnd"/>
      <w:r w:rsidR="00975302" w:rsidRPr="003B7DAB">
        <w:rPr>
          <w:color w:val="000000"/>
          <w:sz w:val="22"/>
          <w:szCs w:val="22"/>
        </w:rPr>
        <w:t xml:space="preserve"> may in fact arise through miscommunication or lack of awareness. Regardless, we believe this is a serious issue that our congregation can best face by adoption of the following policies.</w:t>
      </w:r>
    </w:p>
    <w:p w14:paraId="238ACA37" w14:textId="77777777" w:rsidR="00975302" w:rsidRPr="003B7DAB" w:rsidRDefault="00975302" w:rsidP="00975302">
      <w:pPr>
        <w:widowControl w:val="0"/>
        <w:pBdr>
          <w:top w:val="nil"/>
          <w:left w:val="nil"/>
          <w:bottom w:val="nil"/>
          <w:right w:val="nil"/>
          <w:between w:val="nil"/>
        </w:pBdr>
        <w:ind w:left="115"/>
        <w:rPr>
          <w:color w:val="000000"/>
          <w:sz w:val="22"/>
          <w:szCs w:val="22"/>
        </w:rPr>
      </w:pPr>
    </w:p>
    <w:p w14:paraId="1E7C5EEC" w14:textId="77777777" w:rsidR="00975302" w:rsidRPr="00C25256" w:rsidRDefault="00975302" w:rsidP="00975302">
      <w:pPr>
        <w:widowControl w:val="0"/>
        <w:pBdr>
          <w:top w:val="nil"/>
          <w:left w:val="nil"/>
          <w:bottom w:val="nil"/>
          <w:right w:val="nil"/>
          <w:between w:val="nil"/>
        </w:pBdr>
        <w:ind w:left="115"/>
        <w:rPr>
          <w:b/>
          <w:color w:val="000000"/>
          <w:sz w:val="22"/>
          <w:szCs w:val="22"/>
        </w:rPr>
      </w:pPr>
      <w:r w:rsidRPr="003B7DAB">
        <w:rPr>
          <w:b/>
          <w:color w:val="000000"/>
          <w:sz w:val="22"/>
          <w:szCs w:val="22"/>
        </w:rPr>
        <w:t>Underlying Principles and Assumptions:</w:t>
      </w:r>
    </w:p>
    <w:p w14:paraId="24524D64" w14:textId="77777777" w:rsidR="00975302" w:rsidRPr="003B7DAB" w:rsidRDefault="00975302" w:rsidP="007D0C7E">
      <w:pPr>
        <w:widowControl w:val="0"/>
        <w:numPr>
          <w:ilvl w:val="0"/>
          <w:numId w:val="58"/>
        </w:numPr>
        <w:pBdr>
          <w:top w:val="nil"/>
          <w:left w:val="nil"/>
          <w:bottom w:val="nil"/>
          <w:right w:val="nil"/>
          <w:between w:val="nil"/>
        </w:pBdr>
        <w:ind w:left="1080"/>
        <w:rPr>
          <w:color w:val="000000"/>
          <w:sz w:val="22"/>
          <w:szCs w:val="22"/>
        </w:rPr>
      </w:pPr>
      <w:r w:rsidRPr="003B7DAB">
        <w:rPr>
          <w:color w:val="000000"/>
          <w:sz w:val="22"/>
          <w:szCs w:val="22"/>
        </w:rPr>
        <w:t>Sexual harassment is unacceptable within Tri-UU.</w:t>
      </w:r>
    </w:p>
    <w:p w14:paraId="046FBE03" w14:textId="77777777" w:rsidR="00975302" w:rsidRPr="003B7DAB" w:rsidRDefault="00975302" w:rsidP="007D0C7E">
      <w:pPr>
        <w:widowControl w:val="0"/>
        <w:numPr>
          <w:ilvl w:val="0"/>
          <w:numId w:val="58"/>
        </w:numPr>
        <w:pBdr>
          <w:top w:val="nil"/>
          <w:left w:val="nil"/>
          <w:bottom w:val="nil"/>
          <w:right w:val="nil"/>
          <w:between w:val="nil"/>
        </w:pBdr>
        <w:ind w:left="1080"/>
        <w:rPr>
          <w:color w:val="000000"/>
          <w:sz w:val="22"/>
          <w:szCs w:val="22"/>
        </w:rPr>
      </w:pPr>
      <w:r w:rsidRPr="003B7DAB">
        <w:rPr>
          <w:color w:val="000000"/>
          <w:sz w:val="22"/>
          <w:szCs w:val="22"/>
        </w:rPr>
        <w:t>Sexual harassment is not the fault of the victim.</w:t>
      </w:r>
    </w:p>
    <w:p w14:paraId="4DD933E8" w14:textId="77777777" w:rsidR="00975302" w:rsidRPr="003B7DAB" w:rsidRDefault="00975302" w:rsidP="007D0C7E">
      <w:pPr>
        <w:widowControl w:val="0"/>
        <w:numPr>
          <w:ilvl w:val="0"/>
          <w:numId w:val="58"/>
        </w:numPr>
        <w:pBdr>
          <w:top w:val="nil"/>
          <w:left w:val="nil"/>
          <w:bottom w:val="nil"/>
          <w:right w:val="nil"/>
          <w:between w:val="nil"/>
        </w:pBdr>
        <w:ind w:left="1080"/>
        <w:rPr>
          <w:color w:val="000000"/>
          <w:sz w:val="22"/>
          <w:szCs w:val="22"/>
        </w:rPr>
      </w:pPr>
      <w:r w:rsidRPr="003B7DAB">
        <w:rPr>
          <w:color w:val="000000"/>
          <w:sz w:val="22"/>
          <w:szCs w:val="22"/>
        </w:rPr>
        <w:t>People who have been harassed need support, empowerment, and a structure within which to respond effectively and safely.</w:t>
      </w:r>
    </w:p>
    <w:p w14:paraId="20A93BAD" w14:textId="797832EC" w:rsidR="00975302" w:rsidRDefault="00975302" w:rsidP="00975302">
      <w:pPr>
        <w:widowControl w:val="0"/>
        <w:pBdr>
          <w:top w:val="nil"/>
          <w:left w:val="nil"/>
          <w:bottom w:val="nil"/>
          <w:right w:val="nil"/>
          <w:between w:val="nil"/>
        </w:pBdr>
        <w:ind w:left="1080"/>
        <w:rPr>
          <w:color w:val="000000"/>
          <w:sz w:val="22"/>
          <w:szCs w:val="22"/>
        </w:rPr>
      </w:pPr>
    </w:p>
    <w:p w14:paraId="1E414804" w14:textId="2358D2EE" w:rsidR="000E2BAF" w:rsidRDefault="000E2BAF">
      <w:pPr>
        <w:spacing w:after="200" w:line="288" w:lineRule="auto"/>
        <w:rPr>
          <w:color w:val="000000"/>
          <w:sz w:val="22"/>
          <w:szCs w:val="22"/>
        </w:rPr>
      </w:pPr>
      <w:r>
        <w:rPr>
          <w:color w:val="000000"/>
          <w:sz w:val="22"/>
          <w:szCs w:val="22"/>
        </w:rPr>
        <w:br w:type="page"/>
      </w:r>
    </w:p>
    <w:p w14:paraId="21A0AA43" w14:textId="77777777" w:rsidR="009801A5" w:rsidRPr="003B7DAB" w:rsidRDefault="009801A5" w:rsidP="000E2BAF">
      <w:pPr>
        <w:widowControl w:val="0"/>
        <w:pBdr>
          <w:top w:val="nil"/>
          <w:left w:val="nil"/>
          <w:bottom w:val="nil"/>
          <w:right w:val="nil"/>
          <w:between w:val="nil"/>
        </w:pBdr>
        <w:rPr>
          <w:color w:val="000000"/>
          <w:sz w:val="22"/>
          <w:szCs w:val="22"/>
        </w:rPr>
      </w:pPr>
    </w:p>
    <w:p w14:paraId="17632102" w14:textId="77777777" w:rsidR="00975302" w:rsidRPr="00C25256" w:rsidRDefault="00975302" w:rsidP="00975302">
      <w:pPr>
        <w:widowControl w:val="0"/>
        <w:pBdr>
          <w:top w:val="nil"/>
          <w:left w:val="nil"/>
          <w:bottom w:val="nil"/>
          <w:right w:val="nil"/>
          <w:between w:val="nil"/>
        </w:pBdr>
        <w:ind w:left="115"/>
        <w:rPr>
          <w:b/>
          <w:color w:val="000000"/>
          <w:sz w:val="22"/>
          <w:szCs w:val="22"/>
        </w:rPr>
      </w:pPr>
      <w:r w:rsidRPr="003B7DAB">
        <w:rPr>
          <w:b/>
          <w:color w:val="000000"/>
          <w:sz w:val="22"/>
          <w:szCs w:val="22"/>
        </w:rPr>
        <w:t>Definitions of Sexual Harassment:</w:t>
      </w:r>
    </w:p>
    <w:p w14:paraId="50F6164D" w14:textId="77777777" w:rsidR="00975302" w:rsidRPr="003B7DAB" w:rsidRDefault="00975302" w:rsidP="00975302">
      <w:pPr>
        <w:widowControl w:val="0"/>
        <w:pBdr>
          <w:top w:val="nil"/>
          <w:left w:val="nil"/>
          <w:bottom w:val="nil"/>
          <w:right w:val="nil"/>
          <w:between w:val="nil"/>
        </w:pBdr>
        <w:ind w:left="115"/>
        <w:rPr>
          <w:color w:val="000000"/>
          <w:sz w:val="22"/>
          <w:szCs w:val="22"/>
        </w:rPr>
      </w:pPr>
      <w:r w:rsidRPr="003B7DAB">
        <w:rPr>
          <w:color w:val="000000"/>
          <w:sz w:val="22"/>
          <w:szCs w:val="22"/>
        </w:rPr>
        <w:t>Sexual harassment includes unsolicited and unwelcome conduct that has sexual overtones. This includes but is not limited to:</w:t>
      </w:r>
    </w:p>
    <w:p w14:paraId="0BC27A3E" w14:textId="68E45BA8" w:rsidR="00975302" w:rsidRPr="003B7DAB" w:rsidRDefault="00975302" w:rsidP="007D0C7E">
      <w:pPr>
        <w:widowControl w:val="0"/>
        <w:numPr>
          <w:ilvl w:val="0"/>
          <w:numId w:val="60"/>
        </w:numPr>
        <w:pBdr>
          <w:top w:val="nil"/>
          <w:left w:val="nil"/>
          <w:bottom w:val="nil"/>
          <w:right w:val="nil"/>
          <w:between w:val="nil"/>
        </w:pBdr>
        <w:rPr>
          <w:sz w:val="22"/>
          <w:szCs w:val="22"/>
        </w:rPr>
      </w:pPr>
      <w:r w:rsidRPr="003B7DAB">
        <w:rPr>
          <w:color w:val="000000"/>
          <w:sz w:val="22"/>
          <w:szCs w:val="22"/>
        </w:rPr>
        <w:t>physical conduct: such as touching, pinching, brushing against another’s body, impeding</w:t>
      </w:r>
      <w:r w:rsidR="002F761D">
        <w:rPr>
          <w:color w:val="000000"/>
          <w:sz w:val="22"/>
          <w:szCs w:val="22"/>
        </w:rPr>
        <w:t>,</w:t>
      </w:r>
      <w:r w:rsidRPr="003B7DAB">
        <w:rPr>
          <w:color w:val="000000"/>
          <w:sz w:val="22"/>
          <w:szCs w:val="22"/>
        </w:rPr>
        <w:t xml:space="preserve"> or blocking movement, assault, coercing sexual intercourse.</w:t>
      </w:r>
    </w:p>
    <w:p w14:paraId="3ED85013" w14:textId="77777777" w:rsidR="00975302" w:rsidRPr="003B7DAB" w:rsidRDefault="00975302" w:rsidP="007D0C7E">
      <w:pPr>
        <w:widowControl w:val="0"/>
        <w:numPr>
          <w:ilvl w:val="0"/>
          <w:numId w:val="60"/>
        </w:numPr>
        <w:pBdr>
          <w:top w:val="nil"/>
          <w:left w:val="nil"/>
          <w:bottom w:val="nil"/>
          <w:right w:val="nil"/>
          <w:between w:val="nil"/>
        </w:pBdr>
        <w:rPr>
          <w:sz w:val="22"/>
          <w:szCs w:val="22"/>
        </w:rPr>
      </w:pPr>
      <w:r w:rsidRPr="003B7DAB">
        <w:rPr>
          <w:color w:val="000000"/>
          <w:sz w:val="22"/>
          <w:szCs w:val="22"/>
        </w:rPr>
        <w:t>verbal conduct: such as sexually suggestive or obscene comments, threats, slurs, epithets, jokes about gender-specific traits, sexual propositions.</w:t>
      </w:r>
    </w:p>
    <w:p w14:paraId="0B84C18C" w14:textId="77777777" w:rsidR="00975302" w:rsidRPr="003B7DAB" w:rsidRDefault="00975302" w:rsidP="007D0C7E">
      <w:pPr>
        <w:widowControl w:val="0"/>
        <w:numPr>
          <w:ilvl w:val="0"/>
          <w:numId w:val="60"/>
        </w:numPr>
        <w:pBdr>
          <w:top w:val="nil"/>
          <w:left w:val="nil"/>
          <w:bottom w:val="nil"/>
          <w:right w:val="nil"/>
          <w:between w:val="nil"/>
        </w:pBdr>
        <w:rPr>
          <w:sz w:val="22"/>
          <w:szCs w:val="22"/>
        </w:rPr>
      </w:pPr>
      <w:r w:rsidRPr="003B7DAB">
        <w:rPr>
          <w:color w:val="000000"/>
          <w:sz w:val="22"/>
          <w:szCs w:val="22"/>
        </w:rPr>
        <w:t>written conduct: such as sexually suggestive or obscene letters, notes, invitations.</w:t>
      </w:r>
    </w:p>
    <w:p w14:paraId="7F01C6C3" w14:textId="5FC37820" w:rsidR="00975302" w:rsidRPr="003B7DAB" w:rsidRDefault="00975302" w:rsidP="007D0C7E">
      <w:pPr>
        <w:widowControl w:val="0"/>
        <w:numPr>
          <w:ilvl w:val="0"/>
          <w:numId w:val="60"/>
        </w:numPr>
        <w:pBdr>
          <w:top w:val="nil"/>
          <w:left w:val="nil"/>
          <w:bottom w:val="nil"/>
          <w:right w:val="nil"/>
          <w:between w:val="nil"/>
        </w:pBdr>
        <w:rPr>
          <w:sz w:val="22"/>
          <w:szCs w:val="22"/>
        </w:rPr>
      </w:pPr>
      <w:r w:rsidRPr="003B7DAB">
        <w:rPr>
          <w:color w:val="000000"/>
          <w:sz w:val="22"/>
          <w:szCs w:val="22"/>
        </w:rPr>
        <w:t>visual conduct: such as gesturing, displaying sexually suggestive objects or pictures, cartoons, posters</w:t>
      </w:r>
      <w:r w:rsidR="002F761D">
        <w:rPr>
          <w:color w:val="000000"/>
          <w:sz w:val="22"/>
          <w:szCs w:val="22"/>
        </w:rPr>
        <w:t>,</w:t>
      </w:r>
      <w:r w:rsidRPr="003B7DAB">
        <w:rPr>
          <w:color w:val="000000"/>
          <w:sz w:val="22"/>
          <w:szCs w:val="22"/>
        </w:rPr>
        <w:t xml:space="preserve"> or magazines.</w:t>
      </w:r>
    </w:p>
    <w:p w14:paraId="02331BCF" w14:textId="5E552EEB" w:rsidR="00975302" w:rsidRPr="003B7DAB" w:rsidRDefault="00975302" w:rsidP="00975302">
      <w:pPr>
        <w:widowControl w:val="0"/>
        <w:pBdr>
          <w:top w:val="nil"/>
          <w:left w:val="nil"/>
          <w:bottom w:val="nil"/>
          <w:right w:val="nil"/>
          <w:between w:val="nil"/>
        </w:pBdr>
        <w:ind w:left="115"/>
        <w:rPr>
          <w:color w:val="000000"/>
          <w:sz w:val="22"/>
          <w:szCs w:val="22"/>
        </w:rPr>
      </w:pPr>
    </w:p>
    <w:p w14:paraId="7DBE7623" w14:textId="590E6E4A" w:rsidR="00975302" w:rsidRPr="003B7DAB" w:rsidRDefault="00975302" w:rsidP="00975302">
      <w:pPr>
        <w:widowControl w:val="0"/>
        <w:pBdr>
          <w:top w:val="nil"/>
          <w:left w:val="nil"/>
          <w:bottom w:val="nil"/>
          <w:right w:val="nil"/>
          <w:between w:val="nil"/>
        </w:pBdr>
        <w:ind w:left="115"/>
        <w:rPr>
          <w:color w:val="000000"/>
          <w:sz w:val="22"/>
          <w:szCs w:val="22"/>
        </w:rPr>
      </w:pPr>
      <w:r w:rsidRPr="003B7DAB">
        <w:rPr>
          <w:color w:val="000000"/>
          <w:sz w:val="22"/>
          <w:szCs w:val="22"/>
        </w:rPr>
        <w:t>Sexual harassment must be understood as an exploitation of the various relationships that exist within the church community (for example: minister/congregant, adult/child, amongst peers) rather than as an exclusively sexual issue.</w:t>
      </w:r>
    </w:p>
    <w:p w14:paraId="0EC727CA" w14:textId="77777777" w:rsidR="00975302" w:rsidRPr="003B7DAB" w:rsidRDefault="00975302" w:rsidP="00975302">
      <w:pPr>
        <w:widowControl w:val="0"/>
        <w:pBdr>
          <w:top w:val="nil"/>
          <w:left w:val="nil"/>
          <w:bottom w:val="nil"/>
          <w:right w:val="nil"/>
          <w:between w:val="nil"/>
        </w:pBdr>
        <w:ind w:left="115"/>
        <w:rPr>
          <w:color w:val="000000"/>
          <w:sz w:val="22"/>
          <w:szCs w:val="22"/>
        </w:rPr>
      </w:pPr>
    </w:p>
    <w:p w14:paraId="0169299F" w14:textId="598E5E01" w:rsidR="00975302" w:rsidRPr="006E3A4A" w:rsidRDefault="00975302" w:rsidP="006E3A4A">
      <w:pPr>
        <w:widowControl w:val="0"/>
        <w:pBdr>
          <w:top w:val="nil"/>
          <w:left w:val="nil"/>
          <w:bottom w:val="nil"/>
          <w:right w:val="nil"/>
          <w:between w:val="nil"/>
        </w:pBdr>
        <w:ind w:left="115"/>
        <w:rPr>
          <w:color w:val="000000"/>
          <w:sz w:val="22"/>
          <w:szCs w:val="22"/>
        </w:rPr>
      </w:pPr>
      <w:r w:rsidRPr="003B7DAB">
        <w:rPr>
          <w:color w:val="000000"/>
          <w:sz w:val="22"/>
          <w:szCs w:val="22"/>
        </w:rPr>
        <w:t xml:space="preserve">Sexual harassment </w:t>
      </w:r>
      <w:r>
        <w:rPr>
          <w:color w:val="000000"/>
          <w:sz w:val="22"/>
          <w:szCs w:val="22"/>
        </w:rPr>
        <w:t xml:space="preserve">has all persons </w:t>
      </w:r>
      <w:r w:rsidRPr="003B7DAB">
        <w:rPr>
          <w:color w:val="000000"/>
          <w:sz w:val="22"/>
          <w:szCs w:val="22"/>
        </w:rPr>
        <w:t>as its victims and perpetrators. All who attend or are employed by Tri-UU should be free from harassment by members of the opposite sex or of the same sex.</w:t>
      </w:r>
      <w:bookmarkStart w:id="916" w:name="p92"/>
      <w:bookmarkEnd w:id="916"/>
    </w:p>
    <w:p w14:paraId="16F83AA2" w14:textId="77777777" w:rsidR="009801A5" w:rsidRPr="00C25256" w:rsidRDefault="009801A5" w:rsidP="00975302">
      <w:pPr>
        <w:rPr>
          <w:color w:val="000000"/>
        </w:rPr>
      </w:pPr>
    </w:p>
    <w:p w14:paraId="37D3E200" w14:textId="51BBC600" w:rsidR="00975302" w:rsidRPr="00976CB1" w:rsidRDefault="00975302" w:rsidP="00975302">
      <w:pPr>
        <w:pStyle w:val="Heading2"/>
        <w:rPr>
          <w:szCs w:val="24"/>
        </w:rPr>
      </w:pPr>
      <w:bookmarkStart w:id="917" w:name="_Toc85872961"/>
      <w:bookmarkStart w:id="918" w:name="_Toc85893155"/>
      <w:bookmarkStart w:id="919" w:name="_Toc85895440"/>
      <w:bookmarkStart w:id="920" w:name="_Toc85895602"/>
      <w:bookmarkStart w:id="921" w:name="_Toc85895995"/>
      <w:bookmarkStart w:id="922" w:name="_Toc86225858"/>
      <w:bookmarkStart w:id="923" w:name="_Toc86348188"/>
      <w:bookmarkStart w:id="924" w:name="_Toc86348907"/>
      <w:bookmarkStart w:id="925" w:name="_Toc98593920"/>
      <w:r w:rsidRPr="00976CB1">
        <w:rPr>
          <w:szCs w:val="24"/>
        </w:rPr>
        <w:t>Travel Expenses</w:t>
      </w:r>
      <w:bookmarkEnd w:id="917"/>
      <w:bookmarkEnd w:id="918"/>
      <w:bookmarkEnd w:id="919"/>
      <w:bookmarkEnd w:id="920"/>
      <w:bookmarkEnd w:id="921"/>
      <w:bookmarkEnd w:id="922"/>
      <w:bookmarkEnd w:id="923"/>
      <w:bookmarkEnd w:id="924"/>
      <w:bookmarkEnd w:id="925"/>
    </w:p>
    <w:p w14:paraId="5691E8E6" w14:textId="77777777" w:rsidR="00975302" w:rsidRDefault="00975302" w:rsidP="00975302"/>
    <w:p w14:paraId="36A0A3A9" w14:textId="77777777" w:rsidR="00975302" w:rsidRDefault="00975302" w:rsidP="00975302">
      <w:pPr>
        <w:widowControl w:val="0"/>
        <w:pBdr>
          <w:top w:val="nil"/>
          <w:left w:val="nil"/>
          <w:bottom w:val="nil"/>
          <w:right w:val="nil"/>
          <w:between w:val="nil"/>
        </w:pBdr>
        <w:rPr>
          <w:b/>
          <w:color w:val="000000"/>
        </w:rPr>
      </w:pPr>
      <w:r>
        <w:rPr>
          <w:b/>
          <w:color w:val="000000"/>
        </w:rPr>
        <w:t xml:space="preserve">Travel Reimbursement </w:t>
      </w:r>
    </w:p>
    <w:p w14:paraId="4BB357A5" w14:textId="77777777" w:rsidR="00975302" w:rsidRPr="009D1C2D" w:rsidRDefault="00975302" w:rsidP="00975302">
      <w:pPr>
        <w:widowControl w:val="0"/>
        <w:pBdr>
          <w:top w:val="nil"/>
          <w:left w:val="nil"/>
          <w:bottom w:val="nil"/>
          <w:right w:val="nil"/>
          <w:between w:val="nil"/>
        </w:pBdr>
        <w:ind w:left="115"/>
        <w:rPr>
          <w:b/>
          <w:color w:val="000000"/>
          <w:sz w:val="22"/>
          <w:szCs w:val="22"/>
        </w:rPr>
      </w:pPr>
    </w:p>
    <w:p w14:paraId="3A363932" w14:textId="1138EC21" w:rsidR="00975302" w:rsidRPr="009D1C2D" w:rsidRDefault="00975302" w:rsidP="00251B3D">
      <w:pPr>
        <w:widowControl w:val="0"/>
        <w:numPr>
          <w:ilvl w:val="0"/>
          <w:numId w:val="82"/>
        </w:numPr>
        <w:pBdr>
          <w:top w:val="nil"/>
          <w:left w:val="nil"/>
          <w:bottom w:val="nil"/>
          <w:right w:val="nil"/>
          <w:between w:val="nil"/>
        </w:pBdr>
        <w:rPr>
          <w:sz w:val="22"/>
          <w:szCs w:val="22"/>
        </w:rPr>
      </w:pPr>
      <w:r w:rsidRPr="009D1C2D">
        <w:rPr>
          <w:color w:val="000000"/>
          <w:sz w:val="22"/>
          <w:szCs w:val="22"/>
        </w:rPr>
        <w:t xml:space="preserve">Whenever possible, participants should use </w:t>
      </w:r>
      <w:r w:rsidR="002F761D" w:rsidRPr="009D1C2D">
        <w:rPr>
          <w:color w:val="000000"/>
          <w:sz w:val="22"/>
          <w:szCs w:val="22"/>
        </w:rPr>
        <w:t>carpools</w:t>
      </w:r>
      <w:r w:rsidRPr="009D1C2D">
        <w:rPr>
          <w:color w:val="000000"/>
          <w:sz w:val="22"/>
          <w:szCs w:val="22"/>
        </w:rPr>
        <w:t xml:space="preserve"> to minimize travel expenses.</w:t>
      </w:r>
    </w:p>
    <w:p w14:paraId="4D3D0E5A" w14:textId="77777777" w:rsidR="00975302" w:rsidRPr="009D1C2D" w:rsidRDefault="00975302" w:rsidP="00251B3D">
      <w:pPr>
        <w:widowControl w:val="0"/>
        <w:numPr>
          <w:ilvl w:val="0"/>
          <w:numId w:val="82"/>
        </w:numPr>
        <w:pBdr>
          <w:top w:val="nil"/>
          <w:left w:val="nil"/>
          <w:bottom w:val="nil"/>
          <w:right w:val="nil"/>
          <w:between w:val="nil"/>
        </w:pBdr>
        <w:rPr>
          <w:sz w:val="22"/>
          <w:szCs w:val="22"/>
        </w:rPr>
      </w:pPr>
      <w:r w:rsidRPr="009D1C2D">
        <w:rPr>
          <w:color w:val="000000"/>
          <w:sz w:val="22"/>
          <w:szCs w:val="22"/>
        </w:rPr>
        <w:t xml:space="preserve">Reimbursement for travel shall be set at an amount per mile as approved by the Board, plus tolls, or the actual cost of other approved means of travel. </w:t>
      </w:r>
    </w:p>
    <w:p w14:paraId="3A5C6EB5" w14:textId="77777777" w:rsidR="00975302" w:rsidRPr="009D1C2D" w:rsidRDefault="00975302" w:rsidP="00251B3D">
      <w:pPr>
        <w:widowControl w:val="0"/>
        <w:numPr>
          <w:ilvl w:val="0"/>
          <w:numId w:val="82"/>
        </w:numPr>
        <w:pBdr>
          <w:top w:val="nil"/>
          <w:left w:val="nil"/>
          <w:bottom w:val="nil"/>
          <w:right w:val="nil"/>
          <w:between w:val="nil"/>
        </w:pBdr>
        <w:rPr>
          <w:sz w:val="22"/>
          <w:szCs w:val="22"/>
        </w:rPr>
      </w:pPr>
      <w:r w:rsidRPr="009D1C2D">
        <w:rPr>
          <w:color w:val="000000"/>
          <w:sz w:val="22"/>
          <w:szCs w:val="22"/>
        </w:rPr>
        <w:t>The Board must approve in advance each request for travel expenses to events outside the Florida District or those requiring air travel.</w:t>
      </w:r>
    </w:p>
    <w:p w14:paraId="070FF1B2" w14:textId="77777777" w:rsidR="00975302" w:rsidRPr="009D1C2D" w:rsidRDefault="00975302" w:rsidP="00251B3D">
      <w:pPr>
        <w:widowControl w:val="0"/>
        <w:numPr>
          <w:ilvl w:val="0"/>
          <w:numId w:val="82"/>
        </w:numPr>
        <w:pBdr>
          <w:top w:val="nil"/>
          <w:left w:val="nil"/>
          <w:bottom w:val="nil"/>
          <w:right w:val="nil"/>
          <w:between w:val="nil"/>
        </w:pBdr>
        <w:rPr>
          <w:sz w:val="22"/>
          <w:szCs w:val="22"/>
        </w:rPr>
      </w:pPr>
      <w:r w:rsidRPr="009D1C2D">
        <w:rPr>
          <w:color w:val="000000"/>
          <w:sz w:val="22"/>
          <w:szCs w:val="22"/>
        </w:rPr>
        <w:t>Other requests for travel expenses may be approved by the Board within budgetary constraints.</w:t>
      </w:r>
    </w:p>
    <w:p w14:paraId="09B7E846" w14:textId="6FA499D3" w:rsidR="00975302" w:rsidRPr="009D1C2D" w:rsidRDefault="009801A5" w:rsidP="00975302">
      <w:pPr>
        <w:widowControl w:val="0"/>
        <w:pBdr>
          <w:top w:val="nil"/>
          <w:left w:val="nil"/>
          <w:bottom w:val="nil"/>
          <w:right w:val="nil"/>
          <w:between w:val="nil"/>
        </w:pBdr>
        <w:ind w:left="115"/>
        <w:rPr>
          <w:b/>
          <w:color w:val="000000"/>
          <w:sz w:val="22"/>
          <w:szCs w:val="22"/>
        </w:rPr>
      </w:pPr>
      <w:r>
        <w:rPr>
          <w:noProof/>
          <w:color w:val="000000"/>
        </w:rPr>
        <mc:AlternateContent>
          <mc:Choice Requires="wps">
            <w:drawing>
              <wp:anchor distT="0" distB="0" distL="114300" distR="114300" simplePos="0" relativeHeight="254143488" behindDoc="0" locked="0" layoutInCell="1" allowOverlap="1" wp14:anchorId="18AE1BE1" wp14:editId="54BB59CA">
                <wp:simplePos x="0" y="0"/>
                <wp:positionH relativeFrom="column">
                  <wp:posOffset>-539750</wp:posOffset>
                </wp:positionH>
                <wp:positionV relativeFrom="paragraph">
                  <wp:posOffset>271780</wp:posOffset>
                </wp:positionV>
                <wp:extent cx="499745" cy="1183005"/>
                <wp:effectExtent l="12700" t="12700" r="20955" b="10795"/>
                <wp:wrapNone/>
                <wp:docPr id="909" name="Up Arrow 909">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86FAF4A" w14:textId="77777777" w:rsidR="009801A5" w:rsidRPr="00260E8E" w:rsidRDefault="009801A5"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E1BE1" id="Up Arrow 909" o:spid="_x0000_s1216" type="#_x0000_t68" href="#toc1" style="position:absolute;left:0;text-align:left;margin-left:-42.5pt;margin-top:21.4pt;width:39.35pt;height:93.15pt;z-index:25414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" o:button="t" adj="4562" fillcolor="#43bae8 [2676]" strokecolor="black [3213]">
                <v:fill color2="#74ccee [1972]" rotate="t" o:detectmouseclick="t" focusposition="1,1" focussize="-1,-1" focus="100%" type="gradientRadial"/>
                <v:textbox>
                  <w:txbxContent>
                    <w:p w14:paraId="786FAF4A" w14:textId="77777777" w:rsidR="009801A5" w:rsidRPr="00260E8E" w:rsidRDefault="009801A5"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6F567827" w14:textId="77777777" w:rsidR="00975302" w:rsidRDefault="00975302" w:rsidP="00975302">
      <w:pPr>
        <w:widowControl w:val="0"/>
        <w:pBdr>
          <w:top w:val="nil"/>
          <w:left w:val="nil"/>
          <w:bottom w:val="nil"/>
          <w:right w:val="nil"/>
          <w:between w:val="nil"/>
        </w:pBdr>
        <w:ind w:left="115"/>
        <w:rPr>
          <w:b/>
          <w:color w:val="000000"/>
          <w:sz w:val="22"/>
          <w:szCs w:val="22"/>
        </w:rPr>
      </w:pPr>
      <w:r w:rsidRPr="009D1C2D">
        <w:rPr>
          <w:b/>
          <w:color w:val="000000"/>
          <w:sz w:val="22"/>
          <w:szCs w:val="22"/>
        </w:rPr>
        <w:t xml:space="preserve">Lodging and Food Reimbursements </w:t>
      </w:r>
    </w:p>
    <w:p w14:paraId="634C6F3F" w14:textId="77777777" w:rsidR="00975302" w:rsidRPr="009D1C2D" w:rsidRDefault="00975302" w:rsidP="00975302">
      <w:pPr>
        <w:widowControl w:val="0"/>
        <w:pBdr>
          <w:top w:val="nil"/>
          <w:left w:val="nil"/>
          <w:bottom w:val="nil"/>
          <w:right w:val="nil"/>
          <w:between w:val="nil"/>
        </w:pBdr>
        <w:ind w:left="115"/>
        <w:rPr>
          <w:b/>
          <w:color w:val="000000"/>
          <w:sz w:val="22"/>
          <w:szCs w:val="22"/>
        </w:rPr>
      </w:pPr>
    </w:p>
    <w:p w14:paraId="0654A021" w14:textId="77777777" w:rsidR="00975302" w:rsidRPr="009D1C2D" w:rsidRDefault="00975302" w:rsidP="00251B3D">
      <w:pPr>
        <w:widowControl w:val="0"/>
        <w:numPr>
          <w:ilvl w:val="0"/>
          <w:numId w:val="81"/>
        </w:numPr>
        <w:pBdr>
          <w:top w:val="nil"/>
          <w:left w:val="nil"/>
          <w:bottom w:val="nil"/>
          <w:right w:val="nil"/>
          <w:between w:val="nil"/>
        </w:pBdr>
        <w:rPr>
          <w:sz w:val="22"/>
          <w:szCs w:val="22"/>
        </w:rPr>
      </w:pPr>
      <w:proofErr w:type="gramStart"/>
      <w:r w:rsidRPr="009D1C2D">
        <w:rPr>
          <w:color w:val="000000"/>
          <w:sz w:val="22"/>
          <w:szCs w:val="22"/>
        </w:rPr>
        <w:t>When,</w:t>
      </w:r>
      <w:proofErr w:type="gramEnd"/>
      <w:r w:rsidRPr="009D1C2D">
        <w:rPr>
          <w:color w:val="000000"/>
          <w:sz w:val="22"/>
          <w:szCs w:val="22"/>
        </w:rPr>
        <w:t xml:space="preserve"> feasible, participants are to use home hospitality for overnight trips.</w:t>
      </w:r>
    </w:p>
    <w:p w14:paraId="778FB61A" w14:textId="78FA4A88" w:rsidR="00975302" w:rsidRPr="009D1C2D" w:rsidRDefault="00975302" w:rsidP="00251B3D">
      <w:pPr>
        <w:widowControl w:val="0"/>
        <w:numPr>
          <w:ilvl w:val="0"/>
          <w:numId w:val="81"/>
        </w:numPr>
        <w:pBdr>
          <w:top w:val="nil"/>
          <w:left w:val="nil"/>
          <w:bottom w:val="nil"/>
          <w:right w:val="nil"/>
          <w:between w:val="nil"/>
        </w:pBdr>
        <w:rPr>
          <w:sz w:val="22"/>
          <w:szCs w:val="22"/>
        </w:rPr>
      </w:pPr>
      <w:r w:rsidRPr="009D1C2D">
        <w:rPr>
          <w:color w:val="000000"/>
          <w:sz w:val="22"/>
          <w:szCs w:val="22"/>
        </w:rPr>
        <w:t>When an event requires an overnight stay and home hospitality is not feasible, expenses for lodging and food shall be reimbursed up to $100 per day.</w:t>
      </w:r>
    </w:p>
    <w:p w14:paraId="14784B75" w14:textId="6AF42534" w:rsidR="00333DAC" w:rsidRPr="00333DAC" w:rsidRDefault="00975302" w:rsidP="00251B3D">
      <w:pPr>
        <w:widowControl w:val="0"/>
        <w:numPr>
          <w:ilvl w:val="0"/>
          <w:numId w:val="81"/>
        </w:numPr>
        <w:pBdr>
          <w:top w:val="nil"/>
          <w:left w:val="nil"/>
          <w:bottom w:val="nil"/>
          <w:right w:val="nil"/>
          <w:between w:val="nil"/>
        </w:pBdr>
        <w:rPr>
          <w:sz w:val="22"/>
          <w:szCs w:val="22"/>
        </w:rPr>
      </w:pPr>
      <w:r w:rsidRPr="009D1C2D">
        <w:rPr>
          <w:color w:val="000000"/>
          <w:sz w:val="22"/>
          <w:szCs w:val="22"/>
        </w:rPr>
        <w:t>Other requests for travel expenses may be approved by the Board within budgetary constraints</w:t>
      </w:r>
    </w:p>
    <w:p w14:paraId="15F91E3D" w14:textId="49BB5E21" w:rsidR="00975302" w:rsidRPr="00333DAC" w:rsidRDefault="009801A5" w:rsidP="00251B3D">
      <w:pPr>
        <w:widowControl w:val="0"/>
        <w:numPr>
          <w:ilvl w:val="0"/>
          <w:numId w:val="81"/>
        </w:numPr>
        <w:pBdr>
          <w:top w:val="nil"/>
          <w:left w:val="nil"/>
          <w:bottom w:val="nil"/>
          <w:right w:val="nil"/>
          <w:between w:val="nil"/>
        </w:pBdr>
        <w:rPr>
          <w:sz w:val="22"/>
          <w:szCs w:val="22"/>
        </w:rPr>
      </w:pPr>
      <w:r>
        <w:rPr>
          <w:noProof/>
        </w:rPr>
        <mc:AlternateContent>
          <mc:Choice Requires="wps">
            <w:drawing>
              <wp:anchor distT="0" distB="0" distL="114300" distR="114300" simplePos="0" relativeHeight="254141440" behindDoc="0" locked="0" layoutInCell="1" allowOverlap="1" wp14:anchorId="3416E5D7" wp14:editId="6D7C3861">
                <wp:simplePos x="0" y="0"/>
                <wp:positionH relativeFrom="column">
                  <wp:posOffset>-493395</wp:posOffset>
                </wp:positionH>
                <wp:positionV relativeFrom="paragraph">
                  <wp:posOffset>450850</wp:posOffset>
                </wp:positionV>
                <wp:extent cx="534035" cy="1221740"/>
                <wp:effectExtent l="12700" t="0" r="24765" b="22860"/>
                <wp:wrapNone/>
                <wp:docPr id="908" name="Down Arrow 908"/>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E77D37" w14:textId="77777777" w:rsidR="009801A5" w:rsidRPr="0052516C" w:rsidRDefault="009801A5"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6E5D7" id="Down Arrow 908" o:spid="_x0000_s1217" type="#_x0000_t67" style="position:absolute;left:0;text-align:left;margin-left:-38.85pt;margin-top:35.5pt;width:42.05pt;height:96.2pt;z-index:25414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" adj="16512" fillcolor="#ffc000" strokecolor="#c00000" strokeweight="1.25pt">
                <v:textbox>
                  <w:txbxContent>
                    <w:p w14:paraId="16E77D37" w14:textId="77777777" w:rsidR="009801A5" w:rsidRPr="0052516C" w:rsidRDefault="009801A5"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5D4468">
        <w:rPr>
          <w:noProof/>
          <w:color w:val="000000"/>
        </w:rPr>
        <mc:AlternateContent>
          <mc:Choice Requires="wps">
            <w:drawing>
              <wp:anchor distT="0" distB="0" distL="114300" distR="114300" simplePos="0" relativeHeight="253665280" behindDoc="0" locked="0" layoutInCell="1" allowOverlap="1" wp14:anchorId="11F7E270" wp14:editId="5009F3EE">
                <wp:simplePos x="0" y="0"/>
                <wp:positionH relativeFrom="column">
                  <wp:posOffset>-461387</wp:posOffset>
                </wp:positionH>
                <wp:positionV relativeFrom="paragraph">
                  <wp:posOffset>2618080</wp:posOffset>
                </wp:positionV>
                <wp:extent cx="499745" cy="1183005"/>
                <wp:effectExtent l="12700" t="12700" r="20955" b="10795"/>
                <wp:wrapNone/>
                <wp:docPr id="1177" name="Up Arrow 1177">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CB4A567"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7E270" id="Up Arrow 1177" o:spid="_x0000_s1218" type="#_x0000_t68" href="#p3" style="position:absolute;left:0;text-align:left;margin-left:-36.35pt;margin-top:206.15pt;width:39.35pt;height:93.15pt;z-index:2536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" o:button="t" adj="4562" fillcolor="#43bae8 [2676]" strokecolor="black [3213]">
                <v:fill color2="#74ccee [1972]" rotate="t" o:detectmouseclick="t" focusposition="1,1" focussize="-1,-1" focus="100%" type="gradientRadial"/>
                <v:textbox>
                  <w:txbxContent>
                    <w:p w14:paraId="0CB4A567"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B052D0">
        <w:rPr>
          <w:noProof/>
        </w:rPr>
        <mc:AlternateContent>
          <mc:Choice Requires="wps">
            <w:drawing>
              <wp:anchor distT="0" distB="0" distL="114300" distR="114300" simplePos="0" relativeHeight="253140992" behindDoc="0" locked="0" layoutInCell="1" allowOverlap="1" wp14:anchorId="1DB7F4A2" wp14:editId="13408941">
                <wp:simplePos x="0" y="0"/>
                <wp:positionH relativeFrom="column">
                  <wp:posOffset>-455500</wp:posOffset>
                </wp:positionH>
                <wp:positionV relativeFrom="paragraph">
                  <wp:posOffset>4218565</wp:posOffset>
                </wp:positionV>
                <wp:extent cx="534035" cy="1221740"/>
                <wp:effectExtent l="12700" t="0" r="24765" b="22860"/>
                <wp:wrapNone/>
                <wp:docPr id="770" name="Down Arrow 770"/>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414D8"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7F4A2" id="Down Arrow 770" o:spid="_x0000_s1219" type="#_x0000_t67" style="position:absolute;left:0;text-align:left;margin-left:-35.85pt;margin-top:332.15pt;width:42.05pt;height:96.2pt;z-index:2531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" adj="16512" fillcolor="#ffc000" strokecolor="#c00000" strokeweight="1.25pt">
                <v:textbox>
                  <w:txbxContent>
                    <w:p w14:paraId="5B7414D8"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333DAC">
        <w:rPr>
          <w:color w:val="000000"/>
          <w:sz w:val="22"/>
          <w:szCs w:val="22"/>
        </w:rPr>
        <w:t>Events Lasting More than One Day. Unless specifically authorized otherwise, reimbursement for a participant who attends an event which lasts more than one day shall be limited to the time necessary for the person to carry out his or her obligations for the event.</w:t>
      </w:r>
      <w:r w:rsidR="00333DAC" w:rsidRPr="00333DAC">
        <w:rPr>
          <w:color w:val="000000"/>
          <w:sz w:val="22"/>
          <w:szCs w:val="22"/>
        </w:rPr>
        <w:t xml:space="preserve">  </w:t>
      </w:r>
    </w:p>
    <w:p w14:paraId="7DA4903D" w14:textId="6A31F726" w:rsidR="00333DAC" w:rsidRDefault="00333DAC" w:rsidP="00333DAC">
      <w:pPr>
        <w:widowControl w:val="0"/>
        <w:pBdr>
          <w:top w:val="nil"/>
          <w:left w:val="nil"/>
          <w:bottom w:val="nil"/>
          <w:right w:val="nil"/>
          <w:between w:val="nil"/>
        </w:pBdr>
        <w:rPr>
          <w:sz w:val="22"/>
          <w:szCs w:val="22"/>
        </w:rPr>
      </w:pPr>
    </w:p>
    <w:p w14:paraId="19E34FF0" w14:textId="49B5F4E7" w:rsidR="00333DAC" w:rsidRDefault="00333DAC" w:rsidP="00333DAC">
      <w:pPr>
        <w:widowControl w:val="0"/>
        <w:pBdr>
          <w:top w:val="nil"/>
          <w:left w:val="nil"/>
          <w:bottom w:val="nil"/>
          <w:right w:val="nil"/>
          <w:between w:val="nil"/>
        </w:pBdr>
        <w:rPr>
          <w:sz w:val="22"/>
          <w:szCs w:val="22"/>
        </w:rPr>
      </w:pPr>
    </w:p>
    <w:p w14:paraId="64811563" w14:textId="471E5E24" w:rsidR="00333DAC" w:rsidRDefault="00333DAC" w:rsidP="00333DAC">
      <w:pPr>
        <w:widowControl w:val="0"/>
        <w:pBdr>
          <w:top w:val="nil"/>
          <w:left w:val="nil"/>
          <w:bottom w:val="nil"/>
          <w:right w:val="nil"/>
          <w:between w:val="nil"/>
        </w:pBdr>
        <w:rPr>
          <w:sz w:val="22"/>
          <w:szCs w:val="22"/>
        </w:rPr>
      </w:pPr>
    </w:p>
    <w:p w14:paraId="730E697C" w14:textId="7A35F7CC" w:rsidR="00333DAC" w:rsidRDefault="00333DAC" w:rsidP="00333DAC">
      <w:pPr>
        <w:widowControl w:val="0"/>
        <w:pBdr>
          <w:top w:val="nil"/>
          <w:left w:val="nil"/>
          <w:bottom w:val="nil"/>
          <w:right w:val="nil"/>
          <w:between w:val="nil"/>
        </w:pBdr>
        <w:rPr>
          <w:sz w:val="22"/>
          <w:szCs w:val="22"/>
        </w:rPr>
      </w:pPr>
    </w:p>
    <w:p w14:paraId="6B6BCDE6" w14:textId="269EC4AA" w:rsidR="0071042F" w:rsidRDefault="000E2BAF" w:rsidP="000E2BAF">
      <w:pPr>
        <w:spacing w:after="200" w:line="288" w:lineRule="auto"/>
        <w:rPr>
          <w:sz w:val="22"/>
          <w:szCs w:val="22"/>
        </w:rPr>
      </w:pPr>
      <w:r>
        <w:rPr>
          <w:sz w:val="22"/>
          <w:szCs w:val="22"/>
        </w:rPr>
        <w:br w:type="page"/>
      </w:r>
    </w:p>
    <w:p w14:paraId="19C3E48F" w14:textId="69324CB7" w:rsidR="00975302" w:rsidRPr="003A6A0E" w:rsidRDefault="00975302" w:rsidP="00333DAC">
      <w:pPr>
        <w:pStyle w:val="Heading1"/>
      </w:pPr>
      <w:bookmarkStart w:id="926" w:name="_3abhhcj" w:colFirst="0" w:colLast="0"/>
      <w:bookmarkStart w:id="927" w:name="p93"/>
      <w:bookmarkStart w:id="928" w:name="_Toc85872962"/>
      <w:bookmarkStart w:id="929" w:name="_Toc85893156"/>
      <w:bookmarkStart w:id="930" w:name="_Toc85895441"/>
      <w:bookmarkStart w:id="931" w:name="_Toc85895603"/>
      <w:bookmarkStart w:id="932" w:name="_Toc85895996"/>
      <w:bookmarkStart w:id="933" w:name="_Toc86225859"/>
      <w:bookmarkStart w:id="934" w:name="_Toc86348189"/>
      <w:bookmarkStart w:id="935" w:name="_Toc86348908"/>
      <w:bookmarkStart w:id="936" w:name="_Toc98593921"/>
      <w:bookmarkEnd w:id="926"/>
      <w:bookmarkEnd w:id="927"/>
      <w:r w:rsidRPr="003A6A0E">
        <w:lastRenderedPageBreak/>
        <w:t>Covenant of Right Relationships</w:t>
      </w:r>
      <w:bookmarkEnd w:id="928"/>
      <w:bookmarkEnd w:id="929"/>
      <w:bookmarkEnd w:id="930"/>
      <w:bookmarkEnd w:id="931"/>
      <w:bookmarkEnd w:id="932"/>
      <w:bookmarkEnd w:id="933"/>
      <w:bookmarkEnd w:id="934"/>
      <w:bookmarkEnd w:id="935"/>
      <w:bookmarkEnd w:id="936"/>
      <w:r w:rsidRPr="003A6A0E">
        <w:t xml:space="preserve"> </w:t>
      </w:r>
    </w:p>
    <w:p w14:paraId="0B23F893" w14:textId="77777777" w:rsidR="00975302" w:rsidRPr="008656AE" w:rsidRDefault="00975302" w:rsidP="00975302">
      <w:pPr>
        <w:pStyle w:val="ListParagraph"/>
        <w:spacing w:after="240"/>
        <w:rPr>
          <w:rFonts w:ascii="Cambria" w:eastAsia="Cambria" w:hAnsi="Cambria" w:cs="Cambria"/>
          <w:b/>
          <w:color w:val="3F6CAF"/>
          <w:sz w:val="128"/>
          <w:szCs w:val="128"/>
        </w:rPr>
      </w:pPr>
    </w:p>
    <w:p w14:paraId="7E03E2D6" w14:textId="77777777" w:rsidR="00975302" w:rsidRPr="00382415" w:rsidRDefault="00975302" w:rsidP="00975302">
      <w:pPr>
        <w:spacing w:after="240"/>
        <w:ind w:left="360"/>
        <w:jc w:val="center"/>
        <w:rPr>
          <w:rFonts w:ascii="Cambria" w:eastAsia="Cambria" w:hAnsi="Cambria" w:cs="Cambria"/>
          <w:b/>
          <w:color w:val="3F6CAF"/>
          <w:sz w:val="128"/>
          <w:szCs w:val="128"/>
        </w:rPr>
      </w:pPr>
      <w:r w:rsidRPr="00382415">
        <w:rPr>
          <w:rFonts w:ascii="Cambria" w:eastAsia="Cambria" w:hAnsi="Cambria" w:cs="Cambria"/>
          <w:b/>
          <w:color w:val="3F6CAF"/>
          <w:sz w:val="128"/>
          <w:szCs w:val="128"/>
        </w:rPr>
        <w:t>COVENANT</w:t>
      </w:r>
    </w:p>
    <w:p w14:paraId="762217DC" w14:textId="77777777" w:rsidR="00975302" w:rsidRPr="008656AE" w:rsidRDefault="00975302" w:rsidP="00975302">
      <w:pPr>
        <w:pStyle w:val="ListParagraph"/>
        <w:tabs>
          <w:tab w:val="left" w:pos="1111"/>
          <w:tab w:val="left" w:pos="2165"/>
          <w:tab w:val="center" w:pos="4680"/>
        </w:tabs>
        <w:spacing w:after="240"/>
        <w:jc w:val="center"/>
        <w:rPr>
          <w:rFonts w:ascii="Cambria" w:eastAsia="Cambria" w:hAnsi="Cambria" w:cs="Cambria"/>
          <w:b/>
          <w:color w:val="3F6CAF"/>
          <w:sz w:val="128"/>
          <w:szCs w:val="128"/>
        </w:rPr>
      </w:pPr>
      <w:r w:rsidRPr="008656AE">
        <w:rPr>
          <w:rFonts w:ascii="Cambria" w:eastAsia="Cambria" w:hAnsi="Cambria" w:cs="Cambria"/>
          <w:b/>
          <w:color w:val="3F6CAF"/>
          <w:sz w:val="128"/>
          <w:szCs w:val="128"/>
        </w:rPr>
        <w:t>OF</w:t>
      </w:r>
    </w:p>
    <w:p w14:paraId="14FA5753" w14:textId="77777777" w:rsidR="00975302" w:rsidRPr="00382415" w:rsidRDefault="00975302" w:rsidP="00975302">
      <w:pPr>
        <w:spacing w:after="240"/>
        <w:ind w:left="360"/>
        <w:jc w:val="center"/>
        <w:rPr>
          <w:rFonts w:ascii="Cambria" w:eastAsia="Cambria" w:hAnsi="Cambria" w:cs="Cambria"/>
          <w:b/>
          <w:color w:val="3F6CAF"/>
          <w:sz w:val="128"/>
          <w:szCs w:val="128"/>
        </w:rPr>
      </w:pPr>
      <w:r w:rsidRPr="00382415">
        <w:rPr>
          <w:rFonts w:ascii="Cambria" w:eastAsia="Cambria" w:hAnsi="Cambria" w:cs="Cambria"/>
          <w:b/>
          <w:color w:val="3F6CAF"/>
          <w:sz w:val="128"/>
          <w:szCs w:val="128"/>
        </w:rPr>
        <w:t>RIGHT</w:t>
      </w:r>
    </w:p>
    <w:p w14:paraId="62F4BD21" w14:textId="00418A94" w:rsidR="00975302" w:rsidRPr="008656AE" w:rsidRDefault="005D4468" w:rsidP="00975302">
      <w:pPr>
        <w:pStyle w:val="ListParagraph"/>
        <w:spacing w:after="240"/>
        <w:jc w:val="center"/>
        <w:rPr>
          <w:rFonts w:ascii="Times" w:eastAsia="Times" w:hAnsi="Times" w:cs="Times"/>
          <w:color w:val="000000"/>
        </w:rPr>
      </w:pPr>
      <w:r>
        <w:rPr>
          <w:noProof/>
          <w:color w:val="000000"/>
        </w:rPr>
        <mc:AlternateContent>
          <mc:Choice Requires="wps">
            <w:drawing>
              <wp:anchor distT="0" distB="0" distL="114300" distR="114300" simplePos="0" relativeHeight="253667328" behindDoc="0" locked="0" layoutInCell="1" allowOverlap="1" wp14:anchorId="6D6DFBD2" wp14:editId="3270713A">
                <wp:simplePos x="0" y="0"/>
                <wp:positionH relativeFrom="column">
                  <wp:posOffset>-446556</wp:posOffset>
                </wp:positionH>
                <wp:positionV relativeFrom="paragraph">
                  <wp:posOffset>728867</wp:posOffset>
                </wp:positionV>
                <wp:extent cx="499745" cy="1183005"/>
                <wp:effectExtent l="12700" t="12700" r="20955" b="10795"/>
                <wp:wrapNone/>
                <wp:docPr id="1178" name="Up Arrow 1178">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0DED943"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DFBD2" id="Up Arrow 1178" o:spid="_x0000_s1220" type="#_x0000_t68" href="#toc1" style="position:absolute;left:0;text-align:left;margin-left:-35.15pt;margin-top:57.4pt;width:39.35pt;height:93.15pt;z-index:2536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" o:button="t" adj="4562" fillcolor="#43bae8 [2676]" strokecolor="black [3213]">
                <v:fill color2="#74ccee [1972]" rotate="t" o:detectmouseclick="t" focusposition="1,1" focussize="-1,-1" focus="100%" type="gradientRadial"/>
                <v:textbox>
                  <w:txbxContent>
                    <w:p w14:paraId="00DED943" w14:textId="77777777" w:rsidR="005D4468" w:rsidRPr="00260E8E" w:rsidRDefault="005D4468"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8656AE">
        <w:rPr>
          <w:rFonts w:ascii="Cambria" w:eastAsia="Cambria" w:hAnsi="Cambria" w:cs="Cambria"/>
          <w:b/>
          <w:color w:val="3F6CAF"/>
          <w:sz w:val="128"/>
          <w:szCs w:val="128"/>
        </w:rPr>
        <w:t>RELATIONS</w:t>
      </w:r>
    </w:p>
    <w:p w14:paraId="62087ABF" w14:textId="77777777" w:rsidR="00975302" w:rsidRPr="00382415" w:rsidRDefault="00975302" w:rsidP="00975302">
      <w:pPr>
        <w:widowControl w:val="0"/>
        <w:pBdr>
          <w:top w:val="nil"/>
          <w:left w:val="nil"/>
          <w:bottom w:val="nil"/>
          <w:right w:val="nil"/>
          <w:between w:val="nil"/>
        </w:pBdr>
        <w:ind w:left="360"/>
        <w:rPr>
          <w:color w:val="000000"/>
        </w:rPr>
      </w:pPr>
    </w:p>
    <w:p w14:paraId="7A59D078" w14:textId="77777777" w:rsidR="00975302" w:rsidRPr="00382415" w:rsidRDefault="00975302" w:rsidP="00975302">
      <w:pPr>
        <w:widowControl w:val="0"/>
        <w:pBdr>
          <w:top w:val="nil"/>
          <w:left w:val="nil"/>
          <w:bottom w:val="nil"/>
          <w:right w:val="nil"/>
          <w:between w:val="nil"/>
        </w:pBdr>
        <w:ind w:left="540"/>
        <w:rPr>
          <w:i/>
          <w:color w:val="000000"/>
          <w:sz w:val="22"/>
          <w:szCs w:val="22"/>
        </w:rPr>
      </w:pPr>
    </w:p>
    <w:p w14:paraId="629F78B0" w14:textId="77777777" w:rsidR="00975302" w:rsidRPr="00382415" w:rsidRDefault="00975302" w:rsidP="00975302">
      <w:pPr>
        <w:widowControl w:val="0"/>
        <w:pBdr>
          <w:top w:val="nil"/>
          <w:left w:val="nil"/>
          <w:bottom w:val="nil"/>
          <w:right w:val="nil"/>
          <w:between w:val="nil"/>
        </w:pBdr>
        <w:rPr>
          <w:i/>
          <w:color w:val="000000"/>
          <w:sz w:val="22"/>
          <w:szCs w:val="22"/>
        </w:rPr>
      </w:pPr>
    </w:p>
    <w:p w14:paraId="1AE5E3C3" w14:textId="74A72410" w:rsidR="00975302" w:rsidRPr="00382415" w:rsidRDefault="00975302" w:rsidP="00975302">
      <w:pPr>
        <w:widowControl w:val="0"/>
        <w:pBdr>
          <w:top w:val="nil"/>
          <w:left w:val="nil"/>
          <w:bottom w:val="nil"/>
          <w:right w:val="nil"/>
          <w:between w:val="nil"/>
        </w:pBdr>
        <w:rPr>
          <w:i/>
          <w:color w:val="000000"/>
          <w:sz w:val="22"/>
          <w:szCs w:val="22"/>
        </w:rPr>
      </w:pPr>
    </w:p>
    <w:p w14:paraId="005F71EE" w14:textId="7D4A51C4" w:rsidR="00975302" w:rsidRPr="00382415" w:rsidRDefault="00975302" w:rsidP="00975302">
      <w:pPr>
        <w:widowControl w:val="0"/>
        <w:pBdr>
          <w:top w:val="nil"/>
          <w:left w:val="nil"/>
          <w:bottom w:val="nil"/>
          <w:right w:val="nil"/>
          <w:between w:val="nil"/>
        </w:pBdr>
        <w:rPr>
          <w:i/>
          <w:color w:val="000000"/>
          <w:sz w:val="22"/>
          <w:szCs w:val="22"/>
        </w:rPr>
      </w:pPr>
    </w:p>
    <w:p w14:paraId="68A272E0" w14:textId="77777777" w:rsidR="00975302" w:rsidRDefault="00975302" w:rsidP="00975302">
      <w:pPr>
        <w:widowControl w:val="0"/>
        <w:pBdr>
          <w:top w:val="nil"/>
          <w:left w:val="nil"/>
          <w:bottom w:val="nil"/>
          <w:right w:val="nil"/>
          <w:between w:val="nil"/>
        </w:pBdr>
        <w:rPr>
          <w:color w:val="000000"/>
          <w:sz w:val="22"/>
          <w:szCs w:val="22"/>
        </w:rPr>
      </w:pPr>
    </w:p>
    <w:p w14:paraId="3B1DFD27" w14:textId="420775F0" w:rsidR="00975302" w:rsidRDefault="00B052D0" w:rsidP="00975302">
      <w:pPr>
        <w:widowControl w:val="0"/>
        <w:pBdr>
          <w:top w:val="nil"/>
          <w:left w:val="nil"/>
          <w:bottom w:val="nil"/>
          <w:right w:val="nil"/>
          <w:between w:val="nil"/>
        </w:pBdr>
        <w:rPr>
          <w:color w:val="000000"/>
          <w:sz w:val="22"/>
          <w:szCs w:val="22"/>
        </w:rPr>
      </w:pPr>
      <w:r>
        <w:rPr>
          <w:noProof/>
        </w:rPr>
        <mc:AlternateContent>
          <mc:Choice Requires="wps">
            <w:drawing>
              <wp:anchor distT="0" distB="0" distL="114300" distR="114300" simplePos="0" relativeHeight="253143040" behindDoc="0" locked="0" layoutInCell="1" allowOverlap="1" wp14:anchorId="7A3D5718" wp14:editId="12BE7B66">
                <wp:simplePos x="0" y="0"/>
                <wp:positionH relativeFrom="column">
                  <wp:posOffset>-455500</wp:posOffset>
                </wp:positionH>
                <wp:positionV relativeFrom="paragraph">
                  <wp:posOffset>156700</wp:posOffset>
                </wp:positionV>
                <wp:extent cx="534035" cy="1221740"/>
                <wp:effectExtent l="12700" t="0" r="24765" b="22860"/>
                <wp:wrapNone/>
                <wp:docPr id="771" name="Down Arrow 771"/>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DC7FA"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D5718" id="Down Arrow 771" o:spid="_x0000_s1221" type="#_x0000_t67" style="position:absolute;margin-left:-35.85pt;margin-top:12.35pt;width:42.05pt;height:96.2pt;z-index:2531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" adj="16512" fillcolor="#ffc000" strokecolor="#c00000" strokeweight="1.25pt">
                <v:textbox>
                  <w:txbxContent>
                    <w:p w14:paraId="4E3DC7FA"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08859A1D" w14:textId="77777777" w:rsidR="00975302" w:rsidRDefault="00975302" w:rsidP="00975302">
      <w:pPr>
        <w:widowControl w:val="0"/>
        <w:pBdr>
          <w:top w:val="nil"/>
          <w:left w:val="nil"/>
          <w:bottom w:val="nil"/>
          <w:right w:val="nil"/>
          <w:between w:val="nil"/>
        </w:pBdr>
        <w:rPr>
          <w:color w:val="000000"/>
          <w:sz w:val="22"/>
          <w:szCs w:val="22"/>
        </w:rPr>
      </w:pPr>
    </w:p>
    <w:p w14:paraId="2F5CC4C2" w14:textId="6C36CDB2" w:rsidR="00975302" w:rsidRDefault="00975302" w:rsidP="00975302">
      <w:pPr>
        <w:widowControl w:val="0"/>
        <w:pBdr>
          <w:top w:val="nil"/>
          <w:left w:val="nil"/>
          <w:bottom w:val="nil"/>
          <w:right w:val="nil"/>
          <w:between w:val="nil"/>
        </w:pBdr>
        <w:rPr>
          <w:color w:val="000000"/>
          <w:sz w:val="22"/>
          <w:szCs w:val="22"/>
        </w:rPr>
      </w:pPr>
    </w:p>
    <w:p w14:paraId="0D7E0893" w14:textId="78850719" w:rsidR="00DA50D3" w:rsidRDefault="00DA50D3" w:rsidP="00975302">
      <w:pPr>
        <w:widowControl w:val="0"/>
        <w:pBdr>
          <w:top w:val="nil"/>
          <w:left w:val="nil"/>
          <w:bottom w:val="nil"/>
          <w:right w:val="nil"/>
          <w:between w:val="nil"/>
        </w:pBdr>
        <w:rPr>
          <w:color w:val="000000"/>
          <w:sz w:val="22"/>
          <w:szCs w:val="22"/>
        </w:rPr>
      </w:pPr>
    </w:p>
    <w:p w14:paraId="6B1F7F1D" w14:textId="4C0C0153" w:rsidR="0071042F" w:rsidRDefault="000E2BAF" w:rsidP="006F2F62">
      <w:pPr>
        <w:spacing w:after="200" w:line="288" w:lineRule="auto"/>
        <w:rPr>
          <w:color w:val="000000"/>
          <w:sz w:val="22"/>
          <w:szCs w:val="22"/>
        </w:rPr>
      </w:pPr>
      <w:bookmarkStart w:id="937" w:name="p94"/>
      <w:r>
        <w:rPr>
          <w:color w:val="000000"/>
          <w:sz w:val="22"/>
          <w:szCs w:val="22"/>
        </w:rPr>
        <w:br w:type="page"/>
      </w:r>
    </w:p>
    <w:p w14:paraId="56E878CE" w14:textId="77777777" w:rsidR="000E2BAF" w:rsidRDefault="000E2BAF" w:rsidP="006F2F62">
      <w:pPr>
        <w:widowControl w:val="0"/>
        <w:pBdr>
          <w:top w:val="nil"/>
          <w:left w:val="nil"/>
          <w:bottom w:val="nil"/>
          <w:right w:val="nil"/>
          <w:between w:val="nil"/>
        </w:pBdr>
        <w:rPr>
          <w:color w:val="000000"/>
          <w:sz w:val="22"/>
          <w:szCs w:val="22"/>
        </w:rPr>
      </w:pPr>
    </w:p>
    <w:p w14:paraId="6A3E6AF4" w14:textId="09339A0F" w:rsidR="00611F87" w:rsidRPr="00336222" w:rsidRDefault="0082097D" w:rsidP="00336222">
      <w:pPr>
        <w:jc w:val="center"/>
        <w:rPr>
          <w:b/>
          <w:bCs/>
        </w:rPr>
      </w:pPr>
      <w:bookmarkStart w:id="938" w:name="_Toc86348190"/>
      <w:bookmarkStart w:id="939" w:name="_Toc86348909"/>
      <w:r w:rsidRPr="00336222">
        <w:rPr>
          <w:b/>
          <w:bCs/>
        </w:rPr>
        <w:t>COVENANT OF RIGHT RELATIO</w:t>
      </w:r>
      <w:bookmarkEnd w:id="938"/>
      <w:bookmarkEnd w:id="939"/>
      <w:r w:rsidR="00641909" w:rsidRPr="00336222">
        <w:rPr>
          <w:b/>
          <w:bCs/>
        </w:rPr>
        <w:t>NS</w:t>
      </w:r>
    </w:p>
    <w:p w14:paraId="1BA9E766" w14:textId="77777777" w:rsidR="00336222" w:rsidRDefault="00336222" w:rsidP="00336222">
      <w:pPr>
        <w:jc w:val="center"/>
      </w:pPr>
    </w:p>
    <w:p w14:paraId="577B0F8E" w14:textId="1238B87E" w:rsidR="00C30608" w:rsidRDefault="00975302" w:rsidP="00336222">
      <w:r w:rsidRPr="00855813">
        <w:rPr>
          <w:b/>
          <w:i/>
          <w:color w:val="000000"/>
          <w:sz w:val="22"/>
          <w:szCs w:val="22"/>
        </w:rPr>
        <w:t xml:space="preserve">The purpose of this covenant is to increase awareness of actions that each of us can take to nurture </w:t>
      </w:r>
      <w:bookmarkEnd w:id="937"/>
      <w:r w:rsidRPr="00855813">
        <w:rPr>
          <w:b/>
          <w:i/>
          <w:color w:val="000000"/>
          <w:sz w:val="22"/>
          <w:szCs w:val="22"/>
        </w:rPr>
        <w:t>and support our beloved community. To this end, we, the people of the Tri-County Unitarian Universalists, affirm the following Covenant</w:t>
      </w:r>
      <w:r w:rsidR="00336222">
        <w:rPr>
          <w:b/>
          <w:i/>
          <w:color w:val="000000"/>
          <w:sz w:val="22"/>
          <w:szCs w:val="22"/>
        </w:rPr>
        <w:t>.</w:t>
      </w:r>
      <w:r w:rsidRPr="00855813">
        <w:rPr>
          <w:b/>
          <w:i/>
          <w:color w:val="000000"/>
          <w:sz w:val="22"/>
          <w:szCs w:val="22"/>
        </w:rPr>
        <w:t xml:space="preserve"> </w:t>
      </w:r>
    </w:p>
    <w:p w14:paraId="7C7005D8" w14:textId="77777777" w:rsidR="006F2F62" w:rsidRPr="006F2F62" w:rsidRDefault="006F2F62" w:rsidP="006F2F62"/>
    <w:p w14:paraId="59079053" w14:textId="77777777" w:rsidR="00336222" w:rsidRPr="00336222" w:rsidRDefault="00975302" w:rsidP="00336222">
      <w:pPr>
        <w:rPr>
          <w:sz w:val="22"/>
          <w:szCs w:val="22"/>
        </w:rPr>
      </w:pPr>
      <w:r w:rsidRPr="00336222">
        <w:rPr>
          <w:sz w:val="22"/>
          <w:szCs w:val="22"/>
        </w:rPr>
        <w:t>WE WILL TREAT ONE ANOTHER WITH DIGNITY AND RESPECT BY:</w:t>
      </w:r>
    </w:p>
    <w:p w14:paraId="15FF677F" w14:textId="37FF525D" w:rsidR="00975302" w:rsidRPr="00336222" w:rsidRDefault="00975302" w:rsidP="00336222">
      <w:pPr>
        <w:ind w:firstLine="720"/>
        <w:rPr>
          <w:sz w:val="22"/>
          <w:szCs w:val="22"/>
        </w:rPr>
      </w:pPr>
      <w:r w:rsidRPr="00336222">
        <w:rPr>
          <w:color w:val="000000"/>
          <w:sz w:val="22"/>
          <w:szCs w:val="22"/>
        </w:rPr>
        <w:t xml:space="preserve">Maintaining privacy and confidentiality </w:t>
      </w:r>
    </w:p>
    <w:p w14:paraId="02322B1D" w14:textId="25A01432" w:rsidR="00975302" w:rsidRPr="00336222" w:rsidRDefault="00975302" w:rsidP="00641909">
      <w:pPr>
        <w:widowControl w:val="0"/>
        <w:pBdr>
          <w:top w:val="nil"/>
          <w:left w:val="nil"/>
          <w:bottom w:val="nil"/>
          <w:right w:val="nil"/>
          <w:between w:val="nil"/>
        </w:pBdr>
        <w:ind w:left="720"/>
        <w:rPr>
          <w:color w:val="000000"/>
          <w:sz w:val="22"/>
          <w:szCs w:val="22"/>
        </w:rPr>
      </w:pPr>
      <w:r w:rsidRPr="00336222">
        <w:rPr>
          <w:color w:val="000000"/>
          <w:sz w:val="22"/>
          <w:szCs w:val="22"/>
        </w:rPr>
        <w:t>Speaking to issues, not personal traits</w:t>
      </w:r>
    </w:p>
    <w:p w14:paraId="59AC9EF2" w14:textId="77777777" w:rsidR="00975302" w:rsidRPr="00336222" w:rsidRDefault="00975302" w:rsidP="00641909">
      <w:pPr>
        <w:widowControl w:val="0"/>
        <w:pBdr>
          <w:top w:val="nil"/>
          <w:left w:val="nil"/>
          <w:bottom w:val="nil"/>
          <w:right w:val="nil"/>
          <w:between w:val="nil"/>
        </w:pBdr>
        <w:ind w:left="720"/>
        <w:rPr>
          <w:color w:val="000000"/>
          <w:sz w:val="22"/>
          <w:szCs w:val="22"/>
        </w:rPr>
      </w:pPr>
      <w:r w:rsidRPr="00336222">
        <w:rPr>
          <w:color w:val="000000"/>
          <w:sz w:val="22"/>
          <w:szCs w:val="22"/>
        </w:rPr>
        <w:t xml:space="preserve">Listening attentively using eye contact and appropriate body language with the aim of understanding another person’s point of view; signaling to other persons that we really are listening to them. </w:t>
      </w:r>
    </w:p>
    <w:p w14:paraId="4E5A9896" w14:textId="5336D783" w:rsidR="00975302" w:rsidRPr="00336222" w:rsidRDefault="00975302" w:rsidP="00641909">
      <w:pPr>
        <w:widowControl w:val="0"/>
        <w:pBdr>
          <w:top w:val="nil"/>
          <w:left w:val="nil"/>
          <w:bottom w:val="nil"/>
          <w:right w:val="nil"/>
          <w:between w:val="nil"/>
        </w:pBdr>
        <w:ind w:left="720"/>
        <w:rPr>
          <w:color w:val="000000"/>
          <w:sz w:val="22"/>
          <w:szCs w:val="22"/>
        </w:rPr>
      </w:pPr>
      <w:r w:rsidRPr="00336222">
        <w:rPr>
          <w:color w:val="000000"/>
          <w:sz w:val="22"/>
          <w:szCs w:val="22"/>
        </w:rPr>
        <w:t xml:space="preserve">Assuming </w:t>
      </w:r>
      <w:proofErr w:type="gramStart"/>
      <w:r w:rsidRPr="00336222">
        <w:rPr>
          <w:color w:val="000000"/>
          <w:sz w:val="22"/>
          <w:szCs w:val="22"/>
        </w:rPr>
        <w:t>persons</w:t>
      </w:r>
      <w:proofErr w:type="gramEnd"/>
      <w:r w:rsidRPr="00336222">
        <w:rPr>
          <w:color w:val="000000"/>
          <w:sz w:val="22"/>
          <w:szCs w:val="22"/>
        </w:rPr>
        <w:t xml:space="preserve"> have good intentions. </w:t>
      </w:r>
    </w:p>
    <w:p w14:paraId="049C87D7" w14:textId="77777777" w:rsidR="00975302" w:rsidRPr="00336222" w:rsidRDefault="00975302" w:rsidP="00641909">
      <w:pPr>
        <w:widowControl w:val="0"/>
        <w:pBdr>
          <w:top w:val="nil"/>
          <w:left w:val="nil"/>
          <w:bottom w:val="nil"/>
          <w:right w:val="nil"/>
          <w:between w:val="nil"/>
        </w:pBdr>
        <w:ind w:left="720"/>
        <w:rPr>
          <w:color w:val="000000"/>
          <w:sz w:val="22"/>
          <w:szCs w:val="22"/>
        </w:rPr>
      </w:pPr>
      <w:r w:rsidRPr="00336222">
        <w:rPr>
          <w:color w:val="000000"/>
          <w:sz w:val="22"/>
          <w:szCs w:val="22"/>
        </w:rPr>
        <w:t>Expressing gratitude.</w:t>
      </w:r>
    </w:p>
    <w:p w14:paraId="0413F250" w14:textId="77777777" w:rsidR="00975302" w:rsidRDefault="00975302" w:rsidP="00975302">
      <w:pPr>
        <w:widowControl w:val="0"/>
        <w:pBdr>
          <w:top w:val="nil"/>
          <w:left w:val="nil"/>
          <w:bottom w:val="nil"/>
          <w:right w:val="nil"/>
          <w:between w:val="nil"/>
        </w:pBdr>
        <w:ind w:left="115"/>
        <w:rPr>
          <w:color w:val="000000"/>
          <w:sz w:val="22"/>
          <w:szCs w:val="22"/>
        </w:rPr>
      </w:pPr>
    </w:p>
    <w:p w14:paraId="0C43AB2D" w14:textId="77777777" w:rsidR="00975302" w:rsidRDefault="00975302" w:rsidP="00975302">
      <w:pPr>
        <w:widowControl w:val="0"/>
        <w:pBdr>
          <w:top w:val="nil"/>
          <w:left w:val="nil"/>
          <w:bottom w:val="nil"/>
          <w:right w:val="nil"/>
          <w:between w:val="nil"/>
        </w:pBdr>
        <w:ind w:left="115"/>
        <w:rPr>
          <w:i/>
          <w:color w:val="000000"/>
          <w:sz w:val="22"/>
          <w:szCs w:val="22"/>
        </w:rPr>
      </w:pPr>
      <w:r>
        <w:rPr>
          <w:color w:val="000000"/>
          <w:sz w:val="22"/>
          <w:szCs w:val="22"/>
        </w:rPr>
        <w:t>WE WILL STRIVE FOR CONSENSUS AND ACCEPT THE RESULTS OF THE DEMOCRATIC PROCESS BY:</w:t>
      </w:r>
      <w:r>
        <w:rPr>
          <w:i/>
          <w:color w:val="000000"/>
          <w:sz w:val="22"/>
          <w:szCs w:val="22"/>
        </w:rPr>
        <w:t xml:space="preserve">   </w:t>
      </w:r>
    </w:p>
    <w:p w14:paraId="1B0A9519" w14:textId="77777777" w:rsidR="00975302" w:rsidRDefault="00975302" w:rsidP="00641909">
      <w:pPr>
        <w:widowControl w:val="0"/>
        <w:pBdr>
          <w:top w:val="nil"/>
          <w:left w:val="nil"/>
          <w:bottom w:val="nil"/>
          <w:right w:val="nil"/>
          <w:between w:val="nil"/>
        </w:pBdr>
        <w:ind w:left="720"/>
        <w:rPr>
          <w:color w:val="000000"/>
          <w:sz w:val="22"/>
          <w:szCs w:val="22"/>
        </w:rPr>
      </w:pPr>
      <w:r>
        <w:rPr>
          <w:color w:val="000000"/>
          <w:sz w:val="22"/>
          <w:szCs w:val="22"/>
        </w:rPr>
        <w:t>Expressing our own points of view as active participants in our discussions and decisions.</w:t>
      </w:r>
    </w:p>
    <w:p w14:paraId="000698F5" w14:textId="77777777" w:rsidR="00975302" w:rsidRDefault="00975302" w:rsidP="00641909">
      <w:pPr>
        <w:widowControl w:val="0"/>
        <w:pBdr>
          <w:top w:val="nil"/>
          <w:left w:val="nil"/>
          <w:bottom w:val="nil"/>
          <w:right w:val="nil"/>
          <w:between w:val="nil"/>
        </w:pBdr>
        <w:ind w:left="720"/>
        <w:rPr>
          <w:color w:val="000000"/>
          <w:sz w:val="22"/>
          <w:szCs w:val="22"/>
        </w:rPr>
      </w:pPr>
      <w:r>
        <w:rPr>
          <w:color w:val="000000"/>
          <w:sz w:val="22"/>
          <w:szCs w:val="22"/>
        </w:rPr>
        <w:t xml:space="preserve">Acknowledging the positions of others when there are disagreements. </w:t>
      </w:r>
    </w:p>
    <w:p w14:paraId="18269D50" w14:textId="77777777" w:rsidR="00975302" w:rsidRDefault="00975302" w:rsidP="00641909">
      <w:pPr>
        <w:widowControl w:val="0"/>
        <w:pBdr>
          <w:top w:val="nil"/>
          <w:left w:val="nil"/>
          <w:bottom w:val="nil"/>
          <w:right w:val="nil"/>
          <w:between w:val="nil"/>
        </w:pBdr>
        <w:ind w:left="720"/>
        <w:rPr>
          <w:color w:val="000000"/>
          <w:sz w:val="22"/>
          <w:szCs w:val="22"/>
        </w:rPr>
      </w:pPr>
      <w:r>
        <w:rPr>
          <w:color w:val="000000"/>
          <w:sz w:val="22"/>
          <w:szCs w:val="22"/>
        </w:rPr>
        <w:t>Setting aside personal agendas to best serve the whole Congregation.</w:t>
      </w:r>
    </w:p>
    <w:p w14:paraId="1C6DC348" w14:textId="1E90A99F" w:rsidR="00975302" w:rsidRDefault="009801A5" w:rsidP="00641909">
      <w:pPr>
        <w:widowControl w:val="0"/>
        <w:pBdr>
          <w:top w:val="nil"/>
          <w:left w:val="nil"/>
          <w:bottom w:val="nil"/>
          <w:right w:val="nil"/>
          <w:between w:val="nil"/>
        </w:pBdr>
        <w:ind w:left="720"/>
        <w:rPr>
          <w:color w:val="000000"/>
          <w:sz w:val="22"/>
          <w:szCs w:val="22"/>
        </w:rPr>
      </w:pPr>
      <w:r>
        <w:rPr>
          <w:noProof/>
          <w:color w:val="000000"/>
        </w:rPr>
        <mc:AlternateContent>
          <mc:Choice Requires="wps">
            <w:drawing>
              <wp:anchor distT="0" distB="0" distL="114300" distR="114300" simplePos="0" relativeHeight="254145536" behindDoc="0" locked="0" layoutInCell="1" allowOverlap="1" wp14:anchorId="2EC7EA97" wp14:editId="1EB4858E">
                <wp:simplePos x="0" y="0"/>
                <wp:positionH relativeFrom="column">
                  <wp:posOffset>-568960</wp:posOffset>
                </wp:positionH>
                <wp:positionV relativeFrom="paragraph">
                  <wp:posOffset>261620</wp:posOffset>
                </wp:positionV>
                <wp:extent cx="499745" cy="1183005"/>
                <wp:effectExtent l="12700" t="12700" r="20955" b="10795"/>
                <wp:wrapNone/>
                <wp:docPr id="910" name="Up Arrow 910">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99B86D7" w14:textId="77777777" w:rsidR="009801A5" w:rsidRPr="00260E8E" w:rsidRDefault="009801A5"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7EA97" id="Up Arrow 910" o:spid="_x0000_s1222" type="#_x0000_t68" href="#toc1" style="position:absolute;left:0;text-align:left;margin-left:-44.8pt;margin-top:20.6pt;width:39.35pt;height:93.15pt;z-index:25414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" o:button="t" adj="4562" fillcolor="#43bae8 [2676]" strokecolor="black [3213]">
                <v:fill color2="#74ccee [1972]" rotate="t" o:detectmouseclick="t" focusposition="1,1" focussize="-1,-1" focus="100%" type="gradientRadial"/>
                <v:textbox>
                  <w:txbxContent>
                    <w:p w14:paraId="399B86D7" w14:textId="77777777" w:rsidR="009801A5" w:rsidRPr="00260E8E" w:rsidRDefault="009801A5"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color w:val="000000"/>
          <w:sz w:val="22"/>
          <w:szCs w:val="22"/>
        </w:rPr>
        <w:t>Keeping in mind the needs of the Congregation as a whole.</w:t>
      </w:r>
    </w:p>
    <w:p w14:paraId="39E971A6" w14:textId="77777777" w:rsidR="00975302" w:rsidRDefault="00975302" w:rsidP="00641909">
      <w:pPr>
        <w:widowControl w:val="0"/>
        <w:pBdr>
          <w:top w:val="nil"/>
          <w:left w:val="nil"/>
          <w:bottom w:val="nil"/>
          <w:right w:val="nil"/>
          <w:between w:val="nil"/>
        </w:pBdr>
        <w:ind w:left="720"/>
        <w:rPr>
          <w:color w:val="000000"/>
          <w:sz w:val="22"/>
          <w:szCs w:val="22"/>
        </w:rPr>
      </w:pPr>
      <w:r>
        <w:rPr>
          <w:color w:val="000000"/>
          <w:sz w:val="22"/>
          <w:szCs w:val="22"/>
        </w:rPr>
        <w:t xml:space="preserve">Actively participating in teams and other decision-making bodies. </w:t>
      </w:r>
    </w:p>
    <w:p w14:paraId="4BB9C26C" w14:textId="77777777" w:rsidR="00975302" w:rsidRDefault="00975302" w:rsidP="00641909">
      <w:pPr>
        <w:widowControl w:val="0"/>
        <w:pBdr>
          <w:top w:val="nil"/>
          <w:left w:val="nil"/>
          <w:bottom w:val="nil"/>
          <w:right w:val="nil"/>
          <w:between w:val="nil"/>
        </w:pBdr>
        <w:ind w:left="720"/>
        <w:rPr>
          <w:color w:val="000000"/>
          <w:sz w:val="22"/>
          <w:szCs w:val="22"/>
        </w:rPr>
      </w:pPr>
      <w:r>
        <w:rPr>
          <w:color w:val="000000"/>
          <w:sz w:val="22"/>
          <w:szCs w:val="22"/>
        </w:rPr>
        <w:t xml:space="preserve">Being present and prepared to participate at meetings of the congregation, sharing our own ideas, listening attentively to others, and voting when it is appropriate. </w:t>
      </w:r>
    </w:p>
    <w:p w14:paraId="30649043" w14:textId="77777777" w:rsidR="00975302" w:rsidRDefault="00975302" w:rsidP="00975302">
      <w:pPr>
        <w:widowControl w:val="0"/>
        <w:pBdr>
          <w:top w:val="nil"/>
          <w:left w:val="nil"/>
          <w:bottom w:val="nil"/>
          <w:right w:val="nil"/>
          <w:between w:val="nil"/>
        </w:pBdr>
        <w:ind w:left="115"/>
        <w:rPr>
          <w:color w:val="000000"/>
          <w:sz w:val="22"/>
          <w:szCs w:val="22"/>
        </w:rPr>
      </w:pPr>
    </w:p>
    <w:p w14:paraId="1CFF2AD1" w14:textId="77777777" w:rsidR="00975302" w:rsidRDefault="00975302" w:rsidP="00975302">
      <w:pPr>
        <w:widowControl w:val="0"/>
        <w:pBdr>
          <w:top w:val="nil"/>
          <w:left w:val="nil"/>
          <w:bottom w:val="nil"/>
          <w:right w:val="nil"/>
          <w:between w:val="nil"/>
        </w:pBdr>
        <w:ind w:left="115"/>
        <w:rPr>
          <w:color w:val="000000"/>
          <w:sz w:val="22"/>
          <w:szCs w:val="22"/>
        </w:rPr>
      </w:pPr>
      <w:r>
        <w:rPr>
          <w:color w:val="000000"/>
          <w:sz w:val="22"/>
          <w:szCs w:val="22"/>
        </w:rPr>
        <w:t>WE WILL RESOLVE CONFLICTS THROUGH INTENTIONAL COMPROMISE AND COLLABORATION BY:</w:t>
      </w:r>
    </w:p>
    <w:p w14:paraId="041A4A8D" w14:textId="77777777" w:rsidR="00975302" w:rsidRDefault="00975302" w:rsidP="00641909">
      <w:pPr>
        <w:widowControl w:val="0"/>
        <w:pBdr>
          <w:top w:val="nil"/>
          <w:left w:val="nil"/>
          <w:bottom w:val="nil"/>
          <w:right w:val="nil"/>
          <w:between w:val="nil"/>
        </w:pBdr>
        <w:ind w:left="720"/>
        <w:rPr>
          <w:color w:val="000000"/>
          <w:sz w:val="22"/>
          <w:szCs w:val="22"/>
        </w:rPr>
      </w:pPr>
      <w:r>
        <w:rPr>
          <w:color w:val="000000"/>
          <w:sz w:val="22"/>
          <w:szCs w:val="22"/>
        </w:rPr>
        <w:t xml:space="preserve">Talking directly to the person(s) involved in a disagreement. </w:t>
      </w:r>
    </w:p>
    <w:p w14:paraId="7FAAC6A8" w14:textId="77777777" w:rsidR="00975302" w:rsidRDefault="00975302" w:rsidP="00641909">
      <w:pPr>
        <w:widowControl w:val="0"/>
        <w:pBdr>
          <w:top w:val="nil"/>
          <w:left w:val="nil"/>
          <w:bottom w:val="nil"/>
          <w:right w:val="nil"/>
          <w:between w:val="nil"/>
        </w:pBdr>
        <w:ind w:left="720"/>
        <w:rPr>
          <w:color w:val="000000"/>
          <w:sz w:val="22"/>
          <w:szCs w:val="22"/>
        </w:rPr>
      </w:pPr>
      <w:r>
        <w:rPr>
          <w:color w:val="000000"/>
          <w:sz w:val="22"/>
          <w:szCs w:val="22"/>
        </w:rPr>
        <w:t xml:space="preserve">Using “I-statements” to express our own feelings and opinions instead of generating defensiveness by using “you-statements”. </w:t>
      </w:r>
    </w:p>
    <w:p w14:paraId="55940727" w14:textId="5264851A" w:rsidR="00975302" w:rsidRDefault="00975302" w:rsidP="00641909">
      <w:pPr>
        <w:widowControl w:val="0"/>
        <w:pBdr>
          <w:top w:val="nil"/>
          <w:left w:val="nil"/>
          <w:bottom w:val="nil"/>
          <w:right w:val="nil"/>
          <w:between w:val="nil"/>
        </w:pBdr>
        <w:ind w:left="720"/>
        <w:rPr>
          <w:i/>
          <w:color w:val="000000"/>
          <w:sz w:val="22"/>
          <w:szCs w:val="22"/>
        </w:rPr>
      </w:pPr>
      <w:r>
        <w:rPr>
          <w:color w:val="000000"/>
          <w:sz w:val="22"/>
          <w:szCs w:val="22"/>
        </w:rPr>
        <w:t>Approaching discussions of conflict with the goal of reconciliation.</w:t>
      </w:r>
    </w:p>
    <w:p w14:paraId="2AE34134" w14:textId="6FCA3EEC" w:rsidR="00975302" w:rsidRDefault="00975302" w:rsidP="00641909">
      <w:pPr>
        <w:widowControl w:val="0"/>
        <w:pBdr>
          <w:top w:val="nil"/>
          <w:left w:val="nil"/>
          <w:bottom w:val="nil"/>
          <w:right w:val="nil"/>
          <w:between w:val="nil"/>
        </w:pBdr>
        <w:ind w:left="720"/>
        <w:rPr>
          <w:color w:val="000000"/>
          <w:sz w:val="22"/>
          <w:szCs w:val="22"/>
        </w:rPr>
      </w:pPr>
      <w:r>
        <w:rPr>
          <w:color w:val="000000"/>
          <w:sz w:val="22"/>
          <w:szCs w:val="22"/>
        </w:rPr>
        <w:t xml:space="preserve">Seeking help from the Congregational Relations Team. </w:t>
      </w:r>
    </w:p>
    <w:p w14:paraId="6B494027" w14:textId="77777777" w:rsidR="00975302" w:rsidRDefault="00975302" w:rsidP="00975302">
      <w:pPr>
        <w:widowControl w:val="0"/>
        <w:pBdr>
          <w:top w:val="nil"/>
          <w:left w:val="nil"/>
          <w:bottom w:val="nil"/>
          <w:right w:val="nil"/>
          <w:between w:val="nil"/>
        </w:pBdr>
        <w:ind w:left="115"/>
        <w:rPr>
          <w:color w:val="000000"/>
          <w:sz w:val="22"/>
          <w:szCs w:val="22"/>
        </w:rPr>
      </w:pPr>
    </w:p>
    <w:p w14:paraId="742F1752" w14:textId="14C95C5A" w:rsidR="00975302" w:rsidRDefault="009801A5" w:rsidP="00975302">
      <w:pPr>
        <w:widowControl w:val="0"/>
        <w:pBdr>
          <w:top w:val="nil"/>
          <w:left w:val="nil"/>
          <w:bottom w:val="nil"/>
          <w:right w:val="nil"/>
          <w:between w:val="nil"/>
        </w:pBdr>
        <w:ind w:left="115"/>
        <w:rPr>
          <w:color w:val="000000"/>
          <w:sz w:val="22"/>
          <w:szCs w:val="22"/>
        </w:rPr>
      </w:pPr>
      <w:r>
        <w:rPr>
          <w:noProof/>
        </w:rPr>
        <mc:AlternateContent>
          <mc:Choice Requires="wps">
            <w:drawing>
              <wp:anchor distT="0" distB="0" distL="114300" distR="114300" simplePos="0" relativeHeight="254147584" behindDoc="0" locked="0" layoutInCell="1" allowOverlap="1" wp14:anchorId="0BE89CD9" wp14:editId="75D5F47D">
                <wp:simplePos x="0" y="0"/>
                <wp:positionH relativeFrom="column">
                  <wp:posOffset>-567055</wp:posOffset>
                </wp:positionH>
                <wp:positionV relativeFrom="paragraph">
                  <wp:posOffset>200025</wp:posOffset>
                </wp:positionV>
                <wp:extent cx="534035" cy="1221740"/>
                <wp:effectExtent l="12700" t="0" r="24765" b="22860"/>
                <wp:wrapNone/>
                <wp:docPr id="911" name="Down Arrow 911"/>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AA2E91" w14:textId="77777777" w:rsidR="009801A5" w:rsidRPr="0052516C" w:rsidRDefault="009801A5"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89CD9" id="Down Arrow 911" o:spid="_x0000_s1223" type="#_x0000_t67" style="position:absolute;left:0;text-align:left;margin-left:-44.65pt;margin-top:15.75pt;width:42.05pt;height:96.2pt;z-index:25414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" adj="16512" fillcolor="#ffc000" strokecolor="#c00000" strokeweight="1.25pt">
                <v:textbox>
                  <w:txbxContent>
                    <w:p w14:paraId="4DAA2E91" w14:textId="77777777" w:rsidR="009801A5" w:rsidRPr="0052516C" w:rsidRDefault="009801A5"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color w:val="000000"/>
          <w:sz w:val="22"/>
          <w:szCs w:val="22"/>
        </w:rPr>
        <w:t xml:space="preserve">WE WILL RESPECT THE RIGHT OF PERSONS TO HAVE DIFFERENT RELIGIOUS, POLITICAL AND CULTURAL BELIEFS BY: </w:t>
      </w:r>
    </w:p>
    <w:p w14:paraId="4D9E8812" w14:textId="6C920154" w:rsidR="00975302" w:rsidRDefault="00975302" w:rsidP="00641909">
      <w:pPr>
        <w:widowControl w:val="0"/>
        <w:pBdr>
          <w:top w:val="nil"/>
          <w:left w:val="nil"/>
          <w:bottom w:val="nil"/>
          <w:right w:val="nil"/>
          <w:between w:val="nil"/>
        </w:pBdr>
        <w:ind w:left="720"/>
        <w:rPr>
          <w:color w:val="000000"/>
          <w:sz w:val="22"/>
          <w:szCs w:val="22"/>
        </w:rPr>
      </w:pPr>
      <w:r>
        <w:rPr>
          <w:color w:val="000000"/>
          <w:sz w:val="22"/>
          <w:szCs w:val="22"/>
        </w:rPr>
        <w:t>Listening nonjudgmentally with care and curiosity when trying to understand the thoughts, opinions</w:t>
      </w:r>
      <w:r w:rsidR="00641909">
        <w:rPr>
          <w:color w:val="000000"/>
          <w:sz w:val="22"/>
          <w:szCs w:val="22"/>
        </w:rPr>
        <w:t xml:space="preserve">, </w:t>
      </w:r>
      <w:r>
        <w:rPr>
          <w:color w:val="000000"/>
          <w:sz w:val="22"/>
          <w:szCs w:val="22"/>
        </w:rPr>
        <w:t xml:space="preserve">and beliefs of others. </w:t>
      </w:r>
    </w:p>
    <w:p w14:paraId="55D6E7F0" w14:textId="6813B03B" w:rsidR="00975302" w:rsidRDefault="00975302" w:rsidP="00641909">
      <w:pPr>
        <w:widowControl w:val="0"/>
        <w:pBdr>
          <w:top w:val="nil"/>
          <w:left w:val="nil"/>
          <w:bottom w:val="nil"/>
          <w:right w:val="nil"/>
          <w:between w:val="nil"/>
        </w:pBdr>
        <w:ind w:left="720"/>
        <w:rPr>
          <w:color w:val="000000"/>
          <w:sz w:val="22"/>
          <w:szCs w:val="22"/>
        </w:rPr>
      </w:pPr>
      <w:r>
        <w:rPr>
          <w:color w:val="000000"/>
          <w:sz w:val="22"/>
          <w:szCs w:val="22"/>
        </w:rPr>
        <w:t>Maintaining composure when expressing our own beliefs, thoughts</w:t>
      </w:r>
      <w:r w:rsidR="002F761D">
        <w:rPr>
          <w:color w:val="000000"/>
          <w:sz w:val="22"/>
          <w:szCs w:val="22"/>
        </w:rPr>
        <w:t>,</w:t>
      </w:r>
      <w:r>
        <w:rPr>
          <w:color w:val="000000"/>
          <w:sz w:val="22"/>
          <w:szCs w:val="22"/>
        </w:rPr>
        <w:t xml:space="preserve"> and opinions.</w:t>
      </w:r>
    </w:p>
    <w:p w14:paraId="308CD461" w14:textId="77777777" w:rsidR="00975302" w:rsidRDefault="00975302" w:rsidP="00975302">
      <w:pPr>
        <w:widowControl w:val="0"/>
        <w:pBdr>
          <w:top w:val="nil"/>
          <w:left w:val="nil"/>
          <w:bottom w:val="nil"/>
          <w:right w:val="nil"/>
          <w:between w:val="nil"/>
        </w:pBdr>
        <w:ind w:left="115"/>
        <w:rPr>
          <w:color w:val="000000"/>
          <w:sz w:val="22"/>
          <w:szCs w:val="22"/>
        </w:rPr>
      </w:pPr>
    </w:p>
    <w:p w14:paraId="25BC6030" w14:textId="6F05540F" w:rsidR="00975302" w:rsidRDefault="00975302" w:rsidP="00975302">
      <w:pPr>
        <w:widowControl w:val="0"/>
        <w:pBdr>
          <w:top w:val="nil"/>
          <w:left w:val="nil"/>
          <w:bottom w:val="nil"/>
          <w:right w:val="nil"/>
          <w:between w:val="nil"/>
        </w:pBdr>
        <w:ind w:left="115"/>
        <w:rPr>
          <w:color w:val="000000"/>
          <w:sz w:val="22"/>
          <w:szCs w:val="22"/>
        </w:rPr>
      </w:pPr>
      <w:r>
        <w:rPr>
          <w:color w:val="000000"/>
          <w:sz w:val="22"/>
          <w:szCs w:val="22"/>
        </w:rPr>
        <w:t xml:space="preserve">WE WILL EXTEND THESE PRINCIPLES OF OUR COVENANT TO THE LARGER COMMUNITIES OF WHICH WE ARE A PART. </w:t>
      </w:r>
    </w:p>
    <w:p w14:paraId="46C2C7D6" w14:textId="77777777" w:rsidR="00975302" w:rsidRDefault="00975302" w:rsidP="00975302">
      <w:pPr>
        <w:widowControl w:val="0"/>
        <w:pBdr>
          <w:top w:val="nil"/>
          <w:left w:val="nil"/>
          <w:bottom w:val="nil"/>
          <w:right w:val="nil"/>
          <w:between w:val="nil"/>
        </w:pBdr>
        <w:ind w:left="115"/>
        <w:rPr>
          <w:color w:val="000000"/>
          <w:sz w:val="22"/>
          <w:szCs w:val="22"/>
        </w:rPr>
      </w:pPr>
    </w:p>
    <w:p w14:paraId="397931A3" w14:textId="77777777" w:rsidR="00975302" w:rsidRDefault="00975302" w:rsidP="00975302">
      <w:pPr>
        <w:widowControl w:val="0"/>
        <w:pBdr>
          <w:top w:val="nil"/>
          <w:left w:val="nil"/>
          <w:bottom w:val="nil"/>
          <w:right w:val="nil"/>
          <w:between w:val="nil"/>
        </w:pBdr>
        <w:ind w:left="115"/>
        <w:rPr>
          <w:color w:val="000000"/>
          <w:sz w:val="22"/>
          <w:szCs w:val="22"/>
        </w:rPr>
      </w:pPr>
      <w:r>
        <w:rPr>
          <w:color w:val="000000"/>
          <w:sz w:val="22"/>
          <w:szCs w:val="22"/>
        </w:rPr>
        <w:t>[February 14, 2014]</w:t>
      </w:r>
    </w:p>
    <w:p w14:paraId="79720C55" w14:textId="77777777" w:rsidR="00975302" w:rsidRDefault="00975302" w:rsidP="00975302">
      <w:pPr>
        <w:widowControl w:val="0"/>
        <w:pBdr>
          <w:top w:val="nil"/>
          <w:left w:val="nil"/>
          <w:bottom w:val="nil"/>
          <w:right w:val="nil"/>
          <w:between w:val="nil"/>
        </w:pBdr>
        <w:ind w:left="115"/>
        <w:rPr>
          <w:rFonts w:ascii="Cambria" w:eastAsia="Cambria" w:hAnsi="Cambria" w:cs="Cambria"/>
          <w:b/>
          <w:color w:val="18376A"/>
          <w:sz w:val="26"/>
          <w:szCs w:val="26"/>
        </w:rPr>
      </w:pPr>
    </w:p>
    <w:p w14:paraId="27501C15" w14:textId="1FBE6A23" w:rsidR="006F2F62" w:rsidRDefault="006F2F62">
      <w:pPr>
        <w:spacing w:after="200" w:line="288" w:lineRule="auto"/>
        <w:rPr>
          <w:rFonts w:ascii="Cambria" w:eastAsia="Cambria" w:hAnsi="Cambria" w:cs="Cambria"/>
          <w:b/>
          <w:color w:val="18376A"/>
          <w:sz w:val="32"/>
          <w:szCs w:val="32"/>
        </w:rPr>
      </w:pPr>
      <w:r>
        <w:rPr>
          <w:rFonts w:ascii="Cambria" w:eastAsia="Cambria" w:hAnsi="Cambria" w:cs="Cambria"/>
          <w:b/>
          <w:color w:val="18376A"/>
          <w:sz w:val="32"/>
          <w:szCs w:val="32"/>
        </w:rPr>
        <w:br w:type="page"/>
      </w:r>
    </w:p>
    <w:p w14:paraId="4CCFE512" w14:textId="5050D0E2" w:rsidR="00975302" w:rsidRDefault="00975302" w:rsidP="00975302">
      <w:pPr>
        <w:pStyle w:val="Heading1"/>
        <w:rPr>
          <w:rFonts w:eastAsia="Cambria"/>
        </w:rPr>
      </w:pPr>
      <w:bookmarkStart w:id="940" w:name="_Toc85872963"/>
      <w:bookmarkStart w:id="941" w:name="_Toc85893157"/>
      <w:bookmarkStart w:id="942" w:name="_Toc85895442"/>
      <w:bookmarkStart w:id="943" w:name="_Toc85895604"/>
      <w:bookmarkStart w:id="944" w:name="_Toc85895997"/>
      <w:bookmarkStart w:id="945" w:name="_Toc86225860"/>
      <w:bookmarkStart w:id="946" w:name="_Toc86348191"/>
      <w:bookmarkStart w:id="947" w:name="_Toc86348910"/>
      <w:bookmarkStart w:id="948" w:name="_Toc98593922"/>
      <w:bookmarkStart w:id="949" w:name="p95"/>
      <w:r>
        <w:rPr>
          <w:rFonts w:eastAsia="Cambria"/>
        </w:rPr>
        <w:lastRenderedPageBreak/>
        <w:t>Team Leader Guide</w:t>
      </w:r>
      <w:bookmarkEnd w:id="940"/>
      <w:bookmarkEnd w:id="941"/>
      <w:bookmarkEnd w:id="942"/>
      <w:bookmarkEnd w:id="943"/>
      <w:bookmarkEnd w:id="944"/>
      <w:bookmarkEnd w:id="945"/>
      <w:bookmarkEnd w:id="946"/>
      <w:bookmarkEnd w:id="947"/>
      <w:bookmarkEnd w:id="948"/>
    </w:p>
    <w:bookmarkEnd w:id="949"/>
    <w:p w14:paraId="68477C34" w14:textId="77777777" w:rsidR="00975302" w:rsidRDefault="00975302" w:rsidP="00975302">
      <w:pPr>
        <w:widowControl w:val="0"/>
        <w:pBdr>
          <w:top w:val="nil"/>
          <w:left w:val="nil"/>
          <w:bottom w:val="nil"/>
          <w:right w:val="nil"/>
          <w:between w:val="nil"/>
        </w:pBdr>
        <w:ind w:left="115"/>
        <w:rPr>
          <w:rFonts w:ascii="Cambria" w:eastAsia="Cambria" w:hAnsi="Cambria" w:cs="Cambria"/>
          <w:b/>
          <w:color w:val="18376A"/>
          <w:sz w:val="32"/>
          <w:szCs w:val="32"/>
        </w:rPr>
      </w:pPr>
    </w:p>
    <w:p w14:paraId="1974D778" w14:textId="77777777" w:rsidR="00975302" w:rsidRDefault="00975302" w:rsidP="00975302">
      <w:pPr>
        <w:widowControl w:val="0"/>
        <w:pBdr>
          <w:top w:val="nil"/>
          <w:left w:val="nil"/>
          <w:bottom w:val="nil"/>
          <w:right w:val="nil"/>
          <w:between w:val="nil"/>
        </w:pBdr>
        <w:ind w:left="115"/>
        <w:rPr>
          <w:rFonts w:ascii="Cambria" w:eastAsia="Cambria" w:hAnsi="Cambria" w:cs="Cambria"/>
          <w:b/>
          <w:color w:val="18376A"/>
          <w:sz w:val="32"/>
          <w:szCs w:val="32"/>
        </w:rPr>
      </w:pPr>
    </w:p>
    <w:p w14:paraId="327AE4BF" w14:textId="77777777" w:rsidR="00975302" w:rsidRDefault="00975302" w:rsidP="00975302">
      <w:pPr>
        <w:widowControl w:val="0"/>
        <w:pBdr>
          <w:top w:val="nil"/>
          <w:left w:val="nil"/>
          <w:bottom w:val="nil"/>
          <w:right w:val="nil"/>
          <w:between w:val="nil"/>
        </w:pBdr>
        <w:ind w:left="115"/>
        <w:rPr>
          <w:rFonts w:ascii="Cambria" w:eastAsia="Cambria" w:hAnsi="Cambria" w:cs="Cambria"/>
          <w:b/>
          <w:color w:val="18376A"/>
          <w:sz w:val="32"/>
          <w:szCs w:val="32"/>
        </w:rPr>
      </w:pPr>
    </w:p>
    <w:p w14:paraId="2FA6382C" w14:textId="77777777" w:rsidR="00975302" w:rsidRDefault="00975302" w:rsidP="00975302">
      <w:pPr>
        <w:widowControl w:val="0"/>
        <w:pBdr>
          <w:top w:val="nil"/>
          <w:left w:val="nil"/>
          <w:bottom w:val="nil"/>
          <w:right w:val="nil"/>
          <w:between w:val="nil"/>
        </w:pBdr>
        <w:ind w:left="115"/>
        <w:rPr>
          <w:rFonts w:ascii="Cambria" w:eastAsia="Cambria" w:hAnsi="Cambria" w:cs="Cambria"/>
          <w:b/>
          <w:color w:val="18376A"/>
          <w:sz w:val="32"/>
          <w:szCs w:val="32"/>
        </w:rPr>
      </w:pPr>
    </w:p>
    <w:p w14:paraId="16C5C016" w14:textId="77777777" w:rsidR="00975302" w:rsidRDefault="00975302" w:rsidP="00975302">
      <w:pPr>
        <w:widowControl w:val="0"/>
        <w:pBdr>
          <w:top w:val="nil"/>
          <w:left w:val="nil"/>
          <w:bottom w:val="nil"/>
          <w:right w:val="nil"/>
          <w:between w:val="nil"/>
        </w:pBdr>
        <w:ind w:left="115"/>
        <w:rPr>
          <w:rFonts w:ascii="Cambria" w:eastAsia="Cambria" w:hAnsi="Cambria" w:cs="Cambria"/>
          <w:b/>
          <w:color w:val="18376A"/>
          <w:sz w:val="32"/>
          <w:szCs w:val="32"/>
        </w:rPr>
      </w:pPr>
    </w:p>
    <w:p w14:paraId="3B66C623" w14:textId="77777777" w:rsidR="00975302" w:rsidRDefault="00975302" w:rsidP="00975302">
      <w:pPr>
        <w:spacing w:after="240"/>
        <w:jc w:val="center"/>
        <w:rPr>
          <w:rFonts w:ascii="Cambria" w:eastAsia="Cambria" w:hAnsi="Cambria" w:cs="Cambria"/>
          <w:b/>
          <w:color w:val="3F6CAF"/>
          <w:sz w:val="128"/>
          <w:szCs w:val="128"/>
        </w:rPr>
      </w:pPr>
      <w:r>
        <w:rPr>
          <w:rFonts w:ascii="Cambria" w:eastAsia="Cambria" w:hAnsi="Cambria" w:cs="Cambria"/>
          <w:b/>
          <w:color w:val="3F6CAF"/>
          <w:sz w:val="128"/>
          <w:szCs w:val="128"/>
        </w:rPr>
        <w:t>TEAM</w:t>
      </w:r>
    </w:p>
    <w:p w14:paraId="70CC04C1" w14:textId="77777777" w:rsidR="00975302" w:rsidRDefault="00975302" w:rsidP="00975302">
      <w:pPr>
        <w:tabs>
          <w:tab w:val="left" w:pos="1111"/>
          <w:tab w:val="left" w:pos="2165"/>
          <w:tab w:val="center" w:pos="4680"/>
        </w:tabs>
        <w:spacing w:after="240"/>
        <w:rPr>
          <w:rFonts w:ascii="Cambria" w:eastAsia="Cambria" w:hAnsi="Cambria" w:cs="Cambria"/>
          <w:b/>
          <w:color w:val="3F6CAF"/>
          <w:sz w:val="128"/>
          <w:szCs w:val="128"/>
        </w:rPr>
      </w:pPr>
      <w:r>
        <w:rPr>
          <w:rFonts w:ascii="Cambria" w:eastAsia="Cambria" w:hAnsi="Cambria" w:cs="Cambria"/>
          <w:b/>
          <w:color w:val="3F6CAF"/>
          <w:sz w:val="128"/>
          <w:szCs w:val="128"/>
        </w:rPr>
        <w:tab/>
      </w:r>
      <w:r>
        <w:rPr>
          <w:rFonts w:ascii="Cambria" w:eastAsia="Cambria" w:hAnsi="Cambria" w:cs="Cambria"/>
          <w:b/>
          <w:color w:val="3F6CAF"/>
          <w:sz w:val="128"/>
          <w:szCs w:val="128"/>
        </w:rPr>
        <w:tab/>
      </w:r>
      <w:r>
        <w:rPr>
          <w:rFonts w:ascii="Cambria" w:eastAsia="Cambria" w:hAnsi="Cambria" w:cs="Cambria"/>
          <w:b/>
          <w:color w:val="3F6CAF"/>
          <w:sz w:val="128"/>
          <w:szCs w:val="128"/>
        </w:rPr>
        <w:tab/>
        <w:t>LEADER</w:t>
      </w:r>
    </w:p>
    <w:p w14:paraId="5A349B24" w14:textId="6CC26B5C" w:rsidR="00975302" w:rsidRDefault="0082097D" w:rsidP="006F2F62">
      <w:pPr>
        <w:spacing w:after="240"/>
        <w:jc w:val="center"/>
        <w:rPr>
          <w:rFonts w:ascii="Cambria" w:eastAsia="Cambria" w:hAnsi="Cambria" w:cs="Cambria"/>
          <w:b/>
          <w:color w:val="3F6CAF"/>
          <w:sz w:val="128"/>
          <w:szCs w:val="128"/>
        </w:rPr>
      </w:pPr>
      <w:r>
        <w:rPr>
          <w:noProof/>
          <w:color w:val="000000"/>
        </w:rPr>
        <mc:AlternateContent>
          <mc:Choice Requires="wps">
            <w:drawing>
              <wp:anchor distT="0" distB="0" distL="114300" distR="114300" simplePos="0" relativeHeight="254024704" behindDoc="0" locked="0" layoutInCell="1" allowOverlap="1" wp14:anchorId="0D455876" wp14:editId="0E745701">
                <wp:simplePos x="0" y="0"/>
                <wp:positionH relativeFrom="column">
                  <wp:posOffset>-515845</wp:posOffset>
                </wp:positionH>
                <wp:positionV relativeFrom="paragraph">
                  <wp:posOffset>755916</wp:posOffset>
                </wp:positionV>
                <wp:extent cx="499745" cy="1183005"/>
                <wp:effectExtent l="12700" t="12700" r="20955" b="10795"/>
                <wp:wrapNone/>
                <wp:docPr id="728" name="Up Arrow 728">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7494774" w14:textId="77777777" w:rsidR="0082097D" w:rsidRPr="00260E8E" w:rsidRDefault="0082097D"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5876" id="Up Arrow 728" o:spid="_x0000_s1224" type="#_x0000_t68" href="#toc1" style="position:absolute;left:0;text-align:left;margin-left:-40.6pt;margin-top:59.5pt;width:39.35pt;height:93.15pt;z-index:25402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57494774" w14:textId="77777777" w:rsidR="0082097D" w:rsidRPr="00260E8E" w:rsidRDefault="0082097D"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rFonts w:ascii="Cambria" w:eastAsia="Cambria" w:hAnsi="Cambria" w:cs="Cambria"/>
          <w:b/>
          <w:color w:val="3F6CAF"/>
          <w:sz w:val="128"/>
          <w:szCs w:val="128"/>
        </w:rPr>
        <w:t>GUIDE</w:t>
      </w:r>
    </w:p>
    <w:p w14:paraId="0539684E" w14:textId="490331EE" w:rsidR="006F2F62" w:rsidRDefault="006F2F62" w:rsidP="00975302">
      <w:pPr>
        <w:widowControl w:val="0"/>
        <w:pBdr>
          <w:top w:val="nil"/>
          <w:left w:val="nil"/>
          <w:bottom w:val="nil"/>
          <w:right w:val="nil"/>
          <w:between w:val="nil"/>
        </w:pBdr>
        <w:rPr>
          <w:rFonts w:ascii="Cambria" w:eastAsia="Cambria" w:hAnsi="Cambria" w:cs="Cambria"/>
          <w:b/>
          <w:color w:val="3F6CAF"/>
          <w:sz w:val="128"/>
          <w:szCs w:val="128"/>
        </w:rPr>
      </w:pPr>
    </w:p>
    <w:p w14:paraId="1A9F4FBB" w14:textId="78203528" w:rsidR="006F2F62" w:rsidRDefault="006F2F62" w:rsidP="00975302">
      <w:pPr>
        <w:widowControl w:val="0"/>
        <w:pBdr>
          <w:top w:val="nil"/>
          <w:left w:val="nil"/>
          <w:bottom w:val="nil"/>
          <w:right w:val="nil"/>
          <w:between w:val="nil"/>
        </w:pBdr>
        <w:rPr>
          <w:rFonts w:ascii="Cambria" w:eastAsia="Cambria" w:hAnsi="Cambria" w:cs="Cambria"/>
          <w:b/>
          <w:color w:val="3F6CAF"/>
          <w:sz w:val="128"/>
          <w:szCs w:val="128"/>
        </w:rPr>
      </w:pPr>
      <w:r>
        <w:rPr>
          <w:noProof/>
        </w:rPr>
        <mc:AlternateContent>
          <mc:Choice Requires="wps">
            <w:drawing>
              <wp:anchor distT="0" distB="0" distL="114300" distR="114300" simplePos="0" relativeHeight="254190592" behindDoc="0" locked="0" layoutInCell="1" allowOverlap="1" wp14:anchorId="06A44056" wp14:editId="6644E002">
                <wp:simplePos x="0" y="0"/>
                <wp:positionH relativeFrom="column">
                  <wp:posOffset>-518984</wp:posOffset>
                </wp:positionH>
                <wp:positionV relativeFrom="paragraph">
                  <wp:posOffset>813297</wp:posOffset>
                </wp:positionV>
                <wp:extent cx="534035" cy="1221740"/>
                <wp:effectExtent l="12700" t="0" r="24765" b="22860"/>
                <wp:wrapNone/>
                <wp:docPr id="90" name="Down Arrow 90"/>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994CB3" w14:textId="77777777" w:rsidR="006F2F62" w:rsidRPr="0052516C" w:rsidRDefault="006F2F62" w:rsidP="006F2F62">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44056" id="Down Arrow 90" o:spid="_x0000_s1225" type="#_x0000_t67" style="position:absolute;margin-left:-40.85pt;margin-top:64.05pt;width:42.05pt;height:96.2pt;z-index:25419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" adj="16512" fillcolor="#ffc000" strokecolor="#c00000" strokeweight="1.25pt">
                <v:textbox>
                  <w:txbxContent>
                    <w:p w14:paraId="34994CB3" w14:textId="77777777" w:rsidR="006F2F62" w:rsidRPr="0052516C" w:rsidRDefault="006F2F62" w:rsidP="006F2F62">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2F308740" w14:textId="77777777" w:rsidR="00975302" w:rsidRPr="002D4CB6" w:rsidRDefault="00975302" w:rsidP="00975302">
      <w:pPr>
        <w:widowControl w:val="0"/>
        <w:pBdr>
          <w:top w:val="nil"/>
          <w:left w:val="nil"/>
          <w:bottom w:val="nil"/>
          <w:right w:val="nil"/>
          <w:between w:val="nil"/>
        </w:pBdr>
        <w:rPr>
          <w:rFonts w:ascii="Times" w:eastAsia="Times" w:hAnsi="Times" w:cs="Times"/>
          <w:color w:val="000000"/>
        </w:rPr>
      </w:pPr>
    </w:p>
    <w:p w14:paraId="71DFB027" w14:textId="3F16921A" w:rsidR="00D043DE" w:rsidRPr="00D043DE" w:rsidRDefault="00D043DE" w:rsidP="00D043DE">
      <w:pPr>
        <w:spacing w:before="100" w:beforeAutospacing="1" w:after="100" w:afterAutospacing="1"/>
        <w:jc w:val="right"/>
        <w:rPr>
          <w:rFonts w:eastAsia="Times New Roman"/>
          <w:b/>
          <w:bCs/>
          <w:i/>
          <w:iCs/>
          <w:color w:val="000000" w:themeColor="text1"/>
          <w:sz w:val="20"/>
          <w:szCs w:val="20"/>
        </w:rPr>
      </w:pPr>
      <w:r w:rsidRPr="00D043DE">
        <w:rPr>
          <w:rFonts w:eastAsia="Times New Roman"/>
          <w:b/>
          <w:bCs/>
          <w:i/>
          <w:iCs/>
          <w:color w:val="000000" w:themeColor="text1"/>
          <w:sz w:val="20"/>
          <w:szCs w:val="20"/>
        </w:rPr>
        <w:t>Revised 2017, 2020</w:t>
      </w:r>
    </w:p>
    <w:p w14:paraId="73C16D8D" w14:textId="3E8E1D75" w:rsidR="00975302" w:rsidRPr="006F2F62" w:rsidRDefault="006F2F62" w:rsidP="006F2F62">
      <w:pPr>
        <w:spacing w:after="200" w:line="288" w:lineRule="auto"/>
        <w:rPr>
          <w:rFonts w:ascii="Times" w:eastAsia="Times" w:hAnsi="Times" w:cs="Times"/>
          <w:color w:val="000000"/>
          <w:sz w:val="26"/>
          <w:szCs w:val="26"/>
        </w:rPr>
      </w:pPr>
      <w:r>
        <w:rPr>
          <w:rFonts w:ascii="Times" w:eastAsia="Times" w:hAnsi="Times" w:cs="Times"/>
          <w:color w:val="000000"/>
          <w:sz w:val="26"/>
          <w:szCs w:val="26"/>
        </w:rPr>
        <w:br w:type="page"/>
      </w:r>
    </w:p>
    <w:p w14:paraId="14F0E00E" w14:textId="5B1EABB1" w:rsidR="00975302" w:rsidRPr="0082643A" w:rsidRDefault="00975302" w:rsidP="00975302">
      <w:pPr>
        <w:pStyle w:val="Heading2"/>
        <w:rPr>
          <w:szCs w:val="24"/>
        </w:rPr>
      </w:pPr>
      <w:bookmarkStart w:id="950" w:name="p96"/>
      <w:bookmarkStart w:id="951" w:name="_Toc85872964"/>
      <w:bookmarkStart w:id="952" w:name="_Toc85893158"/>
      <w:bookmarkStart w:id="953" w:name="_Toc85895443"/>
      <w:bookmarkStart w:id="954" w:name="_Toc85895605"/>
      <w:bookmarkStart w:id="955" w:name="_Toc85895998"/>
      <w:bookmarkStart w:id="956" w:name="_Toc86225861"/>
      <w:bookmarkStart w:id="957" w:name="_Toc86348192"/>
      <w:bookmarkStart w:id="958" w:name="_Toc86348911"/>
      <w:bookmarkStart w:id="959" w:name="_Toc98593923"/>
      <w:bookmarkStart w:id="960" w:name="p97"/>
      <w:bookmarkEnd w:id="950"/>
      <w:r w:rsidRPr="0082643A">
        <w:rPr>
          <w:szCs w:val="24"/>
        </w:rPr>
        <w:lastRenderedPageBreak/>
        <w:t>Purchasing Procedures and Annual Budget</w:t>
      </w:r>
      <w:bookmarkEnd w:id="951"/>
      <w:bookmarkEnd w:id="952"/>
      <w:bookmarkEnd w:id="953"/>
      <w:bookmarkEnd w:id="954"/>
      <w:bookmarkEnd w:id="955"/>
      <w:bookmarkEnd w:id="956"/>
      <w:bookmarkEnd w:id="957"/>
      <w:bookmarkEnd w:id="958"/>
      <w:bookmarkEnd w:id="959"/>
      <w:r w:rsidRPr="0082643A">
        <w:rPr>
          <w:szCs w:val="24"/>
        </w:rPr>
        <w:t xml:space="preserve"> </w:t>
      </w:r>
    </w:p>
    <w:bookmarkEnd w:id="960"/>
    <w:p w14:paraId="77D02CC9"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The Finance </w:t>
      </w:r>
      <w:r>
        <w:rPr>
          <w:rFonts w:ascii="TimesNewRomanPSMT" w:eastAsia="Times New Roman" w:hAnsi="TimesNewRomanPSMT" w:cs="TimesNewRomanPSMT"/>
          <w:sz w:val="22"/>
          <w:szCs w:val="22"/>
        </w:rPr>
        <w:t>Team</w:t>
      </w:r>
      <w:r w:rsidRPr="00E760CE">
        <w:rPr>
          <w:rFonts w:ascii="TimesNewRomanPSMT" w:eastAsia="Times New Roman" w:hAnsi="TimesNewRomanPSMT" w:cs="TimesNewRomanPSMT"/>
          <w:sz w:val="22"/>
          <w:szCs w:val="22"/>
        </w:rPr>
        <w:t xml:space="preserve"> oversees the financial health of </w:t>
      </w:r>
      <w:r>
        <w:rPr>
          <w:rFonts w:ascii="TimesNewRomanPSMT" w:eastAsia="Times New Roman" w:hAnsi="TimesNewRomanPSMT" w:cs="TimesNewRomanPSMT"/>
          <w:sz w:val="22"/>
          <w:szCs w:val="22"/>
        </w:rPr>
        <w:t>Tri-UU</w:t>
      </w:r>
      <w:r w:rsidRPr="00E760CE">
        <w:rPr>
          <w:rFonts w:ascii="TimesNewRomanPSMT" w:eastAsia="Times New Roman" w:hAnsi="TimesNewRomanPSMT" w:cs="TimesNewRomanPSMT"/>
          <w:sz w:val="22"/>
          <w:szCs w:val="22"/>
        </w:rPr>
        <w:t xml:space="preserve"> so that its mission can be accomplished. </w:t>
      </w:r>
    </w:p>
    <w:p w14:paraId="0853019A"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All purchases being made for supplies or services for the fellowship by any </w:t>
      </w:r>
      <w:r>
        <w:rPr>
          <w:rFonts w:ascii="TimesNewRomanPSMT" w:eastAsia="Times New Roman" w:hAnsi="TimesNewRomanPSMT" w:cs="TimesNewRomanPSMT"/>
          <w:sz w:val="22"/>
          <w:szCs w:val="22"/>
        </w:rPr>
        <w:t xml:space="preserve">team </w:t>
      </w:r>
      <w:r w:rsidRPr="00E760CE">
        <w:rPr>
          <w:rFonts w:ascii="TimesNewRomanPSMT" w:eastAsia="Times New Roman" w:hAnsi="TimesNewRomanPSMT" w:cs="TimesNewRomanPSMT"/>
          <w:sz w:val="22"/>
          <w:szCs w:val="22"/>
        </w:rPr>
        <w:t xml:space="preserve">must be approved by the </w:t>
      </w:r>
      <w:r>
        <w:rPr>
          <w:rFonts w:ascii="TimesNewRomanPSMT" w:eastAsia="Times New Roman" w:hAnsi="TimesNewRomanPSMT" w:cs="TimesNewRomanPSMT"/>
          <w:sz w:val="22"/>
          <w:szCs w:val="22"/>
        </w:rPr>
        <w:t>Team Leader</w:t>
      </w:r>
      <w:r w:rsidRPr="00E760CE">
        <w:rPr>
          <w:rFonts w:ascii="TimesNewRomanPSMT" w:eastAsia="Times New Roman" w:hAnsi="TimesNewRomanPSMT" w:cs="TimesNewRomanPSMT"/>
          <w:sz w:val="22"/>
          <w:szCs w:val="22"/>
        </w:rPr>
        <w:t xml:space="preserve">. For any purchase, the form “Tri-UU Purchase/Reimbursement Form” must be completed. A copy of this form is in the Appendix section and in the </w:t>
      </w:r>
      <w:r w:rsidRPr="00E760CE">
        <w:rPr>
          <w:rFonts w:ascii="TimesNewRomanPS" w:eastAsia="Times New Roman" w:hAnsi="TimesNewRomanPS" w:cs="Times New Roman"/>
          <w:b/>
          <w:bCs/>
          <w:i/>
          <w:iCs/>
          <w:sz w:val="22"/>
          <w:szCs w:val="22"/>
        </w:rPr>
        <w:t xml:space="preserve">Forms </w:t>
      </w:r>
      <w:r w:rsidRPr="00E760CE">
        <w:rPr>
          <w:rFonts w:ascii="TimesNewRomanPSMT" w:eastAsia="Times New Roman" w:hAnsi="TimesNewRomanPSMT" w:cs="TimesNewRomanPSMT"/>
          <w:sz w:val="22"/>
          <w:szCs w:val="22"/>
        </w:rPr>
        <w:t xml:space="preserve">document on the website. This form must be signed by the </w:t>
      </w:r>
      <w:r>
        <w:rPr>
          <w:rFonts w:ascii="TimesNewRomanPSMT" w:eastAsia="Times New Roman" w:hAnsi="TimesNewRomanPSMT" w:cs="TimesNewRomanPSMT"/>
          <w:sz w:val="22"/>
          <w:szCs w:val="22"/>
        </w:rPr>
        <w:t>team leader</w:t>
      </w:r>
      <w:r w:rsidRPr="00E760CE">
        <w:rPr>
          <w:rFonts w:ascii="TimesNewRomanPSMT" w:eastAsia="Times New Roman" w:hAnsi="TimesNewRomanPSMT" w:cs="TimesNewRomanPSMT"/>
          <w:sz w:val="22"/>
          <w:szCs w:val="22"/>
        </w:rPr>
        <w:t xml:space="preserve"> and either put in the Finance inbox in the Conference Room or given directly to the Disbursement Agent. All blanks should be filled in on the form except for the Expenditure Account No., which will be filled in by either the Disbursement Agent or Treasurer. </w:t>
      </w:r>
    </w:p>
    <w:p w14:paraId="737117AE"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Purchases are either paid for by </w:t>
      </w:r>
      <w:r>
        <w:rPr>
          <w:rFonts w:ascii="TimesNewRomanPSMT" w:eastAsia="Times New Roman" w:hAnsi="TimesNewRomanPSMT" w:cs="TimesNewRomanPSMT"/>
          <w:sz w:val="22"/>
          <w:szCs w:val="22"/>
        </w:rPr>
        <w:t>Tri-UU</w:t>
      </w:r>
      <w:r w:rsidRPr="00E760CE">
        <w:rPr>
          <w:rFonts w:ascii="TimesNewRomanPSMT" w:eastAsia="Times New Roman" w:hAnsi="TimesNewRomanPSMT" w:cs="TimesNewRomanPSMT"/>
          <w:sz w:val="22"/>
          <w:szCs w:val="22"/>
        </w:rPr>
        <w:t xml:space="preserve">'s Purchasing Agent using a </w:t>
      </w:r>
      <w:r>
        <w:rPr>
          <w:rFonts w:ascii="TimesNewRomanPSMT" w:eastAsia="Times New Roman" w:hAnsi="TimesNewRomanPSMT" w:cs="TimesNewRomanPSMT"/>
          <w:sz w:val="22"/>
          <w:szCs w:val="22"/>
        </w:rPr>
        <w:t xml:space="preserve">debit card Tri-UU </w:t>
      </w:r>
      <w:r w:rsidRPr="00E760CE">
        <w:rPr>
          <w:rFonts w:ascii="TimesNewRomanPSMT" w:eastAsia="Times New Roman" w:hAnsi="TimesNewRomanPSMT" w:cs="TimesNewRomanPSMT"/>
          <w:sz w:val="22"/>
          <w:szCs w:val="22"/>
        </w:rPr>
        <w:t xml:space="preserve">the Disbursement Agent issuing a check. Since Tri-UU is a tax-exempt organization, no sales tax should be paid. A tax-exempt certificate should be provided to the vendor at time of purchase. A copy of the Consumer's Certificate of Exemption is available in the Treasurer’s mail slot in the conference room. </w:t>
      </w:r>
    </w:p>
    <w:p w14:paraId="54A66AE4" w14:textId="77777777" w:rsidR="00975302" w:rsidRPr="002A083E" w:rsidRDefault="00975302" w:rsidP="00975302">
      <w:p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Purchases of office supplies and items available at Sam’s Club, Staples or Office Depot can be made by contacting the Purchasing Agent, who completes these purchases using</w:t>
      </w:r>
      <w:r>
        <w:rPr>
          <w:rFonts w:ascii="TimesNewRomanPSMT" w:eastAsia="Times New Roman" w:hAnsi="TimesNewRomanPSMT" w:cs="TimesNewRomanPSMT"/>
          <w:sz w:val="22"/>
          <w:szCs w:val="22"/>
        </w:rPr>
        <w:t xml:space="preserve"> a Tri-UU Debit Card</w:t>
      </w:r>
      <w:r w:rsidRPr="00E760CE">
        <w:rPr>
          <w:rFonts w:ascii="TimesNewRomanPSMT" w:eastAsia="Times New Roman" w:hAnsi="TimesNewRomanPSMT" w:cs="TimesNewRomanPSMT"/>
          <w:sz w:val="22"/>
          <w:szCs w:val="22"/>
        </w:rPr>
        <w:t xml:space="preserve">. </w:t>
      </w:r>
    </w:p>
    <w:p w14:paraId="0F5F9043" w14:textId="77777777" w:rsidR="00975302" w:rsidRPr="00E760CE" w:rsidRDefault="00975302" w:rsidP="00975302">
      <w:pPr>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Any purchase needed to be made using a check can be done in two ways: A check can be written directly to the vendor as specified on the voucher form, or a check can be written to the person who has already paid for the item or service in advance. In all cases, a receipt from the vendor is required. </w:t>
      </w:r>
    </w:p>
    <w:p w14:paraId="602E0F3D" w14:textId="50FECB58" w:rsidR="00975302" w:rsidRPr="0082643A" w:rsidRDefault="00975302" w:rsidP="00975302">
      <w:p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 xml:space="preserve">The </w:t>
      </w:r>
      <w:r>
        <w:rPr>
          <w:rFonts w:ascii="TimesNewRomanPSMT" w:eastAsia="Times New Roman" w:hAnsi="TimesNewRomanPSMT" w:cs="TimesNewRomanPSMT"/>
          <w:sz w:val="22"/>
          <w:szCs w:val="22"/>
        </w:rPr>
        <w:t>team leader</w:t>
      </w:r>
      <w:r w:rsidRPr="00E760CE">
        <w:rPr>
          <w:rFonts w:ascii="TimesNewRomanPSMT" w:eastAsia="Times New Roman" w:hAnsi="TimesNewRomanPSMT" w:cs="TimesNewRomanPSMT"/>
          <w:sz w:val="22"/>
          <w:szCs w:val="22"/>
        </w:rPr>
        <w:t xml:space="preserve"> is responsible </w:t>
      </w:r>
      <w:proofErr w:type="gramStart"/>
      <w:r w:rsidRPr="00E760CE">
        <w:rPr>
          <w:rFonts w:ascii="TimesNewRomanPSMT" w:eastAsia="Times New Roman" w:hAnsi="TimesNewRomanPSMT" w:cs="TimesNewRomanPSMT"/>
          <w:sz w:val="22"/>
          <w:szCs w:val="22"/>
        </w:rPr>
        <w:t>to ensure</w:t>
      </w:r>
      <w:proofErr w:type="gramEnd"/>
      <w:r w:rsidRPr="00E760CE">
        <w:rPr>
          <w:rFonts w:ascii="TimesNewRomanPSMT" w:eastAsia="Times New Roman" w:hAnsi="TimesNewRomanPSMT" w:cs="TimesNewRomanPSMT"/>
          <w:sz w:val="22"/>
          <w:szCs w:val="22"/>
        </w:rPr>
        <w:t xml:space="preserve"> that funds are available before authorizing anyone to make a purchase. This can be done by being familiar with and referring to the Annual Budget for the line items used for the purchase. The Treasurer</w:t>
      </w:r>
      <w:r>
        <w:rPr>
          <w:rFonts w:ascii="TimesNewRomanPSMT" w:eastAsia="Times New Roman" w:hAnsi="TimesNewRomanPSMT" w:cs="TimesNewRomanPSMT"/>
          <w:sz w:val="22"/>
          <w:szCs w:val="22"/>
        </w:rPr>
        <w:t xml:space="preserve"> </w:t>
      </w:r>
      <w:r w:rsidRPr="00E760CE">
        <w:rPr>
          <w:rFonts w:ascii="TimesNewRomanPSMT" w:eastAsia="Times New Roman" w:hAnsi="TimesNewRomanPSMT" w:cs="TimesNewRomanPSMT"/>
          <w:sz w:val="22"/>
          <w:szCs w:val="22"/>
        </w:rPr>
        <w:t xml:space="preserve">can answer questions. If the item is in the office supplies category, the </w:t>
      </w:r>
      <w:r>
        <w:rPr>
          <w:rFonts w:ascii="TimesNewRomanPSMT" w:eastAsia="Times New Roman" w:hAnsi="TimesNewRomanPSMT" w:cs="TimesNewRomanPSMT"/>
          <w:sz w:val="22"/>
          <w:szCs w:val="22"/>
        </w:rPr>
        <w:t>team leader</w:t>
      </w:r>
      <w:r w:rsidRPr="00E760CE">
        <w:rPr>
          <w:rFonts w:ascii="TimesNewRomanPSMT" w:eastAsia="Times New Roman" w:hAnsi="TimesNewRomanPSMT" w:cs="TimesNewRomanPSMT"/>
          <w:sz w:val="22"/>
          <w:szCs w:val="22"/>
        </w:rPr>
        <w:t xml:space="preserve"> can purchase it </w:t>
      </w:r>
      <w:r w:rsidR="00F62E23" w:rsidRPr="00E760CE">
        <w:rPr>
          <w:rFonts w:ascii="TimesNewRomanPSMT" w:eastAsia="Times New Roman" w:hAnsi="TimesNewRomanPSMT" w:cs="TimesNewRomanPSMT"/>
          <w:sz w:val="22"/>
          <w:szCs w:val="22"/>
        </w:rPr>
        <w:t>if</w:t>
      </w:r>
      <w:r w:rsidRPr="00E760CE">
        <w:rPr>
          <w:rFonts w:ascii="TimesNewRomanPSMT" w:eastAsia="Times New Roman" w:hAnsi="TimesNewRomanPSMT" w:cs="TimesNewRomanPSMT"/>
          <w:sz w:val="22"/>
          <w:szCs w:val="22"/>
        </w:rPr>
        <w:t xml:space="preserve"> the amount is minimal ($50 or less). </w:t>
      </w:r>
    </w:p>
    <w:p w14:paraId="620B7A24" w14:textId="3C8744FD" w:rsidR="00975302" w:rsidRPr="0082643A" w:rsidRDefault="00975302" w:rsidP="00975302">
      <w:pPr>
        <w:pStyle w:val="Heading2"/>
        <w:rPr>
          <w:szCs w:val="24"/>
        </w:rPr>
      </w:pPr>
      <w:bookmarkStart w:id="961" w:name="_Toc85872965"/>
      <w:bookmarkStart w:id="962" w:name="_Toc85893159"/>
      <w:bookmarkStart w:id="963" w:name="_Toc85895444"/>
      <w:bookmarkStart w:id="964" w:name="_Toc85895606"/>
      <w:bookmarkStart w:id="965" w:name="_Toc85895999"/>
      <w:bookmarkStart w:id="966" w:name="_Toc86225862"/>
      <w:bookmarkStart w:id="967" w:name="_Toc86348193"/>
      <w:bookmarkStart w:id="968" w:name="_Toc86348912"/>
      <w:bookmarkStart w:id="969" w:name="_Toc98593924"/>
      <w:r w:rsidRPr="0082643A">
        <w:rPr>
          <w:szCs w:val="24"/>
        </w:rPr>
        <w:t>Explanation of Annual Budget</w:t>
      </w:r>
      <w:bookmarkEnd w:id="961"/>
      <w:bookmarkEnd w:id="962"/>
      <w:bookmarkEnd w:id="963"/>
      <w:bookmarkEnd w:id="964"/>
      <w:bookmarkEnd w:id="965"/>
      <w:bookmarkEnd w:id="966"/>
      <w:bookmarkEnd w:id="967"/>
      <w:bookmarkEnd w:id="968"/>
      <w:bookmarkEnd w:id="969"/>
      <w:r w:rsidRPr="0082643A">
        <w:rPr>
          <w:szCs w:val="24"/>
        </w:rPr>
        <w:t xml:space="preserve"> </w:t>
      </w:r>
    </w:p>
    <w:p w14:paraId="6D598EE4" w14:textId="435A54D3" w:rsidR="00975302" w:rsidRPr="00D043DE" w:rsidRDefault="00C7699A" w:rsidP="00975302">
      <w:pPr>
        <w:spacing w:before="100" w:beforeAutospacing="1" w:after="100" w:afterAutospacing="1"/>
        <w:rPr>
          <w:rFonts w:ascii="TimesNewRomanPSMT" w:eastAsia="Times New Roman" w:hAnsi="TimesNewRomanPSMT" w:cs="TimesNewRomanPSMT"/>
          <w:sz w:val="22"/>
          <w:szCs w:val="22"/>
        </w:rPr>
      </w:pPr>
      <w:r>
        <w:rPr>
          <w:noProof/>
          <w:color w:val="000000"/>
        </w:rPr>
        <mc:AlternateContent>
          <mc:Choice Requires="wps">
            <w:drawing>
              <wp:anchor distT="0" distB="0" distL="114300" distR="114300" simplePos="0" relativeHeight="253681664" behindDoc="0" locked="0" layoutInCell="1" allowOverlap="1" wp14:anchorId="5E4156C6" wp14:editId="5CC5D063">
                <wp:simplePos x="0" y="0"/>
                <wp:positionH relativeFrom="column">
                  <wp:posOffset>-602615</wp:posOffset>
                </wp:positionH>
                <wp:positionV relativeFrom="paragraph">
                  <wp:posOffset>160655</wp:posOffset>
                </wp:positionV>
                <wp:extent cx="499745" cy="1183005"/>
                <wp:effectExtent l="12700" t="12700" r="20955" b="10795"/>
                <wp:wrapNone/>
                <wp:docPr id="1185" name="Up Arrow 118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71F721F" w14:textId="77777777" w:rsidR="00C7699A" w:rsidRPr="00260E8E" w:rsidRDefault="00C7699A"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156C6" id="Up Arrow 1185" o:spid="_x0000_s1226" type="#_x0000_t68" href="#toc1" style="position:absolute;margin-left:-47.45pt;margin-top:12.65pt;width:39.35pt;height:93.15pt;z-index:2536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wRbQIAAEc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" o:button="t" adj="4562" fillcolor="#43bae8 [2676]" strokecolor="black [3213]">
                <v:fill color2="#74ccee [1972]" rotate="t" o:detectmouseclick="t" focusposition="1,1" focussize="-1,-1" focus="100%" type="gradientRadial"/>
                <v:textbox>
                  <w:txbxContent>
                    <w:p w14:paraId="071F721F" w14:textId="77777777" w:rsidR="00C7699A" w:rsidRPr="00260E8E" w:rsidRDefault="00C7699A"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E760CE">
        <w:rPr>
          <w:rFonts w:ascii="TimesNewRomanPSMT" w:eastAsia="Times New Roman" w:hAnsi="TimesNewRomanPSMT" w:cs="TimesNewRomanPSMT"/>
          <w:sz w:val="14"/>
          <w:szCs w:val="14"/>
        </w:rPr>
        <w:br/>
      </w:r>
      <w:r w:rsidR="00975302" w:rsidRPr="00E760CE">
        <w:rPr>
          <w:rFonts w:ascii="TimesNewRomanPSMT" w:eastAsia="Times New Roman" w:hAnsi="TimesNewRomanPSMT" w:cs="TimesNewRomanPSMT"/>
          <w:sz w:val="22"/>
          <w:szCs w:val="22"/>
        </w:rPr>
        <w:t xml:space="preserve">The fiscal year </w:t>
      </w:r>
      <w:r w:rsidR="006F2F62">
        <w:rPr>
          <w:rFonts w:ascii="TimesNewRomanPSMT" w:eastAsia="Times New Roman" w:hAnsi="TimesNewRomanPSMT" w:cs="TimesNewRomanPSMT"/>
          <w:sz w:val="22"/>
          <w:szCs w:val="22"/>
        </w:rPr>
        <w:t>begins on</w:t>
      </w:r>
      <w:r w:rsidR="00975302" w:rsidRPr="00E760CE">
        <w:rPr>
          <w:rFonts w:ascii="TimesNewRomanPSMT" w:eastAsia="Times New Roman" w:hAnsi="TimesNewRomanPSMT" w:cs="TimesNewRomanPSMT"/>
          <w:sz w:val="22"/>
          <w:szCs w:val="22"/>
        </w:rPr>
        <w:t xml:space="preserve"> April 1</w:t>
      </w:r>
      <w:r w:rsidR="00D043DE" w:rsidRPr="00D043DE">
        <w:rPr>
          <w:rFonts w:ascii="TimesNewRomanPSMT" w:eastAsia="Times New Roman" w:hAnsi="TimesNewRomanPSMT" w:cs="TimesNewRomanPSMT"/>
          <w:sz w:val="22"/>
          <w:szCs w:val="22"/>
          <w:vertAlign w:val="superscript"/>
        </w:rPr>
        <w:t>st</w:t>
      </w:r>
      <w:r w:rsidR="00D043DE">
        <w:rPr>
          <w:rFonts w:ascii="TimesNewRomanPSMT" w:eastAsia="Times New Roman" w:hAnsi="TimesNewRomanPSMT" w:cs="TimesNewRomanPSMT"/>
          <w:sz w:val="22"/>
          <w:szCs w:val="22"/>
        </w:rPr>
        <w:t xml:space="preserve"> and ends on</w:t>
      </w:r>
      <w:r w:rsidR="00975302" w:rsidRPr="00E760CE">
        <w:rPr>
          <w:rFonts w:ascii="TimesNewRomanPSMT" w:eastAsia="Times New Roman" w:hAnsi="TimesNewRomanPSMT" w:cs="TimesNewRomanPSMT"/>
          <w:sz w:val="22"/>
          <w:szCs w:val="22"/>
        </w:rPr>
        <w:t xml:space="preserve"> March 3</w:t>
      </w:r>
      <w:r w:rsidR="00975302">
        <w:rPr>
          <w:rFonts w:ascii="TimesNewRomanPSMT" w:eastAsia="Times New Roman" w:hAnsi="TimesNewRomanPSMT" w:cs="TimesNewRomanPSMT"/>
          <w:sz w:val="22"/>
          <w:szCs w:val="22"/>
        </w:rPr>
        <w:t>1</w:t>
      </w:r>
      <w:r w:rsidR="00D043DE" w:rsidRPr="00D043DE">
        <w:rPr>
          <w:rFonts w:ascii="TimesNewRomanPSMT" w:eastAsia="Times New Roman" w:hAnsi="TimesNewRomanPSMT" w:cs="TimesNewRomanPSMT"/>
          <w:sz w:val="22"/>
          <w:szCs w:val="22"/>
          <w:vertAlign w:val="superscript"/>
        </w:rPr>
        <w:t>st</w:t>
      </w:r>
      <w:r w:rsidR="00975302">
        <w:rPr>
          <w:rFonts w:ascii="TimesNewRomanPSMT" w:eastAsia="Times New Roman" w:hAnsi="TimesNewRomanPSMT" w:cs="TimesNewRomanPSMT"/>
          <w:sz w:val="22"/>
          <w:szCs w:val="22"/>
        </w:rPr>
        <w:t>.</w:t>
      </w:r>
      <w:r w:rsidR="00975302" w:rsidRPr="00E760CE">
        <w:rPr>
          <w:rFonts w:ascii="TimesNewRomanPSMT" w:eastAsia="Times New Roman" w:hAnsi="TimesNewRomanPSMT" w:cs="TimesNewRomanPSMT"/>
          <w:sz w:val="22"/>
          <w:szCs w:val="22"/>
        </w:rPr>
        <w:t xml:space="preserve"> The </w:t>
      </w:r>
      <w:r w:rsidR="00975302">
        <w:rPr>
          <w:rFonts w:ascii="TimesNewRomanPSMT" w:eastAsia="Times New Roman" w:hAnsi="TimesNewRomanPSMT" w:cs="TimesNewRomanPSMT"/>
          <w:sz w:val="22"/>
          <w:szCs w:val="22"/>
        </w:rPr>
        <w:t>team leader</w:t>
      </w:r>
      <w:r w:rsidR="00975302" w:rsidRPr="00E760CE">
        <w:rPr>
          <w:rFonts w:ascii="TimesNewRomanPSMT" w:eastAsia="Times New Roman" w:hAnsi="TimesNewRomanPSMT" w:cs="TimesNewRomanPSMT"/>
          <w:sz w:val="22"/>
          <w:szCs w:val="22"/>
        </w:rPr>
        <w:t xml:space="preserve"> should review and speak with the Treasurer at the beginning of the fiscal year to know the </w:t>
      </w:r>
      <w:r w:rsidR="00975302">
        <w:rPr>
          <w:rFonts w:ascii="TimesNewRomanPSMT" w:eastAsia="Times New Roman" w:hAnsi="TimesNewRomanPSMT" w:cs="TimesNewRomanPSMT"/>
          <w:sz w:val="22"/>
          <w:szCs w:val="22"/>
        </w:rPr>
        <w:t>team</w:t>
      </w:r>
      <w:r w:rsidR="00975302" w:rsidRPr="00E760CE">
        <w:rPr>
          <w:rFonts w:ascii="TimesNewRomanPSMT" w:eastAsia="Times New Roman" w:hAnsi="TimesNewRomanPSMT" w:cs="TimesNewRomanPSMT"/>
          <w:sz w:val="22"/>
          <w:szCs w:val="22"/>
        </w:rPr>
        <w:t xml:space="preserve">’s budget for the year. The </w:t>
      </w:r>
      <w:r w:rsidR="00975302">
        <w:rPr>
          <w:rFonts w:ascii="TimesNewRomanPSMT" w:eastAsia="Times New Roman" w:hAnsi="TimesNewRomanPSMT" w:cs="TimesNewRomanPSMT"/>
          <w:sz w:val="22"/>
          <w:szCs w:val="22"/>
        </w:rPr>
        <w:t>team leader</w:t>
      </w:r>
      <w:r w:rsidR="00975302" w:rsidRPr="00E760CE">
        <w:rPr>
          <w:rFonts w:ascii="TimesNewRomanPSMT" w:eastAsia="Times New Roman" w:hAnsi="TimesNewRomanPSMT" w:cs="TimesNewRomanPSMT"/>
          <w:sz w:val="22"/>
          <w:szCs w:val="22"/>
        </w:rPr>
        <w:t xml:space="preserve"> is responsible to relay additional needs to the Treasurer throughout the</w:t>
      </w:r>
      <w:r w:rsidR="00975302">
        <w:rPr>
          <w:rFonts w:ascii="TimesNewRomanPSMT" w:eastAsia="Times New Roman" w:hAnsi="TimesNewRomanPSMT" w:cs="TimesNewRomanPSMT"/>
          <w:sz w:val="22"/>
          <w:szCs w:val="22"/>
        </w:rPr>
        <w:t>1</w:t>
      </w:r>
      <w:r w:rsidR="00975302" w:rsidRPr="00E760CE">
        <w:rPr>
          <w:rFonts w:ascii="TimesNewRomanPSMT" w:eastAsia="Times New Roman" w:hAnsi="TimesNewRomanPSMT" w:cs="TimesNewRomanPSMT"/>
          <w:sz w:val="22"/>
          <w:szCs w:val="22"/>
        </w:rPr>
        <w:t xml:space="preserve"> year. It is recommended that </w:t>
      </w:r>
      <w:r w:rsidR="00975302">
        <w:rPr>
          <w:rFonts w:ascii="TimesNewRomanPSMT" w:eastAsia="Times New Roman" w:hAnsi="TimesNewRomanPSMT" w:cs="TimesNewRomanPSMT"/>
          <w:sz w:val="22"/>
          <w:szCs w:val="22"/>
        </w:rPr>
        <w:t xml:space="preserve">teams </w:t>
      </w:r>
      <w:r w:rsidR="00975302" w:rsidRPr="00E760CE">
        <w:rPr>
          <w:rFonts w:ascii="TimesNewRomanPSMT" w:eastAsia="Times New Roman" w:hAnsi="TimesNewRomanPSMT" w:cs="TimesNewRomanPSMT"/>
          <w:sz w:val="22"/>
          <w:szCs w:val="22"/>
        </w:rPr>
        <w:t xml:space="preserve">track and monitor their expenses. Near </w:t>
      </w:r>
      <w:r w:rsidR="00975302">
        <w:rPr>
          <w:rFonts w:ascii="TimesNewRomanPSMT" w:eastAsia="Times New Roman" w:hAnsi="TimesNewRomanPSMT" w:cs="TimesNewRomanPSMT"/>
          <w:sz w:val="22"/>
          <w:szCs w:val="22"/>
        </w:rPr>
        <w:t xml:space="preserve">the </w:t>
      </w:r>
      <w:r w:rsidR="00975302" w:rsidRPr="00E760CE">
        <w:rPr>
          <w:rFonts w:ascii="TimesNewRomanPSMT" w:eastAsia="Times New Roman" w:hAnsi="TimesNewRomanPSMT" w:cs="TimesNewRomanPSMT"/>
          <w:sz w:val="22"/>
          <w:szCs w:val="22"/>
        </w:rPr>
        <w:t xml:space="preserve">end of the fiscal year an estimate of the needs for the upcoming year should be submitted by </w:t>
      </w:r>
      <w:r w:rsidR="00975302">
        <w:rPr>
          <w:rFonts w:ascii="TimesNewRomanPSMT" w:eastAsia="Times New Roman" w:hAnsi="TimesNewRomanPSMT" w:cs="TimesNewRomanPSMT"/>
          <w:sz w:val="22"/>
          <w:szCs w:val="22"/>
        </w:rPr>
        <w:t>each team leader</w:t>
      </w:r>
      <w:r w:rsidR="00975302" w:rsidRPr="00E760CE">
        <w:rPr>
          <w:rFonts w:ascii="TimesNewRomanPSMT" w:eastAsia="Times New Roman" w:hAnsi="TimesNewRomanPSMT" w:cs="TimesNewRomanPSMT"/>
          <w:sz w:val="22"/>
          <w:szCs w:val="22"/>
        </w:rPr>
        <w:t xml:space="preserve"> to the Treasurer for the new budget being developed. </w:t>
      </w:r>
    </w:p>
    <w:p w14:paraId="1FCBBC89" w14:textId="13D55640" w:rsidR="00975302" w:rsidRPr="00E760CE" w:rsidRDefault="006748A4" w:rsidP="00975302">
      <w:pPr>
        <w:spacing w:before="100" w:beforeAutospacing="1" w:after="100" w:afterAutospacing="1"/>
        <w:rPr>
          <w:rFonts w:ascii="Times New Roman" w:eastAsia="Times New Roman" w:hAnsi="Times New Roman" w:cs="Times New Roman"/>
        </w:rPr>
      </w:pPr>
      <w:r>
        <w:rPr>
          <w:noProof/>
        </w:rPr>
        <mc:AlternateContent>
          <mc:Choice Requires="wps">
            <w:drawing>
              <wp:anchor distT="0" distB="0" distL="114300" distR="114300" simplePos="0" relativeHeight="253151232" behindDoc="0" locked="0" layoutInCell="1" allowOverlap="1" wp14:anchorId="348E7395" wp14:editId="1F23888F">
                <wp:simplePos x="0" y="0"/>
                <wp:positionH relativeFrom="column">
                  <wp:posOffset>-663575</wp:posOffset>
                </wp:positionH>
                <wp:positionV relativeFrom="paragraph">
                  <wp:posOffset>412115</wp:posOffset>
                </wp:positionV>
                <wp:extent cx="534035" cy="1221740"/>
                <wp:effectExtent l="12700" t="0" r="24765" b="22860"/>
                <wp:wrapNone/>
                <wp:docPr id="786" name="Down Arrow 786"/>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4453B1"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E7395" id="Down Arrow 786" o:spid="_x0000_s1227" type="#_x0000_t67" style="position:absolute;margin-left:-52.25pt;margin-top:32.45pt;width:42.05pt;height:96.2pt;z-index:2531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ikKtAIAAPI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" adj="16512" fillcolor="#ffc000" strokecolor="#c00000" strokeweight="1.25pt">
                <v:textbox>
                  <w:txbxContent>
                    <w:p w14:paraId="6C4453B1"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E760CE">
        <w:rPr>
          <w:rFonts w:ascii="TimesNewRomanPSMT" w:eastAsia="Times New Roman" w:hAnsi="TimesNewRomanPSMT" w:cs="TimesNewRomanPSMT"/>
          <w:sz w:val="22"/>
          <w:szCs w:val="22"/>
        </w:rPr>
        <w:t xml:space="preserve">The budget is </w:t>
      </w:r>
      <w:r w:rsidR="00975302">
        <w:rPr>
          <w:rFonts w:ascii="TimesNewRomanPSMT" w:eastAsia="Times New Roman" w:hAnsi="TimesNewRomanPSMT" w:cs="TimesNewRomanPSMT"/>
          <w:sz w:val="22"/>
          <w:szCs w:val="22"/>
        </w:rPr>
        <w:t xml:space="preserve">based on </w:t>
      </w:r>
      <w:r w:rsidR="00975302" w:rsidRPr="00E760CE">
        <w:rPr>
          <w:rFonts w:ascii="TimesNewRomanPSMT" w:eastAsia="Times New Roman" w:hAnsi="TimesNewRomanPSMT" w:cs="TimesNewRomanPSMT"/>
          <w:sz w:val="22"/>
          <w:szCs w:val="22"/>
        </w:rPr>
        <w:t xml:space="preserve">an estimate of the </w:t>
      </w:r>
      <w:r w:rsidR="00975302">
        <w:rPr>
          <w:rFonts w:ascii="TimesNewRomanPSMT" w:eastAsia="Times New Roman" w:hAnsi="TimesNewRomanPSMT" w:cs="TimesNewRomanPSMT"/>
          <w:sz w:val="22"/>
          <w:szCs w:val="22"/>
        </w:rPr>
        <w:t>Tri-UU</w:t>
      </w:r>
      <w:r w:rsidR="00975302" w:rsidRPr="00E760CE">
        <w:rPr>
          <w:rFonts w:ascii="TimesNewRomanPSMT" w:eastAsia="Times New Roman" w:hAnsi="TimesNewRomanPSMT" w:cs="TimesNewRomanPSMT"/>
          <w:sz w:val="22"/>
          <w:szCs w:val="22"/>
        </w:rPr>
        <w:t xml:space="preserve">'s revenue and expenditures for the operating fund for one fiscal year, April 1 through March 31. The first line items on the budget are the sources of revenue, such as pledges or plate collections. This is followed by the expenditures, a listing of accounts that have been set up for reoccurring expenses, grouped </w:t>
      </w:r>
      <w:proofErr w:type="gramStart"/>
      <w:r w:rsidR="00975302" w:rsidRPr="00E760CE">
        <w:rPr>
          <w:rFonts w:ascii="TimesNewRomanPSMT" w:eastAsia="Times New Roman" w:hAnsi="TimesNewRomanPSMT" w:cs="TimesNewRomanPSMT"/>
          <w:sz w:val="22"/>
          <w:szCs w:val="22"/>
        </w:rPr>
        <w:t>in</w:t>
      </w:r>
      <w:proofErr w:type="gramEnd"/>
      <w:r w:rsidR="00975302" w:rsidRPr="00E760CE">
        <w:rPr>
          <w:rFonts w:ascii="TimesNewRomanPSMT" w:eastAsia="Times New Roman" w:hAnsi="TimesNewRomanPSMT" w:cs="TimesNewRomanPSMT"/>
          <w:sz w:val="22"/>
          <w:szCs w:val="22"/>
        </w:rPr>
        <w:t xml:space="preserve"> like categories. Depending upon the </w:t>
      </w:r>
      <w:r w:rsidR="00975302">
        <w:rPr>
          <w:rFonts w:ascii="TimesNewRomanPSMT" w:eastAsia="Times New Roman" w:hAnsi="TimesNewRomanPSMT" w:cs="TimesNewRomanPSMT"/>
          <w:sz w:val="22"/>
          <w:szCs w:val="22"/>
        </w:rPr>
        <w:t>team</w:t>
      </w:r>
      <w:r w:rsidR="00975302" w:rsidRPr="00E760CE">
        <w:rPr>
          <w:rFonts w:ascii="TimesNewRomanPSMT" w:eastAsia="Times New Roman" w:hAnsi="TimesNewRomanPSMT" w:cs="TimesNewRomanPSMT"/>
          <w:sz w:val="22"/>
          <w:szCs w:val="22"/>
        </w:rPr>
        <w:t xml:space="preserve">, only one or two of these accounts for expenditures may be used or many accounts may be used. </w:t>
      </w:r>
    </w:p>
    <w:p w14:paraId="084C6752" w14:textId="59685D6F" w:rsidR="00975302" w:rsidRPr="00672754" w:rsidRDefault="00975302" w:rsidP="00975302">
      <w:p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 xml:space="preserve">After the list of account numbers and names, the first column across the page gives the actual amount either received in revenue or spent for the expenditures. The second column </w:t>
      </w:r>
      <w:proofErr w:type="gramStart"/>
      <w:r w:rsidRPr="00E760CE">
        <w:rPr>
          <w:rFonts w:ascii="TimesNewRomanPSMT" w:eastAsia="Times New Roman" w:hAnsi="TimesNewRomanPSMT" w:cs="TimesNewRomanPSMT"/>
          <w:sz w:val="22"/>
          <w:szCs w:val="22"/>
        </w:rPr>
        <w:t>is</w:t>
      </w:r>
      <w:proofErr w:type="gramEnd"/>
      <w:r w:rsidRPr="00E760CE">
        <w:rPr>
          <w:rFonts w:ascii="TimesNewRomanPSMT" w:eastAsia="Times New Roman" w:hAnsi="TimesNewRomanPSMT" w:cs="TimesNewRomanPSMT"/>
          <w:sz w:val="22"/>
          <w:szCs w:val="22"/>
        </w:rPr>
        <w:t xml:space="preserve"> the amount budgeted for the year, and this amount should not be exceeded. The third column is the variance or difference between the amount budgeted and the amount spent. The last column is the percentage of the budget that has been reached thus far. At the end of the budget is a summary of the total revenues and </w:t>
      </w:r>
      <w:proofErr w:type="gramStart"/>
      <w:r w:rsidRPr="00E760CE">
        <w:rPr>
          <w:rFonts w:ascii="TimesNewRomanPSMT" w:eastAsia="Times New Roman" w:hAnsi="TimesNewRomanPSMT" w:cs="TimesNewRomanPSMT"/>
          <w:sz w:val="22"/>
          <w:szCs w:val="22"/>
        </w:rPr>
        <w:t>expenditures</w:t>
      </w:r>
      <w:proofErr w:type="gramEnd"/>
      <w:r w:rsidRPr="00E760CE">
        <w:rPr>
          <w:rFonts w:ascii="TimesNewRomanPSMT" w:eastAsia="Times New Roman" w:hAnsi="TimesNewRomanPSMT" w:cs="TimesNewRomanPSMT"/>
          <w:sz w:val="22"/>
          <w:szCs w:val="22"/>
        </w:rPr>
        <w:t xml:space="preserve"> for the year. Refer to the </w:t>
      </w:r>
      <w:r w:rsidRPr="00E760CE">
        <w:rPr>
          <w:rFonts w:ascii="TimesNewRomanPS" w:eastAsia="Times New Roman" w:hAnsi="TimesNewRomanPS" w:cs="Times New Roman"/>
          <w:b/>
          <w:bCs/>
          <w:i/>
          <w:iCs/>
          <w:sz w:val="22"/>
          <w:szCs w:val="22"/>
        </w:rPr>
        <w:t xml:space="preserve">Budget </w:t>
      </w:r>
      <w:r w:rsidRPr="00E760CE">
        <w:rPr>
          <w:rFonts w:ascii="TimesNewRomanPSMT" w:eastAsia="Times New Roman" w:hAnsi="TimesNewRomanPSMT" w:cs="TimesNewRomanPSMT"/>
          <w:sz w:val="22"/>
          <w:szCs w:val="22"/>
        </w:rPr>
        <w:t>document on the website for the approved budget for the current year.</w:t>
      </w:r>
    </w:p>
    <w:p w14:paraId="0ECC1297" w14:textId="4BA9A0DA" w:rsidR="00975302" w:rsidRPr="003C5635" w:rsidRDefault="00975302" w:rsidP="00975302">
      <w:pPr>
        <w:pStyle w:val="Heading2"/>
        <w:rPr>
          <w:szCs w:val="24"/>
        </w:rPr>
      </w:pPr>
      <w:bookmarkStart w:id="970" w:name="_Toc85872966"/>
      <w:bookmarkStart w:id="971" w:name="_Toc85893160"/>
      <w:bookmarkStart w:id="972" w:name="_Toc85895445"/>
      <w:bookmarkStart w:id="973" w:name="_Toc85895607"/>
      <w:bookmarkStart w:id="974" w:name="_Toc85896000"/>
      <w:bookmarkStart w:id="975" w:name="_Toc86225863"/>
      <w:bookmarkStart w:id="976" w:name="_Toc86348194"/>
      <w:bookmarkStart w:id="977" w:name="_Toc86348913"/>
      <w:bookmarkStart w:id="978" w:name="_Toc98593925"/>
      <w:bookmarkStart w:id="979" w:name="p98"/>
      <w:r w:rsidRPr="003C5635">
        <w:rPr>
          <w:szCs w:val="24"/>
        </w:rPr>
        <w:lastRenderedPageBreak/>
        <w:t>Maintaining Files</w:t>
      </w:r>
      <w:bookmarkEnd w:id="970"/>
      <w:bookmarkEnd w:id="971"/>
      <w:bookmarkEnd w:id="972"/>
      <w:bookmarkEnd w:id="973"/>
      <w:bookmarkEnd w:id="974"/>
      <w:bookmarkEnd w:id="975"/>
      <w:bookmarkEnd w:id="976"/>
      <w:bookmarkEnd w:id="977"/>
      <w:bookmarkEnd w:id="978"/>
      <w:r w:rsidRPr="003C5635">
        <w:rPr>
          <w:szCs w:val="24"/>
        </w:rPr>
        <w:t xml:space="preserve"> </w:t>
      </w:r>
    </w:p>
    <w:bookmarkEnd w:id="979"/>
    <w:p w14:paraId="00FE43A9" w14:textId="77777777" w:rsidR="00E03BFA" w:rsidRDefault="00975302" w:rsidP="00975302">
      <w:p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 xml:space="preserve">There are many reasons to keep accurate and timely records of events and files for each </w:t>
      </w:r>
      <w:r>
        <w:rPr>
          <w:rFonts w:ascii="TimesNewRomanPSMT" w:eastAsia="Times New Roman" w:hAnsi="TimesNewRomanPSMT" w:cs="TimesNewRomanPSMT"/>
          <w:sz w:val="22"/>
          <w:szCs w:val="22"/>
        </w:rPr>
        <w:t>team</w:t>
      </w:r>
      <w:r w:rsidRPr="00E760CE">
        <w:rPr>
          <w:rFonts w:ascii="TimesNewRomanPSMT" w:eastAsia="Times New Roman" w:hAnsi="TimesNewRomanPSMT" w:cs="TimesNewRomanPSMT"/>
          <w:sz w:val="22"/>
          <w:szCs w:val="22"/>
        </w:rPr>
        <w:t xml:space="preserve">, everything from faulty memories and computer crashes to loss of data from lightning strikes can impact our lives and our ability to be able to have a basis for recall of important information. </w:t>
      </w:r>
    </w:p>
    <w:p w14:paraId="5DE89F67" w14:textId="77777777" w:rsidR="00E03BFA" w:rsidRPr="00E03BFA" w:rsidRDefault="00E03BFA" w:rsidP="00E03BFA">
      <w:pPr>
        <w:numPr>
          <w:ilvl w:val="0"/>
          <w:numId w:val="148"/>
        </w:numPr>
        <w:spacing w:before="100" w:beforeAutospacing="1" w:after="100" w:afterAutospacing="1"/>
        <w:rPr>
          <w:rFonts w:ascii="TimesNewRomanPSMT" w:eastAsia="Times New Roman" w:hAnsi="TimesNewRomanPSMT" w:cs="TimesNewRomanPSMT"/>
          <w:sz w:val="22"/>
          <w:szCs w:val="22"/>
        </w:rPr>
      </w:pPr>
      <w:r w:rsidRPr="00E03BFA">
        <w:rPr>
          <w:rFonts w:ascii="TimesNewRomanPSMT" w:eastAsia="Times New Roman" w:hAnsi="TimesNewRomanPSMT" w:cs="TimesNewRomanPSMT"/>
          <w:sz w:val="22"/>
          <w:szCs w:val="22"/>
        </w:rPr>
        <w:t>Board of Trustee records will be retained for perpetuity.</w:t>
      </w:r>
    </w:p>
    <w:p w14:paraId="4038280E" w14:textId="77777777" w:rsidR="00E03BFA" w:rsidRPr="00E03BFA" w:rsidRDefault="00E03BFA" w:rsidP="00E03BFA">
      <w:pPr>
        <w:numPr>
          <w:ilvl w:val="0"/>
          <w:numId w:val="148"/>
        </w:numPr>
        <w:spacing w:before="100" w:beforeAutospacing="1" w:after="100" w:afterAutospacing="1"/>
        <w:rPr>
          <w:rFonts w:ascii="TimesNewRomanPSMT" w:eastAsia="Times New Roman" w:hAnsi="TimesNewRomanPSMT" w:cs="TimesNewRomanPSMT"/>
          <w:sz w:val="22"/>
          <w:szCs w:val="22"/>
        </w:rPr>
      </w:pPr>
      <w:r w:rsidRPr="00E03BFA">
        <w:rPr>
          <w:rFonts w:ascii="TimesNewRomanPSMT" w:eastAsia="Times New Roman" w:hAnsi="TimesNewRomanPSMT" w:cs="TimesNewRomanPSMT"/>
          <w:sz w:val="22"/>
          <w:szCs w:val="22"/>
        </w:rPr>
        <w:t>Building documents such as design, blueprints, specifications, construction records, etc., will be retained for perpetuity.</w:t>
      </w:r>
    </w:p>
    <w:p w14:paraId="456581AB" w14:textId="77777777" w:rsidR="00E03BFA" w:rsidRPr="00E03BFA" w:rsidRDefault="00E03BFA" w:rsidP="00E03BFA">
      <w:pPr>
        <w:numPr>
          <w:ilvl w:val="0"/>
          <w:numId w:val="148"/>
        </w:numPr>
        <w:spacing w:before="100" w:beforeAutospacing="1" w:after="100" w:afterAutospacing="1"/>
        <w:rPr>
          <w:rFonts w:ascii="TimesNewRomanPSMT" w:eastAsia="Times New Roman" w:hAnsi="TimesNewRomanPSMT" w:cs="TimesNewRomanPSMT"/>
          <w:sz w:val="22"/>
          <w:szCs w:val="22"/>
        </w:rPr>
      </w:pPr>
      <w:r w:rsidRPr="00E03BFA">
        <w:rPr>
          <w:rFonts w:ascii="TimesNewRomanPSMT" w:eastAsia="Times New Roman" w:hAnsi="TimesNewRomanPSMT" w:cs="TimesNewRomanPSMT"/>
          <w:sz w:val="22"/>
          <w:szCs w:val="22"/>
        </w:rPr>
        <w:t>The annual meeting agenda and minutes will be retained for perpetuity.</w:t>
      </w:r>
    </w:p>
    <w:p w14:paraId="622C5C21" w14:textId="77777777" w:rsidR="00E03BFA" w:rsidRPr="00E03BFA" w:rsidRDefault="00E03BFA" w:rsidP="00E03BFA">
      <w:pPr>
        <w:numPr>
          <w:ilvl w:val="0"/>
          <w:numId w:val="148"/>
        </w:numPr>
        <w:spacing w:before="100" w:beforeAutospacing="1" w:after="100" w:afterAutospacing="1"/>
        <w:rPr>
          <w:rFonts w:ascii="TimesNewRomanPSMT" w:eastAsia="Times New Roman" w:hAnsi="TimesNewRomanPSMT" w:cs="TimesNewRomanPSMT"/>
          <w:sz w:val="22"/>
          <w:szCs w:val="22"/>
        </w:rPr>
      </w:pPr>
      <w:r w:rsidRPr="00E03BFA">
        <w:rPr>
          <w:rFonts w:ascii="TimesNewRomanPSMT" w:eastAsia="Times New Roman" w:hAnsi="TimesNewRomanPSMT" w:cs="TimesNewRomanPSMT"/>
          <w:sz w:val="22"/>
          <w:szCs w:val="22"/>
        </w:rPr>
        <w:t>All other congregation records will be kept for seven years and then shredded.</w:t>
      </w:r>
    </w:p>
    <w:p w14:paraId="45F1DE7B" w14:textId="35764E83" w:rsidR="00975302" w:rsidRPr="00BA771B" w:rsidRDefault="00975302" w:rsidP="00975302">
      <w:p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 xml:space="preserve">Each </w:t>
      </w:r>
      <w:r>
        <w:rPr>
          <w:rFonts w:ascii="TimesNewRomanPSMT" w:eastAsia="Times New Roman" w:hAnsi="TimesNewRomanPSMT" w:cs="TimesNewRomanPSMT"/>
          <w:sz w:val="22"/>
          <w:szCs w:val="22"/>
        </w:rPr>
        <w:t>team leader</w:t>
      </w:r>
      <w:r w:rsidRPr="00E760CE">
        <w:rPr>
          <w:rFonts w:ascii="TimesNewRomanPSMT" w:eastAsia="Times New Roman" w:hAnsi="TimesNewRomanPSMT" w:cs="TimesNewRomanPSMT"/>
          <w:sz w:val="22"/>
          <w:szCs w:val="22"/>
        </w:rPr>
        <w:t xml:space="preserve"> may decide </w:t>
      </w:r>
      <w:r>
        <w:rPr>
          <w:rFonts w:ascii="TimesNewRomanPSMT" w:eastAsia="Times New Roman" w:hAnsi="TimesNewRomanPSMT" w:cs="TimesNewRomanPSMT"/>
          <w:sz w:val="22"/>
          <w:szCs w:val="22"/>
        </w:rPr>
        <w:t>on</w:t>
      </w:r>
      <w:r w:rsidRPr="00E760CE">
        <w:rPr>
          <w:rFonts w:ascii="TimesNewRomanPSMT" w:eastAsia="Times New Roman" w:hAnsi="TimesNewRomanPSMT" w:cs="TimesNewRomanPSMT"/>
          <w:sz w:val="22"/>
          <w:szCs w:val="22"/>
        </w:rPr>
        <w:t xml:space="preserve"> the most effective method of recording and saving details, but it is important to </w:t>
      </w:r>
      <w:r>
        <w:rPr>
          <w:rFonts w:ascii="TimesNewRomanPSMT" w:eastAsia="Times New Roman" w:hAnsi="TimesNewRomanPSMT" w:cs="TimesNewRomanPSMT"/>
          <w:sz w:val="22"/>
          <w:szCs w:val="22"/>
        </w:rPr>
        <w:t>start</w:t>
      </w:r>
      <w:r w:rsidRPr="00E760CE">
        <w:rPr>
          <w:rFonts w:ascii="TimesNewRomanPSMT" w:eastAsia="Times New Roman" w:hAnsi="TimesNewRomanPSMT" w:cs="TimesNewRomanPSMT"/>
          <w:sz w:val="22"/>
          <w:szCs w:val="22"/>
        </w:rPr>
        <w:t xml:space="preserve"> the process </w:t>
      </w:r>
      <w:r>
        <w:rPr>
          <w:rFonts w:ascii="TimesNewRomanPSMT" w:eastAsia="Times New Roman" w:hAnsi="TimesNewRomanPSMT" w:cs="TimesNewRomanPSMT"/>
          <w:sz w:val="22"/>
          <w:szCs w:val="22"/>
        </w:rPr>
        <w:t>at the beginning of the fiscal year</w:t>
      </w:r>
      <w:r w:rsidRPr="00E760CE">
        <w:rPr>
          <w:rFonts w:ascii="TimesNewRomanPSMT" w:eastAsia="Times New Roman" w:hAnsi="TimesNewRomanPSMT" w:cs="TimesNewRomanPSMT"/>
          <w:sz w:val="22"/>
          <w:szCs w:val="22"/>
        </w:rPr>
        <w:t xml:space="preserve">. </w:t>
      </w:r>
    </w:p>
    <w:p w14:paraId="6AF0F44A" w14:textId="5C74A748" w:rsidR="00975302" w:rsidRPr="003C5635" w:rsidRDefault="00975302" w:rsidP="00975302">
      <w:pPr>
        <w:pStyle w:val="Heading2"/>
        <w:rPr>
          <w:rFonts w:cs="Times New Roman"/>
          <w:szCs w:val="24"/>
        </w:rPr>
      </w:pPr>
      <w:bookmarkStart w:id="980" w:name="_Toc85872967"/>
      <w:bookmarkStart w:id="981" w:name="_Toc85893161"/>
      <w:bookmarkStart w:id="982" w:name="_Toc85895446"/>
      <w:bookmarkStart w:id="983" w:name="_Toc85895608"/>
      <w:bookmarkStart w:id="984" w:name="_Toc85896001"/>
      <w:bookmarkStart w:id="985" w:name="_Toc86225864"/>
      <w:bookmarkStart w:id="986" w:name="_Toc86348195"/>
      <w:bookmarkStart w:id="987" w:name="_Toc86348914"/>
      <w:bookmarkStart w:id="988" w:name="_Toc98593926"/>
      <w:r w:rsidRPr="003C5635">
        <w:rPr>
          <w:szCs w:val="24"/>
        </w:rPr>
        <w:t>Recommendations for Records Retention:</w:t>
      </w:r>
      <w:bookmarkEnd w:id="980"/>
      <w:bookmarkEnd w:id="981"/>
      <w:bookmarkEnd w:id="982"/>
      <w:bookmarkEnd w:id="983"/>
      <w:bookmarkEnd w:id="984"/>
      <w:bookmarkEnd w:id="985"/>
      <w:bookmarkEnd w:id="986"/>
      <w:bookmarkEnd w:id="987"/>
      <w:bookmarkEnd w:id="988"/>
      <w:r w:rsidRPr="003C5635">
        <w:rPr>
          <w:szCs w:val="24"/>
        </w:rPr>
        <w:t xml:space="preserve"> </w:t>
      </w:r>
    </w:p>
    <w:p w14:paraId="38D8B265"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SymbolMT" w:eastAsia="Times New Roman" w:hAnsi="SymbolMT" w:cs="Times New Roman"/>
          <w:sz w:val="22"/>
          <w:szCs w:val="22"/>
        </w:rPr>
        <w:t xml:space="preserve">• </w:t>
      </w:r>
      <w:r w:rsidRPr="00E760CE">
        <w:rPr>
          <w:rFonts w:ascii="TimesNewRomanPSMT" w:eastAsia="Times New Roman" w:hAnsi="TimesNewRomanPSMT" w:cs="TimesNewRomanPSMT"/>
          <w:sz w:val="22"/>
          <w:szCs w:val="22"/>
        </w:rPr>
        <w:t xml:space="preserve">Keep computer records </w:t>
      </w:r>
      <w:commentRangeStart w:id="989"/>
      <w:r w:rsidRPr="00E760CE">
        <w:rPr>
          <w:rFonts w:ascii="TimesNewRomanPSMT" w:eastAsia="Times New Roman" w:hAnsi="TimesNewRomanPSMT" w:cs="TimesNewRomanPSMT"/>
          <w:sz w:val="22"/>
          <w:szCs w:val="22"/>
        </w:rPr>
        <w:t>of</w:t>
      </w:r>
      <w:commentRangeEnd w:id="989"/>
      <w:r w:rsidR="00320C96">
        <w:rPr>
          <w:rStyle w:val="CommentReference"/>
        </w:rPr>
        <w:commentReference w:id="989"/>
      </w:r>
      <w:r w:rsidRPr="00E760CE">
        <w:rPr>
          <w:rFonts w:ascii="TimesNewRomanPSMT" w:eastAsia="Times New Roman" w:hAnsi="TimesNewRomanPSMT" w:cs="TimesNewRomanPSMT"/>
          <w:sz w:val="22"/>
          <w:szCs w:val="22"/>
        </w:rPr>
        <w:t xml:space="preserve">: </w:t>
      </w:r>
    </w:p>
    <w:p w14:paraId="6C409BBD" w14:textId="77777777" w:rsidR="00975302" w:rsidRPr="00E760CE" w:rsidRDefault="00975302" w:rsidP="00251B3D">
      <w:pPr>
        <w:numPr>
          <w:ilvl w:val="0"/>
          <w:numId w:val="114"/>
        </w:num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 xml:space="preserve">minutes of meetings and corrections </w:t>
      </w:r>
    </w:p>
    <w:p w14:paraId="05A393B4" w14:textId="77777777" w:rsidR="00975302" w:rsidRPr="00E760CE" w:rsidRDefault="00975302" w:rsidP="00251B3D">
      <w:pPr>
        <w:numPr>
          <w:ilvl w:val="0"/>
          <w:numId w:val="114"/>
        </w:numPr>
        <w:spacing w:before="100" w:beforeAutospacing="1" w:after="100" w:afterAutospacing="1"/>
        <w:rPr>
          <w:rFonts w:ascii="TimesNewRomanPSMT" w:eastAsia="Times New Roman" w:hAnsi="TimesNewRomanPSMT" w:cs="TimesNewRomanPSMT"/>
          <w:sz w:val="22"/>
          <w:szCs w:val="22"/>
        </w:rPr>
      </w:pPr>
      <w:r>
        <w:rPr>
          <w:rFonts w:ascii="TimesNewRomanPSMT" w:eastAsia="Times New Roman" w:hAnsi="TimesNewRomanPSMT" w:cs="TimesNewRomanPSMT"/>
          <w:sz w:val="22"/>
          <w:szCs w:val="22"/>
        </w:rPr>
        <w:t>team</w:t>
      </w:r>
      <w:r w:rsidRPr="00E760CE">
        <w:rPr>
          <w:rFonts w:ascii="TimesNewRomanPSMT" w:eastAsia="Times New Roman" w:hAnsi="TimesNewRomanPSMT" w:cs="TimesNewRomanPSMT"/>
          <w:sz w:val="22"/>
          <w:szCs w:val="22"/>
        </w:rPr>
        <w:t xml:space="preserve"> members and roles </w:t>
      </w:r>
    </w:p>
    <w:p w14:paraId="6F66258C" w14:textId="188CC6B4" w:rsidR="00975302" w:rsidRPr="00C278A8" w:rsidRDefault="00975302" w:rsidP="00251B3D">
      <w:pPr>
        <w:numPr>
          <w:ilvl w:val="0"/>
          <w:numId w:val="114"/>
        </w:num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lists of actionable items, i.e.</w:t>
      </w:r>
      <w:r w:rsidR="00F62E23">
        <w:rPr>
          <w:rFonts w:ascii="TimesNewRomanPSMT" w:eastAsia="Times New Roman" w:hAnsi="TimesNewRomanPSMT" w:cs="TimesNewRomanPSMT"/>
          <w:sz w:val="22"/>
          <w:szCs w:val="22"/>
        </w:rPr>
        <w:t>,</w:t>
      </w:r>
      <w:r w:rsidRPr="00E760CE">
        <w:rPr>
          <w:rFonts w:ascii="TimesNewRomanPSMT" w:eastAsia="Times New Roman" w:hAnsi="TimesNewRomanPSMT" w:cs="TimesNewRomanPSMT"/>
          <w:sz w:val="22"/>
          <w:szCs w:val="22"/>
        </w:rPr>
        <w:t xml:space="preserve"> speakers, building repairs, equipment, forum topics with </w:t>
      </w:r>
      <w:r w:rsidRPr="00C278A8">
        <w:rPr>
          <w:rFonts w:ascii="TimesNewRomanPSMT" w:eastAsia="Times New Roman" w:hAnsi="TimesNewRomanPSMT" w:cs="TimesNewRomanPSMT"/>
          <w:sz w:val="22"/>
          <w:szCs w:val="22"/>
        </w:rPr>
        <w:t xml:space="preserve">necessary backup documentation. </w:t>
      </w:r>
    </w:p>
    <w:p w14:paraId="3CBB5ECD" w14:textId="77777777" w:rsidR="00975302" w:rsidRPr="00E760CE" w:rsidRDefault="00975302" w:rsidP="00251B3D">
      <w:pPr>
        <w:numPr>
          <w:ilvl w:val="0"/>
          <w:numId w:val="114"/>
        </w:num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 xml:space="preserve">budget amounts and expenditures </w:t>
      </w:r>
    </w:p>
    <w:p w14:paraId="7B30AA86" w14:textId="736D4E1B" w:rsidR="00975302" w:rsidRPr="00E760CE" w:rsidRDefault="00975302" w:rsidP="00251B3D">
      <w:pPr>
        <w:numPr>
          <w:ilvl w:val="0"/>
          <w:numId w:val="114"/>
        </w:num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copies of all correspondence</w:t>
      </w:r>
      <w:r w:rsidR="00F62E23">
        <w:rPr>
          <w:rFonts w:ascii="TimesNewRomanPSMT" w:eastAsia="Times New Roman" w:hAnsi="TimesNewRomanPSMT" w:cs="TimesNewRomanPSMT"/>
          <w:sz w:val="22"/>
          <w:szCs w:val="22"/>
        </w:rPr>
        <w:t>,</w:t>
      </w:r>
      <w:r w:rsidRPr="00E760CE">
        <w:rPr>
          <w:rFonts w:ascii="TimesNewRomanPSMT" w:eastAsia="Times New Roman" w:hAnsi="TimesNewRomanPSMT" w:cs="TimesNewRomanPSMT"/>
          <w:sz w:val="22"/>
          <w:szCs w:val="22"/>
        </w:rPr>
        <w:t xml:space="preserve"> </w:t>
      </w:r>
      <w:r w:rsidR="00F62E23">
        <w:rPr>
          <w:rFonts w:ascii="TimesNewRomanPSMT" w:eastAsia="Times New Roman" w:hAnsi="TimesNewRomanPSMT" w:cs="TimesNewRomanPSMT"/>
          <w:sz w:val="22"/>
          <w:szCs w:val="22"/>
        </w:rPr>
        <w:t xml:space="preserve">except </w:t>
      </w:r>
      <w:r w:rsidRPr="00E760CE">
        <w:rPr>
          <w:rFonts w:ascii="TimesNewRomanPSMT" w:eastAsia="Times New Roman" w:hAnsi="TimesNewRomanPSMT" w:cs="TimesNewRomanPSMT"/>
          <w:sz w:val="22"/>
          <w:szCs w:val="22"/>
        </w:rPr>
        <w:t xml:space="preserve">handwritten notes </w:t>
      </w:r>
    </w:p>
    <w:p w14:paraId="150ABE89" w14:textId="77777777" w:rsidR="00975302" w:rsidRPr="00E760CE" w:rsidRDefault="00975302" w:rsidP="00251B3D">
      <w:pPr>
        <w:numPr>
          <w:ilvl w:val="0"/>
          <w:numId w:val="114"/>
        </w:num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 xml:space="preserve">Excel spreadsheets </w:t>
      </w:r>
    </w:p>
    <w:p w14:paraId="583C37F4" w14:textId="77777777" w:rsidR="00975302" w:rsidRPr="003B7DAB" w:rsidRDefault="00975302" w:rsidP="00251B3D">
      <w:pPr>
        <w:numPr>
          <w:ilvl w:val="0"/>
          <w:numId w:val="114"/>
        </w:num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 xml:space="preserve">PowerPoint presentations </w:t>
      </w:r>
    </w:p>
    <w:p w14:paraId="0648C893" w14:textId="390DA683" w:rsidR="003D2D9C" w:rsidRPr="003D2D9C" w:rsidRDefault="00975302" w:rsidP="00251B3D">
      <w:pPr>
        <w:pStyle w:val="ListParagraph"/>
        <w:numPr>
          <w:ilvl w:val="0"/>
          <w:numId w:val="114"/>
        </w:numPr>
        <w:spacing w:before="100" w:beforeAutospacing="1" w:after="100" w:afterAutospacing="1"/>
        <w:rPr>
          <w:rFonts w:ascii="TimesNewRomanPSMT" w:eastAsia="Times New Roman" w:hAnsi="TimesNewRomanPSMT" w:cs="TimesNewRomanPSMT"/>
          <w:sz w:val="22"/>
          <w:szCs w:val="22"/>
        </w:rPr>
      </w:pPr>
      <w:r w:rsidRPr="003D2D9C">
        <w:rPr>
          <w:rFonts w:ascii="TimesNewRomanPSMT" w:eastAsia="Times New Roman" w:hAnsi="TimesNewRomanPSMT" w:cs="TimesNewRomanPSMT"/>
          <w:sz w:val="22"/>
          <w:szCs w:val="22"/>
        </w:rPr>
        <w:t>Back up computer records</w:t>
      </w:r>
      <w:r w:rsidRPr="003D2D9C">
        <w:rPr>
          <w:rFonts w:ascii="TimesNewRomanPSMT" w:eastAsia="Times New Roman" w:hAnsi="TimesNewRomanPSMT" w:cs="TimesNewRomanPSMT"/>
          <w:sz w:val="22"/>
          <w:szCs w:val="22"/>
        </w:rPr>
        <w:br/>
        <w:t xml:space="preserve"> at least at the end of each fiscal year, March 31</w:t>
      </w:r>
    </w:p>
    <w:p w14:paraId="28E61738" w14:textId="67E0A4A1" w:rsidR="003D2D9C" w:rsidRPr="003D2D9C" w:rsidRDefault="00975302" w:rsidP="00251B3D">
      <w:pPr>
        <w:pStyle w:val="ListParagraph"/>
        <w:numPr>
          <w:ilvl w:val="0"/>
          <w:numId w:val="114"/>
        </w:numPr>
        <w:spacing w:before="100" w:beforeAutospacing="1" w:after="100" w:afterAutospacing="1"/>
        <w:rPr>
          <w:rFonts w:ascii="TimesNewRomanPSMT" w:eastAsia="Times New Roman" w:hAnsi="TimesNewRomanPSMT" w:cs="TimesNewRomanPSMT"/>
          <w:sz w:val="22"/>
          <w:szCs w:val="22"/>
        </w:rPr>
      </w:pPr>
      <w:r w:rsidRPr="003D2D9C">
        <w:rPr>
          <w:rFonts w:ascii="TimesNewRomanPSMT" w:eastAsia="Times New Roman" w:hAnsi="TimesNewRomanPSMT" w:cs="TimesNewRomanPSMT"/>
          <w:sz w:val="22"/>
          <w:szCs w:val="22"/>
        </w:rPr>
        <w:t>if the team leader is stepping down</w:t>
      </w:r>
      <w:r w:rsidR="003D2D9C">
        <w:rPr>
          <w:rFonts w:ascii="TimesNewRomanPSMT" w:eastAsia="Times New Roman" w:hAnsi="TimesNewRomanPSMT" w:cs="TimesNewRomanPSMT"/>
          <w:sz w:val="22"/>
          <w:szCs w:val="22"/>
        </w:rPr>
        <w:t xml:space="preserve">, </w:t>
      </w:r>
      <w:r w:rsidRPr="003D2D9C">
        <w:rPr>
          <w:rFonts w:ascii="TimesNewRomanPSMT" w:eastAsia="Times New Roman" w:hAnsi="TimesNewRomanPSMT" w:cs="TimesNewRomanPSMT"/>
          <w:sz w:val="22"/>
          <w:szCs w:val="22"/>
        </w:rPr>
        <w:t>use a flash drive clearly labeled for the team</w:t>
      </w:r>
    </w:p>
    <w:p w14:paraId="135837EF" w14:textId="1E2913B7" w:rsidR="00975302" w:rsidRPr="003D2D9C" w:rsidRDefault="00975302" w:rsidP="00251B3D">
      <w:pPr>
        <w:pStyle w:val="ListParagraph"/>
        <w:numPr>
          <w:ilvl w:val="0"/>
          <w:numId w:val="114"/>
        </w:numPr>
        <w:spacing w:before="100" w:beforeAutospacing="1" w:after="100" w:afterAutospacing="1"/>
        <w:rPr>
          <w:rFonts w:ascii="TimesNewRomanPSMT" w:eastAsia="Times New Roman" w:hAnsi="TimesNewRomanPSMT" w:cs="TimesNewRomanPSMT"/>
          <w:sz w:val="22"/>
          <w:szCs w:val="22"/>
        </w:rPr>
      </w:pPr>
      <w:r w:rsidRPr="003D2D9C">
        <w:rPr>
          <w:rFonts w:ascii="TimesNewRomanPSMT" w:eastAsia="Times New Roman" w:hAnsi="TimesNewRomanPSMT" w:cs="TimesNewRomanPSMT"/>
          <w:sz w:val="22"/>
          <w:szCs w:val="22"/>
        </w:rPr>
        <w:t xml:space="preserve">consider keeping this flash drive in the file cabinet at Tri-UU </w:t>
      </w:r>
    </w:p>
    <w:p w14:paraId="3A66843F" w14:textId="20BB1F2D" w:rsidR="00975302" w:rsidRPr="00E760CE" w:rsidRDefault="006748A4" w:rsidP="00251B3D">
      <w:pPr>
        <w:numPr>
          <w:ilvl w:val="0"/>
          <w:numId w:val="114"/>
        </w:numPr>
        <w:spacing w:before="100" w:beforeAutospacing="1" w:after="100" w:afterAutospacing="1"/>
        <w:rPr>
          <w:rFonts w:ascii="TimesNewRomanPSMT" w:eastAsia="Times New Roman" w:hAnsi="TimesNewRomanPSMT" w:cs="TimesNewRomanPSMT"/>
          <w:sz w:val="22"/>
          <w:szCs w:val="22"/>
        </w:rPr>
      </w:pPr>
      <w:r>
        <w:rPr>
          <w:noProof/>
          <w:color w:val="000000"/>
        </w:rPr>
        <mc:AlternateContent>
          <mc:Choice Requires="wps">
            <w:drawing>
              <wp:anchor distT="0" distB="0" distL="114300" distR="114300" simplePos="0" relativeHeight="253683712" behindDoc="0" locked="0" layoutInCell="1" allowOverlap="1" wp14:anchorId="73972D07" wp14:editId="45A7C4DC">
                <wp:simplePos x="0" y="0"/>
                <wp:positionH relativeFrom="leftMargin">
                  <wp:align>right</wp:align>
                </wp:positionH>
                <wp:positionV relativeFrom="paragraph">
                  <wp:posOffset>181610</wp:posOffset>
                </wp:positionV>
                <wp:extent cx="499745" cy="1183005"/>
                <wp:effectExtent l="19050" t="19050" r="33655" b="17145"/>
                <wp:wrapNone/>
                <wp:docPr id="1186" name="Up Arrow 1186">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924786F" w14:textId="77777777" w:rsidR="00C7699A" w:rsidRPr="00260E8E" w:rsidRDefault="00C7699A"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72D07" id="Up Arrow 1186" o:spid="_x0000_s1228" type="#_x0000_t68" href="#toc1" style="position:absolute;left:0;text-align:left;margin-left:-11.85pt;margin-top:14.3pt;width:39.35pt;height:93.15pt;z-index:2536837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" o:button="t" adj="4562" fillcolor="#43bae8 [2676]" strokecolor="black [3213]">
                <v:fill color2="#74ccee [1972]" rotate="t" o:detectmouseclick="t" focusposition="1,1" focussize="-1,-1" focus="100%" type="gradientRadial"/>
                <v:textbox>
                  <w:txbxContent>
                    <w:p w14:paraId="0924786F" w14:textId="77777777" w:rsidR="00C7699A" w:rsidRPr="00260E8E" w:rsidRDefault="00C7699A"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w10:wrap anchorx="margin"/>
              </v:shape>
            </w:pict>
          </mc:Fallback>
        </mc:AlternateContent>
      </w:r>
      <w:r w:rsidR="00975302" w:rsidRPr="00E760CE">
        <w:rPr>
          <w:rFonts w:ascii="TimesNewRomanPSMT" w:eastAsia="Times New Roman" w:hAnsi="TimesNewRomanPSMT" w:cs="TimesNewRomanPSMT"/>
          <w:sz w:val="22"/>
          <w:szCs w:val="22"/>
        </w:rPr>
        <w:t xml:space="preserve">update it once a year as a minimum </w:t>
      </w:r>
    </w:p>
    <w:p w14:paraId="09EC361D" w14:textId="16DC7B9D" w:rsidR="00975302" w:rsidRPr="00E760CE" w:rsidRDefault="00975302" w:rsidP="00251B3D">
      <w:pPr>
        <w:numPr>
          <w:ilvl w:val="0"/>
          <w:numId w:val="114"/>
        </w:num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if los</w:t>
      </w:r>
      <w:r>
        <w:rPr>
          <w:rFonts w:ascii="TimesNewRomanPSMT" w:eastAsia="Times New Roman" w:hAnsi="TimesNewRomanPSMT" w:cs="TimesNewRomanPSMT"/>
          <w:sz w:val="22"/>
          <w:szCs w:val="22"/>
        </w:rPr>
        <w:t xml:space="preserve">t </w:t>
      </w:r>
      <w:r w:rsidRPr="00E760CE">
        <w:rPr>
          <w:rFonts w:ascii="TimesNewRomanPSMT" w:eastAsia="Times New Roman" w:hAnsi="TimesNewRomanPSMT" w:cs="TimesNewRomanPSMT"/>
          <w:sz w:val="22"/>
          <w:szCs w:val="22"/>
        </w:rPr>
        <w:t xml:space="preserve">data would be very difficult to replicate, do the backup quarterly </w:t>
      </w:r>
    </w:p>
    <w:p w14:paraId="45E4A61D" w14:textId="55E3E2B9"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SymbolMT" w:eastAsia="Times New Roman" w:hAnsi="SymbolMT" w:cs="Times New Roman"/>
          <w:sz w:val="22"/>
          <w:szCs w:val="22"/>
        </w:rPr>
        <w:t xml:space="preserve">• </w:t>
      </w:r>
      <w:r w:rsidRPr="00E760CE">
        <w:rPr>
          <w:rFonts w:ascii="TimesNewRomanPSMT" w:eastAsia="Times New Roman" w:hAnsi="TimesNewRomanPSMT" w:cs="TimesNewRomanPSMT"/>
          <w:sz w:val="22"/>
          <w:szCs w:val="22"/>
        </w:rPr>
        <w:t xml:space="preserve">A binder or notebook with hard copies of pertinent details should be kept </w:t>
      </w:r>
    </w:p>
    <w:p w14:paraId="6FC58D7C" w14:textId="364DBA24" w:rsidR="00975302" w:rsidRPr="00E760CE" w:rsidRDefault="00975302" w:rsidP="00251B3D">
      <w:pPr>
        <w:numPr>
          <w:ilvl w:val="0"/>
          <w:numId w:val="115"/>
        </w:num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 xml:space="preserve">the recording secretary or other volunteer should have copies </w:t>
      </w:r>
    </w:p>
    <w:p w14:paraId="08D1BDEB" w14:textId="77777777" w:rsidR="00975302" w:rsidRPr="00E760CE" w:rsidRDefault="00975302" w:rsidP="00251B3D">
      <w:pPr>
        <w:numPr>
          <w:ilvl w:val="0"/>
          <w:numId w:val="115"/>
        </w:num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 xml:space="preserve">the notebook will be delivered to the next volunteer for that position </w:t>
      </w:r>
    </w:p>
    <w:p w14:paraId="716F9B30" w14:textId="2F3E0B5F" w:rsidR="00975302" w:rsidRPr="00C278A8" w:rsidRDefault="00975302" w:rsidP="00251B3D">
      <w:pPr>
        <w:numPr>
          <w:ilvl w:val="0"/>
          <w:numId w:val="115"/>
        </w:num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 xml:space="preserve">these can be shredded at the end of the fiscal year after flash drive copies </w:t>
      </w:r>
      <w:proofErr w:type="gramStart"/>
      <w:r w:rsidRPr="00E760CE">
        <w:rPr>
          <w:rFonts w:ascii="TimesNewRomanPSMT" w:eastAsia="Times New Roman" w:hAnsi="TimesNewRomanPSMT" w:cs="TimesNewRomanPSMT"/>
          <w:sz w:val="22"/>
          <w:szCs w:val="22"/>
        </w:rPr>
        <w:t>are</w:t>
      </w:r>
      <w:proofErr w:type="gramEnd"/>
      <w:r w:rsidRPr="00E760CE">
        <w:rPr>
          <w:rFonts w:ascii="TimesNewRomanPSMT" w:eastAsia="Times New Roman" w:hAnsi="TimesNewRomanPSMT" w:cs="TimesNewRomanPSMT"/>
          <w:sz w:val="22"/>
          <w:szCs w:val="22"/>
        </w:rPr>
        <w:t xml:space="preserve"> secured</w:t>
      </w:r>
      <w:r w:rsidR="002F761D">
        <w:rPr>
          <w:rFonts w:ascii="TimesNewRomanPSMT" w:eastAsia="Times New Roman" w:hAnsi="TimesNewRomanPSMT" w:cs="TimesNewRomanPSMT"/>
          <w:sz w:val="22"/>
          <w:szCs w:val="22"/>
        </w:rPr>
        <w:t>,</w:t>
      </w:r>
      <w:r w:rsidRPr="00E760CE">
        <w:rPr>
          <w:rFonts w:ascii="TimesNewRomanPSMT" w:eastAsia="Times New Roman" w:hAnsi="TimesNewRomanPSMT" w:cs="TimesNewRomanPSMT"/>
          <w:sz w:val="22"/>
          <w:szCs w:val="22"/>
        </w:rPr>
        <w:t xml:space="preserve"> if so </w:t>
      </w:r>
      <w:r w:rsidRPr="00C278A8">
        <w:rPr>
          <w:rFonts w:ascii="TimesNewRomanPSMT" w:eastAsia="Times New Roman" w:hAnsi="TimesNewRomanPSMT" w:cs="TimesNewRomanPSMT"/>
          <w:sz w:val="22"/>
          <w:szCs w:val="22"/>
        </w:rPr>
        <w:t xml:space="preserve">desired but not as a requirement </w:t>
      </w:r>
    </w:p>
    <w:p w14:paraId="61A170D4" w14:textId="5B0436ED" w:rsidR="00975302" w:rsidRPr="00E760CE" w:rsidRDefault="006748A4" w:rsidP="00975302">
      <w:pPr>
        <w:spacing w:before="100" w:beforeAutospacing="1" w:after="100" w:afterAutospacing="1"/>
        <w:rPr>
          <w:rFonts w:ascii="Times New Roman" w:eastAsia="Times New Roman" w:hAnsi="Times New Roman" w:cs="Times New Roman"/>
        </w:rPr>
      </w:pPr>
      <w:r>
        <w:rPr>
          <w:noProof/>
        </w:rPr>
        <mc:AlternateContent>
          <mc:Choice Requires="wps">
            <w:drawing>
              <wp:anchor distT="0" distB="0" distL="114300" distR="114300" simplePos="0" relativeHeight="253153280" behindDoc="0" locked="0" layoutInCell="1" allowOverlap="1" wp14:anchorId="177510BD" wp14:editId="0C0AD654">
                <wp:simplePos x="0" y="0"/>
                <wp:positionH relativeFrom="column">
                  <wp:posOffset>-535305</wp:posOffset>
                </wp:positionH>
                <wp:positionV relativeFrom="paragraph">
                  <wp:posOffset>11430</wp:posOffset>
                </wp:positionV>
                <wp:extent cx="534035" cy="1221740"/>
                <wp:effectExtent l="12700" t="0" r="24765" b="22860"/>
                <wp:wrapNone/>
                <wp:docPr id="788" name="Down Arrow 788"/>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52C248"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510BD" id="Down Arrow 788" o:spid="_x0000_s1229" type="#_x0000_t67" style="position:absolute;margin-left:-42.15pt;margin-top:.9pt;width:42.05pt;height:96.2pt;z-index:2531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" adj="16512" fillcolor="#ffc000" strokecolor="#c00000" strokeweight="1.25pt">
                <v:textbox>
                  <w:txbxContent>
                    <w:p w14:paraId="2552C248"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E760CE">
        <w:rPr>
          <w:rFonts w:ascii="SymbolMT" w:eastAsia="Times New Roman" w:hAnsi="SymbolMT" w:cs="Times New Roman"/>
          <w:sz w:val="22"/>
          <w:szCs w:val="22"/>
        </w:rPr>
        <w:t xml:space="preserve">• </w:t>
      </w:r>
      <w:r w:rsidR="00975302" w:rsidRPr="00E760CE">
        <w:rPr>
          <w:rFonts w:ascii="TimesNewRomanPSMT" w:eastAsia="Times New Roman" w:hAnsi="TimesNewRomanPSMT" w:cs="TimesNewRomanPSMT"/>
          <w:sz w:val="22"/>
          <w:szCs w:val="22"/>
        </w:rPr>
        <w:t xml:space="preserve">Privacy </w:t>
      </w:r>
    </w:p>
    <w:p w14:paraId="0972608B" w14:textId="17BCB2DB" w:rsidR="00975302" w:rsidRPr="00E760CE" w:rsidRDefault="00975302" w:rsidP="00251B3D">
      <w:pPr>
        <w:numPr>
          <w:ilvl w:val="0"/>
          <w:numId w:val="116"/>
        </w:num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 xml:space="preserve">all subject matter is considered proprietary to TRI-UU </w:t>
      </w:r>
    </w:p>
    <w:p w14:paraId="03EE5AB7" w14:textId="508CE9B7" w:rsidR="00975302" w:rsidRPr="00E760CE" w:rsidRDefault="00975302" w:rsidP="00251B3D">
      <w:pPr>
        <w:numPr>
          <w:ilvl w:val="0"/>
          <w:numId w:val="116"/>
        </w:num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 xml:space="preserve">each </w:t>
      </w:r>
      <w:r>
        <w:rPr>
          <w:rFonts w:ascii="TimesNewRomanPSMT" w:eastAsia="Times New Roman" w:hAnsi="TimesNewRomanPSMT" w:cs="TimesNewRomanPSMT"/>
          <w:sz w:val="22"/>
          <w:szCs w:val="22"/>
        </w:rPr>
        <w:t>team</w:t>
      </w:r>
      <w:r w:rsidRPr="00E760CE">
        <w:rPr>
          <w:rFonts w:ascii="TimesNewRomanPSMT" w:eastAsia="Times New Roman" w:hAnsi="TimesNewRomanPSMT" w:cs="TimesNewRomanPSMT"/>
          <w:sz w:val="22"/>
          <w:szCs w:val="22"/>
        </w:rPr>
        <w:t xml:space="preserve"> may decide to disclose certain details to the congregation </w:t>
      </w:r>
    </w:p>
    <w:p w14:paraId="6A1AC404" w14:textId="08D6B081" w:rsidR="00975302" w:rsidRPr="00E760CE" w:rsidRDefault="00975302" w:rsidP="00251B3D">
      <w:pPr>
        <w:numPr>
          <w:ilvl w:val="0"/>
          <w:numId w:val="116"/>
        </w:num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 xml:space="preserve">the Board of Trustees will publish their minutes monthly </w:t>
      </w:r>
    </w:p>
    <w:p w14:paraId="1FDECDBC" w14:textId="2AEC2FE4" w:rsidR="00975302" w:rsidRPr="003B7DAB" w:rsidRDefault="00975302" w:rsidP="00251B3D">
      <w:pPr>
        <w:numPr>
          <w:ilvl w:val="0"/>
          <w:numId w:val="116"/>
        </w:num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 xml:space="preserve">other </w:t>
      </w:r>
      <w:r>
        <w:rPr>
          <w:rFonts w:ascii="TimesNewRomanPSMT" w:eastAsia="Times New Roman" w:hAnsi="TimesNewRomanPSMT" w:cs="TimesNewRomanPSMT"/>
          <w:sz w:val="22"/>
          <w:szCs w:val="22"/>
        </w:rPr>
        <w:t>teams</w:t>
      </w:r>
      <w:r w:rsidRPr="00E760CE">
        <w:rPr>
          <w:rFonts w:ascii="TimesNewRomanPSMT" w:eastAsia="Times New Roman" w:hAnsi="TimesNewRomanPSMT" w:cs="TimesNewRomanPSMT"/>
          <w:sz w:val="22"/>
          <w:szCs w:val="22"/>
        </w:rPr>
        <w:t xml:space="preserve"> will share current business during regularly scheduled forums or other </w:t>
      </w:r>
      <w:r w:rsidRPr="003B7DAB">
        <w:rPr>
          <w:rFonts w:ascii="TimesNewRomanPSMT" w:eastAsia="Times New Roman" w:hAnsi="TimesNewRomanPSMT" w:cs="TimesNewRomanPSMT"/>
          <w:sz w:val="22"/>
          <w:szCs w:val="22"/>
        </w:rPr>
        <w:t xml:space="preserve">stated formats </w:t>
      </w:r>
    </w:p>
    <w:p w14:paraId="59ADD7F0" w14:textId="4BBC17A9" w:rsidR="003D2D9C" w:rsidRDefault="003D2D9C" w:rsidP="00672754">
      <w:pPr>
        <w:spacing w:after="200" w:line="288" w:lineRule="auto"/>
        <w:rPr>
          <w:rFonts w:ascii="TimesNewRomanPS" w:eastAsia="Times New Roman" w:hAnsi="TimesNewRomanPS" w:cs="Times New Roman"/>
          <w:b/>
          <w:bCs/>
          <w:color w:val="2D72B5"/>
          <w:sz w:val="26"/>
          <w:szCs w:val="26"/>
        </w:rPr>
      </w:pPr>
    </w:p>
    <w:p w14:paraId="6AF6D015" w14:textId="02B699B1" w:rsidR="00975302" w:rsidRPr="003C5635" w:rsidRDefault="00975302" w:rsidP="00975302">
      <w:pPr>
        <w:pStyle w:val="Heading2"/>
        <w:rPr>
          <w:szCs w:val="24"/>
        </w:rPr>
      </w:pPr>
      <w:bookmarkStart w:id="990" w:name="p99"/>
      <w:bookmarkStart w:id="991" w:name="_Toc85872968"/>
      <w:bookmarkStart w:id="992" w:name="_Toc85893162"/>
      <w:bookmarkStart w:id="993" w:name="_Toc85895447"/>
      <w:bookmarkStart w:id="994" w:name="_Toc85895609"/>
      <w:bookmarkStart w:id="995" w:name="_Toc85896002"/>
      <w:bookmarkStart w:id="996" w:name="_Toc86225865"/>
      <w:bookmarkStart w:id="997" w:name="_Toc86348196"/>
      <w:bookmarkStart w:id="998" w:name="_Toc86348915"/>
      <w:bookmarkStart w:id="999" w:name="_Toc98593927"/>
      <w:bookmarkEnd w:id="990"/>
      <w:r w:rsidRPr="003C5635">
        <w:rPr>
          <w:szCs w:val="24"/>
        </w:rPr>
        <w:lastRenderedPageBreak/>
        <w:t>Recruiting New Members to Team</w:t>
      </w:r>
      <w:bookmarkEnd w:id="991"/>
      <w:bookmarkEnd w:id="992"/>
      <w:bookmarkEnd w:id="993"/>
      <w:bookmarkEnd w:id="994"/>
      <w:bookmarkEnd w:id="995"/>
      <w:bookmarkEnd w:id="996"/>
      <w:bookmarkEnd w:id="997"/>
      <w:bookmarkEnd w:id="998"/>
      <w:bookmarkEnd w:id="999"/>
      <w:r w:rsidRPr="003C5635">
        <w:rPr>
          <w:szCs w:val="24"/>
        </w:rPr>
        <w:t xml:space="preserve"> </w:t>
      </w:r>
    </w:p>
    <w:p w14:paraId="1999A43A"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 w:eastAsia="Times New Roman" w:hAnsi="TimesNewRomanPS" w:cs="Times New Roman"/>
          <w:b/>
          <w:bCs/>
          <w:sz w:val="22"/>
          <w:szCs w:val="22"/>
        </w:rPr>
        <w:t>Get to know prospective members</w:t>
      </w:r>
      <w:r w:rsidRPr="00E760CE">
        <w:rPr>
          <w:rFonts w:ascii="TimesNewRomanPSMT" w:eastAsia="Times New Roman" w:hAnsi="TimesNewRomanPSMT" w:cs="TimesNewRomanPSMT"/>
          <w:sz w:val="22"/>
          <w:szCs w:val="22"/>
        </w:rPr>
        <w:t>.</w:t>
      </w:r>
      <w:r w:rsidRPr="00E760CE">
        <w:rPr>
          <w:rFonts w:ascii="TimesNewRomanPSMT" w:eastAsia="Times New Roman" w:hAnsi="TimesNewRomanPSMT" w:cs="TimesNewRomanPSMT"/>
          <w:sz w:val="22"/>
          <w:szCs w:val="22"/>
        </w:rPr>
        <w:br/>
        <w:t xml:space="preserve">Establish a friendly relationship by chatting after services, inviting them to join in social settings. </w:t>
      </w:r>
    </w:p>
    <w:p w14:paraId="363E0AD4"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Having a positive connection on a personal level will open the door to further involvement. </w:t>
      </w:r>
    </w:p>
    <w:p w14:paraId="053244FB"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 w:eastAsia="Times New Roman" w:hAnsi="TimesNewRomanPS" w:cs="Times New Roman"/>
          <w:b/>
          <w:bCs/>
          <w:sz w:val="22"/>
          <w:szCs w:val="22"/>
        </w:rPr>
        <w:t xml:space="preserve">Be positive </w:t>
      </w:r>
    </w:p>
    <w:p w14:paraId="748CFC1D" w14:textId="59B745F4"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Communicate the satisfaction and pleasure of working on projects with other dedicated people. Share information about </w:t>
      </w:r>
      <w:r>
        <w:rPr>
          <w:rFonts w:ascii="TimesNewRomanPSMT" w:eastAsia="Times New Roman" w:hAnsi="TimesNewRomanPSMT" w:cs="TimesNewRomanPSMT"/>
          <w:sz w:val="22"/>
          <w:szCs w:val="22"/>
        </w:rPr>
        <w:t>Team</w:t>
      </w:r>
      <w:r w:rsidRPr="00E760CE">
        <w:rPr>
          <w:rFonts w:ascii="TimesNewRomanPSMT" w:eastAsia="Times New Roman" w:hAnsi="TimesNewRomanPSMT" w:cs="TimesNewRomanPSMT"/>
          <w:sz w:val="22"/>
          <w:szCs w:val="22"/>
        </w:rPr>
        <w:t xml:space="preserve">work and accomplishments via newsletter, etc. </w:t>
      </w:r>
    </w:p>
    <w:p w14:paraId="5FB0E7CF"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 w:eastAsia="Times New Roman" w:hAnsi="TimesNewRomanPS" w:cs="Times New Roman"/>
          <w:b/>
          <w:bCs/>
          <w:sz w:val="22"/>
          <w:szCs w:val="22"/>
        </w:rPr>
        <w:t xml:space="preserve">Suggest attending a </w:t>
      </w:r>
      <w:r>
        <w:rPr>
          <w:rFonts w:ascii="TimesNewRomanPS" w:eastAsia="Times New Roman" w:hAnsi="TimesNewRomanPS" w:cs="Times New Roman"/>
          <w:b/>
          <w:bCs/>
          <w:sz w:val="22"/>
          <w:szCs w:val="22"/>
        </w:rPr>
        <w:t>team</w:t>
      </w:r>
      <w:r w:rsidRPr="00E760CE">
        <w:rPr>
          <w:rFonts w:ascii="TimesNewRomanPS" w:eastAsia="Times New Roman" w:hAnsi="TimesNewRomanPS" w:cs="Times New Roman"/>
          <w:b/>
          <w:bCs/>
          <w:sz w:val="22"/>
          <w:szCs w:val="22"/>
        </w:rPr>
        <w:t xml:space="preserve"> meeting </w:t>
      </w:r>
    </w:p>
    <w:p w14:paraId="20B9D308"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Invite prospective members to sit in on a meeting</w:t>
      </w:r>
      <w:r>
        <w:rPr>
          <w:rFonts w:ascii="TimesNewRomanPSMT" w:eastAsia="Times New Roman" w:hAnsi="TimesNewRomanPSMT" w:cs="TimesNewRomanPSMT"/>
          <w:sz w:val="22"/>
          <w:szCs w:val="22"/>
        </w:rPr>
        <w:t>,</w:t>
      </w:r>
      <w:r w:rsidRPr="00E760CE">
        <w:rPr>
          <w:rFonts w:ascii="TimesNewRomanPSMT" w:eastAsia="Times New Roman" w:hAnsi="TimesNewRomanPSMT" w:cs="TimesNewRomanPSMT"/>
          <w:sz w:val="22"/>
          <w:szCs w:val="22"/>
        </w:rPr>
        <w:t xml:space="preserve"> possibly as a process observer. Be sure meetings are efficient and effective and enjoyable. </w:t>
      </w:r>
    </w:p>
    <w:p w14:paraId="13E1A3CA"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 w:eastAsia="Times New Roman" w:hAnsi="TimesNewRomanPS" w:cs="Times New Roman"/>
          <w:b/>
          <w:bCs/>
          <w:sz w:val="22"/>
          <w:szCs w:val="22"/>
        </w:rPr>
        <w:t xml:space="preserve">Gradual involvement </w:t>
      </w:r>
    </w:p>
    <w:p w14:paraId="5255339B" w14:textId="2F92D2BE"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Provide opportunity to participate in </w:t>
      </w:r>
      <w:r>
        <w:rPr>
          <w:rFonts w:ascii="TimesNewRomanPSMT" w:eastAsia="Times New Roman" w:hAnsi="TimesNewRomanPSMT" w:cs="TimesNewRomanPSMT"/>
          <w:sz w:val="22"/>
          <w:szCs w:val="22"/>
        </w:rPr>
        <w:t>Team</w:t>
      </w:r>
      <w:r w:rsidRPr="00E760CE">
        <w:rPr>
          <w:rFonts w:ascii="TimesNewRomanPSMT" w:eastAsia="Times New Roman" w:hAnsi="TimesNewRomanPSMT" w:cs="TimesNewRomanPSMT"/>
          <w:sz w:val="22"/>
          <w:szCs w:val="22"/>
        </w:rPr>
        <w:t xml:space="preserve"> work on a limited, trial basis such as participating in a specific, </w:t>
      </w:r>
      <w:r w:rsidR="00F62E23" w:rsidRPr="00E760CE">
        <w:rPr>
          <w:rFonts w:ascii="TimesNewRomanPSMT" w:eastAsia="Times New Roman" w:hAnsi="TimesNewRomanPSMT" w:cs="TimesNewRomanPSMT"/>
          <w:sz w:val="22"/>
          <w:szCs w:val="22"/>
        </w:rPr>
        <w:t>shor</w:t>
      </w:r>
      <w:r w:rsidR="00F62E23">
        <w:rPr>
          <w:rFonts w:ascii="TimesNewRomanPSMT" w:eastAsia="Times New Roman" w:hAnsi="TimesNewRomanPSMT" w:cs="TimesNewRomanPSMT"/>
          <w:sz w:val="22"/>
          <w:szCs w:val="22"/>
        </w:rPr>
        <w:t>t-term</w:t>
      </w:r>
      <w:r w:rsidRPr="00E760CE">
        <w:rPr>
          <w:rFonts w:ascii="TimesNewRomanPSMT" w:eastAsia="Times New Roman" w:hAnsi="TimesNewRomanPSMT" w:cs="TimesNewRomanPSMT"/>
          <w:sz w:val="22"/>
          <w:szCs w:val="22"/>
        </w:rPr>
        <w:t xml:space="preserve"> project. </w:t>
      </w:r>
    </w:p>
    <w:p w14:paraId="29A99621" w14:textId="27B7C81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 w:eastAsia="Times New Roman" w:hAnsi="TimesNewRomanPS" w:cs="Times New Roman"/>
          <w:b/>
          <w:bCs/>
          <w:sz w:val="22"/>
          <w:szCs w:val="22"/>
        </w:rPr>
        <w:t xml:space="preserve">Listen </w:t>
      </w:r>
    </w:p>
    <w:p w14:paraId="69F13B24"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Ask for feedback and comments</w:t>
      </w:r>
      <w:r>
        <w:rPr>
          <w:rFonts w:ascii="TimesNewRomanPSMT" w:eastAsia="Times New Roman" w:hAnsi="TimesNewRomanPSMT" w:cs="TimesNewRomanPSMT"/>
          <w:sz w:val="22"/>
          <w:szCs w:val="22"/>
        </w:rPr>
        <w:t>,</w:t>
      </w:r>
      <w:r w:rsidRPr="00E760CE">
        <w:rPr>
          <w:rFonts w:ascii="TimesNewRomanPSMT" w:eastAsia="Times New Roman" w:hAnsi="TimesNewRomanPSMT" w:cs="TimesNewRomanPSMT"/>
          <w:sz w:val="22"/>
          <w:szCs w:val="22"/>
        </w:rPr>
        <w:t xml:space="preserve"> </w:t>
      </w:r>
      <w:r>
        <w:rPr>
          <w:rFonts w:ascii="TimesNewRomanPSMT" w:eastAsia="Times New Roman" w:hAnsi="TimesNewRomanPSMT" w:cs="TimesNewRomanPSMT"/>
          <w:sz w:val="22"/>
          <w:szCs w:val="22"/>
        </w:rPr>
        <w:t>p</w:t>
      </w:r>
      <w:r w:rsidRPr="00E760CE">
        <w:rPr>
          <w:rFonts w:ascii="TimesNewRomanPSMT" w:eastAsia="Times New Roman" w:hAnsi="TimesNewRomanPSMT" w:cs="TimesNewRomanPSMT"/>
          <w:sz w:val="22"/>
          <w:szCs w:val="22"/>
        </w:rPr>
        <w:t xml:space="preserve">erhaps the candidate needs more time or is more interested in some other involvement. If appropriate, suggest other areas they might like to explore. </w:t>
      </w:r>
    </w:p>
    <w:p w14:paraId="6676B509" w14:textId="5CA3651C" w:rsidR="00975302" w:rsidRPr="00E760CE" w:rsidRDefault="006748A4" w:rsidP="00975302">
      <w:pPr>
        <w:spacing w:before="100" w:beforeAutospacing="1" w:after="100" w:afterAutospacing="1"/>
        <w:rPr>
          <w:rFonts w:ascii="Times New Roman" w:eastAsia="Times New Roman" w:hAnsi="Times New Roman" w:cs="Times New Roman"/>
        </w:rPr>
      </w:pPr>
      <w:r>
        <w:rPr>
          <w:noProof/>
          <w:color w:val="000000"/>
        </w:rPr>
        <mc:AlternateContent>
          <mc:Choice Requires="wps">
            <w:drawing>
              <wp:anchor distT="0" distB="0" distL="114300" distR="114300" simplePos="0" relativeHeight="253687808" behindDoc="0" locked="0" layoutInCell="1" allowOverlap="1" wp14:anchorId="79D3F47C" wp14:editId="036ACD33">
                <wp:simplePos x="0" y="0"/>
                <wp:positionH relativeFrom="leftMargin">
                  <wp:align>right</wp:align>
                </wp:positionH>
                <wp:positionV relativeFrom="paragraph">
                  <wp:posOffset>367030</wp:posOffset>
                </wp:positionV>
                <wp:extent cx="499745" cy="1183005"/>
                <wp:effectExtent l="19050" t="19050" r="33655" b="17145"/>
                <wp:wrapNone/>
                <wp:docPr id="1188" name="Up Arrow 1188">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CE7A6A7" w14:textId="77777777" w:rsidR="00C7699A" w:rsidRPr="00260E8E" w:rsidRDefault="00C7699A"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3F47C" id="Up Arrow 1188" o:spid="_x0000_s1230" type="#_x0000_t68" href="#toc1" style="position:absolute;margin-left:-11.85pt;margin-top:28.9pt;width:39.35pt;height:93.15pt;z-index:25368780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" o:button="t" adj="4562" fillcolor="#43bae8 [2676]" strokecolor="black [3213]">
                <v:fill color2="#74ccee [1972]" rotate="t" o:detectmouseclick="t" focusposition="1,1" focussize="-1,-1" focus="100%" type="gradientRadial"/>
                <v:textbox>
                  <w:txbxContent>
                    <w:p w14:paraId="6CE7A6A7" w14:textId="77777777" w:rsidR="00C7699A" w:rsidRPr="00260E8E" w:rsidRDefault="00C7699A" w:rsidP="00532982">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w10:wrap anchorx="margin"/>
              </v:shape>
            </w:pict>
          </mc:Fallback>
        </mc:AlternateContent>
      </w:r>
      <w:r w:rsidR="00975302" w:rsidRPr="00E760CE">
        <w:rPr>
          <w:rFonts w:ascii="TimesNewRomanPS" w:eastAsia="Times New Roman" w:hAnsi="TimesNewRomanPS" w:cs="Times New Roman"/>
          <w:b/>
          <w:bCs/>
          <w:sz w:val="22"/>
          <w:szCs w:val="22"/>
        </w:rPr>
        <w:t xml:space="preserve">Invite </w:t>
      </w:r>
    </w:p>
    <w:p w14:paraId="730BF5C1" w14:textId="25C14725"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You’ll need to proactively recruit members. It’s best to directly ask individuals to serve. </w:t>
      </w:r>
    </w:p>
    <w:p w14:paraId="2CDFE500" w14:textId="15BF6F39" w:rsidR="00975302" w:rsidRDefault="00975302" w:rsidP="00975302">
      <w:pPr>
        <w:spacing w:before="100" w:beforeAutospacing="1" w:after="100" w:afterAutospacing="1"/>
        <w:rPr>
          <w:rFonts w:ascii="Times New Roman" w:eastAsia="Times New Roman" w:hAnsi="Times New Roman" w:cs="Times New Roman"/>
        </w:rPr>
      </w:pPr>
    </w:p>
    <w:p w14:paraId="2460FC74" w14:textId="2631B96E" w:rsidR="00975302" w:rsidRDefault="00975302" w:rsidP="00975302">
      <w:pPr>
        <w:spacing w:before="100" w:beforeAutospacing="1" w:after="100" w:afterAutospacing="1"/>
        <w:rPr>
          <w:rFonts w:ascii="Times New Roman" w:eastAsia="Times New Roman" w:hAnsi="Times New Roman" w:cs="Times New Roman"/>
        </w:rPr>
      </w:pPr>
    </w:p>
    <w:p w14:paraId="37C1C49C" w14:textId="77777777" w:rsidR="00975302" w:rsidRDefault="00975302" w:rsidP="00975302">
      <w:pPr>
        <w:spacing w:before="100" w:beforeAutospacing="1" w:after="100" w:afterAutospacing="1"/>
        <w:rPr>
          <w:rFonts w:ascii="Times New Roman" w:eastAsia="Times New Roman" w:hAnsi="Times New Roman" w:cs="Times New Roman"/>
        </w:rPr>
      </w:pPr>
    </w:p>
    <w:p w14:paraId="1FA05FAD" w14:textId="6E4BFAAB" w:rsidR="00975302" w:rsidRDefault="006748A4" w:rsidP="00975302">
      <w:pPr>
        <w:spacing w:before="100" w:beforeAutospacing="1" w:after="100" w:afterAutospacing="1"/>
        <w:rPr>
          <w:rFonts w:ascii="Times New Roman" w:eastAsia="Times New Roman" w:hAnsi="Times New Roman" w:cs="Times New Roman"/>
        </w:rPr>
      </w:pPr>
      <w:r>
        <w:rPr>
          <w:noProof/>
        </w:rPr>
        <mc:AlternateContent>
          <mc:Choice Requires="wps">
            <w:drawing>
              <wp:anchor distT="0" distB="0" distL="114300" distR="114300" simplePos="0" relativeHeight="253155328" behindDoc="0" locked="0" layoutInCell="1" allowOverlap="1" wp14:anchorId="76313A7A" wp14:editId="2598310C">
                <wp:simplePos x="0" y="0"/>
                <wp:positionH relativeFrom="column">
                  <wp:posOffset>-495300</wp:posOffset>
                </wp:positionH>
                <wp:positionV relativeFrom="paragraph">
                  <wp:posOffset>226695</wp:posOffset>
                </wp:positionV>
                <wp:extent cx="534035" cy="1221740"/>
                <wp:effectExtent l="12700" t="0" r="24765" b="22860"/>
                <wp:wrapNone/>
                <wp:docPr id="791" name="Down Arrow 791"/>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79AB96"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13A7A" id="Down Arrow 791" o:spid="_x0000_s1231" type="#_x0000_t67" style="position:absolute;margin-left:-39pt;margin-top:17.85pt;width:42.05pt;height:96.2pt;z-index:2531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tQtQIAAPI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" adj="16512" fillcolor="#ffc000" strokecolor="#c00000" strokeweight="1.25pt">
                <v:textbox>
                  <w:txbxContent>
                    <w:p w14:paraId="0779AB96"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668342DE" w14:textId="21C9876E" w:rsidR="00975302" w:rsidRDefault="00975302" w:rsidP="00975302">
      <w:pPr>
        <w:spacing w:before="100" w:beforeAutospacing="1" w:after="100" w:afterAutospacing="1"/>
        <w:rPr>
          <w:rFonts w:ascii="Times New Roman" w:eastAsia="Times New Roman" w:hAnsi="Times New Roman" w:cs="Times New Roman"/>
        </w:rPr>
      </w:pPr>
    </w:p>
    <w:p w14:paraId="54A92261" w14:textId="3A4A63BE" w:rsidR="00975302" w:rsidRDefault="00975302" w:rsidP="00975302">
      <w:pPr>
        <w:spacing w:before="100" w:beforeAutospacing="1" w:after="100" w:afterAutospacing="1"/>
        <w:rPr>
          <w:rFonts w:ascii="Times New Roman" w:eastAsia="Times New Roman" w:hAnsi="Times New Roman" w:cs="Times New Roman"/>
        </w:rPr>
      </w:pPr>
    </w:p>
    <w:p w14:paraId="7798B402" w14:textId="33CA2DCE" w:rsidR="00975302" w:rsidRDefault="00975302" w:rsidP="00975302">
      <w:pPr>
        <w:rPr>
          <w:rFonts w:ascii="Times New Roman" w:eastAsia="Times New Roman" w:hAnsi="Times New Roman" w:cs="Times New Roman"/>
        </w:rPr>
      </w:pPr>
      <w:r>
        <w:rPr>
          <w:rFonts w:ascii="Times New Roman" w:eastAsia="Times New Roman" w:hAnsi="Times New Roman" w:cs="Times New Roman"/>
        </w:rPr>
        <w:br w:type="page"/>
      </w:r>
    </w:p>
    <w:p w14:paraId="383EA996" w14:textId="551160D3" w:rsidR="00975302" w:rsidRPr="003C5635" w:rsidRDefault="00975302" w:rsidP="00975302">
      <w:pPr>
        <w:pStyle w:val="Heading2"/>
        <w:rPr>
          <w:szCs w:val="24"/>
        </w:rPr>
      </w:pPr>
      <w:bookmarkStart w:id="1000" w:name="p100"/>
      <w:bookmarkStart w:id="1001" w:name="_Toc85872969"/>
      <w:bookmarkStart w:id="1002" w:name="_Toc85893163"/>
      <w:bookmarkStart w:id="1003" w:name="_Toc85895448"/>
      <w:bookmarkStart w:id="1004" w:name="_Toc85895610"/>
      <w:bookmarkStart w:id="1005" w:name="_Toc85896003"/>
      <w:bookmarkStart w:id="1006" w:name="_Toc86225866"/>
      <w:bookmarkStart w:id="1007" w:name="_Toc86348197"/>
      <w:bookmarkStart w:id="1008" w:name="_Toc86348916"/>
      <w:bookmarkStart w:id="1009" w:name="_Toc98593928"/>
      <w:bookmarkEnd w:id="1000"/>
      <w:r w:rsidRPr="003C5635">
        <w:rPr>
          <w:szCs w:val="24"/>
        </w:rPr>
        <w:lastRenderedPageBreak/>
        <w:t>Choosing and Mentoring Your Successor</w:t>
      </w:r>
      <w:bookmarkEnd w:id="1001"/>
      <w:bookmarkEnd w:id="1002"/>
      <w:bookmarkEnd w:id="1003"/>
      <w:bookmarkEnd w:id="1004"/>
      <w:bookmarkEnd w:id="1005"/>
      <w:bookmarkEnd w:id="1006"/>
      <w:bookmarkEnd w:id="1007"/>
      <w:bookmarkEnd w:id="1008"/>
      <w:bookmarkEnd w:id="1009"/>
      <w:r w:rsidRPr="003C5635">
        <w:rPr>
          <w:szCs w:val="24"/>
        </w:rPr>
        <w:t xml:space="preserve"> </w:t>
      </w:r>
    </w:p>
    <w:p w14:paraId="56FCB8E1"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 w:eastAsia="Times New Roman" w:hAnsi="TimesNewRomanPS" w:cs="Times New Roman"/>
          <w:b/>
          <w:bCs/>
          <w:color w:val="191919"/>
          <w:sz w:val="22"/>
          <w:szCs w:val="22"/>
        </w:rPr>
        <w:t xml:space="preserve">Share the Load </w:t>
      </w:r>
    </w:p>
    <w:p w14:paraId="10DA5645" w14:textId="7D9C2B2B"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color w:val="191919"/>
          <w:sz w:val="22"/>
          <w:szCs w:val="22"/>
        </w:rPr>
        <w:t xml:space="preserve">If possible, establish a pattern of progression from </w:t>
      </w:r>
      <w:r>
        <w:rPr>
          <w:rFonts w:ascii="TimesNewRomanPSMT" w:eastAsia="Times New Roman" w:hAnsi="TimesNewRomanPSMT" w:cs="TimesNewRomanPSMT"/>
          <w:color w:val="191919"/>
          <w:sz w:val="22"/>
          <w:szCs w:val="22"/>
        </w:rPr>
        <w:t>team</w:t>
      </w:r>
      <w:r w:rsidRPr="00E760CE">
        <w:rPr>
          <w:rFonts w:ascii="TimesNewRomanPSMT" w:eastAsia="Times New Roman" w:hAnsi="TimesNewRomanPSMT" w:cs="TimesNewRomanPSMT"/>
          <w:color w:val="191919"/>
          <w:sz w:val="22"/>
          <w:szCs w:val="22"/>
        </w:rPr>
        <w:t xml:space="preserve"> member to sharing the leadership as co-</w:t>
      </w:r>
      <w:r>
        <w:rPr>
          <w:rFonts w:ascii="TimesNewRomanPSMT" w:eastAsia="Times New Roman" w:hAnsi="TimesNewRomanPSMT" w:cs="TimesNewRomanPSMT"/>
          <w:color w:val="191919"/>
          <w:sz w:val="22"/>
          <w:szCs w:val="22"/>
        </w:rPr>
        <w:t xml:space="preserve">leader. </w:t>
      </w:r>
      <w:r w:rsidRPr="00E760CE">
        <w:rPr>
          <w:rFonts w:ascii="TimesNewRomanPSMT" w:eastAsia="Times New Roman" w:hAnsi="TimesNewRomanPSMT" w:cs="TimesNewRomanPSMT"/>
          <w:color w:val="191919"/>
          <w:sz w:val="22"/>
          <w:szCs w:val="22"/>
        </w:rPr>
        <w:t>Ideally there would be a continuity of one co-</w:t>
      </w:r>
      <w:r>
        <w:rPr>
          <w:rFonts w:ascii="TimesNewRomanPSMT" w:eastAsia="Times New Roman" w:hAnsi="TimesNewRomanPSMT" w:cs="TimesNewRomanPSMT"/>
          <w:color w:val="191919"/>
          <w:sz w:val="22"/>
          <w:szCs w:val="22"/>
        </w:rPr>
        <w:t>leader</w:t>
      </w:r>
      <w:r w:rsidRPr="00E760CE">
        <w:rPr>
          <w:rFonts w:ascii="TimesNewRomanPSMT" w:eastAsia="Times New Roman" w:hAnsi="TimesNewRomanPSMT" w:cs="TimesNewRomanPSMT"/>
          <w:color w:val="191919"/>
          <w:sz w:val="22"/>
          <w:szCs w:val="22"/>
        </w:rPr>
        <w:t xml:space="preserve"> continuing to serve as a new one comes on board. </w:t>
      </w:r>
    </w:p>
    <w:p w14:paraId="232C610C"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 w:eastAsia="Times New Roman" w:hAnsi="TimesNewRomanPS" w:cs="Times New Roman"/>
          <w:b/>
          <w:bCs/>
          <w:color w:val="191919"/>
          <w:sz w:val="22"/>
          <w:szCs w:val="22"/>
        </w:rPr>
        <w:t xml:space="preserve">Be Positive </w:t>
      </w:r>
    </w:p>
    <w:p w14:paraId="7893C3E0"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color w:val="191919"/>
          <w:sz w:val="22"/>
          <w:szCs w:val="22"/>
        </w:rPr>
        <w:t xml:space="preserve">Communicate your sense of satisfaction and fulfillment in serving. Avoid giving the impression of being overworked and exhausted. </w:t>
      </w:r>
    </w:p>
    <w:p w14:paraId="57CE6342"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 w:eastAsia="Times New Roman" w:hAnsi="TimesNewRomanPS" w:cs="Times New Roman"/>
          <w:b/>
          <w:bCs/>
          <w:color w:val="191919"/>
          <w:sz w:val="22"/>
          <w:szCs w:val="22"/>
        </w:rPr>
        <w:t xml:space="preserve">Create Bite Size Roles </w:t>
      </w:r>
    </w:p>
    <w:p w14:paraId="23C2B09F"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color w:val="191919"/>
          <w:sz w:val="22"/>
          <w:szCs w:val="22"/>
        </w:rPr>
        <w:t>Invite members of the</w:t>
      </w:r>
      <w:r>
        <w:rPr>
          <w:rFonts w:ascii="TimesNewRomanPSMT" w:eastAsia="Times New Roman" w:hAnsi="TimesNewRomanPSMT" w:cs="TimesNewRomanPSMT"/>
          <w:color w:val="191919"/>
          <w:sz w:val="22"/>
          <w:szCs w:val="22"/>
        </w:rPr>
        <w:t xml:space="preserve"> team</w:t>
      </w:r>
      <w:r w:rsidRPr="00E760CE">
        <w:rPr>
          <w:rFonts w:ascii="TimesNewRomanPSMT" w:eastAsia="Times New Roman" w:hAnsi="TimesNewRomanPSMT" w:cs="TimesNewRomanPSMT"/>
          <w:color w:val="191919"/>
          <w:sz w:val="22"/>
          <w:szCs w:val="22"/>
        </w:rPr>
        <w:t xml:space="preserve"> to take responsibility for projects that are short term and specific. </w:t>
      </w:r>
    </w:p>
    <w:p w14:paraId="7EFE8ED6"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 w:eastAsia="Times New Roman" w:hAnsi="TimesNewRomanPS" w:cs="Times New Roman"/>
          <w:b/>
          <w:bCs/>
          <w:color w:val="191919"/>
          <w:sz w:val="22"/>
          <w:szCs w:val="22"/>
        </w:rPr>
        <w:t xml:space="preserve">Inventory Talents and Skills </w:t>
      </w:r>
    </w:p>
    <w:p w14:paraId="06BAA819"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color w:val="191919"/>
          <w:sz w:val="22"/>
          <w:szCs w:val="22"/>
        </w:rPr>
        <w:t xml:space="preserve">Be aware of </w:t>
      </w:r>
      <w:r>
        <w:rPr>
          <w:rFonts w:ascii="TimesNewRomanPSMT" w:eastAsia="Times New Roman" w:hAnsi="TimesNewRomanPSMT" w:cs="TimesNewRomanPSMT"/>
          <w:color w:val="191919"/>
          <w:sz w:val="22"/>
          <w:szCs w:val="22"/>
        </w:rPr>
        <w:t>team</w:t>
      </w:r>
      <w:r w:rsidRPr="00E760CE">
        <w:rPr>
          <w:rFonts w:ascii="TimesNewRomanPSMT" w:eastAsia="Times New Roman" w:hAnsi="TimesNewRomanPSMT" w:cs="TimesNewRomanPSMT"/>
          <w:color w:val="191919"/>
          <w:sz w:val="22"/>
          <w:szCs w:val="22"/>
        </w:rPr>
        <w:t xml:space="preserve"> members’ interests, skills and talents. Keep in mind that just because someone has been active in a certain field previously, they may be more interested in something new. </w:t>
      </w:r>
    </w:p>
    <w:p w14:paraId="41CF8067"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 w:eastAsia="Times New Roman" w:hAnsi="TimesNewRomanPS" w:cs="Times New Roman"/>
          <w:b/>
          <w:bCs/>
          <w:color w:val="191919"/>
          <w:sz w:val="22"/>
          <w:szCs w:val="22"/>
        </w:rPr>
        <w:t xml:space="preserve">Communicate Opportunities </w:t>
      </w:r>
    </w:p>
    <w:p w14:paraId="507DC788"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color w:val="191919"/>
          <w:sz w:val="22"/>
          <w:szCs w:val="22"/>
        </w:rPr>
        <w:t xml:space="preserve">Be open to new possibilities and encourage dialogue of potential action. </w:t>
      </w:r>
    </w:p>
    <w:p w14:paraId="045C9DA0"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 w:eastAsia="Times New Roman" w:hAnsi="TimesNewRomanPS" w:cs="Times New Roman"/>
          <w:b/>
          <w:bCs/>
          <w:color w:val="191919"/>
          <w:sz w:val="22"/>
          <w:szCs w:val="22"/>
        </w:rPr>
        <w:t xml:space="preserve">Limit Terms </w:t>
      </w:r>
    </w:p>
    <w:p w14:paraId="7017C835"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color w:val="191919"/>
          <w:sz w:val="22"/>
          <w:szCs w:val="22"/>
        </w:rPr>
        <w:t xml:space="preserve">Be clear that the leadership role is not a life-long commitment. </w:t>
      </w:r>
    </w:p>
    <w:p w14:paraId="5B688539" w14:textId="04A13444" w:rsidR="00975302" w:rsidRPr="00E760CE" w:rsidRDefault="006748A4" w:rsidP="00975302">
      <w:pPr>
        <w:spacing w:before="100" w:beforeAutospacing="1" w:after="100" w:afterAutospacing="1"/>
        <w:rPr>
          <w:rFonts w:ascii="Times New Roman" w:eastAsia="Times New Roman" w:hAnsi="Times New Roman" w:cs="Times New Roman"/>
        </w:rPr>
      </w:pPr>
      <w:r>
        <w:rPr>
          <w:noProof/>
          <w:color w:val="000000"/>
        </w:rPr>
        <mc:AlternateContent>
          <mc:Choice Requires="wps">
            <w:drawing>
              <wp:anchor distT="0" distB="0" distL="114300" distR="114300" simplePos="0" relativeHeight="253989888" behindDoc="0" locked="0" layoutInCell="1" allowOverlap="1" wp14:anchorId="3A15335B" wp14:editId="19E1C6A5">
                <wp:simplePos x="0" y="0"/>
                <wp:positionH relativeFrom="column">
                  <wp:posOffset>-586740</wp:posOffset>
                </wp:positionH>
                <wp:positionV relativeFrom="paragraph">
                  <wp:posOffset>358140</wp:posOffset>
                </wp:positionV>
                <wp:extent cx="499745" cy="1183005"/>
                <wp:effectExtent l="12700" t="12700" r="20955" b="10795"/>
                <wp:wrapNone/>
                <wp:docPr id="681" name="Up Arrow 681">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BEA6AEC" w14:textId="77777777" w:rsidR="00A00096" w:rsidRPr="00260E8E" w:rsidRDefault="00A00096"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5335B" id="Up Arrow 681" o:spid="_x0000_s1232" type="#_x0000_t68" href="#toc1" style="position:absolute;margin-left:-46.2pt;margin-top:28.2pt;width:39.35pt;height:93.15pt;z-index:25398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" o:button="t" adj="4562" fillcolor="#43bae8 [2676]" strokecolor="black [3213]">
                <v:fill color2="#74ccee [1972]" rotate="t" o:detectmouseclick="t" focusposition="1,1" focussize="-1,-1" focus="100%" type="gradientRadial"/>
                <v:textbox>
                  <w:txbxContent>
                    <w:p w14:paraId="3BEA6AEC" w14:textId="77777777" w:rsidR="00A00096" w:rsidRPr="00260E8E" w:rsidRDefault="00A00096"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E760CE">
        <w:rPr>
          <w:rFonts w:ascii="TimesNewRomanPS" w:eastAsia="Times New Roman" w:hAnsi="TimesNewRomanPS" w:cs="Times New Roman"/>
          <w:b/>
          <w:bCs/>
          <w:color w:val="191919"/>
          <w:sz w:val="22"/>
          <w:szCs w:val="22"/>
        </w:rPr>
        <w:t xml:space="preserve">Empower Possibility </w:t>
      </w:r>
    </w:p>
    <w:p w14:paraId="53CBD22B" w14:textId="4148102C"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color w:val="191919"/>
          <w:sz w:val="22"/>
          <w:szCs w:val="22"/>
        </w:rPr>
        <w:t xml:space="preserve">Be willing to accept new ideas and approaches. Avoid saying, “We’ve already tried </w:t>
      </w:r>
      <w:proofErr w:type="gramStart"/>
      <w:r w:rsidRPr="00E760CE">
        <w:rPr>
          <w:rFonts w:ascii="TimesNewRomanPSMT" w:eastAsia="Times New Roman" w:hAnsi="TimesNewRomanPSMT" w:cs="TimesNewRomanPSMT"/>
          <w:color w:val="191919"/>
          <w:sz w:val="22"/>
          <w:szCs w:val="22"/>
        </w:rPr>
        <w:t>that</w:t>
      </w:r>
      <w:proofErr w:type="gramEnd"/>
      <w:r w:rsidRPr="00E760CE">
        <w:rPr>
          <w:rFonts w:ascii="TimesNewRomanPSMT" w:eastAsia="Times New Roman" w:hAnsi="TimesNewRomanPSMT" w:cs="TimesNewRomanPSMT"/>
          <w:color w:val="191919"/>
          <w:sz w:val="22"/>
          <w:szCs w:val="22"/>
        </w:rPr>
        <w:t xml:space="preserve"> and it doesn’t work.” </w:t>
      </w:r>
    </w:p>
    <w:p w14:paraId="4D4A9C21" w14:textId="5B442E16"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 w:eastAsia="Times New Roman" w:hAnsi="TimesNewRomanPS" w:cs="Times New Roman"/>
          <w:b/>
          <w:bCs/>
          <w:color w:val="191919"/>
          <w:sz w:val="22"/>
          <w:szCs w:val="22"/>
        </w:rPr>
        <w:t xml:space="preserve">Allow Failure </w:t>
      </w:r>
    </w:p>
    <w:p w14:paraId="42547607" w14:textId="77777777" w:rsidR="00975302" w:rsidRPr="004C6436"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color w:val="191919"/>
          <w:sz w:val="22"/>
          <w:szCs w:val="22"/>
        </w:rPr>
        <w:t xml:space="preserve">Encourage, develop, and make it okay to experiment and fail. </w:t>
      </w:r>
    </w:p>
    <w:p w14:paraId="3D40D4CB" w14:textId="77777777" w:rsidR="00975302" w:rsidRPr="004C6436" w:rsidRDefault="00975302" w:rsidP="00975302">
      <w:pPr>
        <w:rPr>
          <w:rFonts w:ascii="TimesNewRomanPS" w:eastAsia="Times New Roman" w:hAnsi="TimesNewRomanPS" w:cs="Times New Roman"/>
          <w:b/>
          <w:bCs/>
          <w:color w:val="191919"/>
          <w:sz w:val="22"/>
          <w:szCs w:val="22"/>
        </w:rPr>
      </w:pPr>
      <w:r w:rsidRPr="00E760CE">
        <w:rPr>
          <w:rFonts w:ascii="TimesNewRomanPS" w:eastAsia="Times New Roman" w:hAnsi="TimesNewRomanPS" w:cs="Times New Roman"/>
          <w:b/>
          <w:bCs/>
          <w:color w:val="191919"/>
          <w:sz w:val="22"/>
          <w:szCs w:val="22"/>
        </w:rPr>
        <w:t xml:space="preserve">Communicate Expectations </w:t>
      </w:r>
    </w:p>
    <w:p w14:paraId="7B3038F3" w14:textId="5B275235" w:rsidR="00975302" w:rsidRPr="00E760CE" w:rsidRDefault="00A00096" w:rsidP="00975302">
      <w:pPr>
        <w:spacing w:before="100" w:beforeAutospacing="1" w:after="100" w:afterAutospacing="1"/>
        <w:rPr>
          <w:rFonts w:ascii="Times New Roman" w:eastAsia="Times New Roman" w:hAnsi="Times New Roman" w:cs="Times New Roman"/>
        </w:rPr>
      </w:pPr>
      <w:r>
        <w:rPr>
          <w:noProof/>
        </w:rPr>
        <mc:AlternateContent>
          <mc:Choice Requires="wps">
            <w:drawing>
              <wp:anchor distT="0" distB="0" distL="114300" distR="114300" simplePos="0" relativeHeight="253991936" behindDoc="0" locked="0" layoutInCell="1" allowOverlap="1" wp14:anchorId="521EC693" wp14:editId="7D637C19">
                <wp:simplePos x="0" y="0"/>
                <wp:positionH relativeFrom="column">
                  <wp:posOffset>-609600</wp:posOffset>
                </wp:positionH>
                <wp:positionV relativeFrom="paragraph">
                  <wp:posOffset>189230</wp:posOffset>
                </wp:positionV>
                <wp:extent cx="534035" cy="1221740"/>
                <wp:effectExtent l="12700" t="0" r="24765" b="22860"/>
                <wp:wrapNone/>
                <wp:docPr id="682" name="Down Arrow 682"/>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71706D" w14:textId="77777777" w:rsidR="00A00096" w:rsidRPr="0052516C" w:rsidRDefault="00A00096"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EC693" id="Down Arrow 682" o:spid="_x0000_s1233" type="#_x0000_t67" style="position:absolute;margin-left:-48pt;margin-top:14.9pt;width:42.05pt;height:96.2pt;z-index:25399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qQtQIAAPI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" adj="16512" fillcolor="#ffc000" strokecolor="#c00000" strokeweight="1.25pt">
                <v:textbox>
                  <w:txbxContent>
                    <w:p w14:paraId="5471706D" w14:textId="77777777" w:rsidR="00A00096" w:rsidRPr="0052516C" w:rsidRDefault="00A00096"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E760CE">
        <w:rPr>
          <w:rFonts w:ascii="TimesNewRomanPSMT" w:eastAsia="Times New Roman" w:hAnsi="TimesNewRomanPSMT" w:cs="TimesNewRomanPSMT"/>
          <w:color w:val="191919"/>
          <w:sz w:val="22"/>
          <w:szCs w:val="22"/>
        </w:rPr>
        <w:t xml:space="preserve">Be reasonable, but clear in communicating expected outcomes. </w:t>
      </w:r>
    </w:p>
    <w:p w14:paraId="2FF0E219" w14:textId="77777777" w:rsidR="003D2D9C" w:rsidRDefault="00975302" w:rsidP="00975302">
      <w:pPr>
        <w:spacing w:before="100" w:beforeAutospacing="1" w:after="100" w:afterAutospacing="1"/>
        <w:rPr>
          <w:rFonts w:ascii="TimesNewRomanPS" w:eastAsia="Times New Roman" w:hAnsi="TimesNewRomanPS" w:cs="Times New Roman"/>
          <w:i/>
          <w:iCs/>
          <w:color w:val="191919"/>
          <w:sz w:val="20"/>
          <w:szCs w:val="20"/>
        </w:rPr>
      </w:pPr>
      <w:r w:rsidRPr="00E760CE">
        <w:rPr>
          <w:rFonts w:ascii="TimesNewRomanPS" w:eastAsia="Times New Roman" w:hAnsi="TimesNewRomanPS" w:cs="Times New Roman"/>
          <w:i/>
          <w:iCs/>
          <w:color w:val="191919"/>
          <w:sz w:val="20"/>
          <w:szCs w:val="20"/>
        </w:rPr>
        <w:t>Adapted from: “How to Recruit Leaders in Your Volunteer Organization” by Karin Hurt (Jan. 13, 2014)</w:t>
      </w:r>
    </w:p>
    <w:p w14:paraId="471EA3B6" w14:textId="4F8C2A83" w:rsidR="003D2D9C" w:rsidRPr="00E760CE" w:rsidRDefault="003D2D9C" w:rsidP="003D2D9C">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0"/>
          <w:szCs w:val="20"/>
        </w:rPr>
        <w:t xml:space="preserve">Revised 2017 </w:t>
      </w:r>
    </w:p>
    <w:p w14:paraId="0405ADE1" w14:textId="6C250E29" w:rsidR="00672754" w:rsidRDefault="00975302" w:rsidP="00975302">
      <w:pPr>
        <w:spacing w:before="100" w:beforeAutospacing="1" w:after="100" w:afterAutospacing="1"/>
        <w:rPr>
          <w:rFonts w:ascii="TimesNewRomanPS" w:eastAsia="Times New Roman" w:hAnsi="TimesNewRomanPS" w:cs="Times New Roman"/>
          <w:i/>
          <w:iCs/>
          <w:color w:val="191919"/>
          <w:sz w:val="20"/>
          <w:szCs w:val="20"/>
        </w:rPr>
      </w:pPr>
      <w:r w:rsidRPr="00E760CE">
        <w:rPr>
          <w:rFonts w:ascii="TimesNewRomanPS" w:eastAsia="Times New Roman" w:hAnsi="TimesNewRomanPS" w:cs="Times New Roman"/>
          <w:i/>
          <w:iCs/>
          <w:color w:val="191919"/>
          <w:sz w:val="20"/>
          <w:szCs w:val="20"/>
        </w:rPr>
        <w:t xml:space="preserve"> </w:t>
      </w:r>
    </w:p>
    <w:p w14:paraId="68EC3DEB" w14:textId="7B67887D" w:rsidR="00975302" w:rsidRPr="00672754" w:rsidRDefault="00672754" w:rsidP="00672754">
      <w:pPr>
        <w:spacing w:after="200" w:line="288" w:lineRule="auto"/>
        <w:rPr>
          <w:rFonts w:ascii="TimesNewRomanPS" w:eastAsia="Times New Roman" w:hAnsi="TimesNewRomanPS" w:cs="Times New Roman"/>
          <w:i/>
          <w:iCs/>
          <w:color w:val="191919"/>
          <w:sz w:val="20"/>
          <w:szCs w:val="20"/>
        </w:rPr>
      </w:pPr>
      <w:r>
        <w:rPr>
          <w:rFonts w:ascii="TimesNewRomanPS" w:eastAsia="Times New Roman" w:hAnsi="TimesNewRomanPS" w:cs="Times New Roman"/>
          <w:i/>
          <w:iCs/>
          <w:color w:val="191919"/>
          <w:sz w:val="20"/>
          <w:szCs w:val="20"/>
        </w:rPr>
        <w:br w:type="page"/>
      </w:r>
      <w:bookmarkStart w:id="1010" w:name="p101"/>
    </w:p>
    <w:p w14:paraId="4A104E84" w14:textId="30ECB5B2" w:rsidR="00975302" w:rsidRPr="003C5635" w:rsidRDefault="00975302" w:rsidP="00975302">
      <w:pPr>
        <w:pStyle w:val="Heading2"/>
        <w:rPr>
          <w:szCs w:val="24"/>
        </w:rPr>
      </w:pPr>
      <w:bookmarkStart w:id="1011" w:name="_Toc85872970"/>
      <w:bookmarkStart w:id="1012" w:name="_Toc85893164"/>
      <w:bookmarkStart w:id="1013" w:name="_Toc85895449"/>
      <w:bookmarkStart w:id="1014" w:name="_Toc85895611"/>
      <w:bookmarkStart w:id="1015" w:name="_Toc85896004"/>
      <w:bookmarkStart w:id="1016" w:name="_Toc86225867"/>
      <w:bookmarkStart w:id="1017" w:name="_Toc86348198"/>
      <w:bookmarkStart w:id="1018" w:name="_Toc86348917"/>
      <w:bookmarkStart w:id="1019" w:name="_Toc98593929"/>
      <w:bookmarkEnd w:id="1010"/>
      <w:r w:rsidRPr="003C5635">
        <w:rPr>
          <w:szCs w:val="24"/>
        </w:rPr>
        <w:lastRenderedPageBreak/>
        <w:t>Team leader’s Responsibility for Preparing a Successor</w:t>
      </w:r>
      <w:bookmarkEnd w:id="1011"/>
      <w:bookmarkEnd w:id="1012"/>
      <w:bookmarkEnd w:id="1013"/>
      <w:bookmarkEnd w:id="1014"/>
      <w:bookmarkEnd w:id="1015"/>
      <w:bookmarkEnd w:id="1016"/>
      <w:bookmarkEnd w:id="1017"/>
      <w:bookmarkEnd w:id="1018"/>
      <w:bookmarkEnd w:id="1019"/>
      <w:r w:rsidRPr="003C5635">
        <w:rPr>
          <w:szCs w:val="24"/>
        </w:rPr>
        <w:t xml:space="preserve"> </w:t>
      </w:r>
    </w:p>
    <w:p w14:paraId="306037A5" w14:textId="63F8159D"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When it’s time to relinquish the </w:t>
      </w:r>
      <w:r>
        <w:rPr>
          <w:rFonts w:ascii="TimesNewRomanPSMT" w:eastAsia="Times New Roman" w:hAnsi="TimesNewRomanPSMT" w:cs="TimesNewRomanPSMT"/>
          <w:sz w:val="22"/>
          <w:szCs w:val="22"/>
        </w:rPr>
        <w:t>leadership role</w:t>
      </w:r>
      <w:r w:rsidRPr="00E760CE">
        <w:rPr>
          <w:rFonts w:ascii="TimesNewRomanPSMT" w:eastAsia="Times New Roman" w:hAnsi="TimesNewRomanPSMT" w:cs="TimesNewRomanPSMT"/>
          <w:sz w:val="22"/>
          <w:szCs w:val="22"/>
        </w:rPr>
        <w:t xml:space="preserve">, make sure that the </w:t>
      </w:r>
      <w:r>
        <w:rPr>
          <w:rFonts w:ascii="TimesNewRomanPSMT" w:eastAsia="Times New Roman" w:hAnsi="TimesNewRomanPSMT" w:cs="TimesNewRomanPSMT"/>
          <w:sz w:val="22"/>
          <w:szCs w:val="22"/>
        </w:rPr>
        <w:t>team</w:t>
      </w:r>
      <w:r w:rsidRPr="00E760CE">
        <w:rPr>
          <w:rFonts w:ascii="TimesNewRomanPSMT" w:eastAsia="Times New Roman" w:hAnsi="TimesNewRomanPSMT" w:cs="TimesNewRomanPSMT"/>
          <w:sz w:val="22"/>
          <w:szCs w:val="22"/>
        </w:rPr>
        <w:t xml:space="preserve"> is poised to continue successfully. Here is a checklist of items to review with the person who will be the new </w:t>
      </w:r>
      <w:r>
        <w:rPr>
          <w:rFonts w:ascii="TimesNewRomanPSMT" w:eastAsia="Times New Roman" w:hAnsi="TimesNewRomanPSMT" w:cs="TimesNewRomanPSMT"/>
          <w:sz w:val="22"/>
          <w:szCs w:val="22"/>
        </w:rPr>
        <w:t>team leader</w:t>
      </w:r>
      <w:r w:rsidRPr="00E760CE">
        <w:rPr>
          <w:rFonts w:ascii="TimesNewRomanPSMT" w:eastAsia="Times New Roman" w:hAnsi="TimesNewRomanPSMT" w:cs="TimesNewRomanPSMT"/>
          <w:sz w:val="22"/>
          <w:szCs w:val="22"/>
        </w:rPr>
        <w:t xml:space="preserve">. </w:t>
      </w:r>
    </w:p>
    <w:p w14:paraId="7643759A" w14:textId="77777777" w:rsidR="00975302" w:rsidRPr="00E760CE" w:rsidRDefault="00975302" w:rsidP="00251B3D">
      <w:pPr>
        <w:numPr>
          <w:ilvl w:val="0"/>
          <w:numId w:val="117"/>
        </w:numPr>
        <w:spacing w:before="100" w:beforeAutospacing="1" w:after="100" w:afterAutospacing="1"/>
        <w:rPr>
          <w:rFonts w:ascii="SymbolMT" w:eastAsia="Times New Roman" w:hAnsi="SymbolMT" w:cs="Times New Roman"/>
          <w:sz w:val="22"/>
          <w:szCs w:val="22"/>
        </w:rPr>
      </w:pPr>
      <w:r>
        <w:rPr>
          <w:rFonts w:ascii="TimesNewRomanPSMT" w:eastAsia="Times New Roman" w:hAnsi="TimesNewRomanPSMT" w:cs="TimesNewRomanPSMT"/>
          <w:sz w:val="22"/>
          <w:szCs w:val="22"/>
        </w:rPr>
        <w:t>Team</w:t>
      </w:r>
      <w:r w:rsidRPr="00E760CE">
        <w:rPr>
          <w:rFonts w:ascii="TimesNewRomanPSMT" w:eastAsia="Times New Roman" w:hAnsi="TimesNewRomanPSMT" w:cs="TimesNewRomanPSMT"/>
          <w:sz w:val="22"/>
          <w:szCs w:val="22"/>
        </w:rPr>
        <w:t xml:space="preserve"> documents, including meeting agendas and minutes </w:t>
      </w:r>
    </w:p>
    <w:p w14:paraId="15038BC9" w14:textId="77777777" w:rsidR="00975302" w:rsidRPr="00E760CE" w:rsidRDefault="00975302" w:rsidP="00251B3D">
      <w:pPr>
        <w:numPr>
          <w:ilvl w:val="0"/>
          <w:numId w:val="117"/>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Location of </w:t>
      </w:r>
      <w:r>
        <w:rPr>
          <w:rFonts w:ascii="TimesNewRomanPSMT" w:eastAsia="Times New Roman" w:hAnsi="TimesNewRomanPSMT" w:cs="TimesNewRomanPSMT"/>
          <w:sz w:val="22"/>
          <w:szCs w:val="22"/>
        </w:rPr>
        <w:t>team</w:t>
      </w:r>
      <w:r w:rsidRPr="00E760CE">
        <w:rPr>
          <w:rFonts w:ascii="TimesNewRomanPSMT" w:eastAsia="Times New Roman" w:hAnsi="TimesNewRomanPSMT" w:cs="TimesNewRomanPSMT"/>
          <w:sz w:val="22"/>
          <w:szCs w:val="22"/>
        </w:rPr>
        <w:t xml:space="preserve"> files </w:t>
      </w:r>
    </w:p>
    <w:p w14:paraId="441654CB" w14:textId="77777777" w:rsidR="00975302" w:rsidRPr="00E760CE" w:rsidRDefault="00975302" w:rsidP="00251B3D">
      <w:pPr>
        <w:numPr>
          <w:ilvl w:val="0"/>
          <w:numId w:val="117"/>
        </w:numPr>
        <w:spacing w:before="100" w:beforeAutospacing="1" w:after="100" w:afterAutospacing="1"/>
        <w:rPr>
          <w:rFonts w:ascii="SymbolMT" w:eastAsia="Times New Roman" w:hAnsi="SymbolMT" w:cs="Times New Roman"/>
          <w:sz w:val="22"/>
          <w:szCs w:val="22"/>
        </w:rPr>
      </w:pPr>
      <w:r>
        <w:rPr>
          <w:rFonts w:ascii="TimesNewRomanPSMT" w:eastAsia="Times New Roman" w:hAnsi="TimesNewRomanPSMT" w:cs="TimesNewRomanPSMT"/>
          <w:sz w:val="22"/>
          <w:szCs w:val="22"/>
        </w:rPr>
        <w:t>Team</w:t>
      </w:r>
      <w:r w:rsidRPr="00E760CE">
        <w:rPr>
          <w:rFonts w:ascii="TimesNewRomanPSMT" w:eastAsia="Times New Roman" w:hAnsi="TimesNewRomanPSMT" w:cs="TimesNewRomanPSMT"/>
          <w:sz w:val="22"/>
          <w:szCs w:val="22"/>
        </w:rPr>
        <w:t xml:space="preserve"> goals </w:t>
      </w:r>
    </w:p>
    <w:p w14:paraId="27BFC11F" w14:textId="77777777" w:rsidR="00975302" w:rsidRPr="00E760CE" w:rsidRDefault="00975302" w:rsidP="00251B3D">
      <w:pPr>
        <w:numPr>
          <w:ilvl w:val="0"/>
          <w:numId w:val="117"/>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Budget </w:t>
      </w:r>
    </w:p>
    <w:p w14:paraId="02607FC8" w14:textId="77777777" w:rsidR="00975302" w:rsidRPr="00E760CE" w:rsidRDefault="00975302" w:rsidP="00251B3D">
      <w:pPr>
        <w:numPr>
          <w:ilvl w:val="0"/>
          <w:numId w:val="117"/>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Members of the </w:t>
      </w:r>
      <w:r>
        <w:rPr>
          <w:rFonts w:ascii="TimesNewRomanPSMT" w:eastAsia="Times New Roman" w:hAnsi="TimesNewRomanPSMT" w:cs="TimesNewRomanPSMT"/>
          <w:sz w:val="22"/>
          <w:szCs w:val="22"/>
        </w:rPr>
        <w:t>team</w:t>
      </w:r>
      <w:r w:rsidRPr="00E760CE">
        <w:rPr>
          <w:rFonts w:ascii="TimesNewRomanPSMT" w:eastAsia="Times New Roman" w:hAnsi="TimesNewRomanPSMT" w:cs="TimesNewRomanPSMT"/>
          <w:sz w:val="22"/>
          <w:szCs w:val="22"/>
        </w:rPr>
        <w:t xml:space="preserve">, their personalities and how they best like to work </w:t>
      </w:r>
    </w:p>
    <w:p w14:paraId="4B12D401" w14:textId="0A7750B4" w:rsidR="00975302" w:rsidRPr="00C278A8" w:rsidRDefault="00975302" w:rsidP="00251B3D">
      <w:pPr>
        <w:numPr>
          <w:ilvl w:val="0"/>
          <w:numId w:val="117"/>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Lines of communication both within and outside of the </w:t>
      </w:r>
      <w:r>
        <w:rPr>
          <w:rFonts w:ascii="TimesNewRomanPSMT" w:eastAsia="Times New Roman" w:hAnsi="TimesNewRomanPSMT" w:cs="TimesNewRomanPSMT"/>
          <w:sz w:val="22"/>
          <w:szCs w:val="22"/>
        </w:rPr>
        <w:t>team</w:t>
      </w:r>
      <w:r w:rsidRPr="00E760CE">
        <w:rPr>
          <w:rFonts w:ascii="TimesNewRomanPSMT" w:eastAsia="Times New Roman" w:hAnsi="TimesNewRomanPSMT" w:cs="TimesNewRomanPSMT"/>
          <w:sz w:val="22"/>
          <w:szCs w:val="22"/>
        </w:rPr>
        <w:t xml:space="preserve"> (Who do you frequently advise </w:t>
      </w:r>
      <w:r w:rsidRPr="00C278A8">
        <w:rPr>
          <w:rFonts w:ascii="TimesNewRomanPSMT" w:eastAsia="Times New Roman" w:hAnsi="TimesNewRomanPSMT" w:cs="TimesNewRomanPSMT"/>
          <w:sz w:val="22"/>
          <w:szCs w:val="22"/>
        </w:rPr>
        <w:t xml:space="preserve">of </w:t>
      </w:r>
      <w:r>
        <w:rPr>
          <w:rFonts w:ascii="TimesNewRomanPSMT" w:eastAsia="Times New Roman" w:hAnsi="TimesNewRomanPSMT" w:cs="TimesNewRomanPSMT"/>
          <w:sz w:val="22"/>
          <w:szCs w:val="22"/>
        </w:rPr>
        <w:t>team</w:t>
      </w:r>
      <w:r w:rsidRPr="00C278A8">
        <w:rPr>
          <w:rFonts w:ascii="TimesNewRomanPSMT" w:eastAsia="Times New Roman" w:hAnsi="TimesNewRomanPSMT" w:cs="TimesNewRomanPSMT"/>
          <w:sz w:val="22"/>
          <w:szCs w:val="22"/>
        </w:rPr>
        <w:t>work or actions</w:t>
      </w:r>
      <w:r>
        <w:rPr>
          <w:rFonts w:ascii="TimesNewRomanPSMT" w:eastAsia="Times New Roman" w:hAnsi="TimesNewRomanPSMT" w:cs="TimesNewRomanPSMT"/>
          <w:sz w:val="22"/>
          <w:szCs w:val="22"/>
        </w:rPr>
        <w:t>?</w:t>
      </w:r>
      <w:r w:rsidRPr="00C278A8">
        <w:rPr>
          <w:rFonts w:ascii="TimesNewRomanPSMT" w:eastAsia="Times New Roman" w:hAnsi="TimesNewRomanPSMT" w:cs="TimesNewRomanPSMT"/>
          <w:sz w:val="22"/>
          <w:szCs w:val="22"/>
        </w:rPr>
        <w:t xml:space="preserve">) </w:t>
      </w:r>
    </w:p>
    <w:p w14:paraId="2C5BF49F" w14:textId="77777777" w:rsidR="00975302" w:rsidRPr="00E760CE" w:rsidRDefault="00975302" w:rsidP="00251B3D">
      <w:pPr>
        <w:numPr>
          <w:ilvl w:val="0"/>
          <w:numId w:val="117"/>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Location of </w:t>
      </w:r>
      <w:r>
        <w:rPr>
          <w:rFonts w:ascii="TimesNewRomanPSMT" w:eastAsia="Times New Roman" w:hAnsi="TimesNewRomanPSMT" w:cs="TimesNewRomanPSMT"/>
          <w:sz w:val="22"/>
          <w:szCs w:val="22"/>
        </w:rPr>
        <w:t>team</w:t>
      </w:r>
      <w:r w:rsidRPr="00E760CE">
        <w:rPr>
          <w:rFonts w:ascii="TimesNewRomanPSMT" w:eastAsia="Times New Roman" w:hAnsi="TimesNewRomanPSMT" w:cs="TimesNewRomanPSMT"/>
          <w:sz w:val="22"/>
          <w:szCs w:val="22"/>
        </w:rPr>
        <w:t xml:space="preserve"> mailbox </w:t>
      </w:r>
    </w:p>
    <w:p w14:paraId="5EC44277" w14:textId="77777777" w:rsidR="00975302" w:rsidRPr="00E760CE" w:rsidRDefault="00975302" w:rsidP="00251B3D">
      <w:pPr>
        <w:numPr>
          <w:ilvl w:val="0"/>
          <w:numId w:val="117"/>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History (What has worked previously and what has been tried or discussed) </w:t>
      </w:r>
    </w:p>
    <w:p w14:paraId="2A36ACBE" w14:textId="77777777" w:rsidR="00975302" w:rsidRPr="00E760CE" w:rsidRDefault="00975302" w:rsidP="00251B3D">
      <w:pPr>
        <w:numPr>
          <w:ilvl w:val="0"/>
          <w:numId w:val="117"/>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Resources available to the </w:t>
      </w:r>
      <w:r>
        <w:rPr>
          <w:rFonts w:ascii="TimesNewRomanPSMT" w:eastAsia="Times New Roman" w:hAnsi="TimesNewRomanPSMT" w:cs="TimesNewRomanPSMT"/>
          <w:sz w:val="22"/>
          <w:szCs w:val="22"/>
        </w:rPr>
        <w:t>team</w:t>
      </w:r>
      <w:r w:rsidRPr="00E760CE">
        <w:rPr>
          <w:rFonts w:ascii="TimesNewRomanPSMT" w:eastAsia="Times New Roman" w:hAnsi="TimesNewRomanPSMT" w:cs="TimesNewRomanPSMT"/>
          <w:sz w:val="22"/>
          <w:szCs w:val="22"/>
        </w:rPr>
        <w:t xml:space="preserve"> </w:t>
      </w:r>
    </w:p>
    <w:p w14:paraId="0E8DC2E1" w14:textId="76A125C7" w:rsidR="00975302" w:rsidRPr="003C5635" w:rsidRDefault="00975302" w:rsidP="00975302">
      <w:pPr>
        <w:pStyle w:val="Heading2"/>
        <w:rPr>
          <w:szCs w:val="24"/>
        </w:rPr>
      </w:pPr>
      <w:bookmarkStart w:id="1020" w:name="_Toc85872971"/>
      <w:bookmarkStart w:id="1021" w:name="_Toc85893165"/>
      <w:bookmarkStart w:id="1022" w:name="_Toc85895450"/>
      <w:bookmarkStart w:id="1023" w:name="_Toc85895612"/>
      <w:bookmarkStart w:id="1024" w:name="_Toc85896005"/>
      <w:bookmarkStart w:id="1025" w:name="_Toc86225868"/>
      <w:bookmarkStart w:id="1026" w:name="_Toc86348199"/>
      <w:bookmarkStart w:id="1027" w:name="_Toc86348918"/>
      <w:bookmarkStart w:id="1028" w:name="_Toc98593930"/>
      <w:r w:rsidRPr="003C5635">
        <w:rPr>
          <w:szCs w:val="24"/>
        </w:rPr>
        <w:t>Setting Goals</w:t>
      </w:r>
      <w:bookmarkEnd w:id="1020"/>
      <w:bookmarkEnd w:id="1021"/>
      <w:bookmarkEnd w:id="1022"/>
      <w:bookmarkEnd w:id="1023"/>
      <w:bookmarkEnd w:id="1024"/>
      <w:bookmarkEnd w:id="1025"/>
      <w:bookmarkEnd w:id="1026"/>
      <w:bookmarkEnd w:id="1027"/>
      <w:bookmarkEnd w:id="1028"/>
      <w:r w:rsidRPr="003C5635">
        <w:rPr>
          <w:szCs w:val="24"/>
        </w:rPr>
        <w:t xml:space="preserve"> </w:t>
      </w:r>
    </w:p>
    <w:p w14:paraId="6F79DAA6" w14:textId="49DA3CCB" w:rsidR="00975302" w:rsidRPr="00E760CE" w:rsidRDefault="00975302" w:rsidP="00975302">
      <w:pPr>
        <w:spacing w:before="100" w:beforeAutospacing="1" w:after="100" w:afterAutospacing="1"/>
        <w:ind w:left="720"/>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Look at setting goals as a road map to where to go and how to plan to achieve this. Setting goals is a good management tool that facilitates the determination of what is important to be accomplished during the fiscal year and enables the monitoring of the progress in doing so. Goals focus resources, </w:t>
      </w:r>
      <w:proofErr w:type="gramStart"/>
      <w:r w:rsidRPr="00E760CE">
        <w:rPr>
          <w:rFonts w:ascii="TimesNewRomanPSMT" w:eastAsia="Times New Roman" w:hAnsi="TimesNewRomanPSMT" w:cs="TimesNewRomanPSMT"/>
          <w:sz w:val="22"/>
          <w:szCs w:val="22"/>
        </w:rPr>
        <w:t>motivates</w:t>
      </w:r>
      <w:proofErr w:type="gramEnd"/>
      <w:r w:rsidRPr="00E760CE">
        <w:rPr>
          <w:rFonts w:ascii="TimesNewRomanPSMT" w:eastAsia="Times New Roman" w:hAnsi="TimesNewRomanPSMT" w:cs="TimesNewRomanPSMT"/>
          <w:sz w:val="22"/>
          <w:szCs w:val="22"/>
        </w:rPr>
        <w:t xml:space="preserve"> people to achieve objectives, and are recognizable when success is attained. </w:t>
      </w:r>
    </w:p>
    <w:p w14:paraId="30C5F2E3" w14:textId="026EDB93" w:rsidR="00975302" w:rsidRDefault="00C7699A" w:rsidP="00975302">
      <w:pPr>
        <w:spacing w:before="100" w:beforeAutospacing="1" w:after="100" w:afterAutospacing="1"/>
        <w:ind w:left="720"/>
        <w:rPr>
          <w:rFonts w:ascii="TimesNewRomanPSMT" w:eastAsia="Times New Roman" w:hAnsi="TimesNewRomanPSMT" w:cs="TimesNewRomanPSMT"/>
          <w:sz w:val="22"/>
          <w:szCs w:val="22"/>
        </w:rPr>
      </w:pPr>
      <w:r>
        <w:rPr>
          <w:noProof/>
          <w:color w:val="000000"/>
        </w:rPr>
        <mc:AlternateContent>
          <mc:Choice Requires="wps">
            <w:drawing>
              <wp:anchor distT="0" distB="0" distL="114300" distR="114300" simplePos="0" relativeHeight="253691904" behindDoc="0" locked="0" layoutInCell="1" allowOverlap="1" wp14:anchorId="5CB08900" wp14:editId="341A07E6">
                <wp:simplePos x="0" y="0"/>
                <wp:positionH relativeFrom="column">
                  <wp:posOffset>-465364</wp:posOffset>
                </wp:positionH>
                <wp:positionV relativeFrom="paragraph">
                  <wp:posOffset>719092</wp:posOffset>
                </wp:positionV>
                <wp:extent cx="499745" cy="1183005"/>
                <wp:effectExtent l="12700" t="12700" r="20955" b="10795"/>
                <wp:wrapNone/>
                <wp:docPr id="1190" name="Up Arrow 1190">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043D93C" w14:textId="77777777" w:rsidR="00C7699A" w:rsidRPr="00260E8E" w:rsidRDefault="00C7699A"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08900" id="Up Arrow 1190" o:spid="_x0000_s1234" type="#_x0000_t68" href="#toc1" style="position:absolute;left:0;text-align:left;margin-left:-36.65pt;margin-top:56.6pt;width:39.35pt;height:93.15pt;z-index:2536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" o:button="t" adj="4562" fillcolor="#43bae8 [2676]" strokecolor="black [3213]">
                <v:fill color2="#74ccee [1972]" rotate="t" o:detectmouseclick="t" focusposition="1,1" focussize="-1,-1" focus="100%" type="gradientRadial"/>
                <v:textbox>
                  <w:txbxContent>
                    <w:p w14:paraId="0043D93C" w14:textId="77777777" w:rsidR="00C7699A" w:rsidRPr="00260E8E" w:rsidRDefault="00C7699A"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E760CE">
        <w:rPr>
          <w:rFonts w:ascii="TimesNewRomanPSMT" w:eastAsia="Times New Roman" w:hAnsi="TimesNewRomanPSMT" w:cs="TimesNewRomanPSMT"/>
          <w:sz w:val="22"/>
          <w:szCs w:val="22"/>
        </w:rPr>
        <w:t xml:space="preserve">It is recommended that </w:t>
      </w:r>
      <w:r w:rsidR="00975302">
        <w:rPr>
          <w:rFonts w:ascii="TimesNewRomanPSMT" w:eastAsia="Times New Roman" w:hAnsi="TimesNewRomanPSMT" w:cs="TimesNewRomanPSMT"/>
          <w:sz w:val="22"/>
          <w:szCs w:val="22"/>
        </w:rPr>
        <w:t>teams</w:t>
      </w:r>
      <w:r w:rsidR="00975302" w:rsidRPr="00E760CE">
        <w:rPr>
          <w:rFonts w:ascii="TimesNewRomanPSMT" w:eastAsia="Times New Roman" w:hAnsi="TimesNewRomanPSMT" w:cs="TimesNewRomanPSMT"/>
          <w:sz w:val="22"/>
          <w:szCs w:val="22"/>
        </w:rPr>
        <w:t xml:space="preserve"> set goals at the beginning of each fiscal year (April 1</w:t>
      </w:r>
      <w:proofErr w:type="spellStart"/>
      <w:r w:rsidR="00975302" w:rsidRPr="00E760CE">
        <w:rPr>
          <w:rFonts w:ascii="TimesNewRomanPSMT" w:eastAsia="Times New Roman" w:hAnsi="TimesNewRomanPSMT" w:cs="TimesNewRomanPSMT"/>
          <w:position w:val="8"/>
          <w:sz w:val="14"/>
          <w:szCs w:val="14"/>
        </w:rPr>
        <w:t>st</w:t>
      </w:r>
      <w:proofErr w:type="spellEnd"/>
      <w:r w:rsidR="00975302" w:rsidRPr="00E760CE">
        <w:rPr>
          <w:rFonts w:ascii="TimesNewRomanPSMT" w:eastAsia="Times New Roman" w:hAnsi="TimesNewRomanPSMT" w:cs="TimesNewRomanPSMT"/>
          <w:sz w:val="22"/>
          <w:szCs w:val="22"/>
        </w:rPr>
        <w:t>). Goals can be developed and discussed during the first monthly meeting each year. The Board of Trustees (BOT) sets such goals at the beginning of each fiscal year, and it would be a good idea to review these</w:t>
      </w:r>
      <w:r w:rsidR="00C606D4">
        <w:rPr>
          <w:rFonts w:ascii="TimesNewRomanPSMT" w:eastAsia="Times New Roman" w:hAnsi="TimesNewRomanPSMT" w:cs="TimesNewRomanPSMT"/>
          <w:sz w:val="22"/>
          <w:szCs w:val="22"/>
        </w:rPr>
        <w:t>,</w:t>
      </w:r>
      <w:r w:rsidR="00975302" w:rsidRPr="00E760CE">
        <w:rPr>
          <w:rFonts w:ascii="TimesNewRomanPSMT" w:eastAsia="Times New Roman" w:hAnsi="TimesNewRomanPSMT" w:cs="TimesNewRomanPSMT"/>
          <w:sz w:val="22"/>
          <w:szCs w:val="22"/>
        </w:rPr>
        <w:t xml:space="preserve"> if possible</w:t>
      </w:r>
      <w:r w:rsidR="00C606D4">
        <w:rPr>
          <w:rFonts w:ascii="TimesNewRomanPSMT" w:eastAsia="Times New Roman" w:hAnsi="TimesNewRomanPSMT" w:cs="TimesNewRomanPSMT"/>
          <w:sz w:val="22"/>
          <w:szCs w:val="22"/>
        </w:rPr>
        <w:t>,</w:t>
      </w:r>
      <w:r w:rsidR="00975302" w:rsidRPr="00E760CE">
        <w:rPr>
          <w:rFonts w:ascii="TimesNewRomanPSMT" w:eastAsia="Times New Roman" w:hAnsi="TimesNewRomanPSMT" w:cs="TimesNewRomanPSMT"/>
          <w:sz w:val="22"/>
          <w:szCs w:val="22"/>
        </w:rPr>
        <w:t xml:space="preserve"> to see if they affect the </w:t>
      </w:r>
      <w:r w:rsidR="00975302">
        <w:rPr>
          <w:rFonts w:ascii="TimesNewRomanPSMT" w:eastAsia="Times New Roman" w:hAnsi="TimesNewRomanPSMT" w:cs="TimesNewRomanPSMT"/>
          <w:sz w:val="22"/>
          <w:szCs w:val="22"/>
        </w:rPr>
        <w:t>team</w:t>
      </w:r>
      <w:r w:rsidR="00975302" w:rsidRPr="00E760CE">
        <w:rPr>
          <w:rFonts w:ascii="TimesNewRomanPSMT" w:eastAsia="Times New Roman" w:hAnsi="TimesNewRomanPSMT" w:cs="TimesNewRomanPSMT"/>
          <w:sz w:val="22"/>
          <w:szCs w:val="22"/>
        </w:rPr>
        <w:t xml:space="preserve">’s mission. Obtain a copy of the past year’s goals as both a sample and to see if anything is still pending that needs to be completed. A sample of the BOT goals and other goals are in the appendix. </w:t>
      </w:r>
    </w:p>
    <w:p w14:paraId="3503CD8D" w14:textId="0B75C887" w:rsidR="00975302" w:rsidRDefault="00975302" w:rsidP="00975302">
      <w:pPr>
        <w:spacing w:before="100" w:beforeAutospacing="1" w:after="100" w:afterAutospacing="1"/>
        <w:ind w:left="720"/>
        <w:rPr>
          <w:rFonts w:ascii="SymbolMT" w:eastAsia="Times New Roman" w:hAnsi="SymbolMT" w:cs="Times New Roman"/>
          <w:sz w:val="22"/>
          <w:szCs w:val="22"/>
        </w:rPr>
      </w:pPr>
    </w:p>
    <w:p w14:paraId="6DF160F4" w14:textId="11FABFA9" w:rsidR="00975302" w:rsidRDefault="00975302" w:rsidP="00975302">
      <w:pPr>
        <w:spacing w:before="100" w:beforeAutospacing="1" w:after="100" w:afterAutospacing="1"/>
        <w:ind w:left="720"/>
        <w:rPr>
          <w:rFonts w:ascii="SymbolMT" w:eastAsia="Times New Roman" w:hAnsi="SymbolMT" w:cs="Times New Roman"/>
          <w:sz w:val="22"/>
          <w:szCs w:val="22"/>
        </w:rPr>
      </w:pPr>
    </w:p>
    <w:p w14:paraId="5B977EC6" w14:textId="77777777" w:rsidR="00CD6B51" w:rsidRDefault="00CD6B51" w:rsidP="00975302">
      <w:pPr>
        <w:spacing w:before="100" w:beforeAutospacing="1" w:after="100" w:afterAutospacing="1"/>
        <w:ind w:left="720"/>
        <w:rPr>
          <w:rFonts w:ascii="SymbolMT" w:eastAsia="Times New Roman" w:hAnsi="SymbolMT" w:cs="Times New Roman"/>
          <w:sz w:val="22"/>
          <w:szCs w:val="22"/>
        </w:rPr>
      </w:pPr>
    </w:p>
    <w:p w14:paraId="1DD95D21" w14:textId="3C548839" w:rsidR="00CD6B51" w:rsidRPr="00E760CE" w:rsidRDefault="00CD6B51" w:rsidP="00CD6B51">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0"/>
          <w:szCs w:val="20"/>
        </w:rPr>
        <w:t xml:space="preserve">Revised 2017 </w:t>
      </w:r>
    </w:p>
    <w:p w14:paraId="60215C76" w14:textId="762FCC3C" w:rsidR="00975302" w:rsidRPr="00E760CE" w:rsidRDefault="00B052D0" w:rsidP="00975302">
      <w:pPr>
        <w:rPr>
          <w:rFonts w:ascii="SymbolMT" w:eastAsia="Times New Roman" w:hAnsi="SymbolMT" w:cs="Times New Roman"/>
          <w:sz w:val="22"/>
          <w:szCs w:val="22"/>
        </w:rPr>
      </w:pPr>
      <w:r>
        <w:rPr>
          <w:noProof/>
        </w:rPr>
        <mc:AlternateContent>
          <mc:Choice Requires="wps">
            <w:drawing>
              <wp:anchor distT="0" distB="0" distL="114300" distR="114300" simplePos="0" relativeHeight="253159424" behindDoc="0" locked="0" layoutInCell="1" allowOverlap="1" wp14:anchorId="7A99464B" wp14:editId="3145296C">
                <wp:simplePos x="0" y="0"/>
                <wp:positionH relativeFrom="column">
                  <wp:posOffset>-455500</wp:posOffset>
                </wp:positionH>
                <wp:positionV relativeFrom="paragraph">
                  <wp:posOffset>485100</wp:posOffset>
                </wp:positionV>
                <wp:extent cx="534035" cy="1221740"/>
                <wp:effectExtent l="12700" t="0" r="24765" b="22860"/>
                <wp:wrapNone/>
                <wp:docPr id="794" name="Down Arrow 794"/>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7F1DB9"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9464B" id="Down Arrow 794" o:spid="_x0000_s1235" type="#_x0000_t67" style="position:absolute;margin-left:-35.85pt;margin-top:38.2pt;width:42.05pt;height:96.2pt;z-index:2531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" adj="16512" fillcolor="#ffc000" strokecolor="#c00000" strokeweight="1.25pt">
                <v:textbox>
                  <w:txbxContent>
                    <w:p w14:paraId="127F1DB9"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Pr>
          <w:rFonts w:ascii="SymbolMT" w:eastAsia="Times New Roman" w:hAnsi="SymbolMT" w:cs="Times New Roman"/>
          <w:sz w:val="22"/>
          <w:szCs w:val="22"/>
        </w:rPr>
        <w:br w:type="page"/>
      </w:r>
    </w:p>
    <w:p w14:paraId="7AE50364" w14:textId="77777777" w:rsidR="00975302" w:rsidRPr="00AC4E81" w:rsidRDefault="00975302" w:rsidP="00975302">
      <w:pPr>
        <w:spacing w:before="100" w:beforeAutospacing="1" w:after="100" w:afterAutospacing="1"/>
        <w:ind w:left="720"/>
        <w:rPr>
          <w:rFonts w:ascii="SymbolMT" w:eastAsia="Times New Roman" w:hAnsi="SymbolMT" w:cs="Times New Roman"/>
          <w:sz w:val="16"/>
          <w:szCs w:val="16"/>
        </w:rPr>
      </w:pPr>
      <w:bookmarkStart w:id="1029" w:name="p102"/>
      <w:r w:rsidRPr="00AC4E81">
        <w:rPr>
          <w:rFonts w:ascii="TimesNewRomanPSMT" w:eastAsia="Times New Roman" w:hAnsi="TimesNewRomanPSMT" w:cs="TimesNewRomanPSMT"/>
          <w:sz w:val="16"/>
          <w:szCs w:val="16"/>
        </w:rPr>
        <w:lastRenderedPageBreak/>
        <w:t xml:space="preserve">The </w:t>
      </w:r>
      <w:r w:rsidRPr="00AC4E81">
        <w:rPr>
          <w:rFonts w:ascii="TimesNewRomanPS" w:eastAsia="Times New Roman" w:hAnsi="TimesNewRomanPS" w:cs="Times New Roman"/>
          <w:i/>
          <w:iCs/>
          <w:sz w:val="16"/>
          <w:szCs w:val="16"/>
        </w:rPr>
        <w:t xml:space="preserve">Beginner’s Guide to Goal Setting </w:t>
      </w:r>
      <w:r w:rsidRPr="00AC4E81">
        <w:rPr>
          <w:rFonts w:ascii="TimesNewRomanPSMT" w:eastAsia="Times New Roman" w:hAnsi="TimesNewRomanPSMT" w:cs="TimesNewRomanPSMT"/>
          <w:sz w:val="16"/>
          <w:szCs w:val="16"/>
        </w:rPr>
        <w:t xml:space="preserve">by Michael Hyatt is provided below. Goals should be based on what you need to achieve for the </w:t>
      </w:r>
      <w:bookmarkEnd w:id="1029"/>
      <w:r w:rsidRPr="00AC4E81">
        <w:rPr>
          <w:rFonts w:ascii="TimesNewRomanPSMT" w:eastAsia="Times New Roman" w:hAnsi="TimesNewRomanPSMT" w:cs="TimesNewRomanPSMT"/>
          <w:sz w:val="16"/>
          <w:szCs w:val="16"/>
        </w:rPr>
        <w:t xml:space="preserve">upcoming year. Remember to review the goals throughout the year and to celebrate milestones as they are reached. </w:t>
      </w:r>
    </w:p>
    <w:p w14:paraId="3EBFFC14" w14:textId="3ABA7D8E" w:rsidR="00975302" w:rsidRDefault="00975302" w:rsidP="00975302">
      <w:pPr>
        <w:spacing w:before="100" w:beforeAutospacing="1" w:after="100" w:afterAutospacing="1"/>
        <w:ind w:left="720"/>
        <w:rPr>
          <w:rFonts w:ascii="TimesNewRomanPS" w:eastAsia="Times New Roman" w:hAnsi="TimesNewRomanPS" w:cs="Times New Roman"/>
          <w:b/>
          <w:bCs/>
          <w:color w:val="1E4C77"/>
        </w:rPr>
      </w:pPr>
      <w:r w:rsidRPr="00E760CE">
        <w:rPr>
          <w:rFonts w:ascii="TimesNewRomanPS" w:eastAsia="Times New Roman" w:hAnsi="TimesNewRomanPS" w:cs="Times New Roman"/>
          <w:b/>
          <w:bCs/>
          <w:color w:val="1E4C77"/>
        </w:rPr>
        <w:t xml:space="preserve">Beginner’s Guide to Goal Setting - Excerpts from Michael Hyatt </w:t>
      </w:r>
    </w:p>
    <w:p w14:paraId="456C7122" w14:textId="6822C49B" w:rsidR="0085390D" w:rsidRDefault="0085390D" w:rsidP="00251B3D">
      <w:pPr>
        <w:pStyle w:val="ListParagraph"/>
        <w:numPr>
          <w:ilvl w:val="1"/>
          <w:numId w:val="81"/>
        </w:numPr>
        <w:spacing w:before="100" w:beforeAutospacing="1" w:after="100" w:afterAutospacing="1"/>
        <w:rPr>
          <w:rFonts w:ascii="TimesNewRomanPSMT" w:eastAsia="Times New Roman" w:hAnsi="TimesNewRomanPSMT" w:cs="TimesNewRomanPSMT"/>
        </w:rPr>
      </w:pPr>
      <w:r w:rsidRPr="00790E40">
        <w:rPr>
          <w:rFonts w:ascii="TimesNewRomanPSMT" w:eastAsia="Times New Roman" w:hAnsi="TimesNewRomanPSMT" w:cs="TimesNewRomanPSMT"/>
          <w:b/>
          <w:bCs/>
        </w:rPr>
        <w:t>Keep them few</w:t>
      </w:r>
      <w:r w:rsidR="00C606D4">
        <w:rPr>
          <w:rFonts w:ascii="TimesNewRomanPSMT" w:eastAsia="Times New Roman" w:hAnsi="TimesNewRomanPSMT" w:cs="TimesNewRomanPSMT"/>
          <w:b/>
          <w:bCs/>
        </w:rPr>
        <w:t>-</w:t>
      </w:r>
      <w:r w:rsidRPr="00790E40">
        <w:rPr>
          <w:rFonts w:ascii="TimesNewRomanPSMT" w:eastAsia="Times New Roman" w:hAnsi="TimesNewRomanPSMT" w:cs="TimesNewRomanPSMT"/>
          <w:b/>
          <w:bCs/>
        </w:rPr>
        <w:t>in</w:t>
      </w:r>
      <w:r w:rsidR="00C606D4">
        <w:rPr>
          <w:rFonts w:ascii="TimesNewRomanPSMT" w:eastAsia="Times New Roman" w:hAnsi="TimesNewRomanPSMT" w:cs="TimesNewRomanPSMT"/>
          <w:b/>
          <w:bCs/>
        </w:rPr>
        <w:t>-</w:t>
      </w:r>
      <w:r w:rsidRPr="00790E40">
        <w:rPr>
          <w:rFonts w:ascii="TimesNewRomanPSMT" w:eastAsia="Times New Roman" w:hAnsi="TimesNewRomanPSMT" w:cs="TimesNewRomanPSMT"/>
          <w:b/>
          <w:bCs/>
        </w:rPr>
        <w:t>number.</w:t>
      </w:r>
      <w:r w:rsidRPr="00790E40">
        <w:rPr>
          <w:rFonts w:ascii="TimesNewRomanPSMT" w:eastAsia="Times New Roman" w:hAnsi="TimesNewRomanPSMT" w:cs="TimesNewRomanPSMT"/>
        </w:rPr>
        <w:t xml:space="preserve"> Productivity studies show that you really can’t focus on</w:t>
      </w:r>
      <w:r>
        <w:rPr>
          <w:rFonts w:ascii="TimesNewRomanPSMT" w:eastAsia="Times New Roman" w:hAnsi="TimesNewRomanPSMT" w:cs="TimesNewRomanPSMT"/>
        </w:rPr>
        <w:t xml:space="preserve"> more than 5 – 7 items at any one time.  And don’t try to cheat by including sections with several goals under each section.  This is a recipe for losing focus and accomplishing very little.  Instead, focus on a handful of goals that you </w:t>
      </w:r>
      <w:r w:rsidR="00C606D4">
        <w:rPr>
          <w:rFonts w:ascii="TimesNewRomanPSMT" w:eastAsia="Times New Roman" w:hAnsi="TimesNewRomanPSMT" w:cs="TimesNewRomanPSMT"/>
        </w:rPr>
        <w:t>c</w:t>
      </w:r>
      <w:r>
        <w:rPr>
          <w:rFonts w:ascii="TimesNewRomanPSMT" w:eastAsia="Times New Roman" w:hAnsi="TimesNewRomanPSMT" w:cs="TimesNewRomanPSMT"/>
        </w:rPr>
        <w:t>an repeat almost from memory.</w:t>
      </w:r>
    </w:p>
    <w:p w14:paraId="6D2EA9CD" w14:textId="6F980300" w:rsidR="0069261E" w:rsidRPr="0085390D" w:rsidRDefault="0085390D" w:rsidP="00251B3D">
      <w:pPr>
        <w:pStyle w:val="ListParagraph"/>
        <w:numPr>
          <w:ilvl w:val="1"/>
          <w:numId w:val="81"/>
        </w:numPr>
        <w:spacing w:before="100" w:beforeAutospacing="1" w:after="100" w:afterAutospacing="1"/>
        <w:rPr>
          <w:rFonts w:ascii="TimesNewRomanPSMT" w:eastAsia="Times New Roman" w:hAnsi="TimesNewRomanPSMT" w:cs="TimesNewRomanPSMT"/>
          <w:b/>
          <w:bCs/>
        </w:rPr>
      </w:pPr>
      <w:r w:rsidRPr="00790E40">
        <w:rPr>
          <w:rFonts w:ascii="TimesNewRomanPSMT" w:eastAsia="Times New Roman" w:hAnsi="TimesNewRomanPSMT" w:cs="TimesNewRomanPSMT"/>
          <w:b/>
          <w:bCs/>
        </w:rPr>
        <w:t>Make them “smart.”</w:t>
      </w:r>
      <w:r>
        <w:rPr>
          <w:rFonts w:ascii="TimesNewRomanPSMT" w:eastAsia="Times New Roman" w:hAnsi="TimesNewRomanPSMT" w:cs="TimesNewRomanPSMT"/>
          <w:b/>
          <w:bCs/>
        </w:rPr>
        <w:t xml:space="preserve"> </w:t>
      </w:r>
      <w:r>
        <w:rPr>
          <w:rFonts w:ascii="TimesNewRomanPSMT" w:eastAsia="Times New Roman" w:hAnsi="TimesNewRomanPSMT" w:cs="TimesNewRomanPSMT"/>
        </w:rPr>
        <w:t xml:space="preserve">This is an acronym, as you probably know, and it is interpreted in various ways by different teachers.  When I refer to </w:t>
      </w:r>
      <w:r>
        <w:rPr>
          <w:rFonts w:ascii="TimesNewRomanPSMT" w:eastAsia="Times New Roman" w:hAnsi="TimesNewRomanPSMT" w:cs="TimesNewRomanPSMT"/>
          <w:i/>
          <w:iCs/>
        </w:rPr>
        <w:t>smart goals</w:t>
      </w:r>
      <w:r w:rsidRPr="00790E40">
        <w:rPr>
          <w:rFonts w:ascii="TimesNewRomanPSMT" w:eastAsia="Times New Roman" w:hAnsi="TimesNewRomanPSMT" w:cs="TimesNewRomanPSMT"/>
        </w:rPr>
        <w:t>, I mean t</w:t>
      </w:r>
      <w:r>
        <w:rPr>
          <w:rFonts w:ascii="TimesNewRomanPSMT" w:eastAsia="Times New Roman" w:hAnsi="TimesNewRomanPSMT" w:cs="TimesNewRomanPSMT"/>
        </w:rPr>
        <w:t>h</w:t>
      </w:r>
      <w:r w:rsidRPr="00790E40">
        <w:rPr>
          <w:rFonts w:ascii="TimesNewRomanPSMT" w:eastAsia="Times New Roman" w:hAnsi="TimesNewRomanPSMT" w:cs="TimesNewRomanPSMT"/>
        </w:rPr>
        <w:t>is.  Goals</w:t>
      </w:r>
      <w:r>
        <w:rPr>
          <w:rFonts w:ascii="TimesNewRomanPSMT" w:eastAsia="Times New Roman" w:hAnsi="TimesNewRomanPSMT" w:cs="TimesNewRomanPSMT"/>
        </w:rPr>
        <w:t xml:space="preserve"> must </w:t>
      </w:r>
      <w:r w:rsidRPr="0085390D">
        <w:rPr>
          <w:rFonts w:ascii="TimesNewRomanPSMT" w:eastAsia="Times New Roman" w:hAnsi="TimesNewRomanPSMT" w:cs="TimesNewRomanPSMT"/>
          <w:b/>
          <w:bCs/>
        </w:rPr>
        <w:t>meet five criteria.  They must be:</w:t>
      </w:r>
    </w:p>
    <w:p w14:paraId="6C86A192" w14:textId="77777777" w:rsidR="00975302" w:rsidRDefault="00975302" w:rsidP="0085390D">
      <w:pPr>
        <w:spacing w:before="100" w:beforeAutospacing="1" w:after="100" w:afterAutospacing="1"/>
        <w:ind w:left="720"/>
        <w:rPr>
          <w:rFonts w:ascii="Times New Roman" w:eastAsia="Times New Roman" w:hAnsi="Times New Roman" w:cs="Times New Roman"/>
        </w:rPr>
      </w:pPr>
      <w:r w:rsidRPr="00E760CE">
        <w:rPr>
          <w:rFonts w:ascii="SymbolMT" w:eastAsia="Times New Roman" w:hAnsi="SymbolMT" w:cs="Times New Roman"/>
          <w:color w:val="262626"/>
          <w:sz w:val="20"/>
          <w:szCs w:val="20"/>
        </w:rPr>
        <w:t xml:space="preserve">• </w:t>
      </w:r>
      <w:r w:rsidRPr="0085390D">
        <w:rPr>
          <w:rFonts w:ascii="TimesNewRomanPS" w:eastAsia="Times New Roman" w:hAnsi="TimesNewRomanPS" w:cs="Times New Roman"/>
          <w:b/>
          <w:bCs/>
          <w:i/>
          <w:iCs/>
          <w:color w:val="262626"/>
          <w:sz w:val="28"/>
          <w:szCs w:val="28"/>
        </w:rPr>
        <w:t>S</w:t>
      </w:r>
      <w:r w:rsidRPr="00E760CE">
        <w:rPr>
          <w:rFonts w:ascii="TimesNewRomanPS" w:eastAsia="Times New Roman" w:hAnsi="TimesNewRomanPS" w:cs="Times New Roman"/>
          <w:i/>
          <w:iCs/>
          <w:color w:val="262626"/>
          <w:sz w:val="22"/>
          <w:szCs w:val="22"/>
        </w:rPr>
        <w:t>pecific</w:t>
      </w:r>
      <w:r w:rsidRPr="00E760CE">
        <w:rPr>
          <w:rFonts w:ascii="TimesNewRomanPSMT" w:eastAsia="Times New Roman" w:hAnsi="TimesNewRomanPSMT" w:cs="TimesNewRomanPSMT"/>
          <w:color w:val="262626"/>
          <w:sz w:val="22"/>
          <w:szCs w:val="22"/>
        </w:rPr>
        <w:t xml:space="preserve">—your goals must identify exactly what you want to accomplish in as much specificity as you can muster. </w:t>
      </w:r>
    </w:p>
    <w:p w14:paraId="03F146A5" w14:textId="77777777" w:rsidR="00975302" w:rsidRPr="009E3E85" w:rsidRDefault="00975302" w:rsidP="0085390D">
      <w:pPr>
        <w:spacing w:before="100" w:beforeAutospacing="1" w:after="100" w:afterAutospacing="1"/>
        <w:ind w:left="720"/>
        <w:rPr>
          <w:rFonts w:ascii="Times New Roman" w:eastAsia="Times New Roman" w:hAnsi="Times New Roman" w:cs="Times New Roman"/>
        </w:rPr>
      </w:pPr>
      <w:r w:rsidRPr="00E760CE">
        <w:rPr>
          <w:rFonts w:ascii="TimesNewRomanPSMT" w:eastAsia="Times New Roman" w:hAnsi="TimesNewRomanPSMT" w:cs="TimesNewRomanPSMT"/>
          <w:color w:val="262626"/>
          <w:sz w:val="22"/>
          <w:szCs w:val="22"/>
        </w:rPr>
        <w:t>Bad: Write a book.</w:t>
      </w:r>
      <w:r w:rsidRPr="00E760CE">
        <w:rPr>
          <w:rFonts w:ascii="TimesNewRomanPSMT" w:eastAsia="Times New Roman" w:hAnsi="TimesNewRomanPSMT" w:cs="TimesNewRomanPSMT"/>
          <w:color w:val="262626"/>
          <w:sz w:val="22"/>
          <w:szCs w:val="22"/>
        </w:rPr>
        <w:br/>
        <w:t xml:space="preserve">Good: Write a book proposal for </w:t>
      </w:r>
      <w:r w:rsidRPr="00E760CE">
        <w:rPr>
          <w:rFonts w:ascii="TimesNewRomanPS" w:eastAsia="Times New Roman" w:hAnsi="TimesNewRomanPS" w:cs="Times New Roman"/>
          <w:i/>
          <w:iCs/>
          <w:color w:val="262626"/>
          <w:sz w:val="22"/>
          <w:szCs w:val="22"/>
        </w:rPr>
        <w:t xml:space="preserve">The Life Plan Manifesto. </w:t>
      </w:r>
    </w:p>
    <w:p w14:paraId="5A2FCAEF" w14:textId="1F352EB5" w:rsidR="00975302" w:rsidRPr="00E760CE" w:rsidRDefault="00975302" w:rsidP="0085390D">
      <w:pPr>
        <w:spacing w:before="100" w:beforeAutospacing="1" w:after="100" w:afterAutospacing="1"/>
        <w:ind w:left="720"/>
        <w:rPr>
          <w:rFonts w:ascii="Times New Roman" w:eastAsia="Times New Roman" w:hAnsi="Times New Roman" w:cs="Times New Roman"/>
        </w:rPr>
      </w:pPr>
      <w:r w:rsidRPr="00E760CE">
        <w:rPr>
          <w:rFonts w:ascii="SymbolMT" w:eastAsia="Times New Roman" w:hAnsi="SymbolMT" w:cs="Times New Roman"/>
          <w:color w:val="262626"/>
          <w:sz w:val="20"/>
          <w:szCs w:val="20"/>
        </w:rPr>
        <w:t xml:space="preserve">• </w:t>
      </w:r>
      <w:r w:rsidRPr="0085390D">
        <w:rPr>
          <w:rFonts w:ascii="TimesNewRomanPS" w:eastAsia="Times New Roman" w:hAnsi="TimesNewRomanPS" w:cs="Times New Roman"/>
          <w:b/>
          <w:bCs/>
          <w:i/>
          <w:iCs/>
          <w:color w:val="262626"/>
        </w:rPr>
        <w:t>M</w:t>
      </w:r>
      <w:r w:rsidRPr="00E760CE">
        <w:rPr>
          <w:rFonts w:ascii="TimesNewRomanPS" w:eastAsia="Times New Roman" w:hAnsi="TimesNewRomanPS" w:cs="Times New Roman"/>
          <w:i/>
          <w:iCs/>
          <w:color w:val="262626"/>
          <w:sz w:val="22"/>
          <w:szCs w:val="22"/>
        </w:rPr>
        <w:t>easurable</w:t>
      </w:r>
      <w:r w:rsidRPr="00E760CE">
        <w:rPr>
          <w:rFonts w:ascii="TimesNewRomanPSMT" w:eastAsia="Times New Roman" w:hAnsi="TimesNewRomanPSMT" w:cs="TimesNewRomanPSMT"/>
          <w:color w:val="262626"/>
          <w:sz w:val="22"/>
          <w:szCs w:val="22"/>
        </w:rPr>
        <w:t xml:space="preserve">—as the </w:t>
      </w:r>
      <w:r w:rsidR="00CD6B51" w:rsidRPr="00E760CE">
        <w:rPr>
          <w:rFonts w:ascii="TimesNewRomanPSMT" w:eastAsia="Times New Roman" w:hAnsi="TimesNewRomanPSMT" w:cs="TimesNewRomanPSMT"/>
          <w:color w:val="262626"/>
          <w:sz w:val="22"/>
          <w:szCs w:val="22"/>
        </w:rPr>
        <w:t>adage</w:t>
      </w:r>
      <w:r w:rsidRPr="00E760CE">
        <w:rPr>
          <w:rFonts w:ascii="TimesNewRomanPSMT" w:eastAsia="Times New Roman" w:hAnsi="TimesNewRomanPSMT" w:cs="TimesNewRomanPSMT"/>
          <w:color w:val="262626"/>
          <w:sz w:val="22"/>
          <w:szCs w:val="22"/>
        </w:rPr>
        <w:t xml:space="preserve"> says, “you can’t manage what you can’t measure.” If possible, try to quantify the result. You want to know absolutely, positively </w:t>
      </w:r>
      <w:r w:rsidR="00CD6B51" w:rsidRPr="00E760CE">
        <w:rPr>
          <w:rFonts w:ascii="TimesNewRomanPSMT" w:eastAsia="Times New Roman" w:hAnsi="TimesNewRomanPSMT" w:cs="TimesNewRomanPSMT"/>
          <w:color w:val="262626"/>
          <w:sz w:val="22"/>
          <w:szCs w:val="22"/>
        </w:rPr>
        <w:t>whether</w:t>
      </w:r>
      <w:r w:rsidRPr="00E760CE">
        <w:rPr>
          <w:rFonts w:ascii="TimesNewRomanPSMT" w:eastAsia="Times New Roman" w:hAnsi="TimesNewRomanPSMT" w:cs="TimesNewRomanPSMT"/>
          <w:color w:val="262626"/>
          <w:sz w:val="22"/>
          <w:szCs w:val="22"/>
        </w:rPr>
        <w:t xml:space="preserve"> you hit the goal. </w:t>
      </w:r>
    </w:p>
    <w:p w14:paraId="768905FE" w14:textId="77777777" w:rsidR="00975302" w:rsidRPr="00E760CE" w:rsidRDefault="00975302" w:rsidP="0085390D">
      <w:pPr>
        <w:spacing w:before="100" w:beforeAutospacing="1" w:after="100" w:afterAutospacing="1"/>
        <w:ind w:left="720"/>
        <w:rPr>
          <w:rFonts w:ascii="Times New Roman" w:eastAsia="Times New Roman" w:hAnsi="Times New Roman" w:cs="Times New Roman"/>
        </w:rPr>
      </w:pPr>
      <w:r w:rsidRPr="00E760CE">
        <w:rPr>
          <w:rFonts w:ascii="TimesNewRomanPSMT" w:eastAsia="Times New Roman" w:hAnsi="TimesNewRomanPSMT" w:cs="TimesNewRomanPSMT"/>
          <w:color w:val="262626"/>
          <w:sz w:val="22"/>
          <w:szCs w:val="22"/>
        </w:rPr>
        <w:t>Bad: “Earn more this year than last.”</w:t>
      </w:r>
      <w:r w:rsidRPr="00E760CE">
        <w:rPr>
          <w:rFonts w:ascii="TimesNewRomanPSMT" w:eastAsia="Times New Roman" w:hAnsi="TimesNewRomanPSMT" w:cs="TimesNewRomanPSMT"/>
          <w:color w:val="262626"/>
          <w:sz w:val="22"/>
          <w:szCs w:val="22"/>
        </w:rPr>
        <w:br/>
        <w:t xml:space="preserve">Good: “Earn $5,000 more this year than last.” </w:t>
      </w:r>
    </w:p>
    <w:p w14:paraId="01B7D2F2" w14:textId="70802773" w:rsidR="00975302" w:rsidRPr="00E760CE" w:rsidRDefault="006748A4" w:rsidP="0085390D">
      <w:pPr>
        <w:spacing w:before="100" w:beforeAutospacing="1" w:after="100" w:afterAutospacing="1"/>
        <w:ind w:left="720"/>
        <w:rPr>
          <w:rFonts w:ascii="Times New Roman" w:eastAsia="Times New Roman" w:hAnsi="Times New Roman" w:cs="Times New Roman"/>
        </w:rPr>
      </w:pPr>
      <w:r>
        <w:rPr>
          <w:noProof/>
          <w:color w:val="000000"/>
        </w:rPr>
        <mc:AlternateContent>
          <mc:Choice Requires="wps">
            <w:drawing>
              <wp:anchor distT="0" distB="0" distL="114300" distR="114300" simplePos="0" relativeHeight="253693952" behindDoc="0" locked="0" layoutInCell="1" allowOverlap="1" wp14:anchorId="1C98EF18" wp14:editId="500A58B2">
                <wp:simplePos x="0" y="0"/>
                <wp:positionH relativeFrom="column">
                  <wp:posOffset>-424180</wp:posOffset>
                </wp:positionH>
                <wp:positionV relativeFrom="paragraph">
                  <wp:posOffset>254635</wp:posOffset>
                </wp:positionV>
                <wp:extent cx="499745" cy="1183005"/>
                <wp:effectExtent l="12700" t="12700" r="20955" b="10795"/>
                <wp:wrapNone/>
                <wp:docPr id="1191" name="Up Arrow 1191">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CE496B6" w14:textId="77777777" w:rsidR="00C7699A" w:rsidRPr="00260E8E" w:rsidRDefault="00C7699A"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8EF18" id="Up Arrow 1191" o:spid="_x0000_s1236" type="#_x0000_t68" href="#toc1" style="position:absolute;left:0;text-align:left;margin-left:-33.4pt;margin-top:20.05pt;width:39.35pt;height:93.15pt;z-index:25369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F+bQIAAEc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" o:button="t" adj="4562" fillcolor="#43bae8 [2676]" strokecolor="black [3213]">
                <v:fill color2="#74ccee [1972]" rotate="t" o:detectmouseclick="t" focusposition="1,1" focussize="-1,-1" focus="100%" type="gradientRadial"/>
                <v:textbox>
                  <w:txbxContent>
                    <w:p w14:paraId="6CE496B6" w14:textId="77777777" w:rsidR="00C7699A" w:rsidRPr="00260E8E" w:rsidRDefault="00C7699A"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E760CE">
        <w:rPr>
          <w:rFonts w:ascii="SymbolMT" w:eastAsia="Times New Roman" w:hAnsi="SymbolMT" w:cs="Times New Roman"/>
          <w:color w:val="262626"/>
          <w:sz w:val="20"/>
          <w:szCs w:val="20"/>
        </w:rPr>
        <w:t xml:space="preserve">• </w:t>
      </w:r>
      <w:r w:rsidR="00975302" w:rsidRPr="0085390D">
        <w:rPr>
          <w:rFonts w:ascii="TimesNewRomanPS" w:eastAsia="Times New Roman" w:hAnsi="TimesNewRomanPS" w:cs="Times New Roman"/>
          <w:b/>
          <w:bCs/>
          <w:i/>
          <w:iCs/>
          <w:color w:val="262626"/>
          <w:sz w:val="28"/>
          <w:szCs w:val="28"/>
        </w:rPr>
        <w:t>A</w:t>
      </w:r>
      <w:r w:rsidR="00975302" w:rsidRPr="00E760CE">
        <w:rPr>
          <w:rFonts w:ascii="TimesNewRomanPS" w:eastAsia="Times New Roman" w:hAnsi="TimesNewRomanPS" w:cs="Times New Roman"/>
          <w:i/>
          <w:iCs/>
          <w:color w:val="262626"/>
          <w:sz w:val="22"/>
          <w:szCs w:val="22"/>
        </w:rPr>
        <w:t>ctionable</w:t>
      </w:r>
      <w:r w:rsidR="00975302" w:rsidRPr="00E760CE">
        <w:rPr>
          <w:rFonts w:ascii="TimesNewRomanPSMT" w:eastAsia="Times New Roman" w:hAnsi="TimesNewRomanPSMT" w:cs="TimesNewRomanPSMT"/>
          <w:color w:val="262626"/>
          <w:sz w:val="22"/>
          <w:szCs w:val="22"/>
        </w:rPr>
        <w:t xml:space="preserve">—every goal should start with an action verb (e.g., “quit,” “run,” “finish,” “eliminate,” etc.) rather than a to-be verb (e.g., “am,” “be,” “have,” etc.) </w:t>
      </w:r>
    </w:p>
    <w:p w14:paraId="04243029" w14:textId="56D61AC7" w:rsidR="00975302" w:rsidRPr="00E760CE" w:rsidRDefault="00975302" w:rsidP="0085390D">
      <w:pPr>
        <w:spacing w:before="100" w:beforeAutospacing="1" w:after="100" w:afterAutospacing="1"/>
        <w:ind w:left="720"/>
        <w:rPr>
          <w:rFonts w:ascii="Times New Roman" w:eastAsia="Times New Roman" w:hAnsi="Times New Roman" w:cs="Times New Roman"/>
        </w:rPr>
      </w:pPr>
      <w:r w:rsidRPr="00E760CE">
        <w:rPr>
          <w:rFonts w:ascii="TimesNewRomanPSMT" w:eastAsia="Times New Roman" w:hAnsi="TimesNewRomanPSMT" w:cs="TimesNewRomanPSMT"/>
          <w:color w:val="262626"/>
          <w:sz w:val="22"/>
          <w:szCs w:val="22"/>
        </w:rPr>
        <w:t xml:space="preserve">Bad: Be more consistent in blogging. Good: Write two blog posts per week. </w:t>
      </w:r>
    </w:p>
    <w:p w14:paraId="04EBAC89" w14:textId="43F3869E" w:rsidR="00975302" w:rsidRPr="00E760CE" w:rsidRDefault="00975302" w:rsidP="0085390D">
      <w:pPr>
        <w:spacing w:before="100" w:beforeAutospacing="1" w:after="100" w:afterAutospacing="1"/>
        <w:ind w:left="720"/>
        <w:rPr>
          <w:rFonts w:ascii="Times New Roman" w:eastAsia="Times New Roman" w:hAnsi="Times New Roman" w:cs="Times New Roman"/>
        </w:rPr>
      </w:pPr>
      <w:r w:rsidRPr="00E760CE">
        <w:rPr>
          <w:rFonts w:ascii="SymbolMT" w:eastAsia="Times New Roman" w:hAnsi="SymbolMT" w:cs="Times New Roman"/>
          <w:color w:val="262626"/>
          <w:sz w:val="20"/>
          <w:szCs w:val="20"/>
        </w:rPr>
        <w:t xml:space="preserve">• </w:t>
      </w:r>
      <w:r w:rsidRPr="0085390D">
        <w:rPr>
          <w:rFonts w:ascii="TimesNewRomanPS" w:eastAsia="Times New Roman" w:hAnsi="TimesNewRomanPS" w:cs="Times New Roman"/>
          <w:b/>
          <w:bCs/>
          <w:i/>
          <w:iCs/>
          <w:color w:val="262626"/>
          <w:sz w:val="28"/>
          <w:szCs w:val="28"/>
        </w:rPr>
        <w:t>R</w:t>
      </w:r>
      <w:r w:rsidRPr="00E760CE">
        <w:rPr>
          <w:rFonts w:ascii="TimesNewRomanPS" w:eastAsia="Times New Roman" w:hAnsi="TimesNewRomanPS" w:cs="Times New Roman"/>
          <w:i/>
          <w:iCs/>
          <w:color w:val="262626"/>
          <w:sz w:val="22"/>
          <w:szCs w:val="22"/>
        </w:rPr>
        <w:t>ealistic</w:t>
      </w:r>
      <w:r w:rsidRPr="00E760CE">
        <w:rPr>
          <w:rFonts w:ascii="TimesNewRomanPSMT" w:eastAsia="Times New Roman" w:hAnsi="TimesNewRomanPSMT" w:cs="TimesNewRomanPSMT"/>
          <w:color w:val="262626"/>
          <w:sz w:val="22"/>
          <w:szCs w:val="22"/>
        </w:rPr>
        <w:t xml:space="preserve">—you </w:t>
      </w:r>
      <w:r w:rsidR="00CD6B51" w:rsidRPr="00E760CE">
        <w:rPr>
          <w:rFonts w:ascii="TimesNewRomanPSMT" w:eastAsia="Times New Roman" w:hAnsi="TimesNewRomanPSMT" w:cs="TimesNewRomanPSMT"/>
          <w:color w:val="262626"/>
          <w:sz w:val="22"/>
          <w:szCs w:val="22"/>
        </w:rPr>
        <w:t>must</w:t>
      </w:r>
      <w:r w:rsidRPr="00E760CE">
        <w:rPr>
          <w:rFonts w:ascii="TimesNewRomanPSMT" w:eastAsia="Times New Roman" w:hAnsi="TimesNewRomanPSMT" w:cs="TimesNewRomanPSMT"/>
          <w:color w:val="262626"/>
          <w:sz w:val="22"/>
          <w:szCs w:val="22"/>
        </w:rPr>
        <w:t xml:space="preserve"> be careful here. A good goal should stretch you, but you </w:t>
      </w:r>
      <w:r w:rsidR="00CD6B51" w:rsidRPr="00E760CE">
        <w:rPr>
          <w:rFonts w:ascii="TimesNewRomanPSMT" w:eastAsia="Times New Roman" w:hAnsi="TimesNewRomanPSMT" w:cs="TimesNewRomanPSMT"/>
          <w:color w:val="262626"/>
          <w:sz w:val="22"/>
          <w:szCs w:val="22"/>
        </w:rPr>
        <w:t>must</w:t>
      </w:r>
      <w:r w:rsidRPr="00E760CE">
        <w:rPr>
          <w:rFonts w:ascii="TimesNewRomanPSMT" w:eastAsia="Times New Roman" w:hAnsi="TimesNewRomanPSMT" w:cs="TimesNewRomanPSMT"/>
          <w:color w:val="262626"/>
          <w:sz w:val="22"/>
          <w:szCs w:val="22"/>
        </w:rPr>
        <w:t xml:space="preserve"> add a dose of common sense. I go right up to the edge of my comfort zone and then step over it. (If I am not out of my </w:t>
      </w:r>
      <w:r w:rsidRPr="00E760CE">
        <w:rPr>
          <w:rFonts w:ascii="TimesNewRomanPSMT" w:eastAsia="Times New Roman" w:hAnsi="TimesNewRomanPSMT" w:cs="TimesNewRomanPSMT"/>
          <w:color w:val="4282C1"/>
          <w:sz w:val="22"/>
          <w:szCs w:val="22"/>
        </w:rPr>
        <w:t>comfort zone</w:t>
      </w:r>
      <w:r w:rsidRPr="00E760CE">
        <w:rPr>
          <w:rFonts w:ascii="TimesNewRomanPSMT" w:eastAsia="Times New Roman" w:hAnsi="TimesNewRomanPSMT" w:cs="TimesNewRomanPSMT"/>
          <w:color w:val="262626"/>
          <w:sz w:val="22"/>
          <w:szCs w:val="22"/>
        </w:rPr>
        <w:t xml:space="preserve">, I’m not thinking big enough.) </w:t>
      </w:r>
    </w:p>
    <w:p w14:paraId="6046B05A" w14:textId="5E80D233" w:rsidR="00975302" w:rsidRPr="00E760CE" w:rsidRDefault="006748A4" w:rsidP="0085390D">
      <w:pPr>
        <w:spacing w:before="100" w:beforeAutospacing="1" w:after="100" w:afterAutospacing="1"/>
        <w:ind w:left="720"/>
        <w:rPr>
          <w:rFonts w:ascii="Times New Roman" w:eastAsia="Times New Roman" w:hAnsi="Times New Roman" w:cs="Times New Roman"/>
        </w:rPr>
      </w:pPr>
      <w:r>
        <w:rPr>
          <w:noProof/>
        </w:rPr>
        <mc:AlternateContent>
          <mc:Choice Requires="wps">
            <w:drawing>
              <wp:anchor distT="0" distB="0" distL="114300" distR="114300" simplePos="0" relativeHeight="253161472" behindDoc="0" locked="0" layoutInCell="1" allowOverlap="1" wp14:anchorId="74B85144" wp14:editId="24E29106">
                <wp:simplePos x="0" y="0"/>
                <wp:positionH relativeFrom="column">
                  <wp:posOffset>-436245</wp:posOffset>
                </wp:positionH>
                <wp:positionV relativeFrom="paragraph">
                  <wp:posOffset>346075</wp:posOffset>
                </wp:positionV>
                <wp:extent cx="534035" cy="1221740"/>
                <wp:effectExtent l="12700" t="0" r="24765" b="22860"/>
                <wp:wrapNone/>
                <wp:docPr id="795" name="Down Arrow 795"/>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05C2FB"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85144" id="Down Arrow 795" o:spid="_x0000_s1237" type="#_x0000_t67" style="position:absolute;left:0;text-align:left;margin-left:-34.35pt;margin-top:27.25pt;width:42.05pt;height:96.2pt;z-index:2531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" adj="16512" fillcolor="#ffc000" strokecolor="#c00000" strokeweight="1.25pt">
                <v:textbox>
                  <w:txbxContent>
                    <w:p w14:paraId="3105C2FB"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E760CE">
        <w:rPr>
          <w:rFonts w:ascii="TimesNewRomanPSMT" w:eastAsia="Times New Roman" w:hAnsi="TimesNewRomanPSMT" w:cs="TimesNewRomanPSMT"/>
          <w:color w:val="262626"/>
          <w:sz w:val="22"/>
          <w:szCs w:val="22"/>
        </w:rPr>
        <w:t xml:space="preserve">Bad: Qualify for the PGA Tour. </w:t>
      </w:r>
    </w:p>
    <w:p w14:paraId="12E84976" w14:textId="36502200" w:rsidR="00975302" w:rsidRPr="00E760CE" w:rsidRDefault="00975302" w:rsidP="0085390D">
      <w:pPr>
        <w:spacing w:before="100" w:beforeAutospacing="1" w:after="100" w:afterAutospacing="1"/>
        <w:ind w:left="720"/>
        <w:rPr>
          <w:rFonts w:ascii="Times New Roman" w:eastAsia="Times New Roman" w:hAnsi="Times New Roman" w:cs="Times New Roman"/>
        </w:rPr>
      </w:pPr>
      <w:r w:rsidRPr="00E760CE">
        <w:rPr>
          <w:rFonts w:ascii="TimesNewRomanPSMT" w:eastAsia="Times New Roman" w:hAnsi="TimesNewRomanPSMT" w:cs="TimesNewRomanPSMT"/>
          <w:color w:val="262626"/>
          <w:sz w:val="22"/>
          <w:szCs w:val="22"/>
        </w:rPr>
        <w:t xml:space="preserve">Good: Lower my golf handicap by four strokes. </w:t>
      </w:r>
    </w:p>
    <w:p w14:paraId="7456E265" w14:textId="1149FD23" w:rsidR="00975302" w:rsidRPr="00E760CE" w:rsidRDefault="00975302" w:rsidP="0085390D">
      <w:pPr>
        <w:spacing w:before="100" w:beforeAutospacing="1" w:after="100" w:afterAutospacing="1"/>
        <w:ind w:left="720"/>
        <w:rPr>
          <w:rFonts w:ascii="Times New Roman" w:eastAsia="Times New Roman" w:hAnsi="Times New Roman" w:cs="Times New Roman"/>
        </w:rPr>
      </w:pPr>
      <w:r w:rsidRPr="00E760CE">
        <w:rPr>
          <w:rFonts w:ascii="SymbolMT" w:eastAsia="Times New Roman" w:hAnsi="SymbolMT" w:cs="Times New Roman"/>
          <w:color w:val="262626"/>
          <w:sz w:val="20"/>
          <w:szCs w:val="20"/>
        </w:rPr>
        <w:t xml:space="preserve">• </w:t>
      </w:r>
      <w:r w:rsidRPr="0085390D">
        <w:rPr>
          <w:rFonts w:ascii="TimesNewRomanPS" w:eastAsia="Times New Roman" w:hAnsi="TimesNewRomanPS" w:cs="Times New Roman"/>
          <w:b/>
          <w:bCs/>
          <w:i/>
          <w:iCs/>
          <w:color w:val="262626"/>
          <w:sz w:val="28"/>
          <w:szCs w:val="28"/>
        </w:rPr>
        <w:t>T</w:t>
      </w:r>
      <w:r w:rsidRPr="0085390D">
        <w:rPr>
          <w:rFonts w:ascii="TimesNewRomanPS" w:eastAsia="Times New Roman" w:hAnsi="TimesNewRomanPS" w:cs="Times New Roman"/>
          <w:i/>
          <w:iCs/>
          <w:color w:val="262626"/>
          <w:sz w:val="28"/>
          <w:szCs w:val="28"/>
        </w:rPr>
        <w:t>ime</w:t>
      </w:r>
      <w:r w:rsidRPr="00E760CE">
        <w:rPr>
          <w:rFonts w:ascii="TimesNewRomanPS" w:eastAsia="Times New Roman" w:hAnsi="TimesNewRomanPS" w:cs="Times New Roman"/>
          <w:i/>
          <w:iCs/>
          <w:color w:val="262626"/>
          <w:sz w:val="22"/>
          <w:szCs w:val="22"/>
        </w:rPr>
        <w:t>-bound</w:t>
      </w:r>
      <w:r w:rsidRPr="00E760CE">
        <w:rPr>
          <w:rFonts w:ascii="TimesNewRomanPSMT" w:eastAsia="Times New Roman" w:hAnsi="TimesNewRomanPSMT" w:cs="TimesNewRomanPSMT"/>
          <w:color w:val="262626"/>
          <w:sz w:val="22"/>
          <w:szCs w:val="22"/>
        </w:rPr>
        <w:t xml:space="preserve">—every goal needs a date associated with it. When do you plan to </w:t>
      </w:r>
      <w:proofErr w:type="gramStart"/>
      <w:r w:rsidRPr="00E760CE">
        <w:rPr>
          <w:rFonts w:ascii="TimesNewRomanPSMT" w:eastAsia="Times New Roman" w:hAnsi="TimesNewRomanPSMT" w:cs="TimesNewRomanPSMT"/>
          <w:color w:val="262626"/>
          <w:sz w:val="22"/>
          <w:szCs w:val="22"/>
        </w:rPr>
        <w:t>deliver on</w:t>
      </w:r>
      <w:proofErr w:type="gramEnd"/>
      <w:r w:rsidRPr="00E760CE">
        <w:rPr>
          <w:rFonts w:ascii="TimesNewRomanPSMT" w:eastAsia="Times New Roman" w:hAnsi="TimesNewRomanPSMT" w:cs="TimesNewRomanPSMT"/>
          <w:color w:val="262626"/>
          <w:sz w:val="22"/>
          <w:szCs w:val="22"/>
        </w:rPr>
        <w:t xml:space="preserve"> that goal</w:t>
      </w:r>
      <w:r w:rsidR="00CD6B51">
        <w:rPr>
          <w:rFonts w:ascii="TimesNewRomanPSMT" w:eastAsia="Times New Roman" w:hAnsi="TimesNewRomanPSMT" w:cs="TimesNewRomanPSMT"/>
          <w:color w:val="262626"/>
          <w:sz w:val="22"/>
          <w:szCs w:val="22"/>
        </w:rPr>
        <w:t xml:space="preserve">? </w:t>
      </w:r>
      <w:r w:rsidRPr="00E760CE">
        <w:rPr>
          <w:rFonts w:ascii="TimesNewRomanPSMT" w:eastAsia="Times New Roman" w:hAnsi="TimesNewRomanPSMT" w:cs="TimesNewRomanPSMT"/>
          <w:color w:val="262626"/>
          <w:sz w:val="22"/>
          <w:szCs w:val="22"/>
        </w:rPr>
        <w:t xml:space="preserve"> It could be by year-end (December 31</w:t>
      </w:r>
      <w:proofErr w:type="gramStart"/>
      <w:r w:rsidRPr="00E760CE">
        <w:rPr>
          <w:rFonts w:ascii="TimesNewRomanPSMT" w:eastAsia="Times New Roman" w:hAnsi="TimesNewRomanPSMT" w:cs="TimesNewRomanPSMT"/>
          <w:color w:val="262626"/>
          <w:sz w:val="22"/>
          <w:szCs w:val="22"/>
        </w:rPr>
        <w:t>)</w:t>
      </w:r>
      <w:proofErr w:type="gramEnd"/>
      <w:r w:rsidRPr="00E760CE">
        <w:rPr>
          <w:rFonts w:ascii="TimesNewRomanPSMT" w:eastAsia="Times New Roman" w:hAnsi="TimesNewRomanPSMT" w:cs="TimesNewRomanPSMT"/>
          <w:color w:val="262626"/>
          <w:sz w:val="22"/>
          <w:szCs w:val="22"/>
        </w:rPr>
        <w:t xml:space="preserve"> or it could be more near-term (September 30). A goal without a date is just a dream. Make sure that every goal ends with a </w:t>
      </w:r>
      <w:r w:rsidR="00CD6B51">
        <w:rPr>
          <w:rFonts w:ascii="TimesNewRomanPSMT" w:eastAsia="Times New Roman" w:hAnsi="TimesNewRomanPSMT" w:cs="TimesNewRomanPSMT"/>
          <w:color w:val="262626"/>
          <w:sz w:val="22"/>
          <w:szCs w:val="22"/>
        </w:rPr>
        <w:t>“</w:t>
      </w:r>
      <w:r w:rsidRPr="00E760CE">
        <w:rPr>
          <w:rFonts w:ascii="TimesNewRomanPS" w:eastAsia="Times New Roman" w:hAnsi="TimesNewRomanPS" w:cs="Times New Roman"/>
          <w:i/>
          <w:iCs/>
          <w:color w:val="262626"/>
          <w:sz w:val="22"/>
          <w:szCs w:val="22"/>
        </w:rPr>
        <w:t>by</w:t>
      </w:r>
      <w:r w:rsidR="00CD6B51">
        <w:rPr>
          <w:rFonts w:ascii="TimesNewRomanPS" w:eastAsia="Times New Roman" w:hAnsi="TimesNewRomanPS" w:cs="Times New Roman"/>
          <w:i/>
          <w:iCs/>
          <w:color w:val="262626"/>
          <w:sz w:val="22"/>
          <w:szCs w:val="22"/>
        </w:rPr>
        <w:t>-</w:t>
      </w:r>
      <w:r w:rsidRPr="00E760CE">
        <w:rPr>
          <w:rFonts w:ascii="TimesNewRomanPS" w:eastAsia="Times New Roman" w:hAnsi="TimesNewRomanPS" w:cs="Times New Roman"/>
          <w:i/>
          <w:iCs/>
          <w:color w:val="262626"/>
          <w:sz w:val="22"/>
          <w:szCs w:val="22"/>
        </w:rPr>
        <w:t>when</w:t>
      </w:r>
      <w:r w:rsidR="00CD6B51">
        <w:rPr>
          <w:rFonts w:ascii="TimesNewRomanPS" w:eastAsia="Times New Roman" w:hAnsi="TimesNewRomanPS" w:cs="Times New Roman"/>
          <w:i/>
          <w:iCs/>
          <w:color w:val="262626"/>
          <w:sz w:val="22"/>
          <w:szCs w:val="22"/>
        </w:rPr>
        <w:t>?”</w:t>
      </w:r>
      <w:r w:rsidRPr="00E760CE">
        <w:rPr>
          <w:rFonts w:ascii="TimesNewRomanPS" w:eastAsia="Times New Roman" w:hAnsi="TimesNewRomanPS" w:cs="Times New Roman"/>
          <w:i/>
          <w:iCs/>
          <w:color w:val="262626"/>
          <w:sz w:val="22"/>
          <w:szCs w:val="22"/>
        </w:rPr>
        <w:t xml:space="preserve"> </w:t>
      </w:r>
      <w:r w:rsidRPr="00E760CE">
        <w:rPr>
          <w:rFonts w:ascii="TimesNewRomanPSMT" w:eastAsia="Times New Roman" w:hAnsi="TimesNewRomanPSMT" w:cs="TimesNewRomanPSMT"/>
          <w:color w:val="262626"/>
          <w:sz w:val="22"/>
          <w:szCs w:val="22"/>
        </w:rPr>
        <w:t xml:space="preserve">date. </w:t>
      </w:r>
    </w:p>
    <w:p w14:paraId="4438352D" w14:textId="0EDA7F84" w:rsidR="00975302" w:rsidRDefault="00975302" w:rsidP="0085390D">
      <w:pPr>
        <w:spacing w:before="100" w:beforeAutospacing="1" w:after="100" w:afterAutospacing="1"/>
        <w:ind w:left="720"/>
        <w:rPr>
          <w:rFonts w:ascii="TimesNewRomanPSMT" w:eastAsia="Times New Roman" w:hAnsi="TimesNewRomanPSMT" w:cs="TimesNewRomanPSMT"/>
          <w:color w:val="262626"/>
          <w:sz w:val="22"/>
          <w:szCs w:val="22"/>
        </w:rPr>
      </w:pPr>
      <w:r w:rsidRPr="00E760CE">
        <w:rPr>
          <w:rFonts w:ascii="TimesNewRomanPSMT" w:eastAsia="Times New Roman" w:hAnsi="TimesNewRomanPSMT" w:cs="TimesNewRomanPSMT"/>
          <w:color w:val="262626"/>
          <w:sz w:val="22"/>
          <w:szCs w:val="22"/>
        </w:rPr>
        <w:t>Bad: Lose 20 pounds.</w:t>
      </w:r>
    </w:p>
    <w:p w14:paraId="3B5CDC2F" w14:textId="27355B9E" w:rsidR="00672754" w:rsidRDefault="00975302" w:rsidP="0085390D">
      <w:pPr>
        <w:spacing w:before="100" w:beforeAutospacing="1" w:after="100" w:afterAutospacing="1"/>
        <w:ind w:left="720"/>
        <w:rPr>
          <w:rFonts w:ascii="TimesNewRomanPSMT" w:eastAsia="Times New Roman" w:hAnsi="TimesNewRomanPSMT" w:cs="TimesNewRomanPSMT"/>
          <w:color w:val="262626"/>
          <w:sz w:val="22"/>
          <w:szCs w:val="22"/>
        </w:rPr>
      </w:pPr>
      <w:r w:rsidRPr="00E760CE">
        <w:rPr>
          <w:rFonts w:ascii="TimesNewRomanPSMT" w:eastAsia="Times New Roman" w:hAnsi="TimesNewRomanPSMT" w:cs="TimesNewRomanPSMT"/>
          <w:color w:val="262626"/>
          <w:sz w:val="22"/>
          <w:szCs w:val="22"/>
        </w:rPr>
        <w:t>Good: Lose 20 pounds</w:t>
      </w:r>
      <w:r w:rsidRPr="009E3E85">
        <w:rPr>
          <w:noProof/>
        </w:rPr>
        <w:t xml:space="preserve"> </w:t>
      </w:r>
      <w:r w:rsidRPr="00E760CE">
        <w:rPr>
          <w:rFonts w:ascii="TimesNewRomanPSMT" w:eastAsia="Times New Roman" w:hAnsi="TimesNewRomanPSMT" w:cs="TimesNewRomanPSMT"/>
          <w:color w:val="262626"/>
          <w:sz w:val="22"/>
          <w:szCs w:val="22"/>
        </w:rPr>
        <w:t xml:space="preserve">by December 31st. </w:t>
      </w:r>
    </w:p>
    <w:p w14:paraId="761F3B5D" w14:textId="73450D2D" w:rsidR="00975302" w:rsidRPr="00AC4E81" w:rsidRDefault="00672754" w:rsidP="00672754">
      <w:pPr>
        <w:spacing w:after="200" w:line="288" w:lineRule="auto"/>
        <w:rPr>
          <w:rFonts w:ascii="TimesNewRomanPSMT" w:eastAsia="Times New Roman" w:hAnsi="TimesNewRomanPSMT" w:cs="TimesNewRomanPSMT"/>
          <w:color w:val="262626"/>
          <w:sz w:val="22"/>
          <w:szCs w:val="22"/>
        </w:rPr>
      </w:pPr>
      <w:r>
        <w:rPr>
          <w:rFonts w:ascii="TimesNewRomanPSMT" w:eastAsia="Times New Roman" w:hAnsi="TimesNewRomanPSMT" w:cs="TimesNewRomanPSMT"/>
          <w:color w:val="262626"/>
          <w:sz w:val="22"/>
          <w:szCs w:val="22"/>
        </w:rPr>
        <w:br w:type="page"/>
      </w:r>
    </w:p>
    <w:p w14:paraId="7477D2EF" w14:textId="77777777" w:rsidR="00975302" w:rsidRPr="00E760CE" w:rsidRDefault="00975302" w:rsidP="00975302">
      <w:pPr>
        <w:spacing w:before="100" w:beforeAutospacing="1" w:after="100" w:afterAutospacing="1"/>
        <w:rPr>
          <w:rFonts w:ascii="Times New Roman" w:eastAsia="Times New Roman" w:hAnsi="Times New Roman" w:cs="Times New Roman"/>
        </w:rPr>
      </w:pPr>
      <w:bookmarkStart w:id="1030" w:name="p103"/>
      <w:r w:rsidRPr="0085390D">
        <w:rPr>
          <w:rFonts w:ascii="TimesNewRomanPSMT" w:eastAsia="Times New Roman" w:hAnsi="TimesNewRomanPSMT" w:cs="TimesNewRomanPSMT"/>
          <w:b/>
          <w:bCs/>
          <w:color w:val="262626"/>
        </w:rPr>
        <w:lastRenderedPageBreak/>
        <w:t xml:space="preserve">3. </w:t>
      </w:r>
      <w:r w:rsidRPr="0085390D">
        <w:rPr>
          <w:rFonts w:ascii="TimesNewRomanPS" w:eastAsia="Times New Roman" w:hAnsi="TimesNewRomanPS" w:cs="Times New Roman"/>
          <w:b/>
          <w:bCs/>
          <w:color w:val="262626"/>
        </w:rPr>
        <w:t>Write them down</w:t>
      </w:r>
      <w:r w:rsidRPr="00E760CE">
        <w:rPr>
          <w:rFonts w:ascii="TimesNewRomanPS" w:eastAsia="Times New Roman" w:hAnsi="TimesNewRomanPS" w:cs="Times New Roman"/>
          <w:b/>
          <w:bCs/>
          <w:color w:val="262626"/>
          <w:sz w:val="22"/>
          <w:szCs w:val="22"/>
        </w:rPr>
        <w:t xml:space="preserve">. </w:t>
      </w:r>
      <w:r w:rsidRPr="00E760CE">
        <w:rPr>
          <w:rFonts w:ascii="TimesNewRomanPSMT" w:eastAsia="Times New Roman" w:hAnsi="TimesNewRomanPSMT" w:cs="TimesNewRomanPSMT"/>
          <w:color w:val="262626"/>
          <w:sz w:val="22"/>
          <w:szCs w:val="22"/>
        </w:rPr>
        <w:t xml:space="preserve">This is critical. There is a huge power in writing your goals down even if you </w:t>
      </w:r>
      <w:bookmarkEnd w:id="1030"/>
      <w:r w:rsidRPr="00E760CE">
        <w:rPr>
          <w:rFonts w:ascii="TimesNewRomanPSMT" w:eastAsia="Times New Roman" w:hAnsi="TimesNewRomanPSMT" w:cs="TimesNewRomanPSMT"/>
          <w:color w:val="262626"/>
          <w:sz w:val="22"/>
          <w:szCs w:val="22"/>
        </w:rPr>
        <w:t>never</w:t>
      </w:r>
      <w:r>
        <w:rPr>
          <w:rFonts w:ascii="TimesNewRomanPSMT" w:eastAsia="Times New Roman" w:hAnsi="TimesNewRomanPSMT" w:cs="TimesNewRomanPSMT"/>
          <w:color w:val="262626"/>
          <w:sz w:val="22"/>
          <w:szCs w:val="22"/>
        </w:rPr>
        <w:t xml:space="preserve"> </w:t>
      </w:r>
      <w:r w:rsidRPr="00E760CE">
        <w:rPr>
          <w:rFonts w:ascii="TimesNewRomanPSMT" w:eastAsia="Times New Roman" w:hAnsi="TimesNewRomanPSMT" w:cs="TimesNewRomanPSMT"/>
          <w:color w:val="262626"/>
          <w:sz w:val="22"/>
          <w:szCs w:val="22"/>
        </w:rPr>
        <w:t>develop</w:t>
      </w:r>
      <w:r>
        <w:rPr>
          <w:rFonts w:ascii="TimesNewRomanPSMT" w:eastAsia="Times New Roman" w:hAnsi="TimesNewRomanPSMT" w:cs="TimesNewRomanPSMT"/>
          <w:color w:val="262626"/>
          <w:sz w:val="22"/>
          <w:szCs w:val="22"/>
        </w:rPr>
        <w:t xml:space="preserve"> </w:t>
      </w:r>
      <w:r w:rsidRPr="00E760CE">
        <w:rPr>
          <w:rFonts w:ascii="TimesNewRomanPSMT" w:eastAsia="Times New Roman" w:hAnsi="TimesNewRomanPSMT" w:cs="TimesNewRomanPSMT"/>
          <w:color w:val="262626"/>
          <w:sz w:val="22"/>
          <w:szCs w:val="22"/>
        </w:rPr>
        <w:t>an</w:t>
      </w:r>
      <w:r>
        <w:rPr>
          <w:rFonts w:ascii="TimesNewRomanPSMT" w:eastAsia="Times New Roman" w:hAnsi="TimesNewRomanPSMT" w:cs="TimesNewRomanPSMT"/>
          <w:color w:val="262626"/>
          <w:sz w:val="22"/>
          <w:szCs w:val="22"/>
        </w:rPr>
        <w:t xml:space="preserve"> </w:t>
      </w:r>
      <w:r w:rsidRPr="00E760CE">
        <w:rPr>
          <w:rFonts w:ascii="TimesNewRomanPSMT" w:eastAsia="Times New Roman" w:hAnsi="TimesNewRomanPSMT" w:cs="TimesNewRomanPSMT"/>
          <w:color w:val="262626"/>
          <w:sz w:val="22"/>
          <w:szCs w:val="22"/>
        </w:rPr>
        <w:t>action</w:t>
      </w:r>
      <w:r>
        <w:rPr>
          <w:rFonts w:ascii="TimesNewRomanPSMT" w:eastAsia="Times New Roman" w:hAnsi="TimesNewRomanPSMT" w:cs="TimesNewRomanPSMT"/>
          <w:color w:val="262626"/>
          <w:sz w:val="22"/>
          <w:szCs w:val="22"/>
        </w:rPr>
        <w:t xml:space="preserve"> </w:t>
      </w:r>
      <w:r w:rsidRPr="00E760CE">
        <w:rPr>
          <w:rFonts w:ascii="TimesNewRomanPSMT" w:eastAsia="Times New Roman" w:hAnsi="TimesNewRomanPSMT" w:cs="TimesNewRomanPSMT"/>
          <w:color w:val="262626"/>
          <w:sz w:val="22"/>
          <w:szCs w:val="22"/>
        </w:rPr>
        <w:t>plan</w:t>
      </w:r>
      <w:r>
        <w:rPr>
          <w:rFonts w:ascii="TimesNewRomanPSMT" w:eastAsia="Times New Roman" w:hAnsi="TimesNewRomanPSMT" w:cs="TimesNewRomanPSMT"/>
          <w:color w:val="262626"/>
          <w:sz w:val="22"/>
          <w:szCs w:val="22"/>
        </w:rPr>
        <w:t xml:space="preserve"> </w:t>
      </w:r>
      <w:r w:rsidRPr="00E760CE">
        <w:rPr>
          <w:rFonts w:ascii="TimesNewRomanPSMT" w:eastAsia="Times New Roman" w:hAnsi="TimesNewRomanPSMT" w:cs="TimesNewRomanPSMT"/>
          <w:color w:val="262626"/>
          <w:sz w:val="22"/>
          <w:szCs w:val="22"/>
        </w:rPr>
        <w:t>or</w:t>
      </w:r>
      <w:r>
        <w:rPr>
          <w:rFonts w:ascii="TimesNewRomanPSMT" w:eastAsia="Times New Roman" w:hAnsi="TimesNewRomanPSMT" w:cs="TimesNewRomanPSMT"/>
          <w:color w:val="262626"/>
          <w:sz w:val="22"/>
          <w:szCs w:val="22"/>
        </w:rPr>
        <w:t xml:space="preserve"> </w:t>
      </w:r>
      <w:r w:rsidRPr="00E760CE">
        <w:rPr>
          <w:rFonts w:ascii="TimesNewRomanPSMT" w:eastAsia="Times New Roman" w:hAnsi="TimesNewRomanPSMT" w:cs="TimesNewRomanPSMT"/>
          <w:color w:val="262626"/>
          <w:sz w:val="22"/>
          <w:szCs w:val="22"/>
        </w:rPr>
        <w:t>do</w:t>
      </w:r>
      <w:r>
        <w:rPr>
          <w:rFonts w:ascii="TimesNewRomanPSMT" w:eastAsia="Times New Roman" w:hAnsi="TimesNewRomanPSMT" w:cs="TimesNewRomanPSMT"/>
          <w:color w:val="262626"/>
          <w:sz w:val="22"/>
          <w:szCs w:val="22"/>
        </w:rPr>
        <w:t xml:space="preserve"> </w:t>
      </w:r>
      <w:r w:rsidRPr="00E760CE">
        <w:rPr>
          <w:rFonts w:ascii="TimesNewRomanPSMT" w:eastAsia="Times New Roman" w:hAnsi="TimesNewRomanPSMT" w:cs="TimesNewRomanPSMT"/>
          <w:color w:val="262626"/>
          <w:sz w:val="22"/>
          <w:szCs w:val="22"/>
        </w:rPr>
        <w:t>anything</w:t>
      </w:r>
      <w:r>
        <w:rPr>
          <w:rFonts w:ascii="TimesNewRomanPSMT" w:eastAsia="Times New Roman" w:hAnsi="TimesNewRomanPSMT" w:cs="TimesNewRomanPSMT"/>
          <w:color w:val="262626"/>
          <w:sz w:val="22"/>
          <w:szCs w:val="22"/>
        </w:rPr>
        <w:t xml:space="preserve"> </w:t>
      </w:r>
      <w:r w:rsidRPr="00E760CE">
        <w:rPr>
          <w:rFonts w:ascii="TimesNewRomanPSMT" w:eastAsia="Times New Roman" w:hAnsi="TimesNewRomanPSMT" w:cs="TimesNewRomanPSMT"/>
          <w:color w:val="262626"/>
          <w:sz w:val="22"/>
          <w:szCs w:val="22"/>
        </w:rPr>
        <w:t>else</w:t>
      </w:r>
      <w:r>
        <w:rPr>
          <w:rFonts w:ascii="TimesNewRomanPSMT" w:eastAsia="Times New Roman" w:hAnsi="TimesNewRomanPSMT" w:cs="TimesNewRomanPSMT"/>
          <w:color w:val="262626"/>
          <w:sz w:val="22"/>
          <w:szCs w:val="22"/>
        </w:rPr>
        <w:t xml:space="preserve"> </w:t>
      </w:r>
      <w:r w:rsidRPr="00E760CE">
        <w:rPr>
          <w:rFonts w:ascii="TimesNewRomanPSMT" w:eastAsia="Times New Roman" w:hAnsi="TimesNewRomanPSMT" w:cs="TimesNewRomanPSMT"/>
          <w:color w:val="262626"/>
          <w:sz w:val="22"/>
          <w:szCs w:val="22"/>
        </w:rPr>
        <w:t>(not</w:t>
      </w:r>
      <w:r>
        <w:rPr>
          <w:rFonts w:ascii="TimesNewRomanPSMT" w:eastAsia="Times New Roman" w:hAnsi="TimesNewRomanPSMT" w:cs="TimesNewRomanPSMT"/>
          <w:color w:val="262626"/>
          <w:sz w:val="22"/>
          <w:szCs w:val="22"/>
        </w:rPr>
        <w:t xml:space="preserve"> </w:t>
      </w:r>
      <w:r w:rsidRPr="00E760CE">
        <w:rPr>
          <w:rFonts w:ascii="TimesNewRomanPSMT" w:eastAsia="Times New Roman" w:hAnsi="TimesNewRomanPSMT" w:cs="TimesNewRomanPSMT"/>
          <w:color w:val="262626"/>
          <w:sz w:val="22"/>
          <w:szCs w:val="22"/>
        </w:rPr>
        <w:t>recommended). When</w:t>
      </w:r>
      <w:r>
        <w:rPr>
          <w:rFonts w:ascii="TimesNewRomanPSMT" w:eastAsia="Times New Roman" w:hAnsi="TimesNewRomanPSMT" w:cs="TimesNewRomanPSMT"/>
          <w:color w:val="262626"/>
          <w:sz w:val="22"/>
          <w:szCs w:val="22"/>
        </w:rPr>
        <w:t xml:space="preserve"> </w:t>
      </w:r>
      <w:r w:rsidRPr="00E760CE">
        <w:rPr>
          <w:rFonts w:ascii="TimesNewRomanPSMT" w:eastAsia="Times New Roman" w:hAnsi="TimesNewRomanPSMT" w:cs="TimesNewRomanPSMT"/>
          <w:color w:val="262626"/>
          <w:sz w:val="22"/>
          <w:szCs w:val="22"/>
        </w:rPr>
        <w:t>you</w:t>
      </w:r>
      <w:r>
        <w:rPr>
          <w:rFonts w:ascii="TimesNewRomanPSMT" w:eastAsia="Times New Roman" w:hAnsi="TimesNewRomanPSMT" w:cs="TimesNewRomanPSMT"/>
          <w:color w:val="262626"/>
          <w:sz w:val="22"/>
          <w:szCs w:val="22"/>
        </w:rPr>
        <w:t xml:space="preserve"> </w:t>
      </w:r>
      <w:r w:rsidRPr="00E760CE">
        <w:rPr>
          <w:rFonts w:ascii="TimesNewRomanPSMT" w:eastAsia="Times New Roman" w:hAnsi="TimesNewRomanPSMT" w:cs="TimesNewRomanPSMT"/>
          <w:color w:val="262626"/>
          <w:sz w:val="22"/>
          <w:szCs w:val="22"/>
        </w:rPr>
        <w:t>write</w:t>
      </w:r>
      <w:r>
        <w:rPr>
          <w:rFonts w:ascii="TimesNewRomanPSMT" w:eastAsia="Times New Roman" w:hAnsi="TimesNewRomanPSMT" w:cs="TimesNewRomanPSMT"/>
          <w:color w:val="262626"/>
          <w:sz w:val="22"/>
          <w:szCs w:val="22"/>
        </w:rPr>
        <w:t xml:space="preserve"> </w:t>
      </w:r>
      <w:r w:rsidRPr="00E760CE">
        <w:rPr>
          <w:rFonts w:ascii="TimesNewRomanPSMT" w:eastAsia="Times New Roman" w:hAnsi="TimesNewRomanPSMT" w:cs="TimesNewRomanPSMT"/>
          <w:color w:val="262626"/>
          <w:sz w:val="22"/>
          <w:szCs w:val="22"/>
        </w:rPr>
        <w:t xml:space="preserve">something down, you are stating your intention and setting things in motion. </w:t>
      </w:r>
    </w:p>
    <w:p w14:paraId="33E40F30" w14:textId="55C168F9" w:rsidR="00975302" w:rsidRDefault="00975302" w:rsidP="00975302">
      <w:pPr>
        <w:spacing w:before="100" w:beforeAutospacing="1" w:after="100" w:afterAutospacing="1"/>
        <w:rPr>
          <w:rFonts w:ascii="Times New Roman" w:eastAsia="Times New Roman" w:hAnsi="Times New Roman" w:cs="Times New Roman"/>
        </w:rPr>
      </w:pPr>
      <w:r w:rsidRPr="0085390D">
        <w:rPr>
          <w:rFonts w:ascii="TimesNewRomanPSMT" w:eastAsia="Times New Roman" w:hAnsi="TimesNewRomanPSMT" w:cs="TimesNewRomanPSMT"/>
          <w:color w:val="262626"/>
        </w:rPr>
        <w:t xml:space="preserve">4. </w:t>
      </w:r>
      <w:r w:rsidRPr="0085390D">
        <w:rPr>
          <w:rFonts w:ascii="TimesNewRomanPS" w:eastAsia="Times New Roman" w:hAnsi="TimesNewRomanPS" w:cs="Times New Roman"/>
          <w:b/>
          <w:bCs/>
          <w:color w:val="262626"/>
        </w:rPr>
        <w:t>Review them frequently</w:t>
      </w:r>
      <w:r w:rsidRPr="00E760CE">
        <w:rPr>
          <w:rFonts w:ascii="TimesNewRomanPS" w:eastAsia="Times New Roman" w:hAnsi="TimesNewRomanPS" w:cs="Times New Roman"/>
          <w:b/>
          <w:bCs/>
          <w:color w:val="262626"/>
          <w:sz w:val="22"/>
          <w:szCs w:val="22"/>
        </w:rPr>
        <w:t xml:space="preserve">. </w:t>
      </w:r>
      <w:r w:rsidRPr="00E760CE">
        <w:rPr>
          <w:rFonts w:ascii="TimesNewRomanPSMT" w:eastAsia="Times New Roman" w:hAnsi="TimesNewRomanPSMT" w:cs="TimesNewRomanPSMT"/>
          <w:color w:val="262626"/>
          <w:sz w:val="22"/>
          <w:szCs w:val="22"/>
        </w:rPr>
        <w:t xml:space="preserve">While writing your goals down is a powerful </w:t>
      </w:r>
      <w:r w:rsidR="007C08DE" w:rsidRPr="00E760CE">
        <w:rPr>
          <w:rFonts w:ascii="TimesNewRomanPSMT" w:eastAsia="Times New Roman" w:hAnsi="TimesNewRomanPSMT" w:cs="TimesNewRomanPSMT"/>
          <w:color w:val="262626"/>
          <w:sz w:val="22"/>
          <w:szCs w:val="22"/>
        </w:rPr>
        <w:t>exercise, the</w:t>
      </w:r>
      <w:r w:rsidRPr="00E760CE">
        <w:rPr>
          <w:rFonts w:ascii="TimesNewRomanPSMT" w:eastAsia="Times New Roman" w:hAnsi="TimesNewRomanPSMT" w:cs="TimesNewRomanPSMT"/>
          <w:color w:val="262626"/>
          <w:sz w:val="22"/>
          <w:szCs w:val="22"/>
        </w:rPr>
        <w:t xml:space="preserve"> real juice is in reviewing them on a regular basis. This is what turns them into reality. Every time I review my goals, I ask myself, </w:t>
      </w:r>
      <w:proofErr w:type="gramStart"/>
      <w:r w:rsidRPr="00E760CE">
        <w:rPr>
          <w:rFonts w:ascii="TimesNewRomanPS" w:eastAsia="Times New Roman" w:hAnsi="TimesNewRomanPS" w:cs="Times New Roman"/>
          <w:i/>
          <w:iCs/>
          <w:color w:val="262626"/>
          <w:sz w:val="22"/>
          <w:szCs w:val="22"/>
        </w:rPr>
        <w:t>What’s</w:t>
      </w:r>
      <w:proofErr w:type="gramEnd"/>
      <w:r w:rsidRPr="00E760CE">
        <w:rPr>
          <w:rFonts w:ascii="TimesNewRomanPS" w:eastAsia="Times New Roman" w:hAnsi="TimesNewRomanPS" w:cs="Times New Roman"/>
          <w:i/>
          <w:iCs/>
          <w:color w:val="262626"/>
          <w:sz w:val="22"/>
          <w:szCs w:val="22"/>
        </w:rPr>
        <w:t xml:space="preserve"> the next step I need to take to move toward this goal. </w:t>
      </w:r>
      <w:r w:rsidRPr="00E760CE">
        <w:rPr>
          <w:rFonts w:ascii="TimesNewRomanPSMT" w:eastAsia="Times New Roman" w:hAnsi="TimesNewRomanPSMT" w:cs="TimesNewRomanPSMT"/>
          <w:color w:val="262626"/>
          <w:sz w:val="22"/>
          <w:szCs w:val="22"/>
        </w:rPr>
        <w:t xml:space="preserve">You can review them daily, weekly, or monthly. </w:t>
      </w:r>
    </w:p>
    <w:p w14:paraId="4F2781B9" w14:textId="2583105C" w:rsidR="00975302" w:rsidRPr="003C5635" w:rsidRDefault="00975302" w:rsidP="00975302">
      <w:pPr>
        <w:pStyle w:val="Heading2"/>
        <w:rPr>
          <w:szCs w:val="24"/>
        </w:rPr>
      </w:pPr>
      <w:bookmarkStart w:id="1031" w:name="_Toc85872972"/>
      <w:bookmarkStart w:id="1032" w:name="_Toc85893166"/>
      <w:bookmarkStart w:id="1033" w:name="_Toc85895451"/>
      <w:bookmarkStart w:id="1034" w:name="_Toc85895613"/>
      <w:bookmarkStart w:id="1035" w:name="_Toc85896006"/>
      <w:bookmarkStart w:id="1036" w:name="_Toc86225869"/>
      <w:bookmarkStart w:id="1037" w:name="_Toc86348200"/>
      <w:bookmarkStart w:id="1038" w:name="_Toc86348919"/>
      <w:bookmarkStart w:id="1039" w:name="_Toc98593931"/>
      <w:r w:rsidRPr="003C5635">
        <w:rPr>
          <w:szCs w:val="24"/>
        </w:rPr>
        <w:t>Team Meetings</w:t>
      </w:r>
      <w:bookmarkEnd w:id="1031"/>
      <w:bookmarkEnd w:id="1032"/>
      <w:bookmarkEnd w:id="1033"/>
      <w:bookmarkEnd w:id="1034"/>
      <w:bookmarkEnd w:id="1035"/>
      <w:bookmarkEnd w:id="1036"/>
      <w:bookmarkEnd w:id="1037"/>
      <w:bookmarkEnd w:id="1038"/>
      <w:bookmarkEnd w:id="1039"/>
      <w:r w:rsidRPr="003C5635">
        <w:rPr>
          <w:szCs w:val="24"/>
        </w:rPr>
        <w:t xml:space="preserve"> </w:t>
      </w:r>
    </w:p>
    <w:p w14:paraId="39A87584"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 w:eastAsia="Times New Roman" w:hAnsi="TimesNewRomanPS" w:cs="Times New Roman"/>
          <w:b/>
          <w:bCs/>
          <w:color w:val="1E4C77"/>
        </w:rPr>
        <w:t xml:space="preserve">Chalice Lightings and Check-In </w:t>
      </w:r>
    </w:p>
    <w:p w14:paraId="0EB12498"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It is recommended that the chalice lighting </w:t>
      </w:r>
      <w:proofErr w:type="gramStart"/>
      <w:r w:rsidRPr="00E760CE">
        <w:rPr>
          <w:rFonts w:ascii="TimesNewRomanPSMT" w:eastAsia="Times New Roman" w:hAnsi="TimesNewRomanPSMT" w:cs="TimesNewRomanPSMT"/>
          <w:sz w:val="22"/>
          <w:szCs w:val="22"/>
        </w:rPr>
        <w:t>begin</w:t>
      </w:r>
      <w:proofErr w:type="gramEnd"/>
      <w:r w:rsidRPr="00E760CE">
        <w:rPr>
          <w:rFonts w:ascii="TimesNewRomanPSMT" w:eastAsia="Times New Roman" w:hAnsi="TimesNewRomanPSMT" w:cs="TimesNewRomanPSMT"/>
          <w:sz w:val="22"/>
          <w:szCs w:val="22"/>
        </w:rPr>
        <w:t xml:space="preserve"> each meeting. The chalice lighting sets the stage. It is a reminder to participants that this is the work of the fellowship; that our UU principles and our TRI-UU values and covenant apply. A benefit of the chalice lighting is that it centers participants helping to make them more present in the room and to turn their attention to the business at hand. </w:t>
      </w:r>
    </w:p>
    <w:p w14:paraId="3CD59451"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The check-in is also recommended because it provides an opportunity for everyone to voice</w:t>
      </w:r>
      <w:r w:rsidRPr="00E760CE">
        <w:rPr>
          <w:rFonts w:ascii="TimesNewRomanPSMT" w:eastAsia="Times New Roman" w:hAnsi="TimesNewRomanPSMT" w:cs="TimesNewRomanPSMT"/>
          <w:sz w:val="22"/>
          <w:szCs w:val="22"/>
        </w:rPr>
        <w:br/>
        <w:t xml:space="preserve">whatever concerns they have either about the meeting or about personal issues that may impact his/her participation in the meeting. Additionally, it fosters greater understanding of each person and aids team building. </w:t>
      </w:r>
    </w:p>
    <w:p w14:paraId="68A7AAA2" w14:textId="30281A27" w:rsidR="00975302" w:rsidRPr="003C5635" w:rsidRDefault="00975302" w:rsidP="00975302">
      <w:pPr>
        <w:pStyle w:val="Heading2"/>
        <w:rPr>
          <w:szCs w:val="24"/>
        </w:rPr>
      </w:pPr>
      <w:r w:rsidRPr="003C5635">
        <w:rPr>
          <w:szCs w:val="24"/>
        </w:rPr>
        <w:t xml:space="preserve"> </w:t>
      </w:r>
      <w:bookmarkStart w:id="1040" w:name="_Toc85872973"/>
      <w:bookmarkStart w:id="1041" w:name="_Toc85893167"/>
      <w:bookmarkStart w:id="1042" w:name="_Toc85895452"/>
      <w:bookmarkStart w:id="1043" w:name="_Toc85895614"/>
      <w:bookmarkStart w:id="1044" w:name="_Toc85896007"/>
      <w:bookmarkStart w:id="1045" w:name="_Toc86225870"/>
      <w:bookmarkStart w:id="1046" w:name="_Toc86348201"/>
      <w:bookmarkStart w:id="1047" w:name="_Toc86348920"/>
      <w:bookmarkStart w:id="1048" w:name="_Toc98593932"/>
      <w:r w:rsidRPr="003C5635">
        <w:rPr>
          <w:szCs w:val="24"/>
        </w:rPr>
        <w:t>Covenant</w:t>
      </w:r>
      <w:bookmarkEnd w:id="1040"/>
      <w:bookmarkEnd w:id="1041"/>
      <w:bookmarkEnd w:id="1042"/>
      <w:bookmarkEnd w:id="1043"/>
      <w:bookmarkEnd w:id="1044"/>
      <w:bookmarkEnd w:id="1045"/>
      <w:bookmarkEnd w:id="1046"/>
      <w:bookmarkEnd w:id="1047"/>
      <w:bookmarkEnd w:id="1048"/>
      <w:r w:rsidRPr="003C5635">
        <w:rPr>
          <w:szCs w:val="24"/>
        </w:rPr>
        <w:t xml:space="preserve"> </w:t>
      </w:r>
    </w:p>
    <w:p w14:paraId="034A066F" w14:textId="6DB81772"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Each group needs to develop a covenant which is simply a statement of how members want to</w:t>
      </w:r>
      <w:r w:rsidRPr="00E760CE">
        <w:rPr>
          <w:rFonts w:ascii="TimesNewRomanPSMT" w:eastAsia="Times New Roman" w:hAnsi="TimesNewRomanPSMT" w:cs="TimesNewRomanPSMT"/>
          <w:sz w:val="22"/>
          <w:szCs w:val="22"/>
        </w:rPr>
        <w:br/>
        <w:t xml:space="preserve">work together, what they need and/or expect from one another. When members commit to a </w:t>
      </w:r>
      <w:r w:rsidR="007C08DE" w:rsidRPr="00E760CE">
        <w:rPr>
          <w:rFonts w:ascii="TimesNewRomanPSMT" w:eastAsia="Times New Roman" w:hAnsi="TimesNewRomanPSMT" w:cs="TimesNewRomanPSMT"/>
          <w:sz w:val="22"/>
          <w:szCs w:val="22"/>
        </w:rPr>
        <w:t>covenant,</w:t>
      </w:r>
      <w:r w:rsidRPr="00E760CE">
        <w:rPr>
          <w:rFonts w:ascii="TimesNewRomanPSMT" w:eastAsia="Times New Roman" w:hAnsi="TimesNewRomanPSMT" w:cs="TimesNewRomanPSMT"/>
          <w:sz w:val="22"/>
          <w:szCs w:val="22"/>
        </w:rPr>
        <w:t xml:space="preserve"> they increase their investment in the </w:t>
      </w:r>
      <w:r>
        <w:rPr>
          <w:rFonts w:ascii="TimesNewRomanPSMT" w:eastAsia="Times New Roman" w:hAnsi="TimesNewRomanPSMT" w:cs="TimesNewRomanPSMT"/>
          <w:sz w:val="22"/>
          <w:szCs w:val="22"/>
        </w:rPr>
        <w:t>team</w:t>
      </w:r>
      <w:r w:rsidRPr="00E760CE">
        <w:rPr>
          <w:rFonts w:ascii="TimesNewRomanPSMT" w:eastAsia="Times New Roman" w:hAnsi="TimesNewRomanPSMT" w:cs="TimesNewRomanPSMT"/>
          <w:sz w:val="22"/>
          <w:szCs w:val="22"/>
        </w:rPr>
        <w:t xml:space="preserve"> or team, feel part of the process and have a greater understanding of their fellow participants. The covenant should be read at the beginning of the meeting to remind members about its contents. </w:t>
      </w:r>
    </w:p>
    <w:p w14:paraId="49E59449" w14:textId="1AF730BF" w:rsidR="00975302" w:rsidRPr="003C5635" w:rsidRDefault="00A00096" w:rsidP="00975302">
      <w:pPr>
        <w:pStyle w:val="Heading2"/>
        <w:rPr>
          <w:szCs w:val="24"/>
        </w:rPr>
      </w:pPr>
      <w:bookmarkStart w:id="1049" w:name="_Toc85872974"/>
      <w:bookmarkStart w:id="1050" w:name="_Toc85893168"/>
      <w:bookmarkStart w:id="1051" w:name="_Toc85895453"/>
      <w:bookmarkStart w:id="1052" w:name="_Toc85895615"/>
      <w:bookmarkStart w:id="1053" w:name="_Toc85896008"/>
      <w:bookmarkStart w:id="1054" w:name="_Toc86225871"/>
      <w:bookmarkStart w:id="1055" w:name="_Toc86348202"/>
      <w:bookmarkStart w:id="1056" w:name="_Toc86348921"/>
      <w:bookmarkStart w:id="1057" w:name="_Toc98593933"/>
      <w:r>
        <w:rPr>
          <w:noProof/>
          <w:color w:val="000000"/>
        </w:rPr>
        <mc:AlternateContent>
          <mc:Choice Requires="wps">
            <w:drawing>
              <wp:anchor distT="0" distB="0" distL="114300" distR="114300" simplePos="0" relativeHeight="253993984" behindDoc="0" locked="0" layoutInCell="1" allowOverlap="1" wp14:anchorId="547A661A" wp14:editId="4BC80955">
                <wp:simplePos x="0" y="0"/>
                <wp:positionH relativeFrom="column">
                  <wp:posOffset>-596900</wp:posOffset>
                </wp:positionH>
                <wp:positionV relativeFrom="paragraph">
                  <wp:posOffset>38735</wp:posOffset>
                </wp:positionV>
                <wp:extent cx="499745" cy="1183005"/>
                <wp:effectExtent l="12700" t="12700" r="20955" b="10795"/>
                <wp:wrapNone/>
                <wp:docPr id="684" name="Up Arrow 684">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6056828" w14:textId="77777777" w:rsidR="00A00096" w:rsidRPr="00260E8E" w:rsidRDefault="00A00096"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A661A" id="Up Arrow 684" o:spid="_x0000_s1238" type="#_x0000_t68" href="#toc1" style="position:absolute;left:0;text-align:left;margin-left:-47pt;margin-top:3.05pt;width:39.35pt;height:93.15pt;z-index:2539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bC+bQIAAEc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36056828" w14:textId="77777777" w:rsidR="00A00096" w:rsidRPr="00260E8E" w:rsidRDefault="00A00096"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3C5635">
        <w:rPr>
          <w:szCs w:val="24"/>
        </w:rPr>
        <w:t>Agenda Preparation</w:t>
      </w:r>
      <w:bookmarkEnd w:id="1049"/>
      <w:bookmarkEnd w:id="1050"/>
      <w:bookmarkEnd w:id="1051"/>
      <w:bookmarkEnd w:id="1052"/>
      <w:bookmarkEnd w:id="1053"/>
      <w:bookmarkEnd w:id="1054"/>
      <w:bookmarkEnd w:id="1055"/>
      <w:bookmarkEnd w:id="1056"/>
      <w:bookmarkEnd w:id="1057"/>
      <w:r w:rsidR="00975302" w:rsidRPr="003C5635">
        <w:rPr>
          <w:szCs w:val="24"/>
        </w:rPr>
        <w:t xml:space="preserve"> </w:t>
      </w:r>
    </w:p>
    <w:p w14:paraId="077684B3" w14:textId="29983AE0"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An agenda is a list of specific items to be covered during a meeting. The </w:t>
      </w:r>
      <w:r>
        <w:rPr>
          <w:rFonts w:ascii="TimesNewRomanPSMT" w:eastAsia="Times New Roman" w:hAnsi="TimesNewRomanPSMT" w:cs="TimesNewRomanPSMT"/>
          <w:sz w:val="22"/>
          <w:szCs w:val="22"/>
        </w:rPr>
        <w:t>team leader</w:t>
      </w:r>
      <w:r w:rsidRPr="00E760CE">
        <w:rPr>
          <w:rFonts w:ascii="TimesNewRomanPSMT" w:eastAsia="Times New Roman" w:hAnsi="TimesNewRomanPSMT" w:cs="TimesNewRomanPSMT"/>
          <w:sz w:val="22"/>
          <w:szCs w:val="22"/>
        </w:rPr>
        <w:t xml:space="preserve"> makes up the agenda after reviewing past minutes to ascertain what needs to be discussed. Often</w:t>
      </w:r>
      <w:r w:rsidR="00EA6014">
        <w:rPr>
          <w:rFonts w:ascii="TimesNewRomanPSMT" w:eastAsia="Times New Roman" w:hAnsi="TimesNewRomanPSMT" w:cs="TimesNewRomanPSMT"/>
          <w:sz w:val="22"/>
          <w:szCs w:val="22"/>
        </w:rPr>
        <w:t>,</w:t>
      </w:r>
      <w:r w:rsidRPr="00E760CE">
        <w:rPr>
          <w:rFonts w:ascii="TimesNewRomanPSMT" w:eastAsia="Times New Roman" w:hAnsi="TimesNewRomanPSMT" w:cs="TimesNewRomanPSMT"/>
          <w:sz w:val="22"/>
          <w:szCs w:val="22"/>
        </w:rPr>
        <w:t xml:space="preserve"> they are arranged in order of the most important to the least important, so that if time runs out, the least important can be tabled until the next meeting. Sometimes, the agenda sets the exact amount of time for consideration of each item. Each member should have a copy of the agenda, preferably distributed several days before the meeting, so members can offer additions if needed. </w:t>
      </w:r>
    </w:p>
    <w:p w14:paraId="68CD78C7" w14:textId="6AC05AFF" w:rsidR="00975302" w:rsidRPr="00E760CE" w:rsidRDefault="006748A4" w:rsidP="00975302">
      <w:pPr>
        <w:spacing w:before="100" w:beforeAutospacing="1" w:after="100" w:afterAutospacing="1"/>
        <w:rPr>
          <w:rFonts w:ascii="Times New Roman" w:eastAsia="Times New Roman" w:hAnsi="Times New Roman" w:cs="Times New Roman"/>
        </w:rPr>
      </w:pPr>
      <w:r>
        <w:rPr>
          <w:noProof/>
        </w:rPr>
        <mc:AlternateContent>
          <mc:Choice Requires="wps">
            <w:drawing>
              <wp:anchor distT="0" distB="0" distL="114300" distR="114300" simplePos="0" relativeHeight="253996032" behindDoc="0" locked="0" layoutInCell="1" allowOverlap="1" wp14:anchorId="1698F4C4" wp14:editId="3A2ECB38">
                <wp:simplePos x="0" y="0"/>
                <wp:positionH relativeFrom="column">
                  <wp:posOffset>-651510</wp:posOffset>
                </wp:positionH>
                <wp:positionV relativeFrom="paragraph">
                  <wp:posOffset>268605</wp:posOffset>
                </wp:positionV>
                <wp:extent cx="534035" cy="1221740"/>
                <wp:effectExtent l="12700" t="0" r="24765" b="22860"/>
                <wp:wrapNone/>
                <wp:docPr id="686" name="Down Arrow 686"/>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727E2" w14:textId="77777777" w:rsidR="00A00096" w:rsidRPr="0052516C" w:rsidRDefault="00A00096"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8F4C4" id="Down Arrow 686" o:spid="_x0000_s1239" type="#_x0000_t67" style="position:absolute;margin-left:-51.3pt;margin-top:21.15pt;width:42.05pt;height:96.2pt;z-index:25399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" adj="16512" fillcolor="#ffc000" strokecolor="#c00000" strokeweight="1.25pt">
                <v:textbox>
                  <w:txbxContent>
                    <w:p w14:paraId="514727E2" w14:textId="77777777" w:rsidR="00A00096" w:rsidRPr="0052516C" w:rsidRDefault="00A00096"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E760CE">
        <w:rPr>
          <w:rFonts w:ascii="TimesNewRomanPSMT" w:eastAsia="Times New Roman" w:hAnsi="TimesNewRomanPSMT" w:cs="TimesNewRomanPSMT"/>
          <w:sz w:val="22"/>
          <w:szCs w:val="22"/>
        </w:rPr>
        <w:t xml:space="preserve">At TRI-UU, the agenda includes approval of minutes, old business including reports, new business, date and time of next meeting and adjournment. It should also include </w:t>
      </w:r>
      <w:proofErr w:type="gramStart"/>
      <w:r w:rsidR="00975302" w:rsidRPr="00E760CE">
        <w:rPr>
          <w:rFonts w:ascii="TimesNewRomanPSMT" w:eastAsia="Times New Roman" w:hAnsi="TimesNewRomanPSMT" w:cs="TimesNewRomanPSMT"/>
          <w:sz w:val="22"/>
          <w:szCs w:val="22"/>
        </w:rPr>
        <w:t>a chalice</w:t>
      </w:r>
      <w:proofErr w:type="gramEnd"/>
      <w:r w:rsidR="00975302" w:rsidRPr="00E760CE">
        <w:rPr>
          <w:rFonts w:ascii="TimesNewRomanPSMT" w:eastAsia="Times New Roman" w:hAnsi="TimesNewRomanPSMT" w:cs="TimesNewRomanPSMT"/>
          <w:sz w:val="22"/>
          <w:szCs w:val="22"/>
        </w:rPr>
        <w:t xml:space="preserve"> lighting, the reading of the CORR (Covenant of Right Relations), check-in and then check-out at the end. </w:t>
      </w:r>
    </w:p>
    <w:p w14:paraId="2D9F5B83" w14:textId="512099FD" w:rsidR="00975302" w:rsidRPr="009E3E85" w:rsidRDefault="00975302" w:rsidP="00975302">
      <w:pPr>
        <w:spacing w:before="100" w:beforeAutospacing="1" w:after="100" w:afterAutospacing="1"/>
        <w:rPr>
          <w:rFonts w:ascii="TimesNewRomanPSMT" w:eastAsia="Times New Roman" w:hAnsi="TimesNewRomanPSMT" w:cs="TimesNewRomanPSMT"/>
          <w:sz w:val="20"/>
          <w:szCs w:val="20"/>
        </w:rPr>
      </w:pPr>
      <w:r>
        <w:rPr>
          <w:rFonts w:ascii="Times New Roman" w:eastAsia="Times New Roman" w:hAnsi="Times New Roman" w:cs="Times New Roman"/>
        </w:rPr>
        <w:br w:type="page"/>
      </w:r>
    </w:p>
    <w:p w14:paraId="558675AC" w14:textId="7CC0D151" w:rsidR="00975302" w:rsidRPr="003C5635" w:rsidRDefault="00975302" w:rsidP="00975302">
      <w:pPr>
        <w:pStyle w:val="Heading2"/>
        <w:rPr>
          <w:rFonts w:eastAsia="Times New Roman"/>
          <w:szCs w:val="24"/>
        </w:rPr>
      </w:pPr>
      <w:bookmarkStart w:id="1058" w:name="p104"/>
      <w:bookmarkStart w:id="1059" w:name="_Toc85872975"/>
      <w:bookmarkStart w:id="1060" w:name="_Toc85893169"/>
      <w:bookmarkStart w:id="1061" w:name="_Toc85895454"/>
      <w:bookmarkStart w:id="1062" w:name="_Toc85895616"/>
      <w:bookmarkStart w:id="1063" w:name="_Toc85896009"/>
      <w:bookmarkStart w:id="1064" w:name="_Toc86225872"/>
      <w:bookmarkStart w:id="1065" w:name="_Toc86348203"/>
      <w:bookmarkStart w:id="1066" w:name="_Toc86348922"/>
      <w:bookmarkStart w:id="1067" w:name="_Toc98593934"/>
      <w:bookmarkEnd w:id="1058"/>
      <w:r w:rsidRPr="003C5635">
        <w:rPr>
          <w:rFonts w:eastAsia="Times New Roman"/>
          <w:szCs w:val="24"/>
        </w:rPr>
        <w:lastRenderedPageBreak/>
        <w:t>Simple</w:t>
      </w:r>
      <w:r>
        <w:rPr>
          <w:rFonts w:eastAsia="Times New Roman"/>
          <w:szCs w:val="24"/>
        </w:rPr>
        <w:t>:</w:t>
      </w:r>
      <w:r w:rsidRPr="003C5635">
        <w:rPr>
          <w:rFonts w:eastAsia="Times New Roman"/>
          <w:szCs w:val="24"/>
        </w:rPr>
        <w:t xml:space="preserve"> Robert’s Rules for Running a Meeting</w:t>
      </w:r>
      <w:bookmarkEnd w:id="1059"/>
      <w:bookmarkEnd w:id="1060"/>
      <w:bookmarkEnd w:id="1061"/>
      <w:bookmarkEnd w:id="1062"/>
      <w:bookmarkEnd w:id="1063"/>
      <w:bookmarkEnd w:id="1064"/>
      <w:bookmarkEnd w:id="1065"/>
      <w:bookmarkEnd w:id="1066"/>
      <w:bookmarkEnd w:id="1067"/>
      <w:r w:rsidRPr="003C5635">
        <w:rPr>
          <w:rFonts w:eastAsia="Times New Roman"/>
          <w:szCs w:val="24"/>
        </w:rPr>
        <w:t xml:space="preserve"> </w:t>
      </w:r>
    </w:p>
    <w:p w14:paraId="225D3375" w14:textId="21176D5B" w:rsidR="00975302"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This can be the start of the agenda </w:t>
      </w:r>
      <w:r w:rsidR="007C08DE" w:rsidRPr="00E760CE">
        <w:rPr>
          <w:rFonts w:ascii="TimesNewRomanPSMT" w:eastAsia="Times New Roman" w:hAnsi="TimesNewRomanPSMT" w:cs="TimesNewRomanPSMT"/>
          <w:sz w:val="22"/>
          <w:szCs w:val="22"/>
        </w:rPr>
        <w:t>and</w:t>
      </w:r>
      <w:r w:rsidRPr="00E760CE">
        <w:rPr>
          <w:rFonts w:ascii="TimesNewRomanPSMT" w:eastAsia="Times New Roman" w:hAnsi="TimesNewRomanPSMT" w:cs="TimesNewRomanPSMT"/>
          <w:sz w:val="22"/>
          <w:szCs w:val="22"/>
        </w:rPr>
        <w:t xml:space="preserve"> what a </w:t>
      </w:r>
      <w:r>
        <w:rPr>
          <w:rFonts w:ascii="TimesNewRomanPSMT" w:eastAsia="Times New Roman" w:hAnsi="TimesNewRomanPSMT" w:cs="TimesNewRomanPSMT"/>
          <w:sz w:val="22"/>
          <w:szCs w:val="22"/>
        </w:rPr>
        <w:t>team leader</w:t>
      </w:r>
      <w:r w:rsidRPr="00E760CE">
        <w:rPr>
          <w:rFonts w:ascii="TimesNewRomanPSMT" w:eastAsia="Times New Roman" w:hAnsi="TimesNewRomanPSMT" w:cs="TimesNewRomanPSMT"/>
          <w:sz w:val="22"/>
          <w:szCs w:val="22"/>
        </w:rPr>
        <w:t xml:space="preserve"> would say.</w:t>
      </w:r>
    </w:p>
    <w:p w14:paraId="6C8BDF86"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 w:eastAsia="Times New Roman" w:hAnsi="TimesNewRomanPS" w:cs="Times New Roman"/>
          <w:b/>
          <w:bCs/>
          <w:sz w:val="22"/>
          <w:szCs w:val="22"/>
        </w:rPr>
        <w:t xml:space="preserve">AGENDA </w:t>
      </w:r>
    </w:p>
    <w:p w14:paraId="4D0B1795" w14:textId="77777777" w:rsidR="00975302"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Call to order Chalice lighting Guests</w:t>
      </w:r>
      <w:r w:rsidRPr="00E760CE">
        <w:rPr>
          <w:rFonts w:ascii="TimesNewRomanPSMT" w:eastAsia="Times New Roman" w:hAnsi="TimesNewRomanPSMT" w:cs="TimesNewRomanPSMT"/>
          <w:sz w:val="22"/>
          <w:szCs w:val="22"/>
        </w:rPr>
        <w:br/>
        <w:t xml:space="preserve">Minutes </w:t>
      </w:r>
    </w:p>
    <w:p w14:paraId="3D948B5E" w14:textId="77777777" w:rsidR="00975302" w:rsidRPr="002A083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Treasurer’s report</w:t>
      </w:r>
      <w:r w:rsidRPr="00E760CE">
        <w:rPr>
          <w:rFonts w:ascii="TimesNewRomanPSMT" w:eastAsia="Times New Roman" w:hAnsi="TimesNewRomanPSMT" w:cs="TimesNewRomanPSMT"/>
          <w:sz w:val="22"/>
          <w:szCs w:val="22"/>
        </w:rPr>
        <w:br/>
        <w:t>Guests may speak at this time or wait until “New Business”</w:t>
      </w:r>
      <w:r w:rsidRPr="00E760CE">
        <w:rPr>
          <w:rFonts w:ascii="TimesNewRomanPSMT" w:eastAsia="Times New Roman" w:hAnsi="TimesNewRomanPSMT" w:cs="TimesNewRomanPSMT"/>
          <w:sz w:val="22"/>
          <w:szCs w:val="22"/>
        </w:rPr>
        <w:br/>
        <w:t>Sub-</w:t>
      </w:r>
      <w:r>
        <w:rPr>
          <w:rFonts w:ascii="TimesNewRomanPSMT" w:eastAsia="Times New Roman" w:hAnsi="TimesNewRomanPSMT" w:cs="TimesNewRomanPSMT"/>
          <w:sz w:val="22"/>
          <w:szCs w:val="22"/>
        </w:rPr>
        <w:t>team</w:t>
      </w:r>
      <w:r w:rsidRPr="00E760CE">
        <w:rPr>
          <w:rFonts w:ascii="TimesNewRomanPSMT" w:eastAsia="Times New Roman" w:hAnsi="TimesNewRomanPSMT" w:cs="TimesNewRomanPSMT"/>
          <w:sz w:val="22"/>
          <w:szCs w:val="22"/>
        </w:rPr>
        <w:t xml:space="preserve"> reports (if there are any)</w:t>
      </w:r>
      <w:r w:rsidRPr="00E760CE">
        <w:rPr>
          <w:rFonts w:ascii="TimesNewRomanPSMT" w:eastAsia="Times New Roman" w:hAnsi="TimesNewRomanPSMT" w:cs="TimesNewRomanPSMT"/>
          <w:sz w:val="22"/>
          <w:szCs w:val="22"/>
        </w:rPr>
        <w:br/>
        <w:t xml:space="preserve">Old business (list the items). Certain items can be “tabled” or added to a future meeting’s agenda New </w:t>
      </w:r>
      <w:r>
        <w:rPr>
          <w:rFonts w:ascii="TimesNewRomanPSMT" w:eastAsia="Times New Roman" w:hAnsi="TimesNewRomanPSMT" w:cs="TimesNewRomanPSMT"/>
          <w:sz w:val="22"/>
          <w:szCs w:val="22"/>
        </w:rPr>
        <w:t>B</w:t>
      </w:r>
      <w:r w:rsidRPr="00E760CE">
        <w:rPr>
          <w:rFonts w:ascii="TimesNewRomanPSMT" w:eastAsia="Times New Roman" w:hAnsi="TimesNewRomanPSMT" w:cs="TimesNewRomanPSMT"/>
          <w:sz w:val="22"/>
          <w:szCs w:val="22"/>
        </w:rPr>
        <w:t xml:space="preserve">usiness (list the items) See above. Adjournment </w:t>
      </w:r>
    </w:p>
    <w:p w14:paraId="06B35FA2" w14:textId="56354EFD" w:rsidR="00975302" w:rsidRPr="003C5635" w:rsidRDefault="00975302" w:rsidP="00975302">
      <w:pPr>
        <w:pStyle w:val="Heading2"/>
        <w:rPr>
          <w:rFonts w:eastAsia="Times New Roman"/>
          <w:szCs w:val="24"/>
        </w:rPr>
      </w:pPr>
      <w:bookmarkStart w:id="1068" w:name="_Toc85872976"/>
      <w:bookmarkStart w:id="1069" w:name="_Toc85893170"/>
      <w:bookmarkStart w:id="1070" w:name="_Toc85895455"/>
      <w:bookmarkStart w:id="1071" w:name="_Toc85895617"/>
      <w:bookmarkStart w:id="1072" w:name="_Toc85896010"/>
      <w:bookmarkStart w:id="1073" w:name="_Toc86225873"/>
      <w:bookmarkStart w:id="1074" w:name="_Toc86348204"/>
      <w:bookmarkStart w:id="1075" w:name="_Toc86348923"/>
      <w:bookmarkStart w:id="1076" w:name="_Toc98593935"/>
      <w:r w:rsidRPr="003C5635">
        <w:rPr>
          <w:rFonts w:eastAsia="Times New Roman"/>
          <w:szCs w:val="24"/>
        </w:rPr>
        <w:t>Team Leader’s Words</w:t>
      </w:r>
      <w:bookmarkEnd w:id="1068"/>
      <w:bookmarkEnd w:id="1069"/>
      <w:bookmarkEnd w:id="1070"/>
      <w:bookmarkEnd w:id="1071"/>
      <w:bookmarkEnd w:id="1072"/>
      <w:bookmarkEnd w:id="1073"/>
      <w:bookmarkEnd w:id="1074"/>
      <w:bookmarkEnd w:id="1075"/>
      <w:bookmarkEnd w:id="1076"/>
      <w:r w:rsidRPr="003C5635">
        <w:rPr>
          <w:rFonts w:eastAsia="Times New Roman"/>
          <w:szCs w:val="24"/>
        </w:rPr>
        <w:t xml:space="preserve"> </w:t>
      </w:r>
    </w:p>
    <w:p w14:paraId="2A686C18" w14:textId="1D135035" w:rsidR="00975302" w:rsidRPr="007B3DD5" w:rsidRDefault="006748A4" w:rsidP="00975302">
      <w:pPr>
        <w:spacing w:before="100" w:beforeAutospacing="1" w:after="100" w:afterAutospacing="1"/>
        <w:rPr>
          <w:rFonts w:ascii="Times New Roman" w:eastAsia="Times New Roman" w:hAnsi="Times New Roman" w:cs="Times New Roman"/>
        </w:rPr>
      </w:pPr>
      <w:r>
        <w:rPr>
          <w:noProof/>
          <w:color w:val="000000"/>
        </w:rPr>
        <mc:AlternateContent>
          <mc:Choice Requires="wps">
            <w:drawing>
              <wp:anchor distT="0" distB="0" distL="114300" distR="114300" simplePos="0" relativeHeight="254196736" behindDoc="0" locked="0" layoutInCell="1" allowOverlap="1" wp14:anchorId="714B38AA" wp14:editId="5DFBA5C9">
                <wp:simplePos x="0" y="0"/>
                <wp:positionH relativeFrom="column">
                  <wp:posOffset>-636270</wp:posOffset>
                </wp:positionH>
                <wp:positionV relativeFrom="paragraph">
                  <wp:posOffset>760730</wp:posOffset>
                </wp:positionV>
                <wp:extent cx="499745" cy="1183005"/>
                <wp:effectExtent l="12700" t="12700" r="20955" b="10795"/>
                <wp:wrapNone/>
                <wp:docPr id="96" name="Up Arrow 96">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ACCBA01" w14:textId="77777777" w:rsidR="00672754" w:rsidRPr="00260E8E" w:rsidRDefault="00672754"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B38AA" id="Up Arrow 96" o:spid="_x0000_s1240" type="#_x0000_t68" href="#toc1" style="position:absolute;margin-left:-50.1pt;margin-top:59.9pt;width:39.35pt;height:93.15pt;z-index:25419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kbQIAAEc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" o:button="t" adj="4562" fillcolor="#43bae8 [2676]" strokecolor="black [3213]">
                <v:fill color2="#74ccee [1972]" rotate="t" o:detectmouseclick="t" focusposition="1,1" focussize="-1,-1" focus="100%" type="gradientRadial"/>
                <v:textbox>
                  <w:txbxContent>
                    <w:p w14:paraId="3ACCBA01" w14:textId="77777777" w:rsidR="00672754" w:rsidRPr="00260E8E" w:rsidRDefault="00672754"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E760CE">
        <w:rPr>
          <w:rFonts w:ascii="TimesNewRomanPSMT" w:eastAsia="Times New Roman" w:hAnsi="TimesNewRomanPSMT" w:cs="TimesNewRomanPSMT"/>
          <w:sz w:val="22"/>
          <w:szCs w:val="22"/>
        </w:rPr>
        <w:t>The meeting will now be called to order</w:t>
      </w:r>
      <w:r w:rsidR="00975302" w:rsidRPr="00E760CE">
        <w:rPr>
          <w:rFonts w:ascii="TimesNewRomanPSMT" w:eastAsia="Times New Roman" w:hAnsi="TimesNewRomanPSMT" w:cs="TimesNewRomanPSMT"/>
          <w:sz w:val="22"/>
          <w:szCs w:val="22"/>
        </w:rPr>
        <w:br/>
        <w:t>The chalice will now be lit Introduction/acknowledgement of guests</w:t>
      </w:r>
      <w:r w:rsidR="00975302" w:rsidRPr="00E760CE">
        <w:rPr>
          <w:rFonts w:ascii="TimesNewRomanPSMT" w:eastAsia="Times New Roman" w:hAnsi="TimesNewRomanPSMT" w:cs="TimesNewRomanPSMT"/>
          <w:sz w:val="22"/>
          <w:szCs w:val="22"/>
        </w:rPr>
        <w:br/>
        <w:t xml:space="preserve">Are there any corrections to the Minutes? The minutes are approved as read/corrected? (No motion is needed) Just thanks </w:t>
      </w:r>
      <w:proofErr w:type="gramStart"/>
      <w:r w:rsidR="00975302" w:rsidRPr="00E760CE">
        <w:rPr>
          <w:rFonts w:ascii="TimesNewRomanPSMT" w:eastAsia="Times New Roman" w:hAnsi="TimesNewRomanPSMT" w:cs="TimesNewRomanPSMT"/>
          <w:sz w:val="22"/>
          <w:szCs w:val="22"/>
        </w:rPr>
        <w:t>is</w:t>
      </w:r>
      <w:proofErr w:type="gramEnd"/>
      <w:r w:rsidR="00975302" w:rsidRPr="00E760CE">
        <w:rPr>
          <w:rFonts w:ascii="TimesNewRomanPSMT" w:eastAsia="Times New Roman" w:hAnsi="TimesNewRomanPSMT" w:cs="TimesNewRomanPSMT"/>
          <w:sz w:val="22"/>
          <w:szCs w:val="22"/>
        </w:rPr>
        <w:t xml:space="preserve"> all that is necessary </w:t>
      </w:r>
      <w:r w:rsidR="00975302">
        <w:rPr>
          <w:rFonts w:ascii="TimesNewRomanPSMT" w:eastAsia="Times New Roman" w:hAnsi="TimesNewRomanPSMT" w:cs="TimesNewRomanPSMT"/>
          <w:sz w:val="22"/>
          <w:szCs w:val="22"/>
        </w:rPr>
        <w:tab/>
      </w:r>
    </w:p>
    <w:p w14:paraId="0307AEF0" w14:textId="696D3190" w:rsidR="00975302" w:rsidRPr="003B7DAB"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Do I have a motion to adjourn? A second? The meeting is now adjourned. </w:t>
      </w:r>
    </w:p>
    <w:p w14:paraId="58CED4F9"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 w:eastAsia="Times New Roman" w:hAnsi="TimesNewRomanPS" w:cs="Times New Roman"/>
          <w:b/>
          <w:bCs/>
          <w:color w:val="1E4C77"/>
          <w:sz w:val="22"/>
          <w:szCs w:val="22"/>
        </w:rPr>
        <w:t xml:space="preserve">Motions </w:t>
      </w:r>
    </w:p>
    <w:p w14:paraId="11CD3F9C" w14:textId="7884B338" w:rsidR="00975302" w:rsidRPr="00E760CE" w:rsidRDefault="00975302" w:rsidP="00975302">
      <w:pPr>
        <w:spacing w:before="100" w:beforeAutospacing="1" w:after="100" w:afterAutospacing="1"/>
        <w:rPr>
          <w:rFonts w:ascii="Times New Roman" w:eastAsia="Times New Roman" w:hAnsi="Times New Roman" w:cs="Times New Roman"/>
        </w:rPr>
      </w:pPr>
      <w:proofErr w:type="gramStart"/>
      <w:r w:rsidRPr="00E760CE">
        <w:rPr>
          <w:rFonts w:ascii="TimesNewRomanPSMT" w:eastAsia="Times New Roman" w:hAnsi="TimesNewRomanPSMT" w:cs="TimesNewRomanPSMT"/>
          <w:sz w:val="22"/>
          <w:szCs w:val="22"/>
        </w:rPr>
        <w:t>A motion</w:t>
      </w:r>
      <w:proofErr w:type="gramEnd"/>
      <w:r w:rsidRPr="00E760CE">
        <w:rPr>
          <w:rFonts w:ascii="TimesNewRomanPSMT" w:eastAsia="Times New Roman" w:hAnsi="TimesNewRomanPSMT" w:cs="TimesNewRomanPSMT"/>
          <w:sz w:val="22"/>
          <w:szCs w:val="22"/>
        </w:rPr>
        <w:t xml:space="preserve"> is in order when action is required. The member says, “I move that...” and the </w:t>
      </w:r>
      <w:r>
        <w:rPr>
          <w:rFonts w:ascii="TimesNewRomanPSMT" w:eastAsia="Times New Roman" w:hAnsi="TimesNewRomanPSMT" w:cs="TimesNewRomanPSMT"/>
          <w:sz w:val="22"/>
          <w:szCs w:val="22"/>
        </w:rPr>
        <w:t>team leader</w:t>
      </w:r>
      <w:r w:rsidRPr="00E760CE">
        <w:rPr>
          <w:rFonts w:ascii="TimesNewRomanPSMT" w:eastAsia="Times New Roman" w:hAnsi="TimesNewRomanPSMT" w:cs="TimesNewRomanPSMT"/>
          <w:sz w:val="22"/>
          <w:szCs w:val="22"/>
        </w:rPr>
        <w:t xml:space="preserve"> asks for a second. If no second, the motion is withdrawn and not put in the Minutes. Suggestions or alterations of the motion can be made at this time. And after alterations are made, the member who seconded the motion can withdraw their second. And then you would need to ask for another second. </w:t>
      </w:r>
    </w:p>
    <w:p w14:paraId="0A0E046A" w14:textId="590AEF0E" w:rsidR="00975302" w:rsidRPr="00E760CE" w:rsidRDefault="006748A4" w:rsidP="00975302">
      <w:pPr>
        <w:spacing w:before="100" w:beforeAutospacing="1" w:after="100" w:afterAutospacing="1"/>
        <w:rPr>
          <w:rFonts w:ascii="Times New Roman" w:eastAsia="Times New Roman" w:hAnsi="Times New Roman" w:cs="Times New Roman"/>
        </w:rPr>
      </w:pPr>
      <w:r>
        <w:rPr>
          <w:noProof/>
        </w:rPr>
        <mc:AlternateContent>
          <mc:Choice Requires="wps">
            <w:drawing>
              <wp:anchor distT="0" distB="0" distL="114300" distR="114300" simplePos="0" relativeHeight="254194688" behindDoc="0" locked="0" layoutInCell="1" allowOverlap="1" wp14:anchorId="348794AF" wp14:editId="67032C5C">
                <wp:simplePos x="0" y="0"/>
                <wp:positionH relativeFrom="column">
                  <wp:posOffset>-637540</wp:posOffset>
                </wp:positionH>
                <wp:positionV relativeFrom="paragraph">
                  <wp:posOffset>33020</wp:posOffset>
                </wp:positionV>
                <wp:extent cx="534035" cy="1221740"/>
                <wp:effectExtent l="12700" t="0" r="24765" b="22860"/>
                <wp:wrapNone/>
                <wp:docPr id="94" name="Down Arrow 94"/>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ACA5B6" w14:textId="77777777" w:rsidR="00672754" w:rsidRPr="0052516C" w:rsidRDefault="00672754" w:rsidP="00672754">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794AF" id="Down Arrow 94" o:spid="_x0000_s1241" type="#_x0000_t67" style="position:absolute;margin-left:-50.2pt;margin-top:2.6pt;width:42.05pt;height:96.2pt;z-index:25419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" adj="16512" fillcolor="#ffc000" strokecolor="#c00000" strokeweight="1.25pt">
                <v:textbox>
                  <w:txbxContent>
                    <w:p w14:paraId="14ACA5B6" w14:textId="77777777" w:rsidR="00672754" w:rsidRPr="0052516C" w:rsidRDefault="00672754" w:rsidP="00672754">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E760CE">
        <w:rPr>
          <w:rFonts w:ascii="TimesNewRomanPSMT" w:eastAsia="Times New Roman" w:hAnsi="TimesNewRomanPSMT" w:cs="TimesNewRomanPSMT"/>
          <w:sz w:val="22"/>
          <w:szCs w:val="22"/>
        </w:rPr>
        <w:t xml:space="preserve">After the above, repeat the motion. Then ask for discussion. </w:t>
      </w:r>
    </w:p>
    <w:p w14:paraId="56CC0796" w14:textId="250843B7" w:rsidR="00672754" w:rsidRDefault="00975302" w:rsidP="00975302">
      <w:p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 xml:space="preserve">During the discussion: the motion might be </w:t>
      </w:r>
      <w:r w:rsidR="007C08DE" w:rsidRPr="00E760CE">
        <w:rPr>
          <w:rFonts w:ascii="TimesNewRomanPSMT" w:eastAsia="Times New Roman" w:hAnsi="TimesNewRomanPSMT" w:cs="TimesNewRomanPSMT"/>
          <w:sz w:val="22"/>
          <w:szCs w:val="22"/>
        </w:rPr>
        <w:t>divided</w:t>
      </w:r>
      <w:r w:rsidR="007C08DE">
        <w:rPr>
          <w:rFonts w:ascii="TimesNewRomanPSMT" w:eastAsia="Times New Roman" w:hAnsi="TimesNewRomanPSMT" w:cs="TimesNewRomanPSMT"/>
          <w:sz w:val="22"/>
          <w:szCs w:val="22"/>
        </w:rPr>
        <w:t xml:space="preserve"> into parts so members could</w:t>
      </w:r>
      <w:r w:rsidRPr="00E760CE">
        <w:rPr>
          <w:rFonts w:ascii="TimesNewRomanPSMT" w:eastAsia="Times New Roman" w:hAnsi="TimesNewRomanPSMT" w:cs="TimesNewRomanPSMT"/>
          <w:sz w:val="22"/>
          <w:szCs w:val="22"/>
        </w:rPr>
        <w:t xml:space="preserve"> vote on part of the motion, then vote on the rest of it. This requires a </w:t>
      </w:r>
      <w:proofErr w:type="gramStart"/>
      <w:r w:rsidRPr="00E760CE">
        <w:rPr>
          <w:rFonts w:ascii="TimesNewRomanPSMT" w:eastAsia="Times New Roman" w:hAnsi="TimesNewRomanPSMT" w:cs="TimesNewRomanPSMT"/>
          <w:sz w:val="22"/>
          <w:szCs w:val="22"/>
        </w:rPr>
        <w:t>second,</w:t>
      </w:r>
      <w:proofErr w:type="gramEnd"/>
      <w:r w:rsidRPr="00E760CE">
        <w:rPr>
          <w:rFonts w:ascii="TimesNewRomanPSMT" w:eastAsia="Times New Roman" w:hAnsi="TimesNewRomanPSMT" w:cs="TimesNewRomanPSMT"/>
          <w:sz w:val="22"/>
          <w:szCs w:val="22"/>
        </w:rPr>
        <w:t xml:space="preserve"> discussion</w:t>
      </w:r>
      <w:r w:rsidR="007C08DE">
        <w:rPr>
          <w:rFonts w:ascii="TimesNewRomanPSMT" w:eastAsia="Times New Roman" w:hAnsi="TimesNewRomanPSMT" w:cs="TimesNewRomanPSMT"/>
          <w:sz w:val="22"/>
          <w:szCs w:val="22"/>
        </w:rPr>
        <w:t>,</w:t>
      </w:r>
      <w:r w:rsidRPr="00E760CE">
        <w:rPr>
          <w:rFonts w:ascii="TimesNewRomanPSMT" w:eastAsia="Times New Roman" w:hAnsi="TimesNewRomanPSMT" w:cs="TimesNewRomanPSMT"/>
          <w:sz w:val="22"/>
          <w:szCs w:val="22"/>
        </w:rPr>
        <w:t xml:space="preserve"> and a vote must be taken to divide it and the majority rules</w:t>
      </w:r>
      <w:r w:rsidR="007C08DE">
        <w:rPr>
          <w:rFonts w:ascii="TimesNewRomanPSMT" w:eastAsia="Times New Roman" w:hAnsi="TimesNewRomanPSMT" w:cs="TimesNewRomanPSMT"/>
          <w:sz w:val="22"/>
          <w:szCs w:val="22"/>
        </w:rPr>
        <w:t>.</w:t>
      </w:r>
      <w:r w:rsidRPr="00E760CE">
        <w:rPr>
          <w:rFonts w:ascii="TimesNewRomanPSMT" w:eastAsia="Times New Roman" w:hAnsi="TimesNewRomanPSMT" w:cs="TimesNewRomanPSMT"/>
          <w:sz w:val="22"/>
          <w:szCs w:val="22"/>
        </w:rPr>
        <w:t xml:space="preserve"> </w:t>
      </w:r>
      <w:r w:rsidR="007C08DE">
        <w:rPr>
          <w:rFonts w:ascii="TimesNewRomanPSMT" w:eastAsia="Times New Roman" w:hAnsi="TimesNewRomanPSMT" w:cs="TimesNewRomanPSMT"/>
          <w:sz w:val="22"/>
          <w:szCs w:val="22"/>
        </w:rPr>
        <w:t>T</w:t>
      </w:r>
      <w:r w:rsidRPr="00E760CE">
        <w:rPr>
          <w:rFonts w:ascii="TimesNewRomanPSMT" w:eastAsia="Times New Roman" w:hAnsi="TimesNewRomanPSMT" w:cs="TimesNewRomanPSMT"/>
          <w:sz w:val="22"/>
          <w:szCs w:val="22"/>
        </w:rPr>
        <w:t xml:space="preserve">he motion might be amended by any member—this needs a </w:t>
      </w:r>
      <w:proofErr w:type="gramStart"/>
      <w:r w:rsidRPr="00E760CE">
        <w:rPr>
          <w:rFonts w:ascii="TimesNewRomanPSMT" w:eastAsia="Times New Roman" w:hAnsi="TimesNewRomanPSMT" w:cs="TimesNewRomanPSMT"/>
          <w:sz w:val="22"/>
          <w:szCs w:val="22"/>
        </w:rPr>
        <w:t>second,</w:t>
      </w:r>
      <w:proofErr w:type="gramEnd"/>
      <w:r w:rsidRPr="00E760CE">
        <w:rPr>
          <w:rFonts w:ascii="TimesNewRomanPSMT" w:eastAsia="Times New Roman" w:hAnsi="TimesNewRomanPSMT" w:cs="TimesNewRomanPSMT"/>
          <w:sz w:val="22"/>
          <w:szCs w:val="22"/>
        </w:rPr>
        <w:t xml:space="preserve"> discussion, and then a vote must be taken to amend it and the majority rules</w:t>
      </w:r>
      <w:r w:rsidR="003C6061">
        <w:rPr>
          <w:rFonts w:ascii="TimesNewRomanPSMT" w:eastAsia="Times New Roman" w:hAnsi="TimesNewRomanPSMT" w:cs="TimesNewRomanPSMT"/>
          <w:sz w:val="22"/>
          <w:szCs w:val="22"/>
        </w:rPr>
        <w:t>.</w:t>
      </w:r>
      <w:r w:rsidRPr="00E760CE">
        <w:rPr>
          <w:rFonts w:ascii="TimesNewRomanPSMT" w:eastAsia="Times New Roman" w:hAnsi="TimesNewRomanPSMT" w:cs="TimesNewRomanPSMT"/>
          <w:sz w:val="22"/>
          <w:szCs w:val="22"/>
        </w:rPr>
        <w:t xml:space="preserve"> </w:t>
      </w:r>
      <w:r w:rsidR="003C6061">
        <w:rPr>
          <w:rFonts w:ascii="TimesNewRomanPSMT" w:eastAsia="Times New Roman" w:hAnsi="TimesNewRomanPSMT" w:cs="TimesNewRomanPSMT"/>
          <w:sz w:val="22"/>
          <w:szCs w:val="22"/>
        </w:rPr>
        <w:t>T</w:t>
      </w:r>
      <w:r w:rsidRPr="00E760CE">
        <w:rPr>
          <w:rFonts w:ascii="TimesNewRomanPSMT" w:eastAsia="Times New Roman" w:hAnsi="TimesNewRomanPSMT" w:cs="TimesNewRomanPSMT"/>
          <w:sz w:val="22"/>
          <w:szCs w:val="22"/>
        </w:rPr>
        <w:t>he motion might be withdrawn by the member who made the motion</w:t>
      </w:r>
      <w:r w:rsidR="003C6061">
        <w:rPr>
          <w:rFonts w:ascii="TimesNewRomanPSMT" w:eastAsia="Times New Roman" w:hAnsi="TimesNewRomanPSMT" w:cs="TimesNewRomanPSMT"/>
          <w:sz w:val="22"/>
          <w:szCs w:val="22"/>
        </w:rPr>
        <w:t>.</w:t>
      </w:r>
    </w:p>
    <w:p w14:paraId="0BA30462" w14:textId="238FA71E" w:rsidR="00975302" w:rsidRPr="00672754" w:rsidRDefault="00672754" w:rsidP="00672754">
      <w:pPr>
        <w:spacing w:after="200" w:line="288" w:lineRule="auto"/>
        <w:rPr>
          <w:rFonts w:ascii="TimesNewRomanPSMT" w:eastAsia="Times New Roman" w:hAnsi="TimesNewRomanPSMT" w:cs="TimesNewRomanPSMT"/>
          <w:sz w:val="22"/>
          <w:szCs w:val="22"/>
        </w:rPr>
      </w:pPr>
      <w:r>
        <w:rPr>
          <w:rFonts w:ascii="TimesNewRomanPSMT" w:eastAsia="Times New Roman" w:hAnsi="TimesNewRomanPSMT" w:cs="TimesNewRomanPSMT"/>
          <w:sz w:val="22"/>
          <w:szCs w:val="22"/>
        </w:rPr>
        <w:br w:type="page"/>
      </w:r>
    </w:p>
    <w:p w14:paraId="6C4BDE5B" w14:textId="3915DB3A" w:rsidR="00975302" w:rsidRPr="003C5635" w:rsidRDefault="00975302" w:rsidP="00975302">
      <w:pPr>
        <w:pStyle w:val="Heading2"/>
        <w:rPr>
          <w:szCs w:val="24"/>
        </w:rPr>
      </w:pPr>
      <w:bookmarkStart w:id="1077" w:name="_Toc85872977"/>
      <w:bookmarkStart w:id="1078" w:name="_Toc85893171"/>
      <w:bookmarkStart w:id="1079" w:name="_Toc85895456"/>
      <w:bookmarkStart w:id="1080" w:name="_Toc85895618"/>
      <w:bookmarkStart w:id="1081" w:name="_Toc85896011"/>
      <w:bookmarkStart w:id="1082" w:name="_Toc86225874"/>
      <w:bookmarkStart w:id="1083" w:name="_Toc86348205"/>
      <w:bookmarkStart w:id="1084" w:name="_Toc86348924"/>
      <w:bookmarkStart w:id="1085" w:name="_Toc98593936"/>
      <w:r w:rsidRPr="003C5635">
        <w:rPr>
          <w:szCs w:val="24"/>
        </w:rPr>
        <w:lastRenderedPageBreak/>
        <w:t>Group Dynamics</w:t>
      </w:r>
      <w:bookmarkEnd w:id="1077"/>
      <w:bookmarkEnd w:id="1078"/>
      <w:bookmarkEnd w:id="1079"/>
      <w:bookmarkEnd w:id="1080"/>
      <w:bookmarkEnd w:id="1081"/>
      <w:bookmarkEnd w:id="1082"/>
      <w:bookmarkEnd w:id="1083"/>
      <w:bookmarkEnd w:id="1084"/>
      <w:bookmarkEnd w:id="1085"/>
      <w:r w:rsidRPr="003C5635">
        <w:rPr>
          <w:szCs w:val="24"/>
        </w:rPr>
        <w:t xml:space="preserve"> </w:t>
      </w:r>
    </w:p>
    <w:p w14:paraId="359E333C" w14:textId="1043AF5C"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For successful meeting outcomes, the </w:t>
      </w:r>
      <w:r>
        <w:rPr>
          <w:rFonts w:ascii="TimesNewRomanPSMT" w:eastAsia="Times New Roman" w:hAnsi="TimesNewRomanPSMT" w:cs="TimesNewRomanPSMT"/>
          <w:sz w:val="22"/>
          <w:szCs w:val="22"/>
        </w:rPr>
        <w:t>team leader</w:t>
      </w:r>
      <w:r w:rsidRPr="00E760CE">
        <w:rPr>
          <w:rFonts w:ascii="TimesNewRomanPSMT" w:eastAsia="Times New Roman" w:hAnsi="TimesNewRomanPSMT" w:cs="TimesNewRomanPSMT"/>
          <w:sz w:val="22"/>
          <w:szCs w:val="22"/>
        </w:rPr>
        <w:t xml:space="preserve"> needs to be clear what the goal(s) of the meeting are and to share them with the members. If the goals are not clear, it's okay to ask for help from the meeting members and together clarify the purpose. It is not okay to begin a meeting and not know what you're trying to achieve. Using a sports analogy, football touchdowns could not be scored if the team members did not know a touchdown was the successful outcome of the game and the location of the goal post. </w:t>
      </w:r>
    </w:p>
    <w:p w14:paraId="1120471D" w14:textId="356E6284"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So</w:t>
      </w:r>
      <w:bookmarkStart w:id="1086" w:name="p105"/>
      <w:bookmarkEnd w:id="1086"/>
      <w:r w:rsidRPr="00E760CE">
        <w:rPr>
          <w:rFonts w:ascii="TimesNewRomanPSMT" w:eastAsia="Times New Roman" w:hAnsi="TimesNewRomanPSMT" w:cs="TimesNewRomanPSMT"/>
          <w:sz w:val="22"/>
          <w:szCs w:val="22"/>
        </w:rPr>
        <w:t xml:space="preserve">me members work best when given time to think. </w:t>
      </w:r>
      <w:r w:rsidR="003C6061" w:rsidRPr="00E760CE">
        <w:rPr>
          <w:rFonts w:ascii="TimesNewRomanPSMT" w:eastAsia="Times New Roman" w:hAnsi="TimesNewRomanPSMT" w:cs="TimesNewRomanPSMT"/>
          <w:sz w:val="22"/>
          <w:szCs w:val="22"/>
        </w:rPr>
        <w:t>Therefore</w:t>
      </w:r>
      <w:r w:rsidR="00EA6014">
        <w:rPr>
          <w:rFonts w:ascii="TimesNewRomanPSMT" w:eastAsia="Times New Roman" w:hAnsi="TimesNewRomanPSMT" w:cs="TimesNewRomanPSMT"/>
          <w:sz w:val="22"/>
          <w:szCs w:val="22"/>
        </w:rPr>
        <w:t xml:space="preserve">, </w:t>
      </w:r>
      <w:r w:rsidRPr="00E760CE">
        <w:rPr>
          <w:rFonts w:ascii="TimesNewRomanPSMT" w:eastAsia="Times New Roman" w:hAnsi="TimesNewRomanPSMT" w:cs="TimesNewRomanPSMT"/>
          <w:sz w:val="22"/>
          <w:szCs w:val="22"/>
        </w:rPr>
        <w:t>it’s important to have the agenda and pre-reading sent out about a week before the meeting. By doing this, everyone will have time to give a proposal careful consideration</w:t>
      </w:r>
      <w:r w:rsidRPr="00E760CE">
        <w:rPr>
          <w:rFonts w:ascii="TimesNewRomanPSMT" w:eastAsia="Times New Roman" w:hAnsi="TimesNewRomanPSMT" w:cs="TimesNewRomanPSMT"/>
        </w:rPr>
        <w:t xml:space="preserve">. </w:t>
      </w:r>
    </w:p>
    <w:p w14:paraId="1E54CD7F" w14:textId="77777777" w:rsidR="00975302" w:rsidRDefault="00975302" w:rsidP="00975302">
      <w:p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 xml:space="preserve">While in the meeting some members may be quiet while others are quite talkative. A successful meeting provides </w:t>
      </w:r>
      <w:proofErr w:type="gramStart"/>
      <w:r w:rsidRPr="00E760CE">
        <w:rPr>
          <w:rFonts w:ascii="TimesNewRomanPSMT" w:eastAsia="Times New Roman" w:hAnsi="TimesNewRomanPSMT" w:cs="TimesNewRomanPSMT"/>
          <w:sz w:val="22"/>
          <w:szCs w:val="22"/>
        </w:rPr>
        <w:t>opportunity</w:t>
      </w:r>
      <w:proofErr w:type="gramEnd"/>
      <w:r w:rsidRPr="00E760CE">
        <w:rPr>
          <w:rFonts w:ascii="TimesNewRomanPSMT" w:eastAsia="Times New Roman" w:hAnsi="TimesNewRomanPSMT" w:cs="TimesNewRomanPSMT"/>
          <w:sz w:val="22"/>
          <w:szCs w:val="22"/>
        </w:rPr>
        <w:t xml:space="preserve"> for everyone to have their say. A member who has already spoken may be asked by the </w:t>
      </w:r>
      <w:r>
        <w:rPr>
          <w:rFonts w:ascii="TimesNewRomanPSMT" w:eastAsia="Times New Roman" w:hAnsi="TimesNewRomanPSMT" w:cs="TimesNewRomanPSMT"/>
          <w:sz w:val="22"/>
          <w:szCs w:val="22"/>
        </w:rPr>
        <w:t>team leader</w:t>
      </w:r>
      <w:r w:rsidRPr="00E760CE">
        <w:rPr>
          <w:rFonts w:ascii="TimesNewRomanPSMT" w:eastAsia="Times New Roman" w:hAnsi="TimesNewRomanPSMT" w:cs="TimesNewRomanPSMT"/>
          <w:sz w:val="22"/>
          <w:szCs w:val="22"/>
        </w:rPr>
        <w:t xml:space="preserve"> to hold his/her comment until others have an opportunity to speak. On the other hand, it may be necessary to ask an individual for his/her opinion since some are not comfortable just speaking up. </w:t>
      </w:r>
    </w:p>
    <w:p w14:paraId="365C5030"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In the Appendix, there is a meeting review questionnaire. It would be helpful to review that questionnaire before a meeting or review it afterwards to further understand the dynamics. Another meeting participant could provide his/her observations or enlist a congregant outside of the </w:t>
      </w:r>
      <w:r>
        <w:rPr>
          <w:rFonts w:ascii="TimesNewRomanPSMT" w:eastAsia="Times New Roman" w:hAnsi="TimesNewRomanPSMT" w:cs="TimesNewRomanPSMT"/>
          <w:sz w:val="22"/>
          <w:szCs w:val="22"/>
        </w:rPr>
        <w:t>team</w:t>
      </w:r>
      <w:r w:rsidRPr="00E760CE">
        <w:rPr>
          <w:rFonts w:ascii="TimesNewRomanPSMT" w:eastAsia="Times New Roman" w:hAnsi="TimesNewRomanPSMT" w:cs="TimesNewRomanPSMT"/>
          <w:sz w:val="22"/>
          <w:szCs w:val="22"/>
        </w:rPr>
        <w:t xml:space="preserve"> to be a process observer using these questions</w:t>
      </w:r>
      <w:r w:rsidRPr="00E760CE">
        <w:rPr>
          <w:rFonts w:ascii="TimesNewRomanPSMT" w:eastAsia="Times New Roman" w:hAnsi="TimesNewRomanPSMT" w:cs="TimesNewRomanPSMT"/>
        </w:rPr>
        <w:t xml:space="preserve">. </w:t>
      </w:r>
    </w:p>
    <w:p w14:paraId="0E7D0D1E" w14:textId="24C51DCA" w:rsidR="00975302" w:rsidRPr="003C5635" w:rsidRDefault="00975302" w:rsidP="00975302">
      <w:pPr>
        <w:pStyle w:val="Heading2"/>
        <w:rPr>
          <w:szCs w:val="24"/>
        </w:rPr>
      </w:pPr>
      <w:bookmarkStart w:id="1087" w:name="_Toc85872978"/>
      <w:bookmarkStart w:id="1088" w:name="_Toc85893172"/>
      <w:bookmarkStart w:id="1089" w:name="_Toc85895457"/>
      <w:bookmarkStart w:id="1090" w:name="_Toc85895619"/>
      <w:bookmarkStart w:id="1091" w:name="_Toc85896012"/>
      <w:bookmarkStart w:id="1092" w:name="_Toc86225875"/>
      <w:bookmarkStart w:id="1093" w:name="_Toc86348206"/>
      <w:bookmarkStart w:id="1094" w:name="_Toc86348925"/>
      <w:bookmarkStart w:id="1095" w:name="_Toc98593937"/>
      <w:r w:rsidRPr="003C5635">
        <w:rPr>
          <w:szCs w:val="24"/>
        </w:rPr>
        <w:t>Time Management</w:t>
      </w:r>
      <w:bookmarkEnd w:id="1087"/>
      <w:bookmarkEnd w:id="1088"/>
      <w:bookmarkEnd w:id="1089"/>
      <w:bookmarkEnd w:id="1090"/>
      <w:bookmarkEnd w:id="1091"/>
      <w:bookmarkEnd w:id="1092"/>
      <w:bookmarkEnd w:id="1093"/>
      <w:bookmarkEnd w:id="1094"/>
      <w:bookmarkEnd w:id="1095"/>
      <w:r w:rsidRPr="003C5635">
        <w:rPr>
          <w:szCs w:val="24"/>
        </w:rPr>
        <w:t xml:space="preserve"> </w:t>
      </w:r>
    </w:p>
    <w:p w14:paraId="6E6CFCE8" w14:textId="6E50E93A" w:rsidR="00975302" w:rsidRPr="00E760CE" w:rsidRDefault="00672754" w:rsidP="00975302">
      <w:pPr>
        <w:spacing w:before="100" w:beforeAutospacing="1" w:after="100" w:afterAutospacing="1"/>
        <w:rPr>
          <w:rFonts w:ascii="Times New Roman" w:eastAsia="Times New Roman" w:hAnsi="Times New Roman" w:cs="Times New Roman"/>
        </w:rPr>
      </w:pPr>
      <w:r>
        <w:rPr>
          <w:noProof/>
          <w:color w:val="000000"/>
        </w:rPr>
        <mc:AlternateContent>
          <mc:Choice Requires="wps">
            <w:drawing>
              <wp:anchor distT="0" distB="0" distL="114300" distR="114300" simplePos="0" relativeHeight="254200832" behindDoc="0" locked="0" layoutInCell="1" allowOverlap="1" wp14:anchorId="26B416E1" wp14:editId="2B45B7CE">
                <wp:simplePos x="0" y="0"/>
                <wp:positionH relativeFrom="column">
                  <wp:posOffset>-554636</wp:posOffset>
                </wp:positionH>
                <wp:positionV relativeFrom="paragraph">
                  <wp:posOffset>201940</wp:posOffset>
                </wp:positionV>
                <wp:extent cx="499745" cy="1183005"/>
                <wp:effectExtent l="12700" t="12700" r="20955" b="10795"/>
                <wp:wrapNone/>
                <wp:docPr id="98" name="Up Arrow 98">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5B49B41" w14:textId="77777777" w:rsidR="00672754" w:rsidRPr="00260E8E" w:rsidRDefault="00672754" w:rsidP="00672754">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16E1" id="Up Arrow 98" o:spid="_x0000_s1242" type="#_x0000_t68" href="#toc1" style="position:absolute;margin-left:-43.65pt;margin-top:15.9pt;width:39.35pt;height:93.15pt;z-index:25420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65B49B41" w14:textId="77777777" w:rsidR="00672754" w:rsidRPr="00260E8E" w:rsidRDefault="00672754" w:rsidP="00672754">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E760CE">
        <w:rPr>
          <w:rFonts w:ascii="TimesNewRomanPSMT" w:eastAsia="Times New Roman" w:hAnsi="TimesNewRomanPSMT" w:cs="TimesNewRomanPSMT"/>
          <w:sz w:val="22"/>
          <w:szCs w:val="22"/>
        </w:rPr>
        <w:t xml:space="preserve">It is vital to begin and end a meeting on time. Not starting a meeting as scheduled may annoy participants that </w:t>
      </w:r>
      <w:proofErr w:type="gramStart"/>
      <w:r w:rsidR="00975302" w:rsidRPr="00E760CE">
        <w:rPr>
          <w:rFonts w:ascii="TimesNewRomanPSMT" w:eastAsia="Times New Roman" w:hAnsi="TimesNewRomanPSMT" w:cs="TimesNewRomanPSMT"/>
          <w:sz w:val="22"/>
          <w:szCs w:val="22"/>
        </w:rPr>
        <w:t>arrived</w:t>
      </w:r>
      <w:proofErr w:type="gramEnd"/>
      <w:r w:rsidR="00975302" w:rsidRPr="00E760CE">
        <w:rPr>
          <w:rFonts w:ascii="TimesNewRomanPSMT" w:eastAsia="Times New Roman" w:hAnsi="TimesNewRomanPSMT" w:cs="TimesNewRomanPSMT"/>
          <w:sz w:val="22"/>
          <w:szCs w:val="22"/>
        </w:rPr>
        <w:t xml:space="preserve"> on time. It is also a sign of respect – respecting the participant’s time – to start and end on time. </w:t>
      </w:r>
    </w:p>
    <w:p w14:paraId="662F3548"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If the meeting appears to be taking more time than anticipated, you can ask participants if they can stay longer or suggest that certain agenda items be tabled to the next meeting or be handled through e-</w:t>
      </w:r>
      <w:r w:rsidRPr="00E760CE">
        <w:rPr>
          <w:rFonts w:ascii="Times New Roman" w:eastAsia="Times New Roman" w:hAnsi="Times New Roman" w:cs="Times New Roman"/>
        </w:rPr>
        <w:t xml:space="preserve"> </w:t>
      </w:r>
    </w:p>
    <w:p w14:paraId="3C1C05AA" w14:textId="064503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0"/>
          <w:szCs w:val="20"/>
        </w:rPr>
        <w:t xml:space="preserve">Revised </w:t>
      </w:r>
      <w:r w:rsidR="00EA6014">
        <w:rPr>
          <w:rFonts w:ascii="TimesNewRomanPSMT" w:eastAsia="Times New Roman" w:hAnsi="TimesNewRomanPSMT" w:cs="TimesNewRomanPSMT"/>
          <w:sz w:val="20"/>
          <w:szCs w:val="20"/>
        </w:rPr>
        <w:t xml:space="preserve">in </w:t>
      </w:r>
      <w:r w:rsidRPr="00E760CE">
        <w:rPr>
          <w:rFonts w:ascii="TimesNewRomanPSMT" w:eastAsia="Times New Roman" w:hAnsi="TimesNewRomanPSMT" w:cs="TimesNewRomanPSMT"/>
          <w:sz w:val="20"/>
          <w:szCs w:val="20"/>
        </w:rPr>
        <w:t>May</w:t>
      </w:r>
      <w:r w:rsidR="00EA6014">
        <w:rPr>
          <w:rFonts w:ascii="TimesNewRomanPSMT" w:eastAsia="Times New Roman" w:hAnsi="TimesNewRomanPSMT" w:cs="TimesNewRomanPSMT"/>
          <w:sz w:val="20"/>
          <w:szCs w:val="20"/>
        </w:rPr>
        <w:t xml:space="preserve"> of </w:t>
      </w:r>
      <w:r w:rsidRPr="00E760CE">
        <w:rPr>
          <w:rFonts w:ascii="TimesNewRomanPSMT" w:eastAsia="Times New Roman" w:hAnsi="TimesNewRomanPSMT" w:cs="TimesNewRomanPSMT"/>
          <w:sz w:val="20"/>
          <w:szCs w:val="20"/>
        </w:rPr>
        <w:t xml:space="preserve">2017 </w:t>
      </w:r>
      <w:r w:rsidRPr="00E760CE">
        <w:rPr>
          <w:rFonts w:ascii="TimesNewRomanPSMT" w:eastAsia="Times New Roman" w:hAnsi="TimesNewRomanPSMT" w:cs="TimesNewRomanPSMT"/>
          <w:sz w:val="22"/>
          <w:szCs w:val="22"/>
        </w:rPr>
        <w:t xml:space="preserve">When preparing the agenda, you may want to note the time allotted for each item. This lets participants </w:t>
      </w:r>
    </w:p>
    <w:p w14:paraId="4545DD3E" w14:textId="42A13157" w:rsidR="00672754" w:rsidRDefault="00672754" w:rsidP="00975302">
      <w:pPr>
        <w:spacing w:before="100" w:beforeAutospacing="1" w:after="100" w:afterAutospacing="1"/>
        <w:rPr>
          <w:rFonts w:ascii="TimesNewRomanPSMT" w:eastAsia="Times New Roman" w:hAnsi="TimesNewRomanPSMT" w:cs="TimesNewRomanPSMT"/>
          <w:sz w:val="22"/>
          <w:szCs w:val="22"/>
        </w:rPr>
      </w:pPr>
      <w:r>
        <w:rPr>
          <w:noProof/>
        </w:rPr>
        <mc:AlternateContent>
          <mc:Choice Requires="wps">
            <w:drawing>
              <wp:anchor distT="0" distB="0" distL="114300" distR="114300" simplePos="0" relativeHeight="254204928" behindDoc="0" locked="0" layoutInCell="1" allowOverlap="1" wp14:anchorId="3973FEC1" wp14:editId="6B2C18B8">
                <wp:simplePos x="0" y="0"/>
                <wp:positionH relativeFrom="column">
                  <wp:posOffset>-555476</wp:posOffset>
                </wp:positionH>
                <wp:positionV relativeFrom="paragraph">
                  <wp:posOffset>0</wp:posOffset>
                </wp:positionV>
                <wp:extent cx="534035" cy="1221740"/>
                <wp:effectExtent l="12700" t="0" r="24765" b="22860"/>
                <wp:wrapNone/>
                <wp:docPr id="99" name="Down Arrow 99"/>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5E157" w14:textId="77777777" w:rsidR="00672754" w:rsidRPr="0052516C" w:rsidRDefault="00672754" w:rsidP="00672754">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3FEC1" id="Down Arrow 99" o:spid="_x0000_s1243" type="#_x0000_t67" style="position:absolute;margin-left:-43.75pt;margin-top:0;width:42.05pt;height:96.2pt;z-index:25420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" adj="16512" fillcolor="#ffc000" strokecolor="#c00000" strokeweight="1.25pt">
                <v:textbox>
                  <w:txbxContent>
                    <w:p w14:paraId="1115E157" w14:textId="77777777" w:rsidR="00672754" w:rsidRPr="0052516C" w:rsidRDefault="00672754" w:rsidP="00672754">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E760CE">
        <w:rPr>
          <w:rFonts w:ascii="TimesNewRomanPSMT" w:eastAsia="Times New Roman" w:hAnsi="TimesNewRomanPSMT" w:cs="TimesNewRomanPSMT"/>
          <w:sz w:val="22"/>
          <w:szCs w:val="22"/>
        </w:rPr>
        <w:t>know that time is important. Also, you may want to ask that a participant serve as timekeeper to keep the meeting on trac</w:t>
      </w:r>
      <w:r>
        <w:rPr>
          <w:rFonts w:ascii="TimesNewRomanPSMT" w:eastAsia="Times New Roman" w:hAnsi="TimesNewRomanPSMT" w:cs="TimesNewRomanPSMT"/>
          <w:sz w:val="22"/>
          <w:szCs w:val="22"/>
        </w:rPr>
        <w:t>k</w:t>
      </w:r>
    </w:p>
    <w:p w14:paraId="1A1223ED" w14:textId="3BDC0E57" w:rsidR="00975302" w:rsidRPr="00672754" w:rsidRDefault="00672754" w:rsidP="00672754">
      <w:pPr>
        <w:spacing w:after="200" w:line="288" w:lineRule="auto"/>
        <w:rPr>
          <w:rFonts w:ascii="TimesNewRomanPSMT" w:eastAsia="Times New Roman" w:hAnsi="TimesNewRomanPSMT" w:cs="TimesNewRomanPSMT"/>
          <w:sz w:val="22"/>
          <w:szCs w:val="22"/>
        </w:rPr>
      </w:pPr>
      <w:r>
        <w:rPr>
          <w:rFonts w:ascii="TimesNewRomanPSMT" w:eastAsia="Times New Roman" w:hAnsi="TimesNewRomanPSMT" w:cs="TimesNewRomanPSMT"/>
          <w:sz w:val="22"/>
          <w:szCs w:val="22"/>
        </w:rPr>
        <w:br w:type="page"/>
      </w:r>
    </w:p>
    <w:p w14:paraId="44F8F46B" w14:textId="61CE21A1" w:rsidR="00975302" w:rsidRPr="003C5635" w:rsidRDefault="00975302" w:rsidP="00975302">
      <w:pPr>
        <w:pStyle w:val="Heading2"/>
        <w:rPr>
          <w:szCs w:val="24"/>
        </w:rPr>
      </w:pPr>
      <w:bookmarkStart w:id="1096" w:name="_Toc85872979"/>
      <w:bookmarkStart w:id="1097" w:name="_Toc85893173"/>
      <w:bookmarkStart w:id="1098" w:name="_Toc85895458"/>
      <w:bookmarkStart w:id="1099" w:name="_Toc85895620"/>
      <w:bookmarkStart w:id="1100" w:name="_Toc85896013"/>
      <w:bookmarkStart w:id="1101" w:name="_Toc86225876"/>
      <w:bookmarkStart w:id="1102" w:name="_Toc86348207"/>
      <w:bookmarkStart w:id="1103" w:name="_Toc86348926"/>
      <w:bookmarkStart w:id="1104" w:name="_Toc98593938"/>
      <w:r w:rsidRPr="003C5635">
        <w:rPr>
          <w:szCs w:val="24"/>
        </w:rPr>
        <w:lastRenderedPageBreak/>
        <w:t>Minutes</w:t>
      </w:r>
      <w:bookmarkEnd w:id="1096"/>
      <w:bookmarkEnd w:id="1097"/>
      <w:bookmarkEnd w:id="1098"/>
      <w:bookmarkEnd w:id="1099"/>
      <w:bookmarkEnd w:id="1100"/>
      <w:bookmarkEnd w:id="1101"/>
      <w:bookmarkEnd w:id="1102"/>
      <w:bookmarkEnd w:id="1103"/>
      <w:bookmarkEnd w:id="1104"/>
      <w:r w:rsidRPr="003C5635">
        <w:rPr>
          <w:szCs w:val="24"/>
        </w:rPr>
        <w:t xml:space="preserve"> </w:t>
      </w:r>
    </w:p>
    <w:p w14:paraId="1DC584FD" w14:textId="11AE30C4" w:rsidR="00975302" w:rsidRPr="00AC4E81" w:rsidRDefault="00975302" w:rsidP="00975302">
      <w:pPr>
        <w:rPr>
          <w:rFonts w:ascii="Times New Roman" w:hAnsi="Times New Roman" w:cs="Times New Roman"/>
        </w:rPr>
      </w:pPr>
      <w:r w:rsidRPr="00AC4E81">
        <w:rPr>
          <w:rFonts w:ascii="Times New Roman" w:hAnsi="Times New Roman" w:cs="Times New Roman"/>
        </w:rPr>
        <w:t xml:space="preserve">Minutes should include the name of the team/group, the date and time the meeting began and who “called the meeting to order” (most often the team leader). They include the kind of meeting (regular or special). They should include who gave the chalice reading and who read the CORR. Members who were present at the meeting (and anyone excused) and names of any guests should be included. They also include the approval or approval as corrected of the previous meeting minutes and any treasurer’s report. </w:t>
      </w:r>
    </w:p>
    <w:p w14:paraId="3D8BA8C4" w14:textId="42B04E51"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The minutes have 3 purposes: to refresh the memory of those present at the last meeting (including the </w:t>
      </w:r>
      <w:r>
        <w:rPr>
          <w:rFonts w:ascii="TimesNewRomanPSMT" w:eastAsia="Times New Roman" w:hAnsi="TimesNewRomanPSMT" w:cs="TimesNewRomanPSMT"/>
          <w:sz w:val="22"/>
          <w:szCs w:val="22"/>
        </w:rPr>
        <w:t>team leader</w:t>
      </w:r>
      <w:r w:rsidRPr="00E760CE">
        <w:rPr>
          <w:rFonts w:ascii="TimesNewRomanPSMT" w:eastAsia="Times New Roman" w:hAnsi="TimesNewRomanPSMT" w:cs="TimesNewRomanPSMT"/>
          <w:sz w:val="22"/>
          <w:szCs w:val="22"/>
        </w:rPr>
        <w:t xml:space="preserve"> while making future meeting agendas), to inform those who were absent and to compile a history of the acts and accomplishments. They include who moved and seconded a motion (though the name of the member who seconded does not have to be included), the wording of the one who moved and whether it was “carried.” Withdrawn motions are not included in the minutes. They also include reports, time of adjournment (and can include the next meeting date), and the signature of the one who wrote the minutes. </w:t>
      </w:r>
    </w:p>
    <w:p w14:paraId="31D62C4A" w14:textId="4674F9C6" w:rsidR="00975302" w:rsidRPr="007B3DD5" w:rsidRDefault="00975302" w:rsidP="00975302">
      <w:pPr>
        <w:spacing w:before="100" w:beforeAutospacing="1" w:after="100" w:afterAutospacing="1"/>
        <w:rPr>
          <w:rFonts w:ascii="Times New Roman" w:eastAsia="Times New Roman" w:hAnsi="Times New Roman" w:cs="Times New Roman"/>
        </w:rPr>
      </w:pPr>
      <w:bookmarkStart w:id="1105" w:name="p106"/>
      <w:r w:rsidRPr="00E760CE">
        <w:rPr>
          <w:rFonts w:ascii="TimesNewRomanPSMT" w:eastAsia="Times New Roman" w:hAnsi="TimesNewRomanPSMT" w:cs="TimesNewRomanPSMT"/>
          <w:sz w:val="22"/>
          <w:szCs w:val="22"/>
        </w:rPr>
        <w:t>The minutes do not include any detailed discussion</w:t>
      </w:r>
      <w:r w:rsidR="00EA6014">
        <w:rPr>
          <w:rFonts w:ascii="TimesNewRomanPSMT" w:eastAsia="Times New Roman" w:hAnsi="TimesNewRomanPSMT" w:cs="TimesNewRomanPSMT"/>
          <w:sz w:val="22"/>
          <w:szCs w:val="22"/>
        </w:rPr>
        <w:t xml:space="preserve"> </w:t>
      </w:r>
      <w:r w:rsidRPr="00E760CE">
        <w:rPr>
          <w:rFonts w:ascii="TimesNewRomanPSMT" w:eastAsia="Times New Roman" w:hAnsi="TimesNewRomanPSMT" w:cs="TimesNewRomanPSMT"/>
          <w:sz w:val="22"/>
          <w:szCs w:val="22"/>
        </w:rPr>
        <w:t xml:space="preserve">but could include general information about what was </w:t>
      </w:r>
      <w:bookmarkEnd w:id="1105"/>
      <w:r w:rsidRPr="00E760CE">
        <w:rPr>
          <w:rFonts w:ascii="TimesNewRomanPSMT" w:eastAsia="Times New Roman" w:hAnsi="TimesNewRomanPSMT" w:cs="TimesNewRomanPSMT"/>
          <w:sz w:val="22"/>
          <w:szCs w:val="22"/>
        </w:rPr>
        <w:t xml:space="preserve">discussed. They do not include the secretary’s opinion (“X gave a wonderful report’). If a guest speaker was present, the name and subject matter is recorded, but no </w:t>
      </w:r>
      <w:commentRangeStart w:id="1106"/>
      <w:r w:rsidRPr="00E760CE">
        <w:rPr>
          <w:rFonts w:ascii="TimesNewRomanPSMT" w:eastAsia="Times New Roman" w:hAnsi="TimesNewRomanPSMT" w:cs="TimesNewRomanPSMT"/>
          <w:sz w:val="22"/>
          <w:szCs w:val="22"/>
        </w:rPr>
        <w:t>summary</w:t>
      </w:r>
      <w:commentRangeEnd w:id="1106"/>
      <w:r w:rsidR="002D6BF1">
        <w:rPr>
          <w:rStyle w:val="CommentReference"/>
        </w:rPr>
        <w:commentReference w:id="1106"/>
      </w:r>
      <w:r w:rsidRPr="00E760CE">
        <w:rPr>
          <w:rFonts w:ascii="TimesNewRomanPSMT" w:eastAsia="Times New Roman" w:hAnsi="TimesNewRomanPSMT" w:cs="TimesNewRomanPSMT"/>
          <w:sz w:val="22"/>
          <w:szCs w:val="22"/>
        </w:rPr>
        <w:t xml:space="preserve">. </w:t>
      </w:r>
    </w:p>
    <w:p w14:paraId="006DD87F" w14:textId="1E232587" w:rsidR="00975302" w:rsidRPr="003C5635" w:rsidRDefault="00975302" w:rsidP="00975302">
      <w:pPr>
        <w:pStyle w:val="Heading2"/>
        <w:rPr>
          <w:szCs w:val="24"/>
        </w:rPr>
      </w:pPr>
      <w:bookmarkStart w:id="1107" w:name="_Toc85872980"/>
      <w:bookmarkStart w:id="1108" w:name="_Toc85893174"/>
      <w:bookmarkStart w:id="1109" w:name="_Toc85895459"/>
      <w:bookmarkStart w:id="1110" w:name="_Toc85895621"/>
      <w:bookmarkStart w:id="1111" w:name="_Toc85896014"/>
      <w:bookmarkStart w:id="1112" w:name="_Toc86225877"/>
      <w:bookmarkStart w:id="1113" w:name="_Toc86348208"/>
      <w:bookmarkStart w:id="1114" w:name="_Toc86348927"/>
      <w:bookmarkStart w:id="1115" w:name="_Toc98593939"/>
      <w:r w:rsidRPr="003C5635">
        <w:rPr>
          <w:szCs w:val="24"/>
        </w:rPr>
        <w:t>Notification, Coordination and Follow-Up</w:t>
      </w:r>
      <w:bookmarkEnd w:id="1107"/>
      <w:bookmarkEnd w:id="1108"/>
      <w:bookmarkEnd w:id="1109"/>
      <w:bookmarkEnd w:id="1110"/>
      <w:bookmarkEnd w:id="1111"/>
      <w:bookmarkEnd w:id="1112"/>
      <w:bookmarkEnd w:id="1113"/>
      <w:bookmarkEnd w:id="1114"/>
      <w:bookmarkEnd w:id="1115"/>
      <w:r w:rsidRPr="003C5635">
        <w:rPr>
          <w:szCs w:val="24"/>
        </w:rPr>
        <w:t xml:space="preserve"> </w:t>
      </w:r>
    </w:p>
    <w:p w14:paraId="111729CD" w14:textId="5B196D23"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Before the meeting ends, take time to note who </w:t>
      </w:r>
      <w:r w:rsidR="003C6061" w:rsidRPr="00E760CE">
        <w:rPr>
          <w:rFonts w:ascii="TimesNewRomanPSMT" w:eastAsia="Times New Roman" w:hAnsi="TimesNewRomanPSMT" w:cs="TimesNewRomanPSMT"/>
          <w:sz w:val="22"/>
          <w:szCs w:val="22"/>
        </w:rPr>
        <w:t>must</w:t>
      </w:r>
      <w:r w:rsidRPr="00E760CE">
        <w:rPr>
          <w:rFonts w:ascii="TimesNewRomanPSMT" w:eastAsia="Times New Roman" w:hAnsi="TimesNewRomanPSMT" w:cs="TimesNewRomanPSMT"/>
          <w:sz w:val="22"/>
          <w:szCs w:val="22"/>
        </w:rPr>
        <w:t xml:space="preserve"> be notified of the meeting outcomes and who is responsible for doing the notification. If a task involves more than one member, then make sure all members involved have arranged a time to complete the task. </w:t>
      </w:r>
    </w:p>
    <w:p w14:paraId="40AB50A6" w14:textId="77777777" w:rsidR="00975302" w:rsidRDefault="00975302" w:rsidP="00975302">
      <w:pPr>
        <w:spacing w:before="100" w:beforeAutospacing="1" w:after="100" w:afterAutospacing="1"/>
        <w:rPr>
          <w:rFonts w:ascii="TimesNewRomanPSMT" w:eastAsia="Times New Roman" w:hAnsi="TimesNewRomanPSMT" w:cs="TimesNewRomanPSMT"/>
          <w:sz w:val="22"/>
          <w:szCs w:val="22"/>
        </w:rPr>
      </w:pPr>
      <w:r w:rsidRPr="00E760CE">
        <w:rPr>
          <w:rFonts w:ascii="TimesNewRomanPSMT" w:eastAsia="Times New Roman" w:hAnsi="TimesNewRomanPSMT" w:cs="TimesNewRomanPSMT"/>
          <w:sz w:val="22"/>
          <w:szCs w:val="22"/>
        </w:rPr>
        <w:t xml:space="preserve">When the meeting is completed, the job as </w:t>
      </w:r>
      <w:r>
        <w:rPr>
          <w:rFonts w:ascii="TimesNewRomanPSMT" w:eastAsia="Times New Roman" w:hAnsi="TimesNewRomanPSMT" w:cs="TimesNewRomanPSMT"/>
          <w:sz w:val="22"/>
          <w:szCs w:val="22"/>
        </w:rPr>
        <w:t>team leader</w:t>
      </w:r>
      <w:r w:rsidRPr="00E760CE">
        <w:rPr>
          <w:rFonts w:ascii="TimesNewRomanPSMT" w:eastAsia="Times New Roman" w:hAnsi="TimesNewRomanPSMT" w:cs="TimesNewRomanPSMT"/>
          <w:sz w:val="22"/>
          <w:szCs w:val="22"/>
        </w:rPr>
        <w:t xml:space="preserve"> does not end. Follow-up with the members who have accepted tasks </w:t>
      </w:r>
      <w:proofErr w:type="gramStart"/>
      <w:r w:rsidRPr="00E760CE">
        <w:rPr>
          <w:rFonts w:ascii="TimesNewRomanPSMT" w:eastAsia="Times New Roman" w:hAnsi="TimesNewRomanPSMT" w:cs="TimesNewRomanPSMT"/>
          <w:sz w:val="22"/>
          <w:szCs w:val="22"/>
        </w:rPr>
        <w:t>assures</w:t>
      </w:r>
      <w:proofErr w:type="gramEnd"/>
      <w:r w:rsidRPr="00E760CE">
        <w:rPr>
          <w:rFonts w:ascii="TimesNewRomanPSMT" w:eastAsia="Times New Roman" w:hAnsi="TimesNewRomanPSMT" w:cs="TimesNewRomanPSMT"/>
          <w:sz w:val="22"/>
          <w:szCs w:val="22"/>
        </w:rPr>
        <w:t xml:space="preserve"> that it will be completed and conveys to them their work is important. When preparing the agenda for the next meeting, review what tasks needed to be accomplished at the last meeting and check with the member that volunteered on its status.</w:t>
      </w:r>
    </w:p>
    <w:p w14:paraId="0741D7F9" w14:textId="268D82C5" w:rsidR="00975302" w:rsidRPr="003C5635" w:rsidRDefault="006748A4" w:rsidP="00975302">
      <w:pPr>
        <w:pStyle w:val="Heading2"/>
        <w:rPr>
          <w:szCs w:val="24"/>
        </w:rPr>
      </w:pPr>
      <w:bookmarkStart w:id="1116" w:name="_Toc85872981"/>
      <w:bookmarkStart w:id="1117" w:name="_Toc85893175"/>
      <w:bookmarkStart w:id="1118" w:name="_Toc85895460"/>
      <w:bookmarkStart w:id="1119" w:name="_Toc85895622"/>
      <w:bookmarkStart w:id="1120" w:name="_Toc85896015"/>
      <w:bookmarkStart w:id="1121" w:name="_Toc86225878"/>
      <w:bookmarkStart w:id="1122" w:name="_Toc86348209"/>
      <w:bookmarkStart w:id="1123" w:name="_Toc86348928"/>
      <w:bookmarkStart w:id="1124" w:name="_Toc98593940"/>
      <w:r>
        <w:rPr>
          <w:noProof/>
          <w:color w:val="000000"/>
        </w:rPr>
        <mc:AlternateContent>
          <mc:Choice Requires="wps">
            <w:drawing>
              <wp:anchor distT="0" distB="0" distL="114300" distR="114300" simplePos="0" relativeHeight="254209024" behindDoc="0" locked="0" layoutInCell="1" allowOverlap="1" wp14:anchorId="024817FB" wp14:editId="0DB03E94">
                <wp:simplePos x="0" y="0"/>
                <wp:positionH relativeFrom="column">
                  <wp:posOffset>-565785</wp:posOffset>
                </wp:positionH>
                <wp:positionV relativeFrom="paragraph">
                  <wp:posOffset>37465</wp:posOffset>
                </wp:positionV>
                <wp:extent cx="499745" cy="1183005"/>
                <wp:effectExtent l="12700" t="12700" r="20955" b="10795"/>
                <wp:wrapNone/>
                <wp:docPr id="102" name="Up Arrow 102">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C35CC45" w14:textId="77777777" w:rsidR="00740469" w:rsidRPr="00260E8E" w:rsidRDefault="00740469" w:rsidP="00740469">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817FB" id="Up Arrow 102" o:spid="_x0000_s1244" type="#_x0000_t68" href="#toc1" style="position:absolute;left:0;text-align:left;margin-left:-44.55pt;margin-top:2.95pt;width:39.35pt;height:93.15pt;z-index:25420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LbgIAAEc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" o:button="t" adj="4562" fillcolor="#43bae8 [2676]" strokecolor="black [3213]">
                <v:fill color2="#74ccee [1972]" rotate="t" o:detectmouseclick="t" focusposition="1,1" focussize="-1,-1" focus="100%" type="gradientRadial"/>
                <v:textbox>
                  <w:txbxContent>
                    <w:p w14:paraId="2C35CC45" w14:textId="77777777" w:rsidR="00740469" w:rsidRPr="00260E8E" w:rsidRDefault="00740469" w:rsidP="00740469">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3C5635">
        <w:rPr>
          <w:szCs w:val="24"/>
        </w:rPr>
        <w:t>Goal Planning Worksheet</w:t>
      </w:r>
      <w:bookmarkEnd w:id="1116"/>
      <w:bookmarkEnd w:id="1117"/>
      <w:bookmarkEnd w:id="1118"/>
      <w:bookmarkEnd w:id="1119"/>
      <w:bookmarkEnd w:id="1120"/>
      <w:bookmarkEnd w:id="1121"/>
      <w:bookmarkEnd w:id="1122"/>
      <w:bookmarkEnd w:id="1123"/>
      <w:bookmarkEnd w:id="1124"/>
      <w:r w:rsidR="00975302" w:rsidRPr="003C5635">
        <w:rPr>
          <w:szCs w:val="24"/>
        </w:rPr>
        <w:t xml:space="preserve"> </w:t>
      </w:r>
    </w:p>
    <w:p w14:paraId="04071738" w14:textId="74F999C8"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Consider answering the questions below for each goal your team wants to adopt: </w:t>
      </w:r>
    </w:p>
    <w:p w14:paraId="1F1275D2" w14:textId="65234B8D"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 w:eastAsia="Times New Roman" w:hAnsi="TimesNewRomanPS" w:cs="Times New Roman"/>
          <w:b/>
          <w:bCs/>
          <w:sz w:val="22"/>
          <w:szCs w:val="22"/>
        </w:rPr>
        <w:t xml:space="preserve">Give your goal a short name: </w:t>
      </w:r>
      <w:r w:rsidRPr="00E760CE">
        <w:rPr>
          <w:rFonts w:ascii="TimesNewRomanPSMT" w:eastAsia="Times New Roman" w:hAnsi="TimesNewRomanPSMT" w:cs="TimesNewRomanPSMT"/>
          <w:sz w:val="22"/>
          <w:szCs w:val="22"/>
        </w:rPr>
        <w:t xml:space="preserve">________________________________________ </w:t>
      </w:r>
    </w:p>
    <w:p w14:paraId="223EAECA" w14:textId="4B3FC80A" w:rsidR="00975302" w:rsidRPr="00E760CE" w:rsidRDefault="00975302" w:rsidP="00251B3D">
      <w:pPr>
        <w:numPr>
          <w:ilvl w:val="0"/>
          <w:numId w:val="118"/>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Is it in keeping with our Unitarian Universalist ideals and values? </w:t>
      </w:r>
    </w:p>
    <w:p w14:paraId="59C44962" w14:textId="77777777" w:rsidR="00975302" w:rsidRPr="00E760CE" w:rsidRDefault="00975302" w:rsidP="00251B3D">
      <w:pPr>
        <w:numPr>
          <w:ilvl w:val="0"/>
          <w:numId w:val="118"/>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Do we really want to do this? </w:t>
      </w:r>
    </w:p>
    <w:p w14:paraId="5A4011D0" w14:textId="68E9FE66" w:rsidR="00975302" w:rsidRPr="00E760CE" w:rsidRDefault="006748A4" w:rsidP="00251B3D">
      <w:pPr>
        <w:numPr>
          <w:ilvl w:val="0"/>
          <w:numId w:val="118"/>
        </w:numPr>
        <w:spacing w:before="100" w:beforeAutospacing="1" w:after="100" w:afterAutospacing="1"/>
        <w:rPr>
          <w:rFonts w:ascii="SymbolMT" w:eastAsia="Times New Roman" w:hAnsi="SymbolMT" w:cs="Times New Roman"/>
          <w:sz w:val="22"/>
          <w:szCs w:val="22"/>
        </w:rPr>
      </w:pPr>
      <w:r>
        <w:rPr>
          <w:noProof/>
        </w:rPr>
        <mc:AlternateContent>
          <mc:Choice Requires="wps">
            <w:drawing>
              <wp:anchor distT="0" distB="0" distL="114300" distR="114300" simplePos="0" relativeHeight="254213120" behindDoc="0" locked="0" layoutInCell="1" allowOverlap="1" wp14:anchorId="5EBE526E" wp14:editId="73D175EE">
                <wp:simplePos x="0" y="0"/>
                <wp:positionH relativeFrom="leftMargin">
                  <wp:align>right</wp:align>
                </wp:positionH>
                <wp:positionV relativeFrom="paragraph">
                  <wp:posOffset>109855</wp:posOffset>
                </wp:positionV>
                <wp:extent cx="534035" cy="1221740"/>
                <wp:effectExtent l="19050" t="0" r="18415" b="35560"/>
                <wp:wrapNone/>
                <wp:docPr id="103" name="Down Arrow 103"/>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328CA8" w14:textId="77777777" w:rsidR="00740469" w:rsidRPr="0052516C" w:rsidRDefault="00740469" w:rsidP="00740469">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E526E" id="Down Arrow 103" o:spid="_x0000_s1245" type="#_x0000_t67" style="position:absolute;left:0;text-align:left;margin-left:-9.15pt;margin-top:8.65pt;width:42.05pt;height:96.2pt;z-index:25421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" adj="16512" fillcolor="#ffc000" strokecolor="#c00000" strokeweight="1.25pt">
                <v:textbox>
                  <w:txbxContent>
                    <w:p w14:paraId="0A328CA8" w14:textId="77777777" w:rsidR="00740469" w:rsidRPr="0052516C" w:rsidRDefault="00740469" w:rsidP="00740469">
                      <w:pPr>
                        <w:jc w:val="both"/>
                        <w:rPr>
                          <w:b/>
                          <w:bCs/>
                          <w:color w:val="000000" w:themeColor="text1"/>
                          <w:sz w:val="32"/>
                          <w:szCs w:val="32"/>
                        </w:rPr>
                      </w:pPr>
                      <w:r w:rsidRPr="0052516C">
                        <w:rPr>
                          <w:b/>
                          <w:bCs/>
                          <w:color w:val="000000" w:themeColor="text1"/>
                          <w:sz w:val="32"/>
                          <w:szCs w:val="32"/>
                        </w:rPr>
                        <w:t>NEXT</w:t>
                      </w:r>
                    </w:p>
                  </w:txbxContent>
                </v:textbox>
                <w10:wrap anchorx="margin"/>
              </v:shape>
            </w:pict>
          </mc:Fallback>
        </mc:AlternateContent>
      </w:r>
      <w:r w:rsidR="00975302" w:rsidRPr="00E760CE">
        <w:rPr>
          <w:rFonts w:ascii="TimesNewRomanPSMT" w:eastAsia="Times New Roman" w:hAnsi="TimesNewRomanPSMT" w:cs="TimesNewRomanPSMT"/>
          <w:sz w:val="22"/>
          <w:szCs w:val="22"/>
        </w:rPr>
        <w:t xml:space="preserve">Is it framed in a positive way? </w:t>
      </w:r>
    </w:p>
    <w:p w14:paraId="66F830E7" w14:textId="2164E5FA" w:rsidR="00975302" w:rsidRPr="00E760CE" w:rsidRDefault="00975302" w:rsidP="00975302">
      <w:pPr>
        <w:spacing w:before="100" w:beforeAutospacing="1" w:after="100" w:afterAutospacing="1"/>
        <w:ind w:left="720"/>
        <w:rPr>
          <w:rFonts w:ascii="SymbolMT" w:eastAsia="Times New Roman" w:hAnsi="SymbolMT" w:cs="Times New Roman"/>
          <w:sz w:val="22"/>
          <w:szCs w:val="22"/>
        </w:rPr>
      </w:pPr>
      <w:r w:rsidRPr="00E760CE">
        <w:rPr>
          <w:rFonts w:ascii="TimesNewRomanPS" w:eastAsia="Times New Roman" w:hAnsi="TimesNewRomanPS" w:cs="Times New Roman"/>
          <w:b/>
          <w:bCs/>
          <w:sz w:val="22"/>
          <w:szCs w:val="22"/>
        </w:rPr>
        <w:t xml:space="preserve">Specificity: </w:t>
      </w:r>
    </w:p>
    <w:p w14:paraId="5A78EDAD" w14:textId="77777777" w:rsidR="00975302" w:rsidRPr="00E760CE" w:rsidRDefault="00975302" w:rsidP="00251B3D">
      <w:pPr>
        <w:numPr>
          <w:ilvl w:val="0"/>
          <w:numId w:val="119"/>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Can you make a list of steps you will take to implement the goal? </w:t>
      </w:r>
    </w:p>
    <w:p w14:paraId="6C42E4EE" w14:textId="056FE414" w:rsidR="00975302" w:rsidRPr="00E760CE" w:rsidRDefault="00975302" w:rsidP="00251B3D">
      <w:pPr>
        <w:numPr>
          <w:ilvl w:val="0"/>
          <w:numId w:val="119"/>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Can you now say why this goal is important </w:t>
      </w:r>
      <w:proofErr w:type="gramStart"/>
      <w:r w:rsidRPr="00E760CE">
        <w:rPr>
          <w:rFonts w:ascii="TimesNewRomanPSMT" w:eastAsia="Times New Roman" w:hAnsi="TimesNewRomanPSMT" w:cs="TimesNewRomanPSMT"/>
          <w:sz w:val="22"/>
          <w:szCs w:val="22"/>
        </w:rPr>
        <w:t>enough</w:t>
      </w:r>
      <w:proofErr w:type="gramEnd"/>
      <w:r w:rsidRPr="00E760CE">
        <w:rPr>
          <w:rFonts w:ascii="TimesNewRomanPSMT" w:eastAsia="Times New Roman" w:hAnsi="TimesNewRomanPSMT" w:cs="TimesNewRomanPSMT"/>
          <w:sz w:val="22"/>
          <w:szCs w:val="22"/>
        </w:rPr>
        <w:t xml:space="preserve"> it needs to be put forward? </w:t>
      </w:r>
    </w:p>
    <w:p w14:paraId="5D556B8E" w14:textId="77777777" w:rsidR="00975302" w:rsidRPr="00E760CE" w:rsidRDefault="00975302" w:rsidP="00251B3D">
      <w:pPr>
        <w:numPr>
          <w:ilvl w:val="0"/>
          <w:numId w:val="119"/>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Review your action steps, would anyone reading them know exactly what you propose to do? </w:t>
      </w:r>
    </w:p>
    <w:p w14:paraId="3C657DCD" w14:textId="308D7FED" w:rsidR="00740469" w:rsidRDefault="00740469" w:rsidP="00740469">
      <w:pPr>
        <w:spacing w:after="200" w:line="288" w:lineRule="auto"/>
        <w:rPr>
          <w:rFonts w:ascii="TimesNewRomanPS" w:eastAsia="Times New Roman" w:hAnsi="TimesNewRomanPS" w:cs="Times New Roman"/>
          <w:b/>
          <w:bCs/>
          <w:sz w:val="22"/>
          <w:szCs w:val="22"/>
        </w:rPr>
      </w:pPr>
      <w:r>
        <w:rPr>
          <w:rFonts w:ascii="TimesNewRomanPS" w:eastAsia="Times New Roman" w:hAnsi="TimesNewRomanPS" w:cs="Times New Roman"/>
          <w:b/>
          <w:bCs/>
          <w:sz w:val="22"/>
          <w:szCs w:val="22"/>
        </w:rPr>
        <w:br w:type="page"/>
      </w:r>
    </w:p>
    <w:p w14:paraId="310C1269" w14:textId="5C2E8A82" w:rsidR="00975302" w:rsidRPr="00E760CE" w:rsidRDefault="00975302" w:rsidP="00975302">
      <w:pPr>
        <w:spacing w:before="100" w:beforeAutospacing="1" w:after="100" w:afterAutospacing="1"/>
        <w:ind w:left="720"/>
        <w:rPr>
          <w:rFonts w:ascii="SymbolMT" w:eastAsia="Times New Roman" w:hAnsi="SymbolMT" w:cs="Times New Roman"/>
          <w:sz w:val="22"/>
          <w:szCs w:val="22"/>
        </w:rPr>
      </w:pPr>
      <w:r w:rsidRPr="00E760CE">
        <w:rPr>
          <w:rFonts w:ascii="TimesNewRomanPS" w:eastAsia="Times New Roman" w:hAnsi="TimesNewRomanPS" w:cs="Times New Roman"/>
          <w:b/>
          <w:bCs/>
          <w:sz w:val="22"/>
          <w:szCs w:val="22"/>
        </w:rPr>
        <w:lastRenderedPageBreak/>
        <w:t xml:space="preserve">Measurability: </w:t>
      </w:r>
    </w:p>
    <w:p w14:paraId="372B083B" w14:textId="307CA5EC" w:rsidR="00975302" w:rsidRPr="00E760CE" w:rsidRDefault="00975302" w:rsidP="00251B3D">
      <w:pPr>
        <w:numPr>
          <w:ilvl w:val="0"/>
          <w:numId w:val="120"/>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What will </w:t>
      </w:r>
      <w:r w:rsidR="00EA6014">
        <w:rPr>
          <w:rFonts w:ascii="TimesNewRomanPSMT" w:eastAsia="Times New Roman" w:hAnsi="TimesNewRomanPSMT" w:cs="TimesNewRomanPSMT"/>
          <w:sz w:val="22"/>
          <w:szCs w:val="22"/>
        </w:rPr>
        <w:t>indicate that</w:t>
      </w:r>
      <w:r w:rsidRPr="00E760CE">
        <w:rPr>
          <w:rFonts w:ascii="TimesNewRomanPSMT" w:eastAsia="Times New Roman" w:hAnsi="TimesNewRomanPSMT" w:cs="TimesNewRomanPSMT"/>
          <w:sz w:val="22"/>
          <w:szCs w:val="22"/>
        </w:rPr>
        <w:t xml:space="preserve"> you’ve accomplished the goal? </w:t>
      </w:r>
    </w:p>
    <w:p w14:paraId="08E7A138" w14:textId="2B2A90E8" w:rsidR="00975302" w:rsidRPr="00E760CE" w:rsidRDefault="00975302" w:rsidP="00251B3D">
      <w:pPr>
        <w:numPr>
          <w:ilvl w:val="0"/>
          <w:numId w:val="120"/>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What do you need to test as a plausible outcome? </w:t>
      </w:r>
    </w:p>
    <w:p w14:paraId="39209665" w14:textId="77777777" w:rsidR="00975302" w:rsidRPr="00B17000" w:rsidRDefault="00975302" w:rsidP="00251B3D">
      <w:pPr>
        <w:numPr>
          <w:ilvl w:val="0"/>
          <w:numId w:val="120"/>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W</w:t>
      </w:r>
      <w:r w:rsidRPr="003B7DAB">
        <w:rPr>
          <w:rFonts w:ascii="TimesNewRomanPSMT" w:eastAsia="Times New Roman" w:hAnsi="TimesNewRomanPSMT" w:cs="TimesNewRomanPSMT"/>
          <w:sz w:val="22"/>
          <w:szCs w:val="22"/>
        </w:rPr>
        <w:t xml:space="preserve">hen will you get there? </w:t>
      </w:r>
    </w:p>
    <w:p w14:paraId="32366B3F" w14:textId="77777777" w:rsidR="00975302" w:rsidRPr="00E760CE" w:rsidRDefault="00975302" w:rsidP="00975302">
      <w:pPr>
        <w:ind w:firstLine="720"/>
        <w:rPr>
          <w:rFonts w:ascii="SymbolMT" w:eastAsia="Times New Roman" w:hAnsi="SymbolMT" w:cs="Times New Roman"/>
          <w:sz w:val="22"/>
          <w:szCs w:val="22"/>
        </w:rPr>
      </w:pPr>
      <w:r w:rsidRPr="00E760CE">
        <w:rPr>
          <w:rFonts w:ascii="TimesNewRomanPS" w:eastAsia="Times New Roman" w:hAnsi="TimesNewRomanPS" w:cs="Times New Roman"/>
          <w:b/>
          <w:bCs/>
          <w:sz w:val="22"/>
          <w:szCs w:val="22"/>
        </w:rPr>
        <w:t xml:space="preserve">Attainability: </w:t>
      </w:r>
    </w:p>
    <w:p w14:paraId="6CBD1F75" w14:textId="3763E3E7" w:rsidR="00975302" w:rsidRPr="00E760CE" w:rsidRDefault="00975302" w:rsidP="00251B3D">
      <w:pPr>
        <w:numPr>
          <w:ilvl w:val="0"/>
          <w:numId w:val="121"/>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Can we really do this? </w:t>
      </w:r>
    </w:p>
    <w:p w14:paraId="2E6CC7F6" w14:textId="1C87AE48" w:rsidR="00975302" w:rsidRPr="00E760CE" w:rsidRDefault="00975302" w:rsidP="00251B3D">
      <w:pPr>
        <w:numPr>
          <w:ilvl w:val="0"/>
          <w:numId w:val="121"/>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Do we have the resources at hand? Or</w:t>
      </w:r>
      <w:r w:rsidR="00C606D4">
        <w:rPr>
          <w:rFonts w:ascii="TimesNewRomanPSMT" w:eastAsia="Times New Roman" w:hAnsi="TimesNewRomanPSMT" w:cs="TimesNewRomanPSMT"/>
          <w:sz w:val="22"/>
          <w:szCs w:val="22"/>
        </w:rPr>
        <w:t xml:space="preserve"> </w:t>
      </w:r>
      <w:r w:rsidRPr="00E760CE">
        <w:rPr>
          <w:rFonts w:ascii="TimesNewRomanPSMT" w:eastAsia="Times New Roman" w:hAnsi="TimesNewRomanPSMT" w:cs="TimesNewRomanPSMT"/>
          <w:sz w:val="22"/>
          <w:szCs w:val="22"/>
        </w:rPr>
        <w:t xml:space="preserve">can we get them? </w:t>
      </w:r>
    </w:p>
    <w:p w14:paraId="1E3FF6F8" w14:textId="64291B31" w:rsidR="00975302" w:rsidRPr="00E760CE" w:rsidRDefault="00975302" w:rsidP="00251B3D">
      <w:pPr>
        <w:numPr>
          <w:ilvl w:val="0"/>
          <w:numId w:val="121"/>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What obstacles might we need to </w:t>
      </w:r>
      <w:proofErr w:type="gramStart"/>
      <w:r w:rsidRPr="00E760CE">
        <w:rPr>
          <w:rFonts w:ascii="TimesNewRomanPSMT" w:eastAsia="Times New Roman" w:hAnsi="TimesNewRomanPSMT" w:cs="TimesNewRomanPSMT"/>
          <w:sz w:val="22"/>
          <w:szCs w:val="22"/>
        </w:rPr>
        <w:t>be overcome</w:t>
      </w:r>
      <w:proofErr w:type="gramEnd"/>
      <w:r w:rsidRPr="00E760CE">
        <w:rPr>
          <w:rFonts w:ascii="TimesNewRomanPSMT" w:eastAsia="Times New Roman" w:hAnsi="TimesNewRomanPSMT" w:cs="TimesNewRomanPSMT"/>
          <w:sz w:val="22"/>
          <w:szCs w:val="22"/>
        </w:rPr>
        <w:t xml:space="preserve">? </w:t>
      </w:r>
    </w:p>
    <w:p w14:paraId="16F25054" w14:textId="77777777" w:rsidR="00975302" w:rsidRPr="00E760CE" w:rsidRDefault="00975302" w:rsidP="00975302">
      <w:pPr>
        <w:spacing w:before="100" w:beforeAutospacing="1" w:after="100" w:afterAutospacing="1"/>
        <w:ind w:left="720"/>
        <w:rPr>
          <w:rFonts w:ascii="SymbolMT" w:eastAsia="Times New Roman" w:hAnsi="SymbolMT" w:cs="Times New Roman"/>
          <w:sz w:val="22"/>
          <w:szCs w:val="22"/>
        </w:rPr>
      </w:pPr>
      <w:r w:rsidRPr="00E760CE">
        <w:rPr>
          <w:rFonts w:ascii="TimesNewRomanPS" w:eastAsia="Times New Roman" w:hAnsi="TimesNewRomanPS" w:cs="Times New Roman"/>
          <w:b/>
          <w:bCs/>
          <w:sz w:val="22"/>
          <w:szCs w:val="22"/>
        </w:rPr>
        <w:t xml:space="preserve">Reality Check: </w:t>
      </w:r>
    </w:p>
    <w:p w14:paraId="69005DE3" w14:textId="77777777" w:rsidR="00975302" w:rsidRPr="00E760CE" w:rsidRDefault="00975302" w:rsidP="00251B3D">
      <w:pPr>
        <w:numPr>
          <w:ilvl w:val="0"/>
          <w:numId w:val="122"/>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Does this goal make sense for our congregation? </w:t>
      </w:r>
    </w:p>
    <w:p w14:paraId="4E1EB038" w14:textId="77777777" w:rsidR="00975302" w:rsidRPr="00E760CE" w:rsidRDefault="00975302" w:rsidP="00251B3D">
      <w:pPr>
        <w:numPr>
          <w:ilvl w:val="0"/>
          <w:numId w:val="122"/>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Is it consistent with our skills and resources? </w:t>
      </w:r>
    </w:p>
    <w:p w14:paraId="0A5B3D9F" w14:textId="27699F02" w:rsidR="00975302" w:rsidRPr="00E760CE" w:rsidRDefault="00975302" w:rsidP="00251B3D">
      <w:pPr>
        <w:numPr>
          <w:ilvl w:val="0"/>
          <w:numId w:val="122"/>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Will the membership support it? Do we need to “sell” this idea? Whose support do we need? </w:t>
      </w:r>
    </w:p>
    <w:p w14:paraId="6957B81A" w14:textId="6D1EDBAC" w:rsidR="00975302" w:rsidRPr="00E760CE" w:rsidRDefault="00B85C91" w:rsidP="00975302">
      <w:pPr>
        <w:spacing w:before="100" w:beforeAutospacing="1" w:after="100" w:afterAutospacing="1"/>
        <w:ind w:left="720"/>
        <w:rPr>
          <w:rFonts w:ascii="SymbolMT" w:eastAsia="Times New Roman" w:hAnsi="SymbolMT" w:cs="Times New Roman"/>
          <w:sz w:val="22"/>
          <w:szCs w:val="22"/>
        </w:rPr>
      </w:pPr>
      <w:bookmarkStart w:id="1125" w:name="p107"/>
      <w:r>
        <w:rPr>
          <w:noProof/>
          <w:color w:val="000000"/>
        </w:rPr>
        <mc:AlternateContent>
          <mc:Choice Requires="wps">
            <w:drawing>
              <wp:anchor distT="0" distB="0" distL="114300" distR="114300" simplePos="0" relativeHeight="254219264" behindDoc="0" locked="0" layoutInCell="1" allowOverlap="1" wp14:anchorId="53DE4979" wp14:editId="11B587B1">
                <wp:simplePos x="0" y="0"/>
                <wp:positionH relativeFrom="column">
                  <wp:posOffset>-499745</wp:posOffset>
                </wp:positionH>
                <wp:positionV relativeFrom="paragraph">
                  <wp:posOffset>430964</wp:posOffset>
                </wp:positionV>
                <wp:extent cx="499745" cy="1183005"/>
                <wp:effectExtent l="12700" t="12700" r="20955" b="10795"/>
                <wp:wrapNone/>
                <wp:docPr id="75" name="Up Arrow 7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B0EAD66" w14:textId="77777777" w:rsidR="00B85C91" w:rsidRPr="00260E8E" w:rsidRDefault="00B85C91" w:rsidP="00B85C91">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E4979" id="Up Arrow 75" o:spid="_x0000_s1246" type="#_x0000_t68" href="#toc1" style="position:absolute;left:0;text-align:left;margin-left:-39.35pt;margin-top:33.95pt;width:39.35pt;height:93.15pt;z-index:25421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" o:button="t" adj="4562" fillcolor="#43bae8 [2676]" strokecolor="black [3213]">
                <v:fill color2="#74ccee [1972]" rotate="t" o:detectmouseclick="t" focusposition="1,1" focussize="-1,-1" focus="100%" type="gradientRadial"/>
                <v:textbox>
                  <w:txbxContent>
                    <w:p w14:paraId="2B0EAD66" w14:textId="77777777" w:rsidR="00B85C91" w:rsidRPr="00260E8E" w:rsidRDefault="00B85C91" w:rsidP="00B85C91">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E760CE">
        <w:rPr>
          <w:rFonts w:ascii="TimesNewRomanPS" w:eastAsia="Times New Roman" w:hAnsi="TimesNewRomanPS" w:cs="Times New Roman"/>
          <w:b/>
          <w:bCs/>
          <w:sz w:val="22"/>
          <w:szCs w:val="22"/>
        </w:rPr>
        <w:t xml:space="preserve">Timeliness: </w:t>
      </w:r>
    </w:p>
    <w:bookmarkEnd w:id="1125"/>
    <w:p w14:paraId="653EB840" w14:textId="1FB9B355" w:rsidR="00975302" w:rsidRPr="00E760CE" w:rsidRDefault="00975302" w:rsidP="00251B3D">
      <w:pPr>
        <w:numPr>
          <w:ilvl w:val="0"/>
          <w:numId w:val="123"/>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Do we have a schedule for implementation, assessment</w:t>
      </w:r>
      <w:r w:rsidR="00EA6014">
        <w:rPr>
          <w:rFonts w:ascii="TimesNewRomanPSMT" w:eastAsia="Times New Roman" w:hAnsi="TimesNewRomanPSMT" w:cs="TimesNewRomanPSMT"/>
          <w:sz w:val="22"/>
          <w:szCs w:val="22"/>
        </w:rPr>
        <w:t>,</w:t>
      </w:r>
      <w:r w:rsidRPr="00E760CE">
        <w:rPr>
          <w:rFonts w:ascii="TimesNewRomanPSMT" w:eastAsia="Times New Roman" w:hAnsi="TimesNewRomanPSMT" w:cs="TimesNewRomanPSMT"/>
          <w:sz w:val="22"/>
          <w:szCs w:val="22"/>
        </w:rPr>
        <w:t xml:space="preserve"> and reporting? </w:t>
      </w:r>
    </w:p>
    <w:p w14:paraId="322F644A" w14:textId="0636247A" w:rsidR="00975302" w:rsidRPr="001A4C96" w:rsidRDefault="00975302" w:rsidP="00251B3D">
      <w:pPr>
        <w:numPr>
          <w:ilvl w:val="0"/>
          <w:numId w:val="123"/>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When do we expect the goal to be met? What exact dates are </w:t>
      </w:r>
      <w:r>
        <w:rPr>
          <w:rFonts w:ascii="TimesNewRomanPSMT" w:eastAsia="Times New Roman" w:hAnsi="TimesNewRomanPSMT" w:cs="TimesNewRomanPSMT"/>
          <w:sz w:val="22"/>
          <w:szCs w:val="22"/>
        </w:rPr>
        <w:t>n</w:t>
      </w:r>
      <w:r w:rsidRPr="00E760CE">
        <w:rPr>
          <w:rFonts w:ascii="TimesNewRomanPSMT" w:eastAsia="Times New Roman" w:hAnsi="TimesNewRomanPSMT" w:cs="TimesNewRomanPSMT"/>
          <w:sz w:val="22"/>
          <w:szCs w:val="22"/>
        </w:rPr>
        <w:t xml:space="preserve">oted for interim and final reports on </w:t>
      </w:r>
      <w:r w:rsidRPr="001A4C96">
        <w:rPr>
          <w:rFonts w:ascii="TimesNewRomanPSMT" w:eastAsia="Times New Roman" w:hAnsi="TimesNewRomanPSMT" w:cs="TimesNewRomanPSMT"/>
          <w:sz w:val="22"/>
          <w:szCs w:val="22"/>
        </w:rPr>
        <w:t xml:space="preserve">progress? </w:t>
      </w:r>
    </w:p>
    <w:p w14:paraId="5F273A15" w14:textId="77777777" w:rsidR="00975302" w:rsidRPr="00E760CE" w:rsidRDefault="00975302" w:rsidP="00251B3D">
      <w:pPr>
        <w:numPr>
          <w:ilvl w:val="0"/>
          <w:numId w:val="123"/>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Are there any compelling reasons to suggest this is a good or not so good time to act? </w:t>
      </w:r>
    </w:p>
    <w:p w14:paraId="7EEC113D" w14:textId="77777777" w:rsidR="00975302" w:rsidRPr="00E760CE" w:rsidRDefault="00975302" w:rsidP="00975302">
      <w:pPr>
        <w:spacing w:before="100" w:beforeAutospacing="1" w:after="100" w:afterAutospacing="1"/>
        <w:ind w:left="720"/>
        <w:rPr>
          <w:rFonts w:ascii="SymbolMT" w:eastAsia="Times New Roman" w:hAnsi="SymbolMT" w:cs="Times New Roman"/>
          <w:sz w:val="22"/>
          <w:szCs w:val="22"/>
        </w:rPr>
      </w:pPr>
      <w:r w:rsidRPr="00E760CE">
        <w:rPr>
          <w:rFonts w:ascii="TimesNewRomanPS" w:eastAsia="Times New Roman" w:hAnsi="TimesNewRomanPS" w:cs="Times New Roman"/>
          <w:b/>
          <w:bCs/>
          <w:sz w:val="22"/>
          <w:szCs w:val="22"/>
        </w:rPr>
        <w:t xml:space="preserve">Ownership </w:t>
      </w:r>
    </w:p>
    <w:p w14:paraId="415E5AA7" w14:textId="77777777" w:rsidR="00975302" w:rsidRPr="00E760CE" w:rsidRDefault="00975302" w:rsidP="00251B3D">
      <w:pPr>
        <w:numPr>
          <w:ilvl w:val="0"/>
          <w:numId w:val="124"/>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What person or group will carry the responsibility for acting on the goal? </w:t>
      </w:r>
    </w:p>
    <w:p w14:paraId="5BC89E7F" w14:textId="77777777" w:rsidR="00975302" w:rsidRPr="00E760CE" w:rsidRDefault="00975302" w:rsidP="00251B3D">
      <w:pPr>
        <w:numPr>
          <w:ilvl w:val="0"/>
          <w:numId w:val="124"/>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Who will monitor or supervise that effort? </w:t>
      </w:r>
    </w:p>
    <w:p w14:paraId="3A754235" w14:textId="3F716477" w:rsidR="00975302" w:rsidRPr="00740469" w:rsidRDefault="00975302" w:rsidP="00251B3D">
      <w:pPr>
        <w:numPr>
          <w:ilvl w:val="0"/>
          <w:numId w:val="124"/>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Who needs to be held accountable for results? </w:t>
      </w:r>
    </w:p>
    <w:p w14:paraId="7C27FA00" w14:textId="24AECADD" w:rsidR="00740469" w:rsidRDefault="00740469" w:rsidP="00740469">
      <w:pPr>
        <w:spacing w:before="100" w:beforeAutospacing="1" w:after="100" w:afterAutospacing="1"/>
        <w:rPr>
          <w:rFonts w:ascii="TimesNewRomanPSMT" w:eastAsia="Times New Roman" w:hAnsi="TimesNewRomanPSMT" w:cs="TimesNewRomanPSMT"/>
          <w:sz w:val="22"/>
          <w:szCs w:val="22"/>
        </w:rPr>
      </w:pPr>
    </w:p>
    <w:p w14:paraId="60A9334F" w14:textId="56225249" w:rsidR="00740469" w:rsidRDefault="00740469" w:rsidP="00740469">
      <w:pPr>
        <w:spacing w:before="100" w:beforeAutospacing="1" w:after="100" w:afterAutospacing="1"/>
        <w:rPr>
          <w:rFonts w:ascii="TimesNewRomanPSMT" w:eastAsia="Times New Roman" w:hAnsi="TimesNewRomanPSMT" w:cs="TimesNewRomanPSMT"/>
          <w:sz w:val="22"/>
          <w:szCs w:val="22"/>
        </w:rPr>
      </w:pPr>
    </w:p>
    <w:p w14:paraId="2466DCB2" w14:textId="5F1EF01C" w:rsidR="00740469" w:rsidRPr="00740469" w:rsidRDefault="00740469" w:rsidP="00740469">
      <w:pPr>
        <w:spacing w:after="200" w:line="288" w:lineRule="auto"/>
        <w:rPr>
          <w:rFonts w:ascii="TimesNewRomanPSMT" w:eastAsia="Times New Roman" w:hAnsi="TimesNewRomanPSMT" w:cs="TimesNewRomanPSMT"/>
          <w:sz w:val="22"/>
          <w:szCs w:val="22"/>
        </w:rPr>
      </w:pPr>
      <w:r>
        <w:rPr>
          <w:rFonts w:ascii="TimesNewRomanPSMT" w:eastAsia="Times New Roman" w:hAnsi="TimesNewRomanPSMT" w:cs="TimesNewRomanPSMT"/>
          <w:sz w:val="22"/>
          <w:szCs w:val="22"/>
        </w:rPr>
        <w:br w:type="page"/>
      </w:r>
    </w:p>
    <w:p w14:paraId="3F79BD73" w14:textId="4427DE76" w:rsidR="00975302" w:rsidRPr="003C5635" w:rsidRDefault="00975302" w:rsidP="00975302">
      <w:pPr>
        <w:pStyle w:val="Heading2"/>
        <w:rPr>
          <w:szCs w:val="24"/>
        </w:rPr>
      </w:pPr>
      <w:r w:rsidRPr="003C5635">
        <w:rPr>
          <w:szCs w:val="24"/>
        </w:rPr>
        <w:lastRenderedPageBreak/>
        <w:t xml:space="preserve"> </w:t>
      </w:r>
      <w:bookmarkStart w:id="1126" w:name="_Toc85872982"/>
      <w:bookmarkStart w:id="1127" w:name="_Toc85893176"/>
      <w:bookmarkStart w:id="1128" w:name="_Toc85895461"/>
      <w:bookmarkStart w:id="1129" w:name="_Toc85895623"/>
      <w:bookmarkStart w:id="1130" w:name="_Toc85896016"/>
      <w:bookmarkStart w:id="1131" w:name="_Toc86225879"/>
      <w:bookmarkStart w:id="1132" w:name="_Toc86348210"/>
      <w:bookmarkStart w:id="1133" w:name="_Toc86348929"/>
      <w:bookmarkStart w:id="1134" w:name="_Toc98593941"/>
      <w:r w:rsidRPr="003C5635">
        <w:rPr>
          <w:szCs w:val="24"/>
        </w:rPr>
        <w:t>Sample Agenda</w:t>
      </w:r>
      <w:bookmarkEnd w:id="1126"/>
      <w:bookmarkEnd w:id="1127"/>
      <w:bookmarkEnd w:id="1128"/>
      <w:bookmarkEnd w:id="1129"/>
      <w:bookmarkEnd w:id="1130"/>
      <w:bookmarkEnd w:id="1131"/>
      <w:bookmarkEnd w:id="1132"/>
      <w:bookmarkEnd w:id="1133"/>
      <w:bookmarkEnd w:id="1134"/>
      <w:r w:rsidRPr="003C5635">
        <w:rPr>
          <w:szCs w:val="24"/>
        </w:rPr>
        <w:t xml:space="preserve"> </w:t>
      </w:r>
    </w:p>
    <w:p w14:paraId="3C65C895" w14:textId="38B7247B"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 w:eastAsia="Times New Roman" w:hAnsi="TimesNewRomanPS" w:cs="Times New Roman"/>
          <w:b/>
          <w:bCs/>
          <w:sz w:val="22"/>
          <w:szCs w:val="22"/>
        </w:rPr>
        <w:t xml:space="preserve">AGENDA FOR TRI-UU FINANCE </w:t>
      </w:r>
      <w:r>
        <w:rPr>
          <w:rFonts w:ascii="TimesNewRomanPS" w:eastAsia="Times New Roman" w:hAnsi="TimesNewRomanPS" w:cs="Times New Roman"/>
          <w:b/>
          <w:bCs/>
          <w:sz w:val="22"/>
          <w:szCs w:val="22"/>
        </w:rPr>
        <w:t>TEAM</w:t>
      </w:r>
      <w:r w:rsidRPr="00E760CE">
        <w:rPr>
          <w:rFonts w:ascii="TimesNewRomanPS" w:eastAsia="Times New Roman" w:hAnsi="TimesNewRomanPS" w:cs="Times New Roman"/>
          <w:b/>
          <w:bCs/>
          <w:sz w:val="22"/>
          <w:szCs w:val="22"/>
        </w:rPr>
        <w:t xml:space="preserve"> MONDAY, MAY 12, </w:t>
      </w:r>
      <w:r w:rsidR="003C6061">
        <w:rPr>
          <w:rFonts w:ascii="TimesNewRomanPS" w:eastAsia="Times New Roman" w:hAnsi="TimesNewRomanPS" w:cs="Times New Roman"/>
          <w:b/>
          <w:bCs/>
          <w:sz w:val="22"/>
          <w:szCs w:val="22"/>
        </w:rPr>
        <w:t>,</w:t>
      </w:r>
      <w:r w:rsidRPr="00E760CE">
        <w:rPr>
          <w:rFonts w:ascii="TimesNewRomanPS" w:eastAsia="Times New Roman" w:hAnsi="TimesNewRomanPS" w:cs="Times New Roman"/>
          <w:b/>
          <w:bCs/>
          <w:sz w:val="22"/>
          <w:szCs w:val="22"/>
        </w:rPr>
        <w:t>2017</w:t>
      </w:r>
      <w:r w:rsidR="003C6061">
        <w:rPr>
          <w:rFonts w:ascii="TimesNewRomanPS" w:eastAsia="Times New Roman" w:hAnsi="TimesNewRomanPS" w:cs="Times New Roman"/>
          <w:b/>
          <w:bCs/>
          <w:sz w:val="22"/>
          <w:szCs w:val="22"/>
        </w:rPr>
        <w:t>,</w:t>
      </w:r>
      <w:r w:rsidRPr="00E760CE">
        <w:rPr>
          <w:rFonts w:ascii="TimesNewRomanPS" w:eastAsia="Times New Roman" w:hAnsi="TimesNewRomanPS" w:cs="Times New Roman"/>
          <w:b/>
          <w:bCs/>
          <w:sz w:val="22"/>
          <w:szCs w:val="22"/>
        </w:rPr>
        <w:t xml:space="preserve"> AT 10 A.M. </w:t>
      </w:r>
    </w:p>
    <w:p w14:paraId="27CCD3DF"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Call to Order – Eleanor</w:t>
      </w:r>
      <w:r w:rsidRPr="00E760CE">
        <w:rPr>
          <w:rFonts w:ascii="TimesNewRomanPSMT" w:eastAsia="Times New Roman" w:hAnsi="TimesNewRomanPSMT" w:cs="TimesNewRomanPSMT"/>
          <w:sz w:val="22"/>
          <w:szCs w:val="22"/>
        </w:rPr>
        <w:br/>
        <w:t>Chalice Lighting – Diane</w:t>
      </w:r>
      <w:r w:rsidRPr="00E760CE">
        <w:rPr>
          <w:rFonts w:ascii="TimesNewRomanPSMT" w:eastAsia="Times New Roman" w:hAnsi="TimesNewRomanPSMT" w:cs="TimesNewRomanPSMT"/>
          <w:sz w:val="22"/>
          <w:szCs w:val="22"/>
        </w:rPr>
        <w:br/>
        <w:t>Covenant</w:t>
      </w:r>
      <w:r w:rsidRPr="00E760CE">
        <w:rPr>
          <w:rFonts w:ascii="TimesNewRomanPSMT" w:eastAsia="Times New Roman" w:hAnsi="TimesNewRomanPSMT" w:cs="TimesNewRomanPSMT"/>
          <w:sz w:val="22"/>
          <w:szCs w:val="22"/>
        </w:rPr>
        <w:br/>
        <w:t>Personal Check-in</w:t>
      </w:r>
      <w:r w:rsidRPr="00E760CE">
        <w:rPr>
          <w:rFonts w:ascii="TimesNewRomanPSMT" w:eastAsia="Times New Roman" w:hAnsi="TimesNewRomanPSMT" w:cs="TimesNewRomanPSMT"/>
          <w:sz w:val="22"/>
          <w:szCs w:val="22"/>
        </w:rPr>
        <w:br/>
        <w:t xml:space="preserve">Approval of Minutes (April 17, 2017) Program Council News – Eleanor </w:t>
      </w:r>
    </w:p>
    <w:p w14:paraId="77E8E062"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Treasurers Report as of April 30, 2017: </w:t>
      </w:r>
    </w:p>
    <w:p w14:paraId="3BF50FA8" w14:textId="77777777" w:rsidR="00975302" w:rsidRPr="00E760CE" w:rsidRDefault="00975302" w:rsidP="00251B3D">
      <w:pPr>
        <w:numPr>
          <w:ilvl w:val="0"/>
          <w:numId w:val="125"/>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Annual Budget (in Excel format) </w:t>
      </w:r>
    </w:p>
    <w:p w14:paraId="436663D7" w14:textId="77777777" w:rsidR="00975302" w:rsidRPr="00E760CE" w:rsidRDefault="00975302" w:rsidP="00251B3D">
      <w:pPr>
        <w:numPr>
          <w:ilvl w:val="0"/>
          <w:numId w:val="125"/>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Balance Sheet </w:t>
      </w:r>
    </w:p>
    <w:p w14:paraId="4A1117B4" w14:textId="77777777" w:rsidR="00975302" w:rsidRPr="00E760CE" w:rsidRDefault="00975302" w:rsidP="00251B3D">
      <w:pPr>
        <w:numPr>
          <w:ilvl w:val="0"/>
          <w:numId w:val="125"/>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Change in Net Assets </w:t>
      </w:r>
    </w:p>
    <w:p w14:paraId="0CC7441D" w14:textId="77777777" w:rsidR="00975302" w:rsidRDefault="00975302" w:rsidP="00251B3D">
      <w:pPr>
        <w:numPr>
          <w:ilvl w:val="0"/>
          <w:numId w:val="125"/>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Statement of Activities </w:t>
      </w:r>
    </w:p>
    <w:p w14:paraId="538CB957" w14:textId="77777777" w:rsidR="00975302" w:rsidRPr="00FD31C8" w:rsidRDefault="00975302" w:rsidP="00251B3D">
      <w:pPr>
        <w:numPr>
          <w:ilvl w:val="0"/>
          <w:numId w:val="125"/>
        </w:numPr>
        <w:spacing w:before="100" w:beforeAutospacing="1" w:after="100" w:afterAutospacing="1"/>
        <w:rPr>
          <w:rFonts w:ascii="SymbolMT" w:eastAsia="Times New Roman" w:hAnsi="SymbolMT" w:cs="Times New Roman"/>
          <w:sz w:val="22"/>
          <w:szCs w:val="22"/>
        </w:rPr>
      </w:pPr>
      <w:r w:rsidRPr="00FD31C8">
        <w:rPr>
          <w:rFonts w:ascii="TimesNewRomanPSMT" w:eastAsia="Times New Roman" w:hAnsi="TimesNewRomanPSMT" w:cs="TimesNewRomanPSMT"/>
          <w:sz w:val="22"/>
          <w:szCs w:val="22"/>
        </w:rPr>
        <w:t xml:space="preserve">Content of Monthly Finance Message to Fellowship </w:t>
      </w:r>
    </w:p>
    <w:p w14:paraId="58AF3045" w14:textId="77777777" w:rsidR="00975302" w:rsidRPr="00E760CE" w:rsidRDefault="00975302" w:rsidP="00975302">
      <w:pPr>
        <w:spacing w:before="100" w:beforeAutospacing="1" w:after="100" w:afterAutospacing="1"/>
        <w:rPr>
          <w:rFonts w:ascii="Times New Roman" w:eastAsia="Times New Roman" w:hAnsi="Times New Roman" w:cs="Times New Roman"/>
        </w:rPr>
      </w:pPr>
      <w:r w:rsidRPr="00E760CE">
        <w:rPr>
          <w:rFonts w:ascii="TimesNewRomanPSMT" w:eastAsia="Times New Roman" w:hAnsi="TimesNewRomanPSMT" w:cs="TimesNewRomanPSMT"/>
          <w:sz w:val="22"/>
          <w:szCs w:val="22"/>
        </w:rPr>
        <w:t xml:space="preserve">Old Business: </w:t>
      </w:r>
    </w:p>
    <w:p w14:paraId="53DBB5F6" w14:textId="2713F486" w:rsidR="00975302" w:rsidRPr="00E760CE" w:rsidRDefault="00A559FF" w:rsidP="00251B3D">
      <w:pPr>
        <w:numPr>
          <w:ilvl w:val="0"/>
          <w:numId w:val="126"/>
        </w:numPr>
        <w:spacing w:before="100" w:beforeAutospacing="1" w:after="100" w:afterAutospacing="1"/>
        <w:rPr>
          <w:rFonts w:ascii="SymbolMT" w:eastAsia="Times New Roman" w:hAnsi="SymbolMT" w:cs="Times New Roman"/>
          <w:sz w:val="22"/>
          <w:szCs w:val="22"/>
        </w:rPr>
      </w:pPr>
      <w:r>
        <w:rPr>
          <w:noProof/>
          <w:color w:val="000000"/>
        </w:rPr>
        <mc:AlternateContent>
          <mc:Choice Requires="wps">
            <w:drawing>
              <wp:anchor distT="0" distB="0" distL="114300" distR="114300" simplePos="0" relativeHeight="253470720" behindDoc="0" locked="0" layoutInCell="1" allowOverlap="1" wp14:anchorId="439888EE" wp14:editId="2CA9207F">
                <wp:simplePos x="0" y="0"/>
                <wp:positionH relativeFrom="column">
                  <wp:posOffset>-379445</wp:posOffset>
                </wp:positionH>
                <wp:positionV relativeFrom="paragraph">
                  <wp:posOffset>225775</wp:posOffset>
                </wp:positionV>
                <wp:extent cx="499745" cy="1183005"/>
                <wp:effectExtent l="12700" t="12700" r="20955" b="10795"/>
                <wp:wrapNone/>
                <wp:docPr id="1070" name="Up Arrow 1070">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333D8E0" w14:textId="77777777" w:rsidR="00A559FF" w:rsidRPr="00260E8E" w:rsidRDefault="00A559FF"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888EE" id="Up Arrow 1070" o:spid="_x0000_s1247" type="#_x0000_t68" href="#toc1" style="position:absolute;left:0;text-align:left;margin-left:-29.9pt;margin-top:17.8pt;width:39.35pt;height:93.15pt;z-index:2534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7333D8E0" w14:textId="77777777" w:rsidR="00A559FF" w:rsidRPr="00260E8E" w:rsidRDefault="00A559FF"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E760CE">
        <w:rPr>
          <w:rFonts w:ascii="TimesNewRomanPSMT" w:eastAsia="Times New Roman" w:hAnsi="TimesNewRomanPSMT" w:cs="TimesNewRomanPSMT"/>
          <w:sz w:val="22"/>
          <w:szCs w:val="22"/>
        </w:rPr>
        <w:t xml:space="preserve">Approval of procedures on handling gifts of marketable securities – Wendy </w:t>
      </w:r>
    </w:p>
    <w:p w14:paraId="2EE0719D" w14:textId="77777777" w:rsidR="00975302" w:rsidRPr="00E760CE" w:rsidRDefault="00975302" w:rsidP="00251B3D">
      <w:pPr>
        <w:numPr>
          <w:ilvl w:val="0"/>
          <w:numId w:val="126"/>
        </w:numPr>
        <w:spacing w:before="100" w:beforeAutospacing="1" w:after="100" w:afterAutospacing="1"/>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Finalize FY 2015 Goals - Eleanor </w:t>
      </w:r>
    </w:p>
    <w:p w14:paraId="7373664E" w14:textId="77777777" w:rsidR="00975302" w:rsidRPr="00E760CE" w:rsidRDefault="00975302" w:rsidP="00975302">
      <w:pPr>
        <w:spacing w:before="100" w:beforeAutospacing="1" w:after="100" w:afterAutospacing="1"/>
        <w:rPr>
          <w:rFonts w:ascii="SymbolMT" w:eastAsia="Times New Roman" w:hAnsi="SymbolMT" w:cs="Times New Roman"/>
          <w:sz w:val="22"/>
          <w:szCs w:val="22"/>
        </w:rPr>
      </w:pPr>
      <w:r>
        <w:rPr>
          <w:rFonts w:ascii="TimesNewRomanPSMT" w:eastAsia="Times New Roman" w:hAnsi="TimesNewRomanPSMT" w:cs="TimesNewRomanPSMT"/>
          <w:sz w:val="22"/>
          <w:szCs w:val="22"/>
        </w:rPr>
        <w:t xml:space="preserve">New </w:t>
      </w:r>
      <w:r w:rsidRPr="00E760CE">
        <w:rPr>
          <w:rFonts w:ascii="TimesNewRomanPSMT" w:eastAsia="Times New Roman" w:hAnsi="TimesNewRomanPSMT" w:cs="TimesNewRomanPSMT"/>
          <w:sz w:val="22"/>
          <w:szCs w:val="22"/>
        </w:rPr>
        <w:t xml:space="preserve">Business: </w:t>
      </w:r>
    </w:p>
    <w:p w14:paraId="2D28A91C" w14:textId="025A86E7" w:rsidR="00975302" w:rsidRPr="00FD31C8" w:rsidRDefault="00975302" w:rsidP="00251B3D">
      <w:pPr>
        <w:numPr>
          <w:ilvl w:val="1"/>
          <w:numId w:val="126"/>
        </w:numPr>
        <w:tabs>
          <w:tab w:val="clear" w:pos="1440"/>
          <w:tab w:val="num" w:pos="720"/>
        </w:tabs>
        <w:spacing w:before="100" w:beforeAutospacing="1" w:after="100" w:afterAutospacing="1"/>
        <w:ind w:left="720"/>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Review the UUA Audit Checklist to ensure compliance and assign action items for </w:t>
      </w:r>
      <w:r w:rsidRPr="00FD31C8">
        <w:rPr>
          <w:rFonts w:ascii="TimesNewRomanPSMT" w:eastAsia="Times New Roman" w:hAnsi="TimesNewRomanPSMT" w:cs="TimesNewRomanPSMT"/>
          <w:sz w:val="22"/>
          <w:szCs w:val="22"/>
        </w:rPr>
        <w:t xml:space="preserve">correction if necessary </w:t>
      </w:r>
    </w:p>
    <w:p w14:paraId="0BEC6ADF" w14:textId="48E741D1" w:rsidR="00975302" w:rsidRPr="00E760CE" w:rsidRDefault="00975302" w:rsidP="00251B3D">
      <w:pPr>
        <w:numPr>
          <w:ilvl w:val="1"/>
          <w:numId w:val="126"/>
        </w:numPr>
        <w:tabs>
          <w:tab w:val="clear" w:pos="1440"/>
          <w:tab w:val="num" w:pos="720"/>
        </w:tabs>
        <w:spacing w:before="100" w:beforeAutospacing="1" w:after="100" w:afterAutospacing="1"/>
        <w:ind w:left="720"/>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Review proposed Investment guidelines and </w:t>
      </w:r>
      <w:r>
        <w:rPr>
          <w:rFonts w:ascii="TimesNewRomanPSMT" w:eastAsia="Times New Roman" w:hAnsi="TimesNewRomanPSMT" w:cs="TimesNewRomanPSMT"/>
          <w:sz w:val="22"/>
          <w:szCs w:val="22"/>
        </w:rPr>
        <w:t>Team</w:t>
      </w:r>
      <w:r w:rsidRPr="00E760CE">
        <w:rPr>
          <w:rFonts w:ascii="TimesNewRomanPSMT" w:eastAsia="Times New Roman" w:hAnsi="TimesNewRomanPSMT" w:cs="TimesNewRomanPSMT"/>
          <w:sz w:val="22"/>
          <w:szCs w:val="22"/>
        </w:rPr>
        <w:t xml:space="preserve"> members – Bob </w:t>
      </w:r>
    </w:p>
    <w:p w14:paraId="07CC9C5F" w14:textId="77777777" w:rsidR="00975302" w:rsidRPr="00E760CE" w:rsidRDefault="00975302" w:rsidP="00251B3D">
      <w:pPr>
        <w:numPr>
          <w:ilvl w:val="1"/>
          <w:numId w:val="126"/>
        </w:numPr>
        <w:tabs>
          <w:tab w:val="clear" w:pos="1440"/>
          <w:tab w:val="num" w:pos="720"/>
        </w:tabs>
        <w:spacing w:before="100" w:beforeAutospacing="1" w:after="100" w:afterAutospacing="1"/>
        <w:ind w:left="720"/>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Develop a policy for the BOT on fundraising - Bill </w:t>
      </w:r>
    </w:p>
    <w:p w14:paraId="4F979432" w14:textId="77777777" w:rsidR="00975302" w:rsidRPr="00E760CE" w:rsidRDefault="00975302" w:rsidP="00251B3D">
      <w:pPr>
        <w:numPr>
          <w:ilvl w:val="1"/>
          <w:numId w:val="126"/>
        </w:numPr>
        <w:tabs>
          <w:tab w:val="clear" w:pos="1440"/>
          <w:tab w:val="num" w:pos="720"/>
        </w:tabs>
        <w:spacing w:before="100" w:beforeAutospacing="1" w:after="100" w:afterAutospacing="1"/>
        <w:ind w:left="720"/>
        <w:rPr>
          <w:rFonts w:ascii="SymbolMT" w:eastAsia="Times New Roman" w:hAnsi="SymbolMT" w:cs="Times New Roman"/>
          <w:sz w:val="22"/>
          <w:szCs w:val="22"/>
        </w:rPr>
      </w:pPr>
      <w:r w:rsidRPr="00E760CE">
        <w:rPr>
          <w:rFonts w:ascii="TimesNewRomanPSMT" w:eastAsia="Times New Roman" w:hAnsi="TimesNewRomanPSMT" w:cs="TimesNewRomanPSMT"/>
          <w:sz w:val="22"/>
          <w:szCs w:val="22"/>
        </w:rPr>
        <w:t xml:space="preserve">Brainstorm on fundraising activities for upcoming year - Bill </w:t>
      </w:r>
    </w:p>
    <w:p w14:paraId="051D1809" w14:textId="36E7BB76" w:rsidR="00975302" w:rsidRPr="00FD31C8" w:rsidRDefault="00B052D0" w:rsidP="00251B3D">
      <w:pPr>
        <w:numPr>
          <w:ilvl w:val="1"/>
          <w:numId w:val="126"/>
        </w:numPr>
        <w:tabs>
          <w:tab w:val="clear" w:pos="1440"/>
          <w:tab w:val="num" w:pos="720"/>
        </w:tabs>
        <w:spacing w:before="100" w:beforeAutospacing="1" w:after="100" w:afterAutospacing="1"/>
        <w:ind w:left="720"/>
        <w:rPr>
          <w:rFonts w:ascii="SymbolMT" w:eastAsia="Times New Roman" w:hAnsi="SymbolMT" w:cs="Times New Roman"/>
          <w:sz w:val="22"/>
          <w:szCs w:val="22"/>
        </w:rPr>
      </w:pPr>
      <w:r>
        <w:rPr>
          <w:noProof/>
        </w:rPr>
        <mc:AlternateContent>
          <mc:Choice Requires="wps">
            <w:drawing>
              <wp:anchor distT="0" distB="0" distL="114300" distR="114300" simplePos="0" relativeHeight="253171712" behindDoc="0" locked="0" layoutInCell="1" allowOverlap="1" wp14:anchorId="2D831CDB" wp14:editId="730F7442">
                <wp:simplePos x="0" y="0"/>
                <wp:positionH relativeFrom="column">
                  <wp:posOffset>-377100</wp:posOffset>
                </wp:positionH>
                <wp:positionV relativeFrom="paragraph">
                  <wp:posOffset>179365</wp:posOffset>
                </wp:positionV>
                <wp:extent cx="534035" cy="1221740"/>
                <wp:effectExtent l="12700" t="0" r="24765" b="22860"/>
                <wp:wrapNone/>
                <wp:docPr id="808" name="Down Arrow 808"/>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CA2982"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31CDB" id="Down Arrow 808" o:spid="_x0000_s1248" type="#_x0000_t67" style="position:absolute;left:0;text-align:left;margin-left:-29.7pt;margin-top:14.1pt;width:42.05pt;height:96.2pt;z-index:2531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uZtAIAAPI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" adj="16512" fillcolor="#ffc000" strokecolor="#c00000" strokeweight="1.25pt">
                <v:textbox>
                  <w:txbxContent>
                    <w:p w14:paraId="31CA2982" w14:textId="77777777" w:rsidR="00B052D0" w:rsidRPr="0052516C" w:rsidRDefault="00B052D0" w:rsidP="00F67830">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r w:rsidR="00975302" w:rsidRPr="00E760CE">
        <w:rPr>
          <w:rFonts w:ascii="TimesNewRomanPSMT" w:eastAsia="Times New Roman" w:hAnsi="TimesNewRomanPSMT" w:cs="TimesNewRomanPSMT"/>
          <w:sz w:val="22"/>
          <w:szCs w:val="22"/>
        </w:rPr>
        <w:t xml:space="preserve">Review Purchase Voucher form used for checks written and discuss approval process for </w:t>
      </w:r>
      <w:r w:rsidR="00975302" w:rsidRPr="00FD31C8">
        <w:rPr>
          <w:rFonts w:ascii="TimesNewRomanPSMT" w:eastAsia="Times New Roman" w:hAnsi="TimesNewRomanPSMT" w:cs="TimesNewRomanPSMT"/>
          <w:sz w:val="22"/>
          <w:szCs w:val="22"/>
        </w:rPr>
        <w:t xml:space="preserve">purchases - Eleanor and Diane </w:t>
      </w:r>
    </w:p>
    <w:p w14:paraId="482FCAE4" w14:textId="262C1BB2" w:rsidR="00975302" w:rsidRPr="00E760CE" w:rsidRDefault="00B052D0" w:rsidP="00975302">
      <w:pPr>
        <w:spacing w:before="100" w:beforeAutospacing="1" w:after="100" w:afterAutospacing="1"/>
        <w:rPr>
          <w:rFonts w:ascii="SymbolMT" w:eastAsia="Times New Roman" w:hAnsi="SymbolMT" w:cs="Times New Roman"/>
          <w:sz w:val="22"/>
          <w:szCs w:val="22"/>
        </w:rPr>
      </w:pPr>
      <w:r>
        <w:rPr>
          <w:rFonts w:ascii="TimesNewRomanPSMT" w:eastAsia="Times New Roman" w:hAnsi="TimesNewRomanPSMT" w:cs="TimesNewRomanPSMT"/>
          <w:sz w:val="22"/>
          <w:szCs w:val="22"/>
        </w:rPr>
        <w:t xml:space="preserve">       </w:t>
      </w:r>
      <w:r w:rsidR="00975302" w:rsidRPr="00E760CE">
        <w:rPr>
          <w:rFonts w:ascii="TimesNewRomanPSMT" w:eastAsia="Times New Roman" w:hAnsi="TimesNewRomanPSMT" w:cs="TimesNewRomanPSMT"/>
          <w:sz w:val="22"/>
          <w:szCs w:val="22"/>
        </w:rPr>
        <w:t xml:space="preserve">Review Assignments Personal Checkout </w:t>
      </w:r>
      <w:r>
        <w:rPr>
          <w:rFonts w:ascii="TimesNewRomanPSMT" w:eastAsia="Times New Roman" w:hAnsi="TimesNewRomanPSMT" w:cs="TimesNewRomanPSMT"/>
          <w:sz w:val="22"/>
          <w:szCs w:val="22"/>
        </w:rPr>
        <w:t xml:space="preserve">         </w:t>
      </w:r>
    </w:p>
    <w:p w14:paraId="6C875A74" w14:textId="57130AC7" w:rsidR="00975302" w:rsidRPr="003B7DAB" w:rsidRDefault="00FC7334" w:rsidP="00975302">
      <w:pPr>
        <w:spacing w:before="100" w:beforeAutospacing="1" w:after="100" w:afterAutospacing="1"/>
        <w:rPr>
          <w:rFonts w:ascii="SymbolMT" w:eastAsia="Times New Roman" w:hAnsi="SymbolMT" w:cs="Times New Roman"/>
          <w:sz w:val="22"/>
          <w:szCs w:val="22"/>
        </w:rPr>
      </w:pPr>
      <w:r>
        <w:rPr>
          <w:rFonts w:ascii="TimesNewRomanPSMT" w:eastAsia="Times New Roman" w:hAnsi="TimesNewRomanPSMT" w:cs="TimesNewRomanPSMT"/>
          <w:sz w:val="22"/>
          <w:szCs w:val="22"/>
        </w:rPr>
        <w:t xml:space="preserve">       </w:t>
      </w:r>
      <w:r w:rsidR="00975302" w:rsidRPr="00E760CE">
        <w:rPr>
          <w:rFonts w:ascii="TimesNewRomanPSMT" w:eastAsia="Times New Roman" w:hAnsi="TimesNewRomanPSMT" w:cs="TimesNewRomanPSMT"/>
          <w:sz w:val="22"/>
          <w:szCs w:val="22"/>
        </w:rPr>
        <w:t>Extinguish</w:t>
      </w:r>
      <w:r w:rsidR="00975302" w:rsidRPr="007B3DD5">
        <w:rPr>
          <w:noProof/>
        </w:rPr>
        <w:t xml:space="preserve"> </w:t>
      </w:r>
      <w:r w:rsidR="00975302" w:rsidRPr="00E760CE">
        <w:rPr>
          <w:rFonts w:ascii="TimesNewRomanPSMT" w:eastAsia="Times New Roman" w:hAnsi="TimesNewRomanPSMT" w:cs="TimesNewRomanPSMT"/>
          <w:sz w:val="22"/>
          <w:szCs w:val="22"/>
        </w:rPr>
        <w:t xml:space="preserve">the Chalice – Adjournment </w:t>
      </w:r>
    </w:p>
    <w:p w14:paraId="1FA5F4E0" w14:textId="77777777" w:rsidR="00975302" w:rsidRPr="007B3DD5" w:rsidRDefault="00975302" w:rsidP="00975302">
      <w:pPr>
        <w:spacing w:before="100" w:beforeAutospacing="1" w:after="100" w:afterAutospacing="1"/>
        <w:rPr>
          <w:rFonts w:ascii="Times New Roman" w:eastAsia="Times New Roman" w:hAnsi="Times New Roman" w:cs="Times New Roman"/>
        </w:rPr>
      </w:pPr>
      <w:bookmarkStart w:id="1135" w:name="p108"/>
      <w:bookmarkEnd w:id="1135"/>
    </w:p>
    <w:p w14:paraId="3CAFFC08" w14:textId="77777777" w:rsidR="00975302" w:rsidRPr="00126905" w:rsidRDefault="00975302" w:rsidP="00975302"/>
    <w:p w14:paraId="4C7E5D54" w14:textId="3B5AE772" w:rsidR="00740469" w:rsidRPr="00C25256" w:rsidRDefault="00740469" w:rsidP="00740469">
      <w:pPr>
        <w:spacing w:after="200" w:line="288" w:lineRule="auto"/>
      </w:pPr>
      <w:r>
        <w:br w:type="page"/>
      </w:r>
    </w:p>
    <w:p w14:paraId="63854BC4" w14:textId="008F0C9C" w:rsidR="00975302" w:rsidRPr="00126905" w:rsidRDefault="00FC7334" w:rsidP="00975302">
      <w:pPr>
        <w:pStyle w:val="Heading1"/>
      </w:pPr>
      <w:bookmarkStart w:id="1136" w:name="_Toc85872983"/>
      <w:bookmarkStart w:id="1137" w:name="_Toc85893177"/>
      <w:bookmarkStart w:id="1138" w:name="_Toc85895462"/>
      <w:bookmarkStart w:id="1139" w:name="_Toc85895624"/>
      <w:bookmarkStart w:id="1140" w:name="_Toc85896017"/>
      <w:r>
        <w:lastRenderedPageBreak/>
        <w:t xml:space="preserve">     </w:t>
      </w:r>
      <w:bookmarkStart w:id="1141" w:name="_Toc86225880"/>
      <w:bookmarkStart w:id="1142" w:name="_Toc86348211"/>
      <w:bookmarkStart w:id="1143" w:name="_Toc86348930"/>
      <w:bookmarkStart w:id="1144" w:name="_Toc98593942"/>
      <w:r w:rsidR="00975302" w:rsidRPr="00126905">
        <w:t>APPENDIX A</w:t>
      </w:r>
      <w:bookmarkEnd w:id="1136"/>
      <w:bookmarkEnd w:id="1137"/>
      <w:bookmarkEnd w:id="1138"/>
      <w:bookmarkEnd w:id="1139"/>
      <w:bookmarkEnd w:id="1140"/>
      <w:bookmarkEnd w:id="1141"/>
      <w:bookmarkEnd w:id="1142"/>
      <w:bookmarkEnd w:id="1143"/>
      <w:bookmarkEnd w:id="1144"/>
    </w:p>
    <w:p w14:paraId="0BB87D24" w14:textId="77777777" w:rsidR="00975302" w:rsidRDefault="00975302" w:rsidP="00975302">
      <w:pPr>
        <w:spacing w:after="240"/>
        <w:rPr>
          <w:rFonts w:ascii="Cambria" w:eastAsia="Cambria" w:hAnsi="Cambria" w:cs="Cambria"/>
          <w:b/>
          <w:color w:val="3F6CAF"/>
          <w:sz w:val="128"/>
          <w:szCs w:val="128"/>
        </w:rPr>
      </w:pPr>
    </w:p>
    <w:p w14:paraId="3FA586E0" w14:textId="77777777" w:rsidR="00975302" w:rsidRDefault="00975302" w:rsidP="00975302">
      <w:pPr>
        <w:spacing w:after="240"/>
        <w:rPr>
          <w:rFonts w:ascii="Cambria" w:eastAsia="Cambria" w:hAnsi="Cambria" w:cs="Cambria"/>
          <w:b/>
          <w:color w:val="3F6CAF"/>
          <w:sz w:val="128"/>
          <w:szCs w:val="128"/>
        </w:rPr>
      </w:pPr>
    </w:p>
    <w:p w14:paraId="4C340D13" w14:textId="77777777" w:rsidR="00975302" w:rsidRDefault="00975302" w:rsidP="00975302">
      <w:pPr>
        <w:spacing w:after="240"/>
        <w:jc w:val="center"/>
        <w:rPr>
          <w:rFonts w:ascii="Cambria" w:eastAsia="Cambria" w:hAnsi="Cambria" w:cs="Cambria"/>
          <w:b/>
          <w:color w:val="3F6CAF"/>
          <w:sz w:val="128"/>
          <w:szCs w:val="128"/>
        </w:rPr>
      </w:pPr>
      <w:r>
        <w:rPr>
          <w:rFonts w:ascii="Cambria" w:eastAsia="Cambria" w:hAnsi="Cambria" w:cs="Cambria"/>
          <w:b/>
          <w:color w:val="3F6CAF"/>
          <w:sz w:val="128"/>
          <w:szCs w:val="128"/>
        </w:rPr>
        <w:t>APPENDIX</w:t>
      </w:r>
    </w:p>
    <w:p w14:paraId="03E6799B" w14:textId="2A9A9667" w:rsidR="00975302" w:rsidRDefault="00C7699A" w:rsidP="00975302">
      <w:pPr>
        <w:spacing w:after="240"/>
        <w:jc w:val="center"/>
        <w:rPr>
          <w:rFonts w:ascii="Cambria" w:eastAsia="Cambria" w:hAnsi="Cambria" w:cs="Cambria"/>
          <w:b/>
          <w:color w:val="3F6CAF"/>
          <w:sz w:val="128"/>
          <w:szCs w:val="128"/>
        </w:rPr>
      </w:pPr>
      <w:r>
        <w:rPr>
          <w:noProof/>
          <w:color w:val="000000"/>
        </w:rPr>
        <mc:AlternateContent>
          <mc:Choice Requires="wps">
            <w:drawing>
              <wp:anchor distT="0" distB="0" distL="114300" distR="114300" simplePos="0" relativeHeight="253696000" behindDoc="0" locked="0" layoutInCell="1" allowOverlap="1" wp14:anchorId="0788B281" wp14:editId="2A95BDC0">
                <wp:simplePos x="0" y="0"/>
                <wp:positionH relativeFrom="column">
                  <wp:posOffset>-414745</wp:posOffset>
                </wp:positionH>
                <wp:positionV relativeFrom="paragraph">
                  <wp:posOffset>1042216</wp:posOffset>
                </wp:positionV>
                <wp:extent cx="499745" cy="1183005"/>
                <wp:effectExtent l="12700" t="12700" r="20955" b="10795"/>
                <wp:wrapNone/>
                <wp:docPr id="1192" name="Up Arrow 1192">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577A8FC" w14:textId="77777777" w:rsidR="00C7699A" w:rsidRPr="00260E8E" w:rsidRDefault="00C7699A"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8B281" id="Up Arrow 1192" o:spid="_x0000_s1249" type="#_x0000_t68" href="#toc1" style="position:absolute;left:0;text-align:left;margin-left:-32.65pt;margin-top:82.05pt;width:39.35pt;height:93.15pt;z-index:25369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1577A8FC" w14:textId="77777777" w:rsidR="00C7699A" w:rsidRPr="00260E8E" w:rsidRDefault="00C7699A"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3BD3F1C5" w14:textId="77777777" w:rsidR="00975302" w:rsidRDefault="00975302" w:rsidP="00975302">
      <w:pPr>
        <w:tabs>
          <w:tab w:val="left" w:pos="1111"/>
          <w:tab w:val="left" w:pos="2165"/>
          <w:tab w:val="center" w:pos="4680"/>
        </w:tabs>
        <w:spacing w:after="240"/>
        <w:rPr>
          <w:rFonts w:ascii="Cambria" w:eastAsia="Cambria" w:hAnsi="Cambria" w:cs="Cambria"/>
          <w:b/>
          <w:color w:val="3F6CAF"/>
          <w:sz w:val="144"/>
          <w:szCs w:val="144"/>
        </w:rPr>
      </w:pPr>
      <w:r>
        <w:rPr>
          <w:rFonts w:ascii="Cambria" w:eastAsia="Cambria" w:hAnsi="Cambria" w:cs="Cambria"/>
          <w:b/>
          <w:color w:val="3F6CAF"/>
          <w:sz w:val="128"/>
          <w:szCs w:val="128"/>
        </w:rPr>
        <w:tab/>
      </w:r>
      <w:r>
        <w:rPr>
          <w:rFonts w:ascii="Cambria" w:eastAsia="Cambria" w:hAnsi="Cambria" w:cs="Cambria"/>
          <w:b/>
          <w:color w:val="3F6CAF"/>
          <w:sz w:val="128"/>
          <w:szCs w:val="128"/>
        </w:rPr>
        <w:tab/>
      </w:r>
      <w:r>
        <w:rPr>
          <w:rFonts w:ascii="Cambria" w:eastAsia="Cambria" w:hAnsi="Cambria" w:cs="Cambria"/>
          <w:b/>
          <w:color w:val="3F6CAF"/>
          <w:sz w:val="128"/>
          <w:szCs w:val="128"/>
        </w:rPr>
        <w:tab/>
      </w:r>
      <w:r>
        <w:rPr>
          <w:rFonts w:ascii="Cambria" w:eastAsia="Cambria" w:hAnsi="Cambria" w:cs="Cambria"/>
          <w:b/>
          <w:color w:val="3F6CAF"/>
          <w:sz w:val="144"/>
          <w:szCs w:val="144"/>
        </w:rPr>
        <w:t>A</w:t>
      </w:r>
    </w:p>
    <w:p w14:paraId="4CEEF0D3" w14:textId="5789DECC" w:rsidR="00975302" w:rsidRDefault="00FC7334" w:rsidP="00975302">
      <w:pPr>
        <w:rPr>
          <w:color w:val="000000"/>
        </w:rPr>
      </w:pPr>
      <w:r>
        <w:rPr>
          <w:noProof/>
        </w:rPr>
        <mc:AlternateContent>
          <mc:Choice Requires="wps">
            <w:drawing>
              <wp:anchor distT="0" distB="0" distL="114300" distR="114300" simplePos="0" relativeHeight="253175808" behindDoc="0" locked="0" layoutInCell="1" allowOverlap="1" wp14:anchorId="5F3515D8" wp14:editId="1293E23A">
                <wp:simplePos x="0" y="0"/>
                <wp:positionH relativeFrom="column">
                  <wp:posOffset>-455500</wp:posOffset>
                </wp:positionH>
                <wp:positionV relativeFrom="paragraph">
                  <wp:posOffset>216120</wp:posOffset>
                </wp:positionV>
                <wp:extent cx="534035" cy="1221740"/>
                <wp:effectExtent l="12700" t="0" r="24765" b="22860"/>
                <wp:wrapNone/>
                <wp:docPr id="812" name="Down Arrow 812"/>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4EE3E6" w14:textId="77777777" w:rsidR="00FC7334" w:rsidRPr="0052516C" w:rsidRDefault="00FC7334" w:rsidP="00FC7334">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515D8" id="Down Arrow 812" o:spid="_x0000_s1250" type="#_x0000_t67" style="position:absolute;margin-left:-35.85pt;margin-top:17pt;width:42.05pt;height:96.2pt;z-index:2531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" adj="16512" fillcolor="#ffc000" strokecolor="#c00000" strokeweight="1.25pt">
                <v:textbox>
                  <w:txbxContent>
                    <w:p w14:paraId="724EE3E6" w14:textId="77777777" w:rsidR="00FC7334" w:rsidRPr="0052516C" w:rsidRDefault="00FC7334" w:rsidP="00FC7334">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0599BBD4" w14:textId="66DF8A78" w:rsidR="00975302" w:rsidRDefault="00975302" w:rsidP="00975302">
      <w:pPr>
        <w:widowControl w:val="0"/>
        <w:pBdr>
          <w:top w:val="nil"/>
          <w:left w:val="nil"/>
          <w:bottom w:val="nil"/>
          <w:right w:val="nil"/>
          <w:between w:val="nil"/>
        </w:pBdr>
        <w:ind w:left="115"/>
        <w:rPr>
          <w:color w:val="000000"/>
        </w:rPr>
      </w:pPr>
    </w:p>
    <w:p w14:paraId="75C75A14" w14:textId="77777777" w:rsidR="00975302" w:rsidRDefault="00975302" w:rsidP="00975302">
      <w:pPr>
        <w:widowControl w:val="0"/>
        <w:pBdr>
          <w:top w:val="nil"/>
          <w:left w:val="nil"/>
          <w:bottom w:val="nil"/>
          <w:right w:val="nil"/>
          <w:between w:val="nil"/>
        </w:pBdr>
        <w:ind w:left="115"/>
        <w:rPr>
          <w:color w:val="000000"/>
        </w:rPr>
      </w:pPr>
    </w:p>
    <w:p w14:paraId="7BD79597" w14:textId="665188B9" w:rsidR="00975302" w:rsidRDefault="00975302" w:rsidP="00975302">
      <w:pPr>
        <w:widowControl w:val="0"/>
        <w:pBdr>
          <w:top w:val="nil"/>
          <w:left w:val="nil"/>
          <w:bottom w:val="nil"/>
          <w:right w:val="nil"/>
          <w:between w:val="nil"/>
        </w:pBdr>
        <w:ind w:left="115"/>
        <w:rPr>
          <w:color w:val="000000"/>
        </w:rPr>
      </w:pPr>
    </w:p>
    <w:p w14:paraId="4C4CBDC8" w14:textId="296DCF8A" w:rsidR="00740469" w:rsidRDefault="00740469">
      <w:pPr>
        <w:spacing w:after="200" w:line="288" w:lineRule="auto"/>
        <w:rPr>
          <w:color w:val="000000"/>
        </w:rPr>
      </w:pPr>
      <w:bookmarkStart w:id="1145" w:name="_415t9al" w:colFirst="0" w:colLast="0"/>
      <w:bookmarkEnd w:id="1145"/>
      <w:r>
        <w:rPr>
          <w:color w:val="000000"/>
        </w:rPr>
        <w:br w:type="page"/>
      </w:r>
    </w:p>
    <w:p w14:paraId="74BFB3C7" w14:textId="77777777" w:rsidR="00975302" w:rsidRPr="00707E19" w:rsidRDefault="00975302" w:rsidP="00975302">
      <w:pPr>
        <w:widowControl w:val="0"/>
        <w:pBdr>
          <w:top w:val="nil"/>
          <w:left w:val="nil"/>
          <w:bottom w:val="nil"/>
          <w:right w:val="nil"/>
          <w:between w:val="nil"/>
        </w:pBdr>
        <w:tabs>
          <w:tab w:val="left" w:pos="1800"/>
        </w:tabs>
        <w:rPr>
          <w:color w:val="000000"/>
        </w:rPr>
      </w:pPr>
    </w:p>
    <w:p w14:paraId="37197FEB" w14:textId="3EE2CE1C" w:rsidR="00975302" w:rsidRPr="003C5635" w:rsidRDefault="00975302" w:rsidP="00975302">
      <w:pPr>
        <w:pStyle w:val="Heading2"/>
        <w:rPr>
          <w:szCs w:val="24"/>
        </w:rPr>
      </w:pPr>
      <w:bookmarkStart w:id="1146" w:name="p109"/>
      <w:r w:rsidRPr="003C5635">
        <w:rPr>
          <w:szCs w:val="24"/>
        </w:rPr>
        <w:t xml:space="preserve">             </w:t>
      </w:r>
      <w:bookmarkStart w:id="1147" w:name="_Toc85872984"/>
      <w:bookmarkStart w:id="1148" w:name="_Toc85893178"/>
      <w:bookmarkStart w:id="1149" w:name="_Toc85895463"/>
      <w:bookmarkStart w:id="1150" w:name="_Toc85895625"/>
      <w:bookmarkStart w:id="1151" w:name="_Toc85896018"/>
      <w:bookmarkStart w:id="1152" w:name="_Toc86225881"/>
      <w:bookmarkStart w:id="1153" w:name="_Toc86348212"/>
      <w:bookmarkStart w:id="1154" w:name="_Toc86348931"/>
      <w:bookmarkStart w:id="1155" w:name="_Toc98593943"/>
      <w:r w:rsidRPr="003C5635">
        <w:rPr>
          <w:szCs w:val="24"/>
        </w:rPr>
        <w:t>[Charter Template]</w:t>
      </w:r>
      <w:bookmarkEnd w:id="1147"/>
      <w:bookmarkEnd w:id="1148"/>
      <w:bookmarkEnd w:id="1149"/>
      <w:bookmarkEnd w:id="1150"/>
      <w:bookmarkEnd w:id="1151"/>
      <w:bookmarkEnd w:id="1152"/>
      <w:bookmarkEnd w:id="1153"/>
      <w:bookmarkEnd w:id="1154"/>
      <w:bookmarkEnd w:id="1155"/>
    </w:p>
    <w:bookmarkEnd w:id="1146"/>
    <w:p w14:paraId="684D212D" w14:textId="61BBBADB" w:rsidR="00975302" w:rsidRDefault="00975302" w:rsidP="00975302">
      <w:pPr>
        <w:widowControl w:val="0"/>
        <w:pBdr>
          <w:top w:val="nil"/>
          <w:left w:val="nil"/>
          <w:bottom w:val="nil"/>
          <w:right w:val="nil"/>
          <w:between w:val="nil"/>
        </w:pBdr>
        <w:ind w:left="115"/>
        <w:rPr>
          <w:b/>
          <w:i/>
          <w:color w:val="FF0000"/>
        </w:rPr>
      </w:pPr>
    </w:p>
    <w:p w14:paraId="28977FBC" w14:textId="77777777" w:rsidR="00377A1B" w:rsidRPr="00DC6F8E" w:rsidRDefault="00377A1B" w:rsidP="00377A1B">
      <w:pPr>
        <w:spacing w:before="421"/>
        <w:jc w:val="center"/>
        <w:rPr>
          <w:rFonts w:ascii="Times New Roman" w:eastAsia="Times New Roman" w:hAnsi="Times New Roman" w:cs="Times New Roman"/>
        </w:rPr>
      </w:pPr>
      <w:r w:rsidRPr="00DC6F8E">
        <w:rPr>
          <w:rFonts w:eastAsia="Times New Roman"/>
          <w:b/>
          <w:bCs/>
          <w:color w:val="000000"/>
        </w:rPr>
        <w:t>Charter for the (team name)</w:t>
      </w:r>
    </w:p>
    <w:p w14:paraId="570C1C06" w14:textId="77777777" w:rsidR="00377A1B" w:rsidRPr="00DC6F8E" w:rsidRDefault="00377A1B" w:rsidP="00377A1B">
      <w:pPr>
        <w:spacing w:before="20"/>
        <w:ind w:left="126"/>
        <w:rPr>
          <w:rFonts w:ascii="Times New Roman" w:eastAsia="Times New Roman" w:hAnsi="Times New Roman" w:cs="Times New Roman"/>
        </w:rPr>
      </w:pPr>
      <w:r w:rsidRPr="00DC6F8E">
        <w:rPr>
          <w:rFonts w:eastAsia="Times New Roman"/>
          <w:b/>
          <w:bCs/>
          <w:color w:val="000000"/>
        </w:rPr>
        <w:t>[Date]  </w:t>
      </w:r>
    </w:p>
    <w:p w14:paraId="069BEC06" w14:textId="77777777" w:rsidR="00377A1B" w:rsidRPr="00DC6F8E" w:rsidRDefault="00377A1B" w:rsidP="00377A1B">
      <w:pPr>
        <w:spacing w:before="320"/>
        <w:ind w:left="124"/>
        <w:rPr>
          <w:rFonts w:ascii="Times New Roman" w:eastAsia="Times New Roman" w:hAnsi="Times New Roman" w:cs="Times New Roman"/>
        </w:rPr>
      </w:pPr>
      <w:r w:rsidRPr="00DC6F8E">
        <w:rPr>
          <w:rFonts w:eastAsia="Times New Roman"/>
          <w:b/>
          <w:bCs/>
          <w:color w:val="000000"/>
        </w:rPr>
        <w:t>Purpose:  </w:t>
      </w:r>
    </w:p>
    <w:p w14:paraId="26BA4D7D" w14:textId="77777777" w:rsidR="00377A1B" w:rsidRPr="00DC6F8E" w:rsidRDefault="00377A1B" w:rsidP="00377A1B">
      <w:pPr>
        <w:spacing w:before="20"/>
        <w:ind w:left="109" w:right="83"/>
        <w:rPr>
          <w:rFonts w:ascii="Times New Roman" w:eastAsia="Times New Roman" w:hAnsi="Times New Roman" w:cs="Times New Roman"/>
        </w:rPr>
      </w:pPr>
      <w:r w:rsidRPr="00DC6F8E">
        <w:rPr>
          <w:rFonts w:eastAsia="Times New Roman"/>
          <w:color w:val="000000"/>
        </w:rPr>
        <w:t>To supervise and facilitate the day-to-day opera</w:t>
      </w:r>
      <w:r>
        <w:rPr>
          <w:rFonts w:eastAsia="Times New Roman"/>
          <w:color w:val="000000"/>
        </w:rPr>
        <w:t>ti</w:t>
      </w:r>
      <w:r w:rsidRPr="00DC6F8E">
        <w:rPr>
          <w:rFonts w:eastAsia="Times New Roman"/>
          <w:color w:val="000000"/>
        </w:rPr>
        <w:t>ons of Tri-UU as they pertain to (team name).  To determine, maintain, and submit to the Policies and Procedures team, a detailed list of the rou</w:t>
      </w:r>
      <w:r>
        <w:rPr>
          <w:rFonts w:eastAsia="Times New Roman"/>
          <w:color w:val="000000"/>
        </w:rPr>
        <w:t>ti</w:t>
      </w:r>
      <w:r w:rsidRPr="00DC6F8E">
        <w:rPr>
          <w:rFonts w:eastAsia="Times New Roman"/>
          <w:color w:val="000000"/>
        </w:rPr>
        <w:t>ne tasks that are to be accomplished by the (team name)</w:t>
      </w:r>
      <w:r>
        <w:rPr>
          <w:rFonts w:eastAsia="Times New Roman"/>
          <w:color w:val="000000"/>
        </w:rPr>
        <w:t>.</w:t>
      </w:r>
      <w:r w:rsidRPr="00DC6F8E">
        <w:rPr>
          <w:rFonts w:eastAsia="Times New Roman"/>
          <w:color w:val="000000"/>
        </w:rPr>
        <w:t>  </w:t>
      </w:r>
    </w:p>
    <w:p w14:paraId="543B8DCC" w14:textId="77777777" w:rsidR="00377A1B" w:rsidRPr="00DC6F8E" w:rsidRDefault="00377A1B" w:rsidP="00377A1B">
      <w:pPr>
        <w:spacing w:before="310"/>
        <w:ind w:left="115"/>
        <w:rPr>
          <w:rFonts w:ascii="Times New Roman" w:eastAsia="Times New Roman" w:hAnsi="Times New Roman" w:cs="Times New Roman"/>
        </w:rPr>
      </w:pPr>
      <w:r w:rsidRPr="00DC6F8E">
        <w:rPr>
          <w:rFonts w:eastAsia="Times New Roman"/>
          <w:b/>
          <w:bCs/>
          <w:color w:val="000000"/>
        </w:rPr>
        <w:t>Structure: </w:t>
      </w:r>
    </w:p>
    <w:p w14:paraId="0BBBBFB4" w14:textId="77777777" w:rsidR="00377A1B" w:rsidRPr="00505C1A" w:rsidRDefault="00377A1B" w:rsidP="00251B3D">
      <w:pPr>
        <w:pStyle w:val="ListParagraph"/>
        <w:numPr>
          <w:ilvl w:val="0"/>
          <w:numId w:val="138"/>
        </w:numPr>
        <w:spacing w:before="20"/>
        <w:ind w:right="334"/>
        <w:rPr>
          <w:rFonts w:ascii="Times New Roman" w:eastAsia="Times New Roman" w:hAnsi="Times New Roman" w:cs="Times New Roman"/>
        </w:rPr>
      </w:pPr>
      <w:r w:rsidRPr="00505C1A">
        <w:rPr>
          <w:rFonts w:eastAsia="Times New Roman"/>
          <w:color w:val="000000"/>
        </w:rPr>
        <w:t>Members of the (team name) will include Tri-UU congregants who have special skills and interests that are compatible with the teams’ tasks  </w:t>
      </w:r>
    </w:p>
    <w:p w14:paraId="3CB601C8" w14:textId="77777777" w:rsidR="00377A1B" w:rsidRPr="00505C1A" w:rsidRDefault="00377A1B" w:rsidP="00251B3D">
      <w:pPr>
        <w:pStyle w:val="ListParagraph"/>
        <w:numPr>
          <w:ilvl w:val="0"/>
          <w:numId w:val="138"/>
        </w:numPr>
        <w:spacing w:before="10"/>
        <w:ind w:right="18"/>
        <w:rPr>
          <w:rFonts w:eastAsia="Times New Roman"/>
          <w:color w:val="000000"/>
        </w:rPr>
      </w:pPr>
      <w:r w:rsidRPr="00505C1A">
        <w:rPr>
          <w:rFonts w:eastAsia="Times New Roman"/>
          <w:color w:val="000000"/>
        </w:rPr>
        <w:t xml:space="preserve">The team will have a leader selected by the team and approved by the Board. The team leader will serve on the Program Council as the representative of the team.  </w:t>
      </w:r>
    </w:p>
    <w:p w14:paraId="2D6F21A3" w14:textId="77777777" w:rsidR="00377A1B" w:rsidRPr="00505C1A" w:rsidRDefault="00377A1B" w:rsidP="00251B3D">
      <w:pPr>
        <w:pStyle w:val="ListParagraph"/>
        <w:numPr>
          <w:ilvl w:val="0"/>
          <w:numId w:val="138"/>
        </w:numPr>
        <w:spacing w:before="10"/>
        <w:ind w:right="18"/>
        <w:rPr>
          <w:rFonts w:eastAsia="Times New Roman"/>
          <w:color w:val="000000"/>
        </w:rPr>
      </w:pPr>
      <w:r w:rsidRPr="00505C1A">
        <w:rPr>
          <w:rFonts w:eastAsia="Times New Roman"/>
          <w:color w:val="000000"/>
        </w:rPr>
        <w:t>The team leader will designate an alternate to attend Council meetings when needed </w:t>
      </w:r>
    </w:p>
    <w:p w14:paraId="1B6A24BD" w14:textId="77777777" w:rsidR="00377A1B" w:rsidRPr="00505C1A" w:rsidRDefault="00377A1B" w:rsidP="00251B3D">
      <w:pPr>
        <w:pStyle w:val="ListParagraph"/>
        <w:numPr>
          <w:ilvl w:val="0"/>
          <w:numId w:val="138"/>
        </w:numPr>
        <w:spacing w:before="10"/>
        <w:ind w:right="18"/>
        <w:rPr>
          <w:rFonts w:ascii="Times New Roman" w:eastAsia="Times New Roman" w:hAnsi="Times New Roman" w:cs="Times New Roman"/>
        </w:rPr>
      </w:pPr>
      <w:r w:rsidRPr="00505C1A">
        <w:rPr>
          <w:rFonts w:eastAsia="Times New Roman"/>
          <w:color w:val="000000"/>
        </w:rPr>
        <w:t>The team will have a Recording Secretary chosen from its membership  </w:t>
      </w:r>
    </w:p>
    <w:p w14:paraId="521014D1" w14:textId="77777777" w:rsidR="00377A1B" w:rsidRPr="00505C1A" w:rsidRDefault="00377A1B" w:rsidP="00377A1B">
      <w:pPr>
        <w:spacing w:before="310"/>
        <w:rPr>
          <w:rFonts w:ascii="Times New Roman" w:eastAsia="Times New Roman" w:hAnsi="Times New Roman" w:cs="Times New Roman"/>
        </w:rPr>
      </w:pPr>
      <w:r w:rsidRPr="00505C1A">
        <w:rPr>
          <w:rFonts w:eastAsia="Times New Roman"/>
          <w:b/>
          <w:bCs/>
          <w:color w:val="000000"/>
        </w:rPr>
        <w:t>Func</w:t>
      </w:r>
      <w:r>
        <w:rPr>
          <w:rFonts w:eastAsia="Times New Roman"/>
          <w:b/>
          <w:bCs/>
          <w:color w:val="000000"/>
        </w:rPr>
        <w:t>ti</w:t>
      </w:r>
      <w:r w:rsidRPr="00505C1A">
        <w:rPr>
          <w:rFonts w:eastAsia="Times New Roman"/>
          <w:b/>
          <w:bCs/>
          <w:color w:val="000000"/>
        </w:rPr>
        <w:t>on</w:t>
      </w:r>
      <w:r w:rsidRPr="00505C1A">
        <w:rPr>
          <w:rFonts w:eastAsia="Times New Roman"/>
          <w:color w:val="000000"/>
        </w:rPr>
        <w:t>: the (</w:t>
      </w:r>
      <w:r w:rsidRPr="00505C1A">
        <w:rPr>
          <w:rFonts w:eastAsia="Times New Roman"/>
          <w:i/>
          <w:iCs/>
          <w:color w:val="000000"/>
        </w:rPr>
        <w:t xml:space="preserve">team name) </w:t>
      </w:r>
      <w:r w:rsidRPr="00505C1A">
        <w:rPr>
          <w:rFonts w:eastAsia="Times New Roman"/>
          <w:color w:val="000000"/>
        </w:rPr>
        <w:t>will:  </w:t>
      </w:r>
    </w:p>
    <w:p w14:paraId="4DFB6B91" w14:textId="77777777" w:rsidR="00377A1B" w:rsidRPr="00B278F4" w:rsidRDefault="00377A1B" w:rsidP="00251B3D">
      <w:pPr>
        <w:pStyle w:val="ListParagraph"/>
        <w:numPr>
          <w:ilvl w:val="1"/>
          <w:numId w:val="138"/>
        </w:numPr>
        <w:spacing w:before="20"/>
        <w:rPr>
          <w:rFonts w:ascii="Times New Roman" w:eastAsia="Times New Roman" w:hAnsi="Times New Roman" w:cs="Times New Roman"/>
        </w:rPr>
      </w:pPr>
      <w:r w:rsidRPr="00B278F4">
        <w:rPr>
          <w:rFonts w:eastAsia="Times New Roman"/>
          <w:color w:val="000000"/>
        </w:rPr>
        <w:t>Meet monthly as a general practice, making use of virtual meetings when practicable or when conditions warrant  </w:t>
      </w:r>
    </w:p>
    <w:p w14:paraId="415A8B1E" w14:textId="77777777" w:rsidR="00377A1B" w:rsidRPr="00B278F4" w:rsidRDefault="00377A1B" w:rsidP="00251B3D">
      <w:pPr>
        <w:pStyle w:val="ListParagraph"/>
        <w:numPr>
          <w:ilvl w:val="1"/>
          <w:numId w:val="138"/>
        </w:numPr>
        <w:spacing w:before="10"/>
        <w:rPr>
          <w:rFonts w:ascii="Times New Roman" w:eastAsia="Times New Roman" w:hAnsi="Times New Roman" w:cs="Times New Roman"/>
        </w:rPr>
      </w:pPr>
      <w:r w:rsidRPr="00B278F4">
        <w:rPr>
          <w:rFonts w:eastAsia="Times New Roman"/>
          <w:color w:val="000000"/>
        </w:rPr>
        <w:t>Establish team goals for each fiscal year  </w:t>
      </w:r>
    </w:p>
    <w:p w14:paraId="4997D7E3" w14:textId="77777777" w:rsidR="00377A1B" w:rsidRPr="00B278F4" w:rsidRDefault="00377A1B" w:rsidP="00251B3D">
      <w:pPr>
        <w:pStyle w:val="ListParagraph"/>
        <w:numPr>
          <w:ilvl w:val="1"/>
          <w:numId w:val="138"/>
        </w:numPr>
        <w:spacing w:before="20"/>
        <w:rPr>
          <w:rFonts w:ascii="Times New Roman" w:eastAsia="Times New Roman" w:hAnsi="Times New Roman" w:cs="Times New Roman"/>
        </w:rPr>
      </w:pPr>
      <w:r w:rsidRPr="00B278F4">
        <w:rPr>
          <w:rFonts w:eastAsia="Times New Roman"/>
          <w:color w:val="000000"/>
        </w:rPr>
        <w:t>Give regular briefings to the Program Council on its actions  </w:t>
      </w:r>
    </w:p>
    <w:p w14:paraId="6141FF12" w14:textId="77777777" w:rsidR="00377A1B" w:rsidRPr="00B278F4" w:rsidRDefault="00377A1B" w:rsidP="00251B3D">
      <w:pPr>
        <w:pStyle w:val="ListParagraph"/>
        <w:numPr>
          <w:ilvl w:val="1"/>
          <w:numId w:val="138"/>
        </w:numPr>
        <w:spacing w:before="20"/>
        <w:ind w:right="1582"/>
        <w:rPr>
          <w:rFonts w:ascii="Times New Roman" w:eastAsia="Times New Roman" w:hAnsi="Times New Roman" w:cs="Times New Roman"/>
        </w:rPr>
      </w:pPr>
      <w:r w:rsidRPr="00B278F4">
        <w:rPr>
          <w:rFonts w:eastAsia="Times New Roman"/>
          <w:color w:val="000000"/>
        </w:rPr>
        <w:t>Actively engage with other Council teams on issues of common        interest  </w:t>
      </w:r>
    </w:p>
    <w:p w14:paraId="3BE34D0D" w14:textId="0CBEF94F" w:rsidR="00377A1B" w:rsidRPr="00B278F4" w:rsidRDefault="00740469" w:rsidP="00377A1B">
      <w:pPr>
        <w:pStyle w:val="ListParagraph"/>
        <w:spacing w:before="20"/>
        <w:ind w:right="1582"/>
        <w:rPr>
          <w:rFonts w:ascii="Times New Roman" w:eastAsia="Times New Roman" w:hAnsi="Times New Roman" w:cs="Times New Roman"/>
        </w:rPr>
      </w:pPr>
      <w:r>
        <w:rPr>
          <w:noProof/>
          <w:color w:val="000000"/>
        </w:rPr>
        <mc:AlternateContent>
          <mc:Choice Requires="wps">
            <w:drawing>
              <wp:anchor distT="0" distB="0" distL="114300" distR="114300" simplePos="0" relativeHeight="254215168" behindDoc="0" locked="0" layoutInCell="1" allowOverlap="1" wp14:anchorId="156F047F" wp14:editId="4D9D4418">
                <wp:simplePos x="0" y="0"/>
                <wp:positionH relativeFrom="column">
                  <wp:posOffset>-540997</wp:posOffset>
                </wp:positionH>
                <wp:positionV relativeFrom="paragraph">
                  <wp:posOffset>231417</wp:posOffset>
                </wp:positionV>
                <wp:extent cx="499745" cy="1183005"/>
                <wp:effectExtent l="12700" t="12700" r="20955" b="10795"/>
                <wp:wrapNone/>
                <wp:docPr id="104" name="Up Arrow 104">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AB63FEC" w14:textId="77777777" w:rsidR="00740469" w:rsidRPr="00260E8E" w:rsidRDefault="00740469"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F047F" id="Up Arrow 104" o:spid="_x0000_s1251" type="#_x0000_t68" href="#toc1" style="position:absolute;left:0;text-align:left;margin-left:-42.6pt;margin-top:18.2pt;width:39.35pt;height:93.15pt;z-index:25421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0AB63FEC" w14:textId="77777777" w:rsidR="00740469" w:rsidRPr="00260E8E" w:rsidRDefault="00740469"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377A1B" w:rsidRPr="00B278F4">
        <w:rPr>
          <w:rFonts w:eastAsia="Times New Roman"/>
          <w:color w:val="000000"/>
        </w:rPr>
        <w:t>  </w:t>
      </w:r>
    </w:p>
    <w:p w14:paraId="1A0FBAB3" w14:textId="77777777" w:rsidR="00377A1B" w:rsidRPr="00DC6F8E" w:rsidRDefault="00377A1B" w:rsidP="00377A1B">
      <w:pPr>
        <w:spacing w:before="10"/>
        <w:ind w:left="117" w:right="38" w:hanging="9"/>
        <w:rPr>
          <w:rFonts w:ascii="Times New Roman" w:eastAsia="Times New Roman" w:hAnsi="Times New Roman" w:cs="Times New Roman"/>
        </w:rPr>
      </w:pPr>
      <w:r w:rsidRPr="00DC6F8E">
        <w:rPr>
          <w:rFonts w:eastAsia="Times New Roman"/>
          <w:b/>
          <w:bCs/>
          <w:color w:val="000000"/>
        </w:rPr>
        <w:t xml:space="preserve">Charge: </w:t>
      </w:r>
      <w:r w:rsidRPr="00DC6F8E">
        <w:rPr>
          <w:rFonts w:eastAsia="Times New Roman"/>
          <w:color w:val="000000"/>
        </w:rPr>
        <w:t xml:space="preserve">The Board of Trustees hereby </w:t>
      </w:r>
      <w:proofErr w:type="gramStart"/>
      <w:r w:rsidRPr="00DC6F8E">
        <w:rPr>
          <w:rFonts w:eastAsia="Times New Roman"/>
          <w:color w:val="000000"/>
        </w:rPr>
        <w:t>grants to</w:t>
      </w:r>
      <w:proofErr w:type="gramEnd"/>
      <w:r w:rsidRPr="00DC6F8E">
        <w:rPr>
          <w:rFonts w:eastAsia="Times New Roman"/>
          <w:color w:val="000000"/>
        </w:rPr>
        <w:t xml:space="preserve"> the </w:t>
      </w:r>
      <w:r w:rsidRPr="00DC6F8E">
        <w:rPr>
          <w:rFonts w:eastAsia="Times New Roman"/>
          <w:i/>
          <w:iCs/>
          <w:color w:val="000000"/>
        </w:rPr>
        <w:t xml:space="preserve">(team name) </w:t>
      </w:r>
      <w:r w:rsidRPr="00DC6F8E">
        <w:rPr>
          <w:rFonts w:eastAsia="Times New Roman"/>
          <w:color w:val="000000"/>
        </w:rPr>
        <w:t>decision-making authority for ma</w:t>
      </w:r>
      <w:r>
        <w:rPr>
          <w:rFonts w:eastAsia="Times New Roman"/>
          <w:color w:val="000000"/>
        </w:rPr>
        <w:t>tt</w:t>
      </w:r>
      <w:r w:rsidRPr="00DC6F8E">
        <w:rPr>
          <w:rFonts w:eastAsia="Times New Roman"/>
          <w:color w:val="000000"/>
        </w:rPr>
        <w:t>ers that are exclusively or primarily related to all aspects of its stated purposes.  </w:t>
      </w:r>
    </w:p>
    <w:p w14:paraId="687A29BC" w14:textId="77777777" w:rsidR="00377A1B" w:rsidRPr="00DC6F8E" w:rsidRDefault="00377A1B" w:rsidP="00377A1B">
      <w:pPr>
        <w:spacing w:before="310"/>
        <w:ind w:left="115" w:right="153" w:firstLine="2"/>
        <w:rPr>
          <w:rFonts w:ascii="Times New Roman" w:eastAsia="Times New Roman" w:hAnsi="Times New Roman" w:cs="Times New Roman"/>
        </w:rPr>
      </w:pPr>
      <w:r w:rsidRPr="00DC6F8E">
        <w:rPr>
          <w:rFonts w:eastAsia="Times New Roman"/>
          <w:b/>
          <w:bCs/>
          <w:color w:val="000000"/>
        </w:rPr>
        <w:t>Organiza</w:t>
      </w:r>
      <w:r>
        <w:rPr>
          <w:rFonts w:eastAsia="Times New Roman"/>
          <w:b/>
          <w:bCs/>
          <w:color w:val="000000"/>
        </w:rPr>
        <w:t>ti</w:t>
      </w:r>
      <w:r w:rsidRPr="00DC6F8E">
        <w:rPr>
          <w:rFonts w:eastAsia="Times New Roman"/>
          <w:b/>
          <w:bCs/>
          <w:color w:val="000000"/>
        </w:rPr>
        <w:t>onal posi</w:t>
      </w:r>
      <w:r>
        <w:rPr>
          <w:rFonts w:eastAsia="Times New Roman"/>
          <w:b/>
          <w:bCs/>
          <w:color w:val="000000"/>
        </w:rPr>
        <w:t>ti</w:t>
      </w:r>
      <w:r w:rsidRPr="00DC6F8E">
        <w:rPr>
          <w:rFonts w:eastAsia="Times New Roman"/>
          <w:b/>
          <w:bCs/>
          <w:color w:val="000000"/>
        </w:rPr>
        <w:t xml:space="preserve">on: </w:t>
      </w:r>
      <w:r w:rsidRPr="00DC6F8E">
        <w:rPr>
          <w:rFonts w:eastAsia="Times New Roman"/>
          <w:color w:val="000000"/>
        </w:rPr>
        <w:t xml:space="preserve">The </w:t>
      </w:r>
      <w:r w:rsidRPr="00DC6F8E">
        <w:rPr>
          <w:rFonts w:eastAsia="Times New Roman"/>
          <w:i/>
          <w:iCs/>
          <w:color w:val="000000"/>
        </w:rPr>
        <w:t>(team name) (include a paragraph describing whether the team reports directly to the Board of Trustees, the Program Council</w:t>
      </w:r>
      <w:r>
        <w:rPr>
          <w:rFonts w:eastAsia="Times New Roman"/>
          <w:i/>
          <w:iCs/>
          <w:color w:val="000000"/>
        </w:rPr>
        <w:t>,</w:t>
      </w:r>
      <w:r w:rsidRPr="00DC6F8E">
        <w:rPr>
          <w:rFonts w:eastAsia="Times New Roman"/>
          <w:i/>
          <w:iCs/>
          <w:color w:val="000000"/>
        </w:rPr>
        <w:t xml:space="preserve"> or another en</w:t>
      </w:r>
      <w:r>
        <w:rPr>
          <w:rFonts w:eastAsia="Times New Roman"/>
          <w:i/>
          <w:iCs/>
          <w:color w:val="000000"/>
        </w:rPr>
        <w:t>ti</w:t>
      </w:r>
      <w:r w:rsidRPr="00DC6F8E">
        <w:rPr>
          <w:rFonts w:eastAsia="Times New Roman"/>
          <w:i/>
          <w:iCs/>
          <w:color w:val="000000"/>
        </w:rPr>
        <w:t>ty.</w:t>
      </w:r>
      <w:r>
        <w:rPr>
          <w:rFonts w:eastAsia="Times New Roman"/>
          <w:i/>
          <w:iCs/>
          <w:color w:val="000000"/>
        </w:rPr>
        <w:t>)</w:t>
      </w:r>
      <w:r w:rsidRPr="00DC6F8E">
        <w:rPr>
          <w:rFonts w:eastAsia="Times New Roman"/>
          <w:i/>
          <w:iCs/>
          <w:color w:val="000000"/>
        </w:rPr>
        <w:t>  </w:t>
      </w:r>
    </w:p>
    <w:p w14:paraId="624B2A02" w14:textId="49C8CDE1" w:rsidR="00377A1B" w:rsidRDefault="00377A1B" w:rsidP="00377A1B">
      <w:pPr>
        <w:spacing w:before="120"/>
        <w:ind w:right="58"/>
        <w:rPr>
          <w:rFonts w:eastAsia="Times New Roman"/>
          <w:i/>
          <w:iCs/>
          <w:color w:val="000000"/>
        </w:rPr>
      </w:pPr>
      <w:r w:rsidRPr="00DC6F8E">
        <w:rPr>
          <w:rFonts w:eastAsia="Times New Roman"/>
          <w:b/>
          <w:bCs/>
          <w:i/>
          <w:iCs/>
          <w:color w:val="000000"/>
        </w:rPr>
        <w:t xml:space="preserve">Commitment: </w:t>
      </w:r>
      <w:r w:rsidRPr="00DC6F8E">
        <w:rPr>
          <w:rFonts w:eastAsia="Times New Roman"/>
          <w:i/>
          <w:iCs/>
          <w:color w:val="000000"/>
        </w:rPr>
        <w:t>All ac</w:t>
      </w:r>
      <w:r>
        <w:rPr>
          <w:rFonts w:eastAsia="Times New Roman"/>
          <w:i/>
          <w:iCs/>
          <w:color w:val="000000"/>
        </w:rPr>
        <w:t>ti</w:t>
      </w:r>
      <w:r w:rsidRPr="00DC6F8E">
        <w:rPr>
          <w:rFonts w:eastAsia="Times New Roman"/>
          <w:i/>
          <w:iCs/>
          <w:color w:val="000000"/>
        </w:rPr>
        <w:t>ons of the Program Council shall be in accordance with the Bylaws of Tri</w:t>
      </w:r>
      <w:r>
        <w:rPr>
          <w:rFonts w:eastAsia="Times New Roman"/>
          <w:i/>
          <w:iCs/>
          <w:color w:val="000000"/>
        </w:rPr>
        <w:t>-</w:t>
      </w:r>
      <w:r w:rsidRPr="00DC6F8E">
        <w:rPr>
          <w:rFonts w:eastAsia="Times New Roman"/>
          <w:i/>
          <w:iCs/>
          <w:color w:val="000000"/>
        </w:rPr>
        <w:t xml:space="preserve"> UU, the Policies of the Board of Trustees, in keeping with our Covenant of Right Rela</w:t>
      </w:r>
      <w:r>
        <w:rPr>
          <w:rFonts w:eastAsia="Times New Roman"/>
          <w:i/>
          <w:iCs/>
          <w:color w:val="000000"/>
        </w:rPr>
        <w:t>ti</w:t>
      </w:r>
      <w:r w:rsidRPr="00DC6F8E">
        <w:rPr>
          <w:rFonts w:eastAsia="Times New Roman"/>
          <w:i/>
          <w:iCs/>
          <w:color w:val="000000"/>
        </w:rPr>
        <w:t>ons and be in alignment with, and support of, the Vision and Mission of Tri-UU.</w:t>
      </w:r>
    </w:p>
    <w:p w14:paraId="72E79C95" w14:textId="77777777" w:rsidR="00740469" w:rsidRDefault="00740469" w:rsidP="00377A1B">
      <w:pPr>
        <w:widowControl w:val="0"/>
        <w:pBdr>
          <w:top w:val="nil"/>
          <w:left w:val="nil"/>
          <w:bottom w:val="nil"/>
          <w:right w:val="nil"/>
          <w:between w:val="nil"/>
        </w:pBdr>
        <w:ind w:left="115"/>
        <w:rPr>
          <w:rFonts w:eastAsia="Times New Roman"/>
          <w:i/>
          <w:iCs/>
          <w:color w:val="000000"/>
        </w:rPr>
      </w:pPr>
    </w:p>
    <w:p w14:paraId="78978CC1" w14:textId="3686F812" w:rsidR="00377A1B" w:rsidRPr="008D3105" w:rsidRDefault="00377A1B" w:rsidP="00377A1B">
      <w:pPr>
        <w:widowControl w:val="0"/>
        <w:pBdr>
          <w:top w:val="nil"/>
          <w:left w:val="nil"/>
          <w:bottom w:val="nil"/>
          <w:right w:val="nil"/>
          <w:between w:val="nil"/>
        </w:pBdr>
        <w:ind w:left="115"/>
        <w:rPr>
          <w:rFonts w:ascii="Times New Roman" w:hAnsi="Times New Roman" w:cs="Times New Roman"/>
          <w:i/>
          <w:color w:val="000000"/>
        </w:rPr>
      </w:pPr>
      <w:r w:rsidRPr="00DC6F8E">
        <w:rPr>
          <w:rFonts w:eastAsia="Times New Roman"/>
          <w:i/>
          <w:iCs/>
          <w:color w:val="000000"/>
        </w:rPr>
        <w:t> </w:t>
      </w:r>
      <w:r w:rsidRPr="008D3105">
        <w:rPr>
          <w:rFonts w:ascii="Times New Roman" w:hAnsi="Times New Roman" w:cs="Times New Roman"/>
          <w:color w:val="000000"/>
        </w:rPr>
        <w:t xml:space="preserve">Adopted: </w:t>
      </w:r>
      <w:r w:rsidRPr="008D3105">
        <w:rPr>
          <w:rFonts w:ascii="Times New Roman" w:hAnsi="Times New Roman" w:cs="Times New Roman"/>
          <w:i/>
          <w:color w:val="000000"/>
        </w:rPr>
        <w:t>(date)</w:t>
      </w:r>
    </w:p>
    <w:p w14:paraId="68FFB5E2" w14:textId="77777777" w:rsidR="00377A1B" w:rsidRPr="008D3105" w:rsidRDefault="00377A1B" w:rsidP="00377A1B">
      <w:pPr>
        <w:widowControl w:val="0"/>
        <w:pBdr>
          <w:top w:val="nil"/>
          <w:left w:val="nil"/>
          <w:bottom w:val="nil"/>
          <w:right w:val="nil"/>
          <w:between w:val="nil"/>
        </w:pBdr>
        <w:ind w:left="115"/>
        <w:rPr>
          <w:rFonts w:ascii="Times New Roman" w:hAnsi="Times New Roman" w:cs="Times New Roman"/>
          <w:i/>
          <w:color w:val="000000"/>
        </w:rPr>
      </w:pPr>
      <w:r w:rsidRPr="008D3105">
        <w:rPr>
          <w:rFonts w:ascii="Times New Roman" w:hAnsi="Times New Roman" w:cs="Times New Roman"/>
          <w:color w:val="000000"/>
        </w:rPr>
        <w:t xml:space="preserve">Effective: </w:t>
      </w:r>
      <w:r w:rsidRPr="008D3105">
        <w:rPr>
          <w:rFonts w:ascii="Times New Roman" w:hAnsi="Times New Roman" w:cs="Times New Roman"/>
          <w:i/>
          <w:color w:val="000000"/>
        </w:rPr>
        <w:t>(date)</w:t>
      </w:r>
    </w:p>
    <w:p w14:paraId="34F17CFD" w14:textId="378F1F7C" w:rsidR="00377A1B" w:rsidRDefault="00377A1B" w:rsidP="00377A1B">
      <w:pPr>
        <w:widowControl w:val="0"/>
        <w:pBdr>
          <w:top w:val="nil"/>
          <w:left w:val="nil"/>
          <w:bottom w:val="nil"/>
          <w:right w:val="nil"/>
          <w:between w:val="nil"/>
        </w:pBdr>
        <w:ind w:left="115"/>
        <w:rPr>
          <w:rFonts w:ascii="Times New Roman" w:hAnsi="Times New Roman" w:cs="Times New Roman"/>
          <w:i/>
          <w:color w:val="000000"/>
        </w:rPr>
      </w:pPr>
      <w:r w:rsidRPr="008D3105">
        <w:rPr>
          <w:rFonts w:ascii="Times New Roman" w:hAnsi="Times New Roman" w:cs="Times New Roman"/>
          <w:color w:val="000000"/>
        </w:rPr>
        <w:t xml:space="preserve">Updated: </w:t>
      </w:r>
      <w:r w:rsidRPr="008D3105">
        <w:rPr>
          <w:rFonts w:ascii="Times New Roman" w:hAnsi="Times New Roman" w:cs="Times New Roman"/>
          <w:i/>
          <w:color w:val="000000"/>
        </w:rPr>
        <w:t>(date)</w:t>
      </w:r>
    </w:p>
    <w:p w14:paraId="615FC531" w14:textId="13236C95" w:rsidR="00740469" w:rsidRDefault="00740469" w:rsidP="00740469">
      <w:pPr>
        <w:widowControl w:val="0"/>
        <w:pBdr>
          <w:top w:val="nil"/>
          <w:left w:val="nil"/>
          <w:bottom w:val="nil"/>
          <w:right w:val="nil"/>
          <w:between w:val="nil"/>
        </w:pBdr>
        <w:rPr>
          <w:rFonts w:ascii="Times New Roman" w:hAnsi="Times New Roman" w:cs="Times New Roman"/>
          <w:color w:val="000000"/>
        </w:rPr>
      </w:pPr>
      <w:r>
        <w:rPr>
          <w:rFonts w:ascii="Times New Roman" w:hAnsi="Times New Roman" w:cs="Times New Roman"/>
          <w:i/>
          <w:color w:val="000000"/>
        </w:rPr>
        <w:t xml:space="preserve">       </w:t>
      </w:r>
      <w:r w:rsidR="00377A1B">
        <w:rPr>
          <w:rFonts w:ascii="Times New Roman" w:hAnsi="Times New Roman" w:cs="Times New Roman"/>
          <w:color w:val="000000"/>
        </w:rPr>
        <w:t>[</w:t>
      </w:r>
      <w:r w:rsidR="00377A1B" w:rsidRPr="008D3105">
        <w:rPr>
          <w:rFonts w:ascii="Times New Roman" w:hAnsi="Times New Roman" w:cs="Times New Roman"/>
          <w:color w:val="000000"/>
        </w:rPr>
        <w:t>Template</w:t>
      </w:r>
      <w:r w:rsidR="00377A1B">
        <w:rPr>
          <w:rFonts w:ascii="Times New Roman" w:hAnsi="Times New Roman" w:cs="Times New Roman"/>
          <w:color w:val="000000"/>
        </w:rPr>
        <w:t>: 2016</w:t>
      </w:r>
      <w:r w:rsidR="00377A1B" w:rsidRPr="008D3105">
        <w:rPr>
          <w:rFonts w:ascii="Times New Roman" w:hAnsi="Times New Roman" w:cs="Times New Roman"/>
          <w:color w:val="000000"/>
        </w:rPr>
        <w:t xml:space="preserve"> updated: 2019</w:t>
      </w:r>
      <w:r w:rsidR="00377A1B">
        <w:rPr>
          <w:rFonts w:ascii="Times New Roman" w:hAnsi="Times New Roman" w:cs="Times New Roman"/>
          <w:color w:val="000000"/>
        </w:rPr>
        <w:t>, 2021]</w:t>
      </w:r>
    </w:p>
    <w:p w14:paraId="1F45CB9F" w14:textId="6C287AD5" w:rsidR="00975302" w:rsidRPr="00740469" w:rsidRDefault="00740469" w:rsidP="00740469">
      <w:pPr>
        <w:spacing w:after="200" w:line="288" w:lineRule="auto"/>
        <w:rPr>
          <w:rFonts w:ascii="Times New Roman" w:hAnsi="Times New Roman" w:cs="Times New Roman"/>
          <w:color w:val="000000"/>
        </w:rPr>
      </w:pPr>
      <w:r>
        <w:rPr>
          <w:rFonts w:ascii="Times New Roman" w:hAnsi="Times New Roman" w:cs="Times New Roman"/>
          <w:color w:val="000000"/>
        </w:rPr>
        <w:br w:type="page"/>
      </w:r>
    </w:p>
    <w:p w14:paraId="53A16897" w14:textId="57CE190F" w:rsidR="00975302" w:rsidRPr="003C5635" w:rsidRDefault="00975302" w:rsidP="00975302">
      <w:pPr>
        <w:pStyle w:val="Heading2"/>
        <w:rPr>
          <w:rFonts w:eastAsia="Times New Roman"/>
          <w:szCs w:val="24"/>
        </w:rPr>
      </w:pPr>
      <w:bookmarkStart w:id="1156" w:name="_Toc85872985"/>
      <w:bookmarkStart w:id="1157" w:name="_Toc85893179"/>
      <w:bookmarkStart w:id="1158" w:name="_Toc85895464"/>
      <w:bookmarkStart w:id="1159" w:name="_Toc85895626"/>
      <w:bookmarkStart w:id="1160" w:name="_Toc85896019"/>
      <w:bookmarkStart w:id="1161" w:name="_Toc86225882"/>
      <w:bookmarkStart w:id="1162" w:name="_Toc86348213"/>
      <w:bookmarkStart w:id="1163" w:name="_Toc86348932"/>
      <w:bookmarkStart w:id="1164" w:name="_Toc98593944"/>
      <w:r w:rsidRPr="003C5635">
        <w:rPr>
          <w:rFonts w:eastAsia="Times New Roman"/>
          <w:szCs w:val="24"/>
        </w:rPr>
        <w:lastRenderedPageBreak/>
        <w:t>Policy prototype</w:t>
      </w:r>
      <w:bookmarkEnd w:id="1156"/>
      <w:bookmarkEnd w:id="1157"/>
      <w:bookmarkEnd w:id="1158"/>
      <w:bookmarkEnd w:id="1159"/>
      <w:bookmarkEnd w:id="1160"/>
      <w:bookmarkEnd w:id="1161"/>
      <w:bookmarkEnd w:id="1162"/>
      <w:bookmarkEnd w:id="1163"/>
      <w:bookmarkEnd w:id="1164"/>
    </w:p>
    <w:p w14:paraId="72365889" w14:textId="31F524B8" w:rsidR="00975302" w:rsidRPr="00724949" w:rsidRDefault="00975302" w:rsidP="00975302">
      <w:pPr>
        <w:spacing w:before="100" w:beforeAutospacing="1" w:after="100" w:afterAutospacing="1"/>
        <w:rPr>
          <w:rFonts w:ascii="Times New Roman" w:eastAsia="Times New Roman" w:hAnsi="Times New Roman"/>
        </w:rPr>
      </w:pPr>
      <w:r>
        <w:rPr>
          <w:rFonts w:ascii="Times New Roman" w:eastAsia="Times New Roman" w:hAnsi="Times New Roman"/>
        </w:rPr>
        <w:t xml:space="preserve">Note:  A </w:t>
      </w:r>
      <w:r>
        <w:rPr>
          <w:rFonts w:ascii="Times New Roman" w:eastAsia="Times New Roman" w:hAnsi="Times New Roman"/>
          <w:b/>
          <w:i/>
        </w:rPr>
        <w:t>P</w:t>
      </w:r>
      <w:r w:rsidRPr="00724949">
        <w:rPr>
          <w:rFonts w:ascii="Times New Roman" w:eastAsia="Times New Roman" w:hAnsi="Times New Roman"/>
          <w:b/>
          <w:i/>
        </w:rPr>
        <w:t>olicy</w:t>
      </w:r>
      <w:r>
        <w:rPr>
          <w:rFonts w:ascii="Times New Roman" w:eastAsia="Times New Roman" w:hAnsi="Times New Roman"/>
        </w:rPr>
        <w:t xml:space="preserve"> is a general statement of a rule</w:t>
      </w:r>
      <w:r w:rsidR="003C6061">
        <w:rPr>
          <w:rFonts w:ascii="Times New Roman" w:eastAsia="Times New Roman" w:hAnsi="Times New Roman"/>
        </w:rPr>
        <w:t>,</w:t>
      </w:r>
      <w:r>
        <w:rPr>
          <w:rFonts w:ascii="Times New Roman" w:eastAsia="Times New Roman" w:hAnsi="Times New Roman"/>
        </w:rPr>
        <w:t xml:space="preserve"> or regulation</w:t>
      </w:r>
      <w:r w:rsidR="003C6061">
        <w:rPr>
          <w:rFonts w:ascii="Times New Roman" w:eastAsia="Times New Roman" w:hAnsi="Times New Roman"/>
        </w:rPr>
        <w:t>,</w:t>
      </w:r>
      <w:r>
        <w:rPr>
          <w:rFonts w:ascii="Times New Roman" w:eastAsia="Times New Roman" w:hAnsi="Times New Roman"/>
        </w:rPr>
        <w:t xml:space="preserve"> and </w:t>
      </w:r>
      <w:r>
        <w:rPr>
          <w:rFonts w:ascii="Times New Roman" w:eastAsia="Times New Roman" w:hAnsi="Times New Roman"/>
          <w:b/>
          <w:i/>
        </w:rPr>
        <w:t>P</w:t>
      </w:r>
      <w:r w:rsidRPr="00724949">
        <w:rPr>
          <w:rFonts w:ascii="Times New Roman" w:eastAsia="Times New Roman" w:hAnsi="Times New Roman"/>
          <w:b/>
          <w:i/>
        </w:rPr>
        <w:t>rocedures</w:t>
      </w:r>
      <w:r>
        <w:rPr>
          <w:rFonts w:ascii="Times New Roman" w:eastAsia="Times New Roman" w:hAnsi="Times New Roman"/>
          <w:b/>
          <w:i/>
        </w:rPr>
        <w:t xml:space="preserve"> </w:t>
      </w:r>
      <w:r>
        <w:rPr>
          <w:rFonts w:ascii="Times New Roman" w:eastAsia="Times New Roman" w:hAnsi="Times New Roman"/>
        </w:rPr>
        <w:t>are statements that describe the protocols for implementation of the Policy.  When a new Policy is approved by the Board of Trustees, the Operations Manual team will forward a copy to the Communications Team for placement on the website.</w:t>
      </w:r>
    </w:p>
    <w:p w14:paraId="29EF62AD" w14:textId="77777777" w:rsidR="00975302" w:rsidRDefault="00975302" w:rsidP="00975302">
      <w:pPr>
        <w:spacing w:before="100" w:beforeAutospacing="1" w:after="100" w:afterAutospacing="1"/>
        <w:jc w:val="center"/>
        <w:rPr>
          <w:rFonts w:ascii="TimesNewRomanPS" w:eastAsia="Times New Roman" w:hAnsi="TimesNewRomanPS"/>
          <w:b/>
          <w:bCs/>
        </w:rPr>
      </w:pPr>
      <w:r>
        <w:rPr>
          <w:rFonts w:ascii="TimesNewRomanPS" w:eastAsia="Times New Roman" w:hAnsi="TimesNewRomanPS"/>
          <w:b/>
          <w:bCs/>
        </w:rPr>
        <w:t>Tri-County Unitarian Universalists</w:t>
      </w:r>
    </w:p>
    <w:p w14:paraId="5FA957B2" w14:textId="77777777" w:rsidR="00975302" w:rsidRDefault="00975302" w:rsidP="00975302">
      <w:pPr>
        <w:spacing w:before="100" w:beforeAutospacing="1" w:after="100" w:afterAutospacing="1"/>
        <w:jc w:val="center"/>
        <w:rPr>
          <w:rFonts w:ascii="TimesNewRomanPS" w:eastAsia="Times New Roman" w:hAnsi="TimesNewRomanPS"/>
          <w:b/>
          <w:bCs/>
          <w:i/>
        </w:rPr>
      </w:pPr>
      <w:r>
        <w:rPr>
          <w:rFonts w:ascii="TimesNewRomanPS" w:eastAsia="Times New Roman" w:hAnsi="TimesNewRomanPS"/>
          <w:b/>
          <w:bCs/>
          <w:i/>
        </w:rPr>
        <w:t>OPERATIONS MANUAL</w:t>
      </w:r>
    </w:p>
    <w:p w14:paraId="7E962120" w14:textId="77777777" w:rsidR="00975302" w:rsidRPr="00DD1EC1" w:rsidRDefault="00975302" w:rsidP="00975302">
      <w:pPr>
        <w:spacing w:before="100" w:beforeAutospacing="1" w:after="100" w:afterAutospacing="1"/>
        <w:jc w:val="center"/>
        <w:rPr>
          <w:rFonts w:ascii="TimesNewRomanPS" w:eastAsia="Times New Roman" w:hAnsi="TimesNewRomanPS"/>
          <w:b/>
          <w:bCs/>
          <w:i/>
          <w:u w:val="single"/>
        </w:rPr>
      </w:pPr>
      <w:r w:rsidRPr="00DD1EC1">
        <w:rPr>
          <w:rFonts w:ascii="TimesNewRomanPS" w:eastAsia="Times New Roman" w:hAnsi="TimesNewRomanPS"/>
          <w:b/>
          <w:bCs/>
          <w:i/>
          <w:u w:val="single"/>
        </w:rPr>
        <w:t xml:space="preserve">[***** Note: This NOT an actual policy of Tri-UU but intended only as a reference for formatting </w:t>
      </w:r>
      <w:r>
        <w:rPr>
          <w:rFonts w:ascii="TimesNewRomanPS" w:eastAsia="Times New Roman" w:hAnsi="TimesNewRomanPS"/>
          <w:b/>
          <w:bCs/>
          <w:i/>
          <w:u w:val="single"/>
        </w:rPr>
        <w:t xml:space="preserve">new </w:t>
      </w:r>
      <w:r w:rsidRPr="00DD1EC1">
        <w:rPr>
          <w:rFonts w:ascii="TimesNewRomanPS" w:eastAsia="Times New Roman" w:hAnsi="TimesNewRomanPS"/>
          <w:b/>
          <w:bCs/>
          <w:i/>
          <w:u w:val="single"/>
        </w:rPr>
        <w:t>policies******}</w:t>
      </w:r>
    </w:p>
    <w:p w14:paraId="6081C42E" w14:textId="77777777" w:rsidR="00975302" w:rsidRPr="00EC59E8" w:rsidRDefault="00975302" w:rsidP="00975302">
      <w:pPr>
        <w:spacing w:before="100" w:beforeAutospacing="1" w:after="100" w:afterAutospacing="1"/>
        <w:rPr>
          <w:rFonts w:ascii="Times New Roman" w:eastAsia="Times New Roman" w:hAnsi="Times New Roman"/>
        </w:rPr>
      </w:pPr>
      <w:r w:rsidRPr="00EC59E8">
        <w:rPr>
          <w:rFonts w:ascii="TimesNewRomanPS" w:eastAsia="Times New Roman" w:hAnsi="TimesNewRomanPS"/>
          <w:b/>
          <w:bCs/>
        </w:rPr>
        <w:t>Subject</w:t>
      </w:r>
      <w:r w:rsidRPr="00EC59E8">
        <w:rPr>
          <w:rFonts w:ascii="TimesNewRomanPSMT" w:eastAsia="Times New Roman" w:hAnsi="TimesNewRomanPSMT" w:cs="TimesNewRomanPSMT"/>
        </w:rPr>
        <w:t xml:space="preserve">: Weapons on church property </w:t>
      </w:r>
    </w:p>
    <w:p w14:paraId="6D5006C7" w14:textId="77777777" w:rsidR="00975302" w:rsidRPr="00EC59E8" w:rsidRDefault="00975302" w:rsidP="00975302">
      <w:pPr>
        <w:spacing w:before="100" w:beforeAutospacing="1" w:after="100" w:afterAutospacing="1"/>
        <w:rPr>
          <w:rFonts w:ascii="Times New Roman" w:eastAsia="Times New Roman" w:hAnsi="Times New Roman"/>
        </w:rPr>
      </w:pPr>
      <w:r w:rsidRPr="00EC59E8">
        <w:rPr>
          <w:rFonts w:ascii="TimesNewRomanPS" w:eastAsia="Times New Roman" w:hAnsi="TimesNewRomanPS"/>
          <w:b/>
          <w:bCs/>
        </w:rPr>
        <w:t>Responsible Group</w:t>
      </w:r>
      <w:r w:rsidRPr="00EC59E8">
        <w:rPr>
          <w:rFonts w:ascii="TimesNewRomanPSMT" w:eastAsia="Times New Roman" w:hAnsi="TimesNewRomanPSMT" w:cs="TimesNewRomanPSMT"/>
        </w:rPr>
        <w:t xml:space="preserve">: Board of Trustees </w:t>
      </w:r>
    </w:p>
    <w:p w14:paraId="3220F9FA" w14:textId="77777777" w:rsidR="00975302" w:rsidRPr="00EC59E8" w:rsidRDefault="00975302" w:rsidP="00975302">
      <w:pPr>
        <w:spacing w:before="100" w:beforeAutospacing="1" w:after="100" w:afterAutospacing="1"/>
        <w:rPr>
          <w:rFonts w:ascii="Times New Roman" w:eastAsia="Times New Roman" w:hAnsi="Times New Roman"/>
        </w:rPr>
      </w:pPr>
      <w:r w:rsidRPr="00EC59E8">
        <w:rPr>
          <w:rFonts w:ascii="TimesNewRomanPS" w:eastAsia="Times New Roman" w:hAnsi="TimesNewRomanPS"/>
          <w:b/>
          <w:bCs/>
        </w:rPr>
        <w:t>Prepared by</w:t>
      </w:r>
      <w:r w:rsidRPr="00EC59E8">
        <w:rPr>
          <w:rFonts w:ascii="TimesNewRomanPSMT" w:eastAsia="Times New Roman" w:hAnsi="TimesNewRomanPSMT" w:cs="TimesNewRomanPSMT"/>
        </w:rPr>
        <w:t xml:space="preserve">: Jeremy Slosser </w:t>
      </w:r>
    </w:p>
    <w:p w14:paraId="3622C510" w14:textId="7DEA26DB" w:rsidR="00975302" w:rsidRDefault="00975302" w:rsidP="00975302">
      <w:pPr>
        <w:spacing w:before="100" w:beforeAutospacing="1" w:after="100" w:afterAutospacing="1"/>
        <w:rPr>
          <w:rFonts w:ascii="TimesNewRomanPSMT" w:eastAsia="Times New Roman" w:hAnsi="TimesNewRomanPSMT" w:cs="TimesNewRomanPSMT"/>
        </w:rPr>
      </w:pPr>
      <w:r w:rsidRPr="00EC59E8">
        <w:rPr>
          <w:rFonts w:ascii="TimesNewRomanPS" w:eastAsia="Times New Roman" w:hAnsi="TimesNewRomanPS"/>
          <w:b/>
          <w:bCs/>
        </w:rPr>
        <w:t>Approved</w:t>
      </w:r>
      <w:r w:rsidRPr="00EC59E8">
        <w:rPr>
          <w:rFonts w:ascii="TimesNewRomanPSMT" w:eastAsia="Times New Roman" w:hAnsi="TimesNewRomanPSMT" w:cs="TimesNewRomanPSMT"/>
        </w:rPr>
        <w:t>: Draft sent to the Board</w:t>
      </w:r>
      <w:r w:rsidR="007833B0">
        <w:rPr>
          <w:rFonts w:ascii="TimesNewRomanPSMT" w:eastAsia="Times New Roman" w:hAnsi="TimesNewRomanPSMT" w:cs="TimesNewRomanPSMT"/>
        </w:rPr>
        <w:t xml:space="preserve"> o</w:t>
      </w:r>
      <w:r w:rsidRPr="00EC59E8">
        <w:rPr>
          <w:rFonts w:ascii="TimesNewRomanPSMT" w:eastAsia="Times New Roman" w:hAnsi="TimesNewRomanPSMT" w:cs="TimesNewRomanPSMT"/>
        </w:rPr>
        <w:t xml:space="preserve"> </w:t>
      </w:r>
      <w:r>
        <w:rPr>
          <w:rFonts w:ascii="TimesNewRomanPSMT" w:eastAsia="Times New Roman" w:hAnsi="TimesNewRomanPSMT" w:cs="TimesNewRomanPSMT"/>
        </w:rPr>
        <w:t>[</w:t>
      </w:r>
      <w:r w:rsidRPr="004E46DB">
        <w:rPr>
          <w:rFonts w:ascii="TimesNewRomanPSMT" w:eastAsia="Times New Roman" w:hAnsi="TimesNewRomanPSMT" w:cs="TimesNewRomanPSMT"/>
          <w:b/>
          <w:i/>
          <w:color w:val="000000"/>
        </w:rPr>
        <w:t>TBD</w:t>
      </w:r>
      <w:r>
        <w:rPr>
          <w:rFonts w:ascii="TimesNewRomanPSMT" w:eastAsia="Times New Roman" w:hAnsi="TimesNewRomanPSMT" w:cs="TimesNewRomanPSMT"/>
        </w:rPr>
        <w:t>]</w:t>
      </w:r>
      <w:r w:rsidRPr="00EC59E8">
        <w:rPr>
          <w:rFonts w:ascii="TimesNewRomanPSMT" w:eastAsia="Times New Roman" w:hAnsi="TimesNewRomanPSMT" w:cs="TimesNewRomanPSMT"/>
        </w:rPr>
        <w:t xml:space="preserve">; approved by the Board on </w:t>
      </w:r>
      <w:r>
        <w:rPr>
          <w:rFonts w:ascii="TimesNewRomanPSMT" w:eastAsia="Times New Roman" w:hAnsi="TimesNewRomanPSMT" w:cs="TimesNewRomanPSMT"/>
        </w:rPr>
        <w:t>[</w:t>
      </w:r>
      <w:r w:rsidRPr="004E46DB">
        <w:rPr>
          <w:rFonts w:ascii="TimesNewRomanPSMT" w:eastAsia="Times New Roman" w:hAnsi="TimesNewRomanPSMT" w:cs="TimesNewRomanPSMT"/>
          <w:b/>
          <w:i/>
          <w:color w:val="000000"/>
        </w:rPr>
        <w:t>TBD</w:t>
      </w:r>
      <w:r>
        <w:rPr>
          <w:rFonts w:ascii="TimesNewRomanPSMT" w:eastAsia="Times New Roman" w:hAnsi="TimesNewRomanPSMT" w:cs="TimesNewRomanPSMT"/>
        </w:rPr>
        <w:t>]</w:t>
      </w:r>
      <w:r w:rsidRPr="00EC59E8">
        <w:rPr>
          <w:rFonts w:ascii="TimesNewRomanPSMT" w:eastAsia="Times New Roman" w:hAnsi="TimesNewRomanPSMT" w:cs="TimesNewRomanPSMT"/>
        </w:rPr>
        <w:t xml:space="preserve"> </w:t>
      </w:r>
    </w:p>
    <w:p w14:paraId="6EEEB719" w14:textId="77777777" w:rsidR="00975302" w:rsidRPr="00EC59E8" w:rsidRDefault="00975302" w:rsidP="00975302">
      <w:pPr>
        <w:spacing w:before="100" w:beforeAutospacing="1" w:after="100" w:afterAutospacing="1"/>
        <w:rPr>
          <w:rFonts w:ascii="Times New Roman" w:eastAsia="Times New Roman" w:hAnsi="Times New Roman"/>
          <w:b/>
        </w:rPr>
      </w:pPr>
      <w:r>
        <w:rPr>
          <w:rFonts w:ascii="Times New Roman" w:eastAsia="Times New Roman" w:hAnsi="Times New Roman"/>
          <w:b/>
        </w:rPr>
        <w:t>Effective Date: [</w:t>
      </w:r>
      <w:r>
        <w:rPr>
          <w:rFonts w:ascii="Times New Roman" w:eastAsia="Times New Roman" w:hAnsi="Times New Roman"/>
          <w:b/>
          <w:i/>
        </w:rPr>
        <w:t>TBD</w:t>
      </w:r>
      <w:r>
        <w:rPr>
          <w:rFonts w:ascii="Times New Roman" w:eastAsia="Times New Roman" w:hAnsi="Times New Roman"/>
          <w:b/>
        </w:rPr>
        <w:t>]</w:t>
      </w:r>
    </w:p>
    <w:p w14:paraId="56F33470" w14:textId="77777777" w:rsidR="00975302" w:rsidRPr="00EC59E8" w:rsidRDefault="00975302" w:rsidP="00975302">
      <w:pPr>
        <w:spacing w:before="100" w:beforeAutospacing="1" w:after="100" w:afterAutospacing="1"/>
        <w:rPr>
          <w:rFonts w:ascii="Times New Roman" w:eastAsia="Times New Roman" w:hAnsi="Times New Roman"/>
        </w:rPr>
      </w:pPr>
      <w:r w:rsidRPr="00EC59E8">
        <w:rPr>
          <w:rFonts w:ascii="TimesNewRomanPS" w:eastAsia="Times New Roman" w:hAnsi="TimesNewRomanPS"/>
          <w:b/>
          <w:bCs/>
        </w:rPr>
        <w:t xml:space="preserve">PURPOSE: </w:t>
      </w:r>
      <w:r w:rsidRPr="00EC59E8">
        <w:rPr>
          <w:rFonts w:ascii="TimesNewRomanPSMT" w:eastAsia="Times New Roman" w:hAnsi="TimesNewRomanPSMT" w:cs="TimesNewRomanPSMT"/>
        </w:rPr>
        <w:t xml:space="preserve">To assure congregants and visitors that threats to their personal safety posed by the presence of weapons will not be tolerated. </w:t>
      </w:r>
    </w:p>
    <w:p w14:paraId="4B2F9E5A" w14:textId="77777777" w:rsidR="00975302" w:rsidRPr="00EC59E8" w:rsidRDefault="00975302" w:rsidP="00975302">
      <w:pPr>
        <w:spacing w:before="100" w:beforeAutospacing="1" w:after="100" w:afterAutospacing="1"/>
        <w:rPr>
          <w:rFonts w:ascii="Times New Roman" w:eastAsia="Times New Roman" w:hAnsi="Times New Roman"/>
        </w:rPr>
      </w:pPr>
      <w:r w:rsidRPr="00EC59E8">
        <w:rPr>
          <w:rFonts w:ascii="TimesNewRomanPS" w:eastAsia="Times New Roman" w:hAnsi="TimesNewRomanPS"/>
          <w:b/>
          <w:bCs/>
        </w:rPr>
        <w:t xml:space="preserve">POLICY: </w:t>
      </w:r>
      <w:r w:rsidRPr="00EC59E8">
        <w:rPr>
          <w:rFonts w:ascii="TimesNewRomanPSMT" w:eastAsia="Times New Roman" w:hAnsi="TimesNewRomanPSMT" w:cs="TimesNewRomanPSMT"/>
        </w:rPr>
        <w:t xml:space="preserve">It shall be the policy of the Board of Trustees that all weapons, </w:t>
      </w:r>
      <w:r>
        <w:rPr>
          <w:rFonts w:ascii="TimesNewRomanPSMT" w:eastAsia="Times New Roman" w:hAnsi="TimesNewRomanPSMT" w:cs="TimesNewRomanPSMT"/>
        </w:rPr>
        <w:t xml:space="preserve">excepting those </w:t>
      </w:r>
      <w:r w:rsidRPr="00EC59E8">
        <w:rPr>
          <w:rFonts w:ascii="TimesNewRomanPSMT" w:eastAsia="Times New Roman" w:hAnsi="TimesNewRomanPSMT" w:cs="TimesNewRomanPSMT"/>
        </w:rPr>
        <w:t xml:space="preserve">carried by law enforcement officers, </w:t>
      </w:r>
      <w:r>
        <w:rPr>
          <w:rFonts w:ascii="TimesNewRomanPSMT" w:eastAsia="Times New Roman" w:hAnsi="TimesNewRomanPSMT" w:cs="TimesNewRomanPSMT"/>
        </w:rPr>
        <w:t xml:space="preserve">but including fire arms, </w:t>
      </w:r>
      <w:r w:rsidRPr="00EC59E8">
        <w:rPr>
          <w:rFonts w:ascii="TimesNewRomanPSMT" w:eastAsia="Times New Roman" w:hAnsi="TimesNewRomanPSMT" w:cs="TimesNewRomanPSMT"/>
        </w:rPr>
        <w:t xml:space="preserve">knives with blades longer than 3 inches, blackjacks, machetes, straight razors, stun guns and nun-chucks or other fighting weapons, explosives, incendiary devices, and/or their look-alikes, whether concealed or exposed, are prohibited on property owned or leased by </w:t>
      </w:r>
      <w:r>
        <w:rPr>
          <w:rFonts w:ascii="TimesNewRomanPSMT" w:eastAsia="Times New Roman" w:hAnsi="TimesNewRomanPSMT" w:cs="TimesNewRomanPSMT"/>
        </w:rPr>
        <w:t>Tri-County Unitarian Universalists, Inc. (Tri-UU)</w:t>
      </w:r>
      <w:r w:rsidRPr="00EC59E8">
        <w:rPr>
          <w:rFonts w:ascii="TimesNewRomanPSMT" w:eastAsia="Times New Roman" w:hAnsi="TimesNewRomanPSMT" w:cs="TimesNewRomanPSMT"/>
        </w:rPr>
        <w:t xml:space="preserve">. </w:t>
      </w:r>
    </w:p>
    <w:p w14:paraId="7CDAD196" w14:textId="0694F1E8" w:rsidR="00975302" w:rsidRDefault="009E43D3" w:rsidP="00975302">
      <w:pPr>
        <w:spacing w:before="100" w:beforeAutospacing="1" w:after="100" w:afterAutospacing="1"/>
        <w:rPr>
          <w:rFonts w:ascii="TimesNewRomanPS" w:eastAsia="Times New Roman" w:hAnsi="TimesNewRomanPS"/>
          <w:b/>
          <w:bCs/>
        </w:rPr>
      </w:pPr>
      <w:r>
        <w:rPr>
          <w:noProof/>
          <w:color w:val="000000"/>
        </w:rPr>
        <mc:AlternateContent>
          <mc:Choice Requires="wps">
            <w:drawing>
              <wp:anchor distT="0" distB="0" distL="114300" distR="114300" simplePos="0" relativeHeight="253700096" behindDoc="0" locked="0" layoutInCell="1" allowOverlap="1" wp14:anchorId="1B11170B" wp14:editId="254A224A">
                <wp:simplePos x="0" y="0"/>
                <wp:positionH relativeFrom="column">
                  <wp:posOffset>-450759</wp:posOffset>
                </wp:positionH>
                <wp:positionV relativeFrom="paragraph">
                  <wp:posOffset>286022</wp:posOffset>
                </wp:positionV>
                <wp:extent cx="499745" cy="1183005"/>
                <wp:effectExtent l="12700" t="12700" r="20955" b="10795"/>
                <wp:wrapNone/>
                <wp:docPr id="1195" name="Up Arrow 119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8EA10D8"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1170B" id="Up Arrow 1195" o:spid="_x0000_s1252" type="#_x0000_t68" href="#toc1" style="position:absolute;margin-left:-35.5pt;margin-top:22.5pt;width:39.35pt;height:93.15pt;z-index:25370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38EA10D8"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EC59E8">
        <w:rPr>
          <w:rFonts w:ascii="TimesNewRomanPS" w:eastAsia="Times New Roman" w:hAnsi="TimesNewRomanPS"/>
          <w:b/>
          <w:bCs/>
        </w:rPr>
        <w:t>PROCEDUR</w:t>
      </w:r>
      <w:r w:rsidR="00975302">
        <w:rPr>
          <w:rFonts w:ascii="TimesNewRomanPS" w:eastAsia="Times New Roman" w:hAnsi="TimesNewRomanPS"/>
          <w:b/>
          <w:bCs/>
        </w:rPr>
        <w:t>ES</w:t>
      </w:r>
      <w:r w:rsidR="00975302" w:rsidRPr="00EC59E8">
        <w:rPr>
          <w:rFonts w:ascii="TimesNewRomanPS" w:eastAsia="Times New Roman" w:hAnsi="TimesNewRomanPS"/>
          <w:b/>
          <w:bCs/>
        </w:rPr>
        <w:t>:</w:t>
      </w:r>
    </w:p>
    <w:p w14:paraId="71A76119" w14:textId="77777777" w:rsidR="00975302" w:rsidRDefault="00975302" w:rsidP="00251B3D">
      <w:pPr>
        <w:pStyle w:val="ListParagraph"/>
        <w:numPr>
          <w:ilvl w:val="0"/>
          <w:numId w:val="132"/>
        </w:numPr>
        <w:spacing w:before="100" w:beforeAutospacing="1" w:after="100" w:afterAutospacing="1"/>
        <w:rPr>
          <w:rFonts w:ascii="TimesNewRomanPS" w:eastAsia="Times New Roman" w:hAnsi="TimesNewRomanPS"/>
          <w:bCs/>
        </w:rPr>
      </w:pPr>
      <w:r>
        <w:rPr>
          <w:rFonts w:ascii="TimesNewRomanPS" w:eastAsia="Times New Roman" w:hAnsi="TimesNewRomanPS"/>
          <w:bCs/>
        </w:rPr>
        <w:t>The policy shall be published and made known by the usual methods of communication with the congregation.</w:t>
      </w:r>
    </w:p>
    <w:p w14:paraId="3D44F4CB" w14:textId="77FC28E4" w:rsidR="00975302" w:rsidRDefault="00975302" w:rsidP="00251B3D">
      <w:pPr>
        <w:pStyle w:val="ListParagraph"/>
        <w:numPr>
          <w:ilvl w:val="0"/>
          <w:numId w:val="132"/>
        </w:numPr>
        <w:spacing w:before="100" w:beforeAutospacing="1" w:after="100" w:afterAutospacing="1"/>
        <w:rPr>
          <w:rFonts w:ascii="TimesNewRomanPS" w:eastAsia="Times New Roman" w:hAnsi="TimesNewRomanPS"/>
          <w:bCs/>
        </w:rPr>
      </w:pPr>
      <w:r>
        <w:rPr>
          <w:rFonts w:ascii="TimesNewRomanPS" w:eastAsia="Times New Roman" w:hAnsi="TimesNewRomanPS"/>
          <w:bCs/>
        </w:rPr>
        <w:t>The essence of the policy shall be posted and easily visible. (e.g.</w:t>
      </w:r>
      <w:r w:rsidR="00EA6014">
        <w:rPr>
          <w:rFonts w:ascii="TimesNewRomanPS" w:eastAsia="Times New Roman" w:hAnsi="TimesNewRomanPS"/>
          <w:bCs/>
        </w:rPr>
        <w:t>,</w:t>
      </w:r>
      <w:r>
        <w:rPr>
          <w:rFonts w:ascii="TimesNewRomanPS" w:eastAsia="Times New Roman" w:hAnsi="TimesNewRomanPS"/>
          <w:bCs/>
        </w:rPr>
        <w:t xml:space="preserve"> </w:t>
      </w:r>
      <w:r w:rsidRPr="003203C7">
        <w:rPr>
          <w:rFonts w:ascii="TimesNewRomanPS" w:eastAsia="Times New Roman" w:hAnsi="TimesNewRomanPS"/>
          <w:b/>
          <w:bCs/>
          <w:i/>
        </w:rPr>
        <w:t>Weapon Free Zone</w:t>
      </w:r>
      <w:r>
        <w:rPr>
          <w:rFonts w:ascii="TimesNewRomanPS" w:eastAsia="Times New Roman" w:hAnsi="TimesNewRomanPS"/>
          <w:bCs/>
        </w:rPr>
        <w:t>)</w:t>
      </w:r>
    </w:p>
    <w:p w14:paraId="196FDB34" w14:textId="4752E6E7" w:rsidR="00975302" w:rsidRPr="00DD1EC1" w:rsidRDefault="00975302" w:rsidP="00251B3D">
      <w:pPr>
        <w:pStyle w:val="ListParagraph"/>
        <w:numPr>
          <w:ilvl w:val="0"/>
          <w:numId w:val="132"/>
        </w:numPr>
        <w:spacing w:before="100" w:beforeAutospacing="1" w:after="100" w:afterAutospacing="1"/>
        <w:rPr>
          <w:rFonts w:ascii="TimesNewRomanPS" w:eastAsia="Times New Roman" w:hAnsi="TimesNewRomanPS"/>
          <w:bCs/>
        </w:rPr>
      </w:pPr>
      <w:r w:rsidRPr="00DD1EC1">
        <w:rPr>
          <w:rFonts w:ascii="TimesNewRomanPSMT" w:eastAsia="Times New Roman" w:hAnsi="TimesNewRomanPSMT" w:cs="TimesNewRomanPSMT"/>
        </w:rPr>
        <w:t xml:space="preserve">Anyone in violation of this policy will be asked to leave </w:t>
      </w:r>
      <w:r>
        <w:rPr>
          <w:rFonts w:ascii="TimesNewRomanPSMT" w:eastAsia="Times New Roman" w:hAnsi="TimesNewRomanPSMT" w:cs="TimesNewRomanPSMT"/>
        </w:rPr>
        <w:t>Tri-UU</w:t>
      </w:r>
      <w:r w:rsidRPr="00DD1EC1">
        <w:rPr>
          <w:rFonts w:ascii="TimesNewRomanPSMT" w:eastAsia="Times New Roman" w:hAnsi="TimesNewRomanPSMT" w:cs="TimesNewRomanPSMT"/>
        </w:rPr>
        <w:t xml:space="preserve"> property immediately and, upon non-compliance, the police will be called. </w:t>
      </w:r>
    </w:p>
    <w:p w14:paraId="733909FE" w14:textId="3B03DD86" w:rsidR="00975302" w:rsidRPr="00EC59E8" w:rsidRDefault="00975302" w:rsidP="00975302">
      <w:pPr>
        <w:rPr>
          <w:rFonts w:ascii="Times New Roman" w:eastAsia="Times New Roman" w:hAnsi="Times New Roman"/>
        </w:rPr>
      </w:pPr>
    </w:p>
    <w:p w14:paraId="44BD3900" w14:textId="54F9D392" w:rsidR="00975302" w:rsidRPr="0015085F" w:rsidRDefault="0015085F" w:rsidP="0015085F">
      <w:pPr>
        <w:spacing w:after="200" w:line="288" w:lineRule="auto"/>
        <w:rPr>
          <w:rFonts w:ascii="Times New Roman" w:eastAsia="Times New Roman" w:hAnsi="Times New Roman"/>
        </w:rPr>
      </w:pPr>
      <w:r>
        <w:rPr>
          <w:rFonts w:ascii="Times New Roman" w:eastAsia="Times New Roman" w:hAnsi="Times New Roman"/>
        </w:rPr>
        <w:br w:type="page"/>
      </w:r>
    </w:p>
    <w:p w14:paraId="2A4098EB" w14:textId="43BF7345" w:rsidR="00975302" w:rsidRPr="00126905" w:rsidRDefault="00975302" w:rsidP="00975302">
      <w:pPr>
        <w:pStyle w:val="Heading1"/>
      </w:pPr>
      <w:bookmarkStart w:id="1165" w:name="_Toc85872986"/>
      <w:bookmarkStart w:id="1166" w:name="_Toc85893180"/>
      <w:bookmarkStart w:id="1167" w:name="_Toc85895465"/>
      <w:bookmarkStart w:id="1168" w:name="_Toc85895627"/>
      <w:bookmarkStart w:id="1169" w:name="_Toc85896020"/>
      <w:bookmarkStart w:id="1170" w:name="_Toc86225883"/>
      <w:bookmarkStart w:id="1171" w:name="_Toc86348214"/>
      <w:bookmarkStart w:id="1172" w:name="_Toc86348933"/>
      <w:bookmarkStart w:id="1173" w:name="_Toc98593945"/>
      <w:r w:rsidRPr="00126905">
        <w:lastRenderedPageBreak/>
        <w:t>APPENDIX B</w:t>
      </w:r>
      <w:bookmarkEnd w:id="1165"/>
      <w:bookmarkEnd w:id="1166"/>
      <w:bookmarkEnd w:id="1167"/>
      <w:bookmarkEnd w:id="1168"/>
      <w:bookmarkEnd w:id="1169"/>
      <w:bookmarkEnd w:id="1170"/>
      <w:bookmarkEnd w:id="1171"/>
      <w:bookmarkEnd w:id="1172"/>
      <w:bookmarkEnd w:id="1173"/>
    </w:p>
    <w:p w14:paraId="0B373E59" w14:textId="77777777" w:rsidR="00975302" w:rsidRDefault="00975302" w:rsidP="00975302">
      <w:pPr>
        <w:widowControl w:val="0"/>
        <w:pBdr>
          <w:top w:val="nil"/>
          <w:left w:val="nil"/>
          <w:bottom w:val="nil"/>
          <w:right w:val="nil"/>
          <w:between w:val="nil"/>
        </w:pBdr>
        <w:ind w:left="115"/>
        <w:rPr>
          <w:color w:val="000000"/>
        </w:rPr>
      </w:pPr>
    </w:p>
    <w:p w14:paraId="615FA10A" w14:textId="77777777" w:rsidR="00975302" w:rsidRDefault="00975302" w:rsidP="00975302">
      <w:pPr>
        <w:widowControl w:val="0"/>
        <w:pBdr>
          <w:top w:val="nil"/>
          <w:left w:val="nil"/>
          <w:bottom w:val="nil"/>
          <w:right w:val="nil"/>
          <w:between w:val="nil"/>
        </w:pBdr>
        <w:ind w:left="115"/>
        <w:rPr>
          <w:color w:val="000000"/>
        </w:rPr>
      </w:pPr>
    </w:p>
    <w:p w14:paraId="2CB1EC21" w14:textId="77777777" w:rsidR="00975302" w:rsidRDefault="00975302" w:rsidP="00975302">
      <w:pPr>
        <w:widowControl w:val="0"/>
        <w:pBdr>
          <w:top w:val="nil"/>
          <w:left w:val="nil"/>
          <w:bottom w:val="nil"/>
          <w:right w:val="nil"/>
          <w:between w:val="nil"/>
        </w:pBdr>
        <w:ind w:left="115"/>
        <w:rPr>
          <w:color w:val="000000"/>
        </w:rPr>
      </w:pPr>
    </w:p>
    <w:p w14:paraId="40BC6C41" w14:textId="77777777" w:rsidR="00975302" w:rsidRDefault="00975302" w:rsidP="00975302">
      <w:pPr>
        <w:widowControl w:val="0"/>
        <w:pBdr>
          <w:top w:val="nil"/>
          <w:left w:val="nil"/>
          <w:bottom w:val="nil"/>
          <w:right w:val="nil"/>
          <w:between w:val="nil"/>
        </w:pBdr>
        <w:ind w:left="115"/>
        <w:rPr>
          <w:color w:val="000000"/>
        </w:rPr>
      </w:pPr>
    </w:p>
    <w:p w14:paraId="1791D148" w14:textId="77777777" w:rsidR="00975302" w:rsidRDefault="00975302" w:rsidP="00975302">
      <w:pPr>
        <w:widowControl w:val="0"/>
        <w:pBdr>
          <w:top w:val="nil"/>
          <w:left w:val="nil"/>
          <w:bottom w:val="nil"/>
          <w:right w:val="nil"/>
          <w:between w:val="nil"/>
        </w:pBdr>
        <w:ind w:left="115"/>
        <w:rPr>
          <w:color w:val="000000"/>
        </w:rPr>
      </w:pPr>
    </w:p>
    <w:p w14:paraId="50167E90" w14:textId="77777777" w:rsidR="00975302" w:rsidRDefault="00975302" w:rsidP="00975302">
      <w:pPr>
        <w:widowControl w:val="0"/>
        <w:pBdr>
          <w:top w:val="nil"/>
          <w:left w:val="nil"/>
          <w:bottom w:val="nil"/>
          <w:right w:val="nil"/>
          <w:between w:val="nil"/>
        </w:pBdr>
        <w:ind w:left="115"/>
        <w:rPr>
          <w:color w:val="000000"/>
        </w:rPr>
      </w:pPr>
    </w:p>
    <w:p w14:paraId="0A023820" w14:textId="77777777" w:rsidR="00975302" w:rsidRDefault="00975302" w:rsidP="00975302">
      <w:pPr>
        <w:widowControl w:val="0"/>
        <w:pBdr>
          <w:top w:val="nil"/>
          <w:left w:val="nil"/>
          <w:bottom w:val="nil"/>
          <w:right w:val="nil"/>
          <w:between w:val="nil"/>
        </w:pBdr>
        <w:ind w:left="115"/>
        <w:rPr>
          <w:color w:val="000000"/>
        </w:rPr>
      </w:pPr>
    </w:p>
    <w:p w14:paraId="122FE6FD" w14:textId="77777777" w:rsidR="00975302" w:rsidRDefault="00975302" w:rsidP="00975302">
      <w:pPr>
        <w:widowControl w:val="0"/>
        <w:pBdr>
          <w:top w:val="nil"/>
          <w:left w:val="nil"/>
          <w:bottom w:val="nil"/>
          <w:right w:val="nil"/>
          <w:between w:val="nil"/>
        </w:pBdr>
        <w:ind w:left="115"/>
        <w:rPr>
          <w:color w:val="000000"/>
        </w:rPr>
      </w:pPr>
    </w:p>
    <w:p w14:paraId="52BD36B3" w14:textId="77777777" w:rsidR="00975302" w:rsidRDefault="00975302" w:rsidP="00975302">
      <w:pPr>
        <w:widowControl w:val="0"/>
        <w:pBdr>
          <w:top w:val="nil"/>
          <w:left w:val="nil"/>
          <w:bottom w:val="nil"/>
          <w:right w:val="nil"/>
          <w:between w:val="nil"/>
        </w:pBdr>
        <w:ind w:left="115"/>
        <w:rPr>
          <w:color w:val="000000"/>
        </w:rPr>
      </w:pPr>
    </w:p>
    <w:p w14:paraId="3FE8531C" w14:textId="77777777" w:rsidR="00975302" w:rsidRDefault="00975302" w:rsidP="00975302">
      <w:pPr>
        <w:widowControl w:val="0"/>
        <w:pBdr>
          <w:top w:val="nil"/>
          <w:left w:val="nil"/>
          <w:bottom w:val="nil"/>
          <w:right w:val="nil"/>
          <w:between w:val="nil"/>
        </w:pBdr>
        <w:ind w:left="115"/>
        <w:rPr>
          <w:color w:val="000000"/>
        </w:rPr>
      </w:pPr>
      <w:r>
        <w:rPr>
          <w:color w:val="FFFFFF"/>
        </w:rPr>
        <w:t>1</w:t>
      </w:r>
      <w:r>
        <w:rPr>
          <w:b/>
          <w:color w:val="FFFFFF"/>
        </w:rPr>
        <w:t>202</w:t>
      </w:r>
      <w:r>
        <w:rPr>
          <w:color w:val="FFFFFF"/>
        </w:rPr>
        <w:t>2</w:t>
      </w:r>
    </w:p>
    <w:p w14:paraId="4EC92A18" w14:textId="77777777" w:rsidR="00975302" w:rsidRDefault="00975302" w:rsidP="00975302">
      <w:pPr>
        <w:spacing w:after="240"/>
        <w:jc w:val="center"/>
        <w:rPr>
          <w:rFonts w:ascii="Cambria" w:eastAsia="Cambria" w:hAnsi="Cambria" w:cs="Cambria"/>
          <w:b/>
          <w:color w:val="3F6CAF"/>
          <w:sz w:val="128"/>
          <w:szCs w:val="128"/>
        </w:rPr>
      </w:pPr>
      <w:r>
        <w:rPr>
          <w:color w:val="000000"/>
        </w:rPr>
        <w:t xml:space="preserve"> </w:t>
      </w:r>
      <w:r>
        <w:rPr>
          <w:rFonts w:ascii="Cambria" w:eastAsia="Cambria" w:hAnsi="Cambria" w:cs="Cambria"/>
          <w:b/>
          <w:color w:val="3F6CAF"/>
          <w:sz w:val="128"/>
          <w:szCs w:val="128"/>
        </w:rPr>
        <w:t>APPENDIX</w:t>
      </w:r>
    </w:p>
    <w:p w14:paraId="1660BB28" w14:textId="3E5ED9EC" w:rsidR="00975302" w:rsidRDefault="009E43D3" w:rsidP="00975302">
      <w:pPr>
        <w:tabs>
          <w:tab w:val="left" w:pos="1111"/>
          <w:tab w:val="left" w:pos="2165"/>
          <w:tab w:val="center" w:pos="4680"/>
        </w:tabs>
        <w:spacing w:after="240"/>
        <w:rPr>
          <w:rFonts w:ascii="Cambria" w:eastAsia="Cambria" w:hAnsi="Cambria" w:cs="Cambria"/>
          <w:b/>
          <w:color w:val="3F6CAF"/>
          <w:sz w:val="128"/>
          <w:szCs w:val="128"/>
        </w:rPr>
      </w:pPr>
      <w:r>
        <w:rPr>
          <w:noProof/>
          <w:color w:val="000000"/>
        </w:rPr>
        <mc:AlternateContent>
          <mc:Choice Requires="wps">
            <w:drawing>
              <wp:anchor distT="0" distB="0" distL="114300" distR="114300" simplePos="0" relativeHeight="253706240" behindDoc="0" locked="0" layoutInCell="1" allowOverlap="1" wp14:anchorId="57DB138A" wp14:editId="281234FF">
                <wp:simplePos x="0" y="0"/>
                <wp:positionH relativeFrom="column">
                  <wp:posOffset>-414745</wp:posOffset>
                </wp:positionH>
                <wp:positionV relativeFrom="paragraph">
                  <wp:posOffset>202928</wp:posOffset>
                </wp:positionV>
                <wp:extent cx="499745" cy="1183005"/>
                <wp:effectExtent l="12700" t="12700" r="20955" b="10795"/>
                <wp:wrapNone/>
                <wp:docPr id="1198" name="Up Arrow 1198">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81951AB"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B138A" id="Up Arrow 1198" o:spid="_x0000_s1253" type="#_x0000_t68" href="#toc1" style="position:absolute;margin-left:-32.65pt;margin-top:16pt;width:39.35pt;height:93.15pt;z-index:25370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" o:button="t" adj="4562" fillcolor="#43bae8 [2676]" strokecolor="black [3213]">
                <v:fill color2="#74ccee [1972]" rotate="t" o:detectmouseclick="t" focusposition="1,1" focussize="-1,-1" focus="100%" type="gradientRadial"/>
                <v:textbox>
                  <w:txbxContent>
                    <w:p w14:paraId="381951AB"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rFonts w:ascii="Cambria" w:eastAsia="Cambria" w:hAnsi="Cambria" w:cs="Cambria"/>
          <w:b/>
          <w:color w:val="3F6CAF"/>
          <w:sz w:val="128"/>
          <w:szCs w:val="128"/>
        </w:rPr>
        <w:tab/>
      </w:r>
      <w:r w:rsidR="00975302">
        <w:rPr>
          <w:rFonts w:ascii="Cambria" w:eastAsia="Cambria" w:hAnsi="Cambria" w:cs="Cambria"/>
          <w:b/>
          <w:color w:val="3F6CAF"/>
          <w:sz w:val="128"/>
          <w:szCs w:val="128"/>
        </w:rPr>
        <w:tab/>
      </w:r>
      <w:r w:rsidR="00975302">
        <w:rPr>
          <w:rFonts w:ascii="Cambria" w:eastAsia="Cambria" w:hAnsi="Cambria" w:cs="Cambria"/>
          <w:b/>
          <w:color w:val="3F6CAF"/>
          <w:sz w:val="128"/>
          <w:szCs w:val="128"/>
        </w:rPr>
        <w:tab/>
        <w:t>B</w:t>
      </w:r>
    </w:p>
    <w:p w14:paraId="17F8983E" w14:textId="77777777" w:rsidR="00975302" w:rsidRDefault="00975302" w:rsidP="00975302">
      <w:pPr>
        <w:widowControl w:val="0"/>
        <w:pBdr>
          <w:top w:val="nil"/>
          <w:left w:val="nil"/>
          <w:bottom w:val="nil"/>
          <w:right w:val="nil"/>
          <w:between w:val="nil"/>
        </w:pBdr>
        <w:ind w:left="115"/>
        <w:rPr>
          <w:color w:val="000000"/>
        </w:rPr>
      </w:pPr>
    </w:p>
    <w:p w14:paraId="36F54A88" w14:textId="77777777" w:rsidR="00975302" w:rsidRDefault="00975302" w:rsidP="00975302">
      <w:pPr>
        <w:widowControl w:val="0"/>
        <w:pBdr>
          <w:top w:val="nil"/>
          <w:left w:val="nil"/>
          <w:bottom w:val="nil"/>
          <w:right w:val="nil"/>
          <w:between w:val="nil"/>
        </w:pBdr>
        <w:ind w:left="115"/>
        <w:rPr>
          <w:color w:val="000000"/>
        </w:rPr>
      </w:pPr>
    </w:p>
    <w:p w14:paraId="7B390C3C" w14:textId="4AB22EBA" w:rsidR="00975302" w:rsidRDefault="009E43D3" w:rsidP="00975302">
      <w:pPr>
        <w:widowControl w:val="0"/>
        <w:pBdr>
          <w:top w:val="nil"/>
          <w:left w:val="nil"/>
          <w:bottom w:val="nil"/>
          <w:right w:val="nil"/>
          <w:between w:val="nil"/>
        </w:pBdr>
        <w:ind w:left="115"/>
        <w:rPr>
          <w:color w:val="000000"/>
        </w:rPr>
      </w:pPr>
      <w:r>
        <w:rPr>
          <w:noProof/>
        </w:rPr>
        <mc:AlternateContent>
          <mc:Choice Requires="wps">
            <w:drawing>
              <wp:anchor distT="0" distB="0" distL="114300" distR="114300" simplePos="0" relativeHeight="253704192" behindDoc="0" locked="0" layoutInCell="1" allowOverlap="1" wp14:anchorId="30B77DCC" wp14:editId="0A61C7FD">
                <wp:simplePos x="0" y="0"/>
                <wp:positionH relativeFrom="column">
                  <wp:posOffset>-453571</wp:posOffset>
                </wp:positionH>
                <wp:positionV relativeFrom="paragraph">
                  <wp:posOffset>95613</wp:posOffset>
                </wp:positionV>
                <wp:extent cx="534035" cy="1221740"/>
                <wp:effectExtent l="12700" t="0" r="24765" b="22860"/>
                <wp:wrapNone/>
                <wp:docPr id="1197" name="Down Arrow 1197"/>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57D3B" w14:textId="77777777" w:rsidR="009E43D3" w:rsidRPr="0052516C" w:rsidRDefault="009E43D3" w:rsidP="009E43D3">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7DCC" id="Down Arrow 1197" o:spid="_x0000_s1254" type="#_x0000_t67" style="position:absolute;left:0;text-align:left;margin-left:-35.7pt;margin-top:7.55pt;width:42.05pt;height:96.2pt;z-index:25370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" adj="16512" fillcolor="#ffc000" strokecolor="#c00000" strokeweight="1.25pt">
                <v:textbox>
                  <w:txbxContent>
                    <w:p w14:paraId="60557D3B" w14:textId="77777777" w:rsidR="009E43D3" w:rsidRPr="0052516C" w:rsidRDefault="009E43D3" w:rsidP="009E43D3">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569748EA" w14:textId="459F6941" w:rsidR="00975302" w:rsidRDefault="00975302" w:rsidP="00975302">
      <w:pPr>
        <w:widowControl w:val="0"/>
        <w:pBdr>
          <w:top w:val="nil"/>
          <w:left w:val="nil"/>
          <w:bottom w:val="nil"/>
          <w:right w:val="nil"/>
          <w:between w:val="nil"/>
        </w:pBdr>
        <w:ind w:left="115"/>
        <w:rPr>
          <w:color w:val="000000"/>
        </w:rPr>
      </w:pPr>
    </w:p>
    <w:p w14:paraId="04D5213D" w14:textId="44EA10ED" w:rsidR="00975302" w:rsidRDefault="00975302" w:rsidP="00975302">
      <w:pPr>
        <w:widowControl w:val="0"/>
        <w:pBdr>
          <w:top w:val="nil"/>
          <w:left w:val="nil"/>
          <w:bottom w:val="nil"/>
          <w:right w:val="nil"/>
          <w:between w:val="nil"/>
        </w:pBdr>
        <w:ind w:left="115"/>
        <w:rPr>
          <w:color w:val="000000"/>
        </w:rPr>
      </w:pPr>
    </w:p>
    <w:p w14:paraId="7F68C7AB" w14:textId="77777777" w:rsidR="00975302" w:rsidRDefault="00975302" w:rsidP="00975302">
      <w:pPr>
        <w:widowControl w:val="0"/>
        <w:pBdr>
          <w:top w:val="nil"/>
          <w:left w:val="nil"/>
          <w:bottom w:val="nil"/>
          <w:right w:val="nil"/>
          <w:between w:val="nil"/>
        </w:pBdr>
        <w:ind w:left="115"/>
        <w:rPr>
          <w:color w:val="000000"/>
        </w:rPr>
      </w:pPr>
    </w:p>
    <w:p w14:paraId="71C0F942" w14:textId="04673A17" w:rsidR="00975302" w:rsidRDefault="00975302" w:rsidP="00975302">
      <w:pPr>
        <w:widowControl w:val="0"/>
        <w:pBdr>
          <w:top w:val="nil"/>
          <w:left w:val="nil"/>
          <w:bottom w:val="nil"/>
          <w:right w:val="nil"/>
          <w:between w:val="nil"/>
        </w:pBdr>
        <w:ind w:left="115"/>
        <w:rPr>
          <w:color w:val="000000"/>
        </w:rPr>
      </w:pPr>
    </w:p>
    <w:p w14:paraId="132748D9" w14:textId="40FB6450" w:rsidR="00975302" w:rsidRDefault="00975302" w:rsidP="00975302">
      <w:pPr>
        <w:widowControl w:val="0"/>
        <w:pBdr>
          <w:top w:val="nil"/>
          <w:left w:val="nil"/>
          <w:bottom w:val="nil"/>
          <w:right w:val="nil"/>
          <w:between w:val="nil"/>
        </w:pBdr>
        <w:ind w:left="115"/>
        <w:rPr>
          <w:color w:val="000000"/>
        </w:rPr>
      </w:pPr>
    </w:p>
    <w:p w14:paraId="652267A6" w14:textId="77777777" w:rsidR="00975302" w:rsidRDefault="00975302" w:rsidP="00975302">
      <w:pPr>
        <w:widowControl w:val="0"/>
        <w:pBdr>
          <w:top w:val="nil"/>
          <w:left w:val="nil"/>
          <w:bottom w:val="nil"/>
          <w:right w:val="nil"/>
          <w:between w:val="nil"/>
        </w:pBdr>
        <w:ind w:left="115"/>
        <w:rPr>
          <w:color w:val="000000"/>
        </w:rPr>
      </w:pPr>
    </w:p>
    <w:p w14:paraId="73EF3BB2" w14:textId="02E99BC9" w:rsidR="00975302" w:rsidRDefault="00975302" w:rsidP="00975302">
      <w:pPr>
        <w:rPr>
          <w:color w:val="000000"/>
        </w:rPr>
      </w:pPr>
    </w:p>
    <w:p w14:paraId="3BD20730" w14:textId="77777777" w:rsidR="00975302" w:rsidRDefault="00975302" w:rsidP="00975302">
      <w:pPr>
        <w:rPr>
          <w:color w:val="000000"/>
        </w:rPr>
      </w:pPr>
    </w:p>
    <w:p w14:paraId="036A8918" w14:textId="0F365D16" w:rsidR="00975302" w:rsidRDefault="00975302" w:rsidP="00975302">
      <w:pPr>
        <w:rPr>
          <w:color w:val="000000"/>
        </w:rPr>
      </w:pPr>
    </w:p>
    <w:p w14:paraId="339DCEB0" w14:textId="385E5D55" w:rsidR="0015085F" w:rsidRDefault="0015085F" w:rsidP="00975302">
      <w:pPr>
        <w:rPr>
          <w:color w:val="000000"/>
        </w:rPr>
      </w:pPr>
    </w:p>
    <w:p w14:paraId="172F68DD" w14:textId="664E94EF" w:rsidR="0015085F" w:rsidRDefault="0015085F" w:rsidP="00975302">
      <w:pPr>
        <w:rPr>
          <w:color w:val="000000"/>
        </w:rPr>
      </w:pPr>
    </w:p>
    <w:p w14:paraId="6FB4740E" w14:textId="7BD91BF2" w:rsidR="0015085F" w:rsidRDefault="0015085F" w:rsidP="00975302">
      <w:pPr>
        <w:rPr>
          <w:color w:val="000000"/>
        </w:rPr>
      </w:pPr>
    </w:p>
    <w:p w14:paraId="531200E8" w14:textId="4B01014B" w:rsidR="0015085F" w:rsidRDefault="0015085F" w:rsidP="00975302">
      <w:pPr>
        <w:rPr>
          <w:color w:val="000000"/>
        </w:rPr>
      </w:pPr>
    </w:p>
    <w:p w14:paraId="009B810D" w14:textId="68AB1575" w:rsidR="0015085F" w:rsidRDefault="0015085F" w:rsidP="00975302">
      <w:pPr>
        <w:rPr>
          <w:color w:val="000000"/>
        </w:rPr>
      </w:pPr>
    </w:p>
    <w:p w14:paraId="06630824" w14:textId="1DAF1545" w:rsidR="0015085F" w:rsidRDefault="0015085F">
      <w:pPr>
        <w:spacing w:after="200" w:line="288" w:lineRule="auto"/>
        <w:rPr>
          <w:color w:val="000000"/>
        </w:rPr>
      </w:pPr>
      <w:r>
        <w:rPr>
          <w:color w:val="000000"/>
        </w:rPr>
        <w:br w:type="page"/>
      </w:r>
    </w:p>
    <w:p w14:paraId="60CFA805" w14:textId="77777777" w:rsidR="0015085F" w:rsidRDefault="0015085F" w:rsidP="00975302">
      <w:pPr>
        <w:rPr>
          <w:color w:val="000000"/>
        </w:rPr>
      </w:pPr>
    </w:p>
    <w:p w14:paraId="601DE5B9" w14:textId="77777777" w:rsidR="0015085F" w:rsidRPr="00C25256" w:rsidRDefault="0015085F" w:rsidP="00975302">
      <w:pPr>
        <w:rPr>
          <w:color w:val="000000"/>
        </w:rPr>
      </w:pPr>
    </w:p>
    <w:p w14:paraId="291A0A3A" w14:textId="01BD7281" w:rsidR="00975302" w:rsidRDefault="00975302" w:rsidP="00975302">
      <w:pPr>
        <w:pStyle w:val="Heading1"/>
        <w:rPr>
          <w:rFonts w:eastAsia="Times New Roman"/>
        </w:rPr>
      </w:pPr>
      <w:bookmarkStart w:id="1174" w:name="_Toc85872987"/>
      <w:bookmarkStart w:id="1175" w:name="_Toc85893181"/>
      <w:bookmarkStart w:id="1176" w:name="_Toc85895466"/>
      <w:bookmarkStart w:id="1177" w:name="_Toc85895628"/>
      <w:bookmarkStart w:id="1178" w:name="_Toc85896021"/>
      <w:bookmarkStart w:id="1179" w:name="_Toc86225884"/>
      <w:bookmarkStart w:id="1180" w:name="_Toc86348215"/>
      <w:bookmarkStart w:id="1181" w:name="_Toc86348934"/>
      <w:bookmarkStart w:id="1182" w:name="_Toc98593946"/>
      <w:r>
        <w:rPr>
          <w:rFonts w:eastAsia="Times New Roman"/>
        </w:rPr>
        <w:t>Forms</w:t>
      </w:r>
      <w:bookmarkEnd w:id="1174"/>
      <w:bookmarkEnd w:id="1175"/>
      <w:bookmarkEnd w:id="1176"/>
      <w:bookmarkEnd w:id="1177"/>
      <w:bookmarkEnd w:id="1178"/>
      <w:bookmarkEnd w:id="1179"/>
      <w:bookmarkEnd w:id="1180"/>
      <w:bookmarkEnd w:id="1181"/>
      <w:bookmarkEnd w:id="1182"/>
    </w:p>
    <w:p w14:paraId="670728DC" w14:textId="77777777" w:rsidR="00975302" w:rsidRDefault="00975302" w:rsidP="00975302">
      <w:pPr>
        <w:tabs>
          <w:tab w:val="left" w:pos="6030"/>
        </w:tabs>
        <w:rPr>
          <w:rFonts w:ascii="Times New Roman" w:eastAsia="Times New Roman" w:hAnsi="Times New Roman" w:cs="Times New Roman"/>
          <w:b/>
          <w:i/>
          <w:sz w:val="28"/>
          <w:szCs w:val="28"/>
        </w:rPr>
      </w:pPr>
    </w:p>
    <w:p w14:paraId="18B77F4D" w14:textId="77777777" w:rsidR="00975302" w:rsidRDefault="00975302" w:rsidP="00975302">
      <w:pPr>
        <w:tabs>
          <w:tab w:val="left" w:pos="6030"/>
        </w:tabs>
        <w:rPr>
          <w:rFonts w:ascii="Times New Roman" w:eastAsia="Times New Roman" w:hAnsi="Times New Roman" w:cs="Times New Roman"/>
          <w:b/>
          <w:i/>
          <w:sz w:val="28"/>
          <w:szCs w:val="28"/>
        </w:rPr>
      </w:pPr>
    </w:p>
    <w:p w14:paraId="529B7EB8" w14:textId="77777777" w:rsidR="00975302" w:rsidRDefault="00975302" w:rsidP="00975302">
      <w:pPr>
        <w:tabs>
          <w:tab w:val="left" w:pos="6030"/>
        </w:tabs>
        <w:rPr>
          <w:rFonts w:ascii="Times New Roman" w:eastAsia="Times New Roman" w:hAnsi="Times New Roman" w:cs="Times New Roman"/>
          <w:b/>
          <w:i/>
          <w:sz w:val="28"/>
          <w:szCs w:val="28"/>
        </w:rPr>
      </w:pPr>
    </w:p>
    <w:p w14:paraId="32593934" w14:textId="77777777" w:rsidR="00975302" w:rsidRDefault="00975302" w:rsidP="00975302">
      <w:pPr>
        <w:tabs>
          <w:tab w:val="left" w:pos="6030"/>
        </w:tabs>
        <w:rPr>
          <w:rFonts w:ascii="Times New Roman" w:eastAsia="Times New Roman" w:hAnsi="Times New Roman" w:cs="Times New Roman"/>
          <w:b/>
          <w:i/>
          <w:sz w:val="28"/>
          <w:szCs w:val="28"/>
        </w:rPr>
      </w:pPr>
    </w:p>
    <w:p w14:paraId="23F449FF" w14:textId="77777777" w:rsidR="00975302" w:rsidRDefault="00975302" w:rsidP="00975302">
      <w:pPr>
        <w:tabs>
          <w:tab w:val="left" w:pos="6030"/>
        </w:tabs>
        <w:rPr>
          <w:rFonts w:ascii="Times New Roman" w:eastAsia="Times New Roman" w:hAnsi="Times New Roman" w:cs="Times New Roman"/>
          <w:b/>
          <w:i/>
          <w:sz w:val="28"/>
          <w:szCs w:val="28"/>
        </w:rPr>
      </w:pPr>
    </w:p>
    <w:p w14:paraId="6DC787C3" w14:textId="77777777" w:rsidR="00975302" w:rsidRDefault="00975302" w:rsidP="00975302">
      <w:pPr>
        <w:tabs>
          <w:tab w:val="left" w:pos="6030"/>
        </w:tabs>
        <w:rPr>
          <w:rFonts w:ascii="Times New Roman" w:eastAsia="Times New Roman" w:hAnsi="Times New Roman" w:cs="Times New Roman"/>
          <w:b/>
          <w:i/>
          <w:sz w:val="28"/>
          <w:szCs w:val="28"/>
        </w:rPr>
      </w:pPr>
    </w:p>
    <w:p w14:paraId="1AB032A9" w14:textId="77777777" w:rsidR="00975302" w:rsidRDefault="00975302" w:rsidP="00975302">
      <w:pPr>
        <w:tabs>
          <w:tab w:val="left" w:pos="6030"/>
        </w:tabs>
        <w:rPr>
          <w:rFonts w:ascii="Times New Roman" w:eastAsia="Times New Roman" w:hAnsi="Times New Roman" w:cs="Times New Roman"/>
          <w:b/>
          <w:i/>
          <w:sz w:val="28"/>
          <w:szCs w:val="28"/>
        </w:rPr>
      </w:pPr>
    </w:p>
    <w:p w14:paraId="749449BE" w14:textId="77777777" w:rsidR="00975302" w:rsidRDefault="00975302" w:rsidP="00975302">
      <w:pPr>
        <w:tabs>
          <w:tab w:val="left" w:pos="6030"/>
        </w:tabs>
        <w:rPr>
          <w:rFonts w:ascii="Times New Roman" w:eastAsia="Times New Roman" w:hAnsi="Times New Roman" w:cs="Times New Roman"/>
          <w:b/>
          <w:i/>
          <w:sz w:val="28"/>
          <w:szCs w:val="28"/>
        </w:rPr>
      </w:pPr>
    </w:p>
    <w:p w14:paraId="77DE01BF" w14:textId="77777777" w:rsidR="00975302" w:rsidRDefault="00975302" w:rsidP="00975302">
      <w:pPr>
        <w:tabs>
          <w:tab w:val="left" w:pos="6030"/>
        </w:tabs>
        <w:rPr>
          <w:rFonts w:ascii="Times New Roman" w:eastAsia="Times New Roman" w:hAnsi="Times New Roman" w:cs="Times New Roman"/>
          <w:b/>
          <w:i/>
          <w:sz w:val="28"/>
          <w:szCs w:val="28"/>
        </w:rPr>
      </w:pPr>
    </w:p>
    <w:p w14:paraId="1AF5E2D1" w14:textId="77777777" w:rsidR="00975302" w:rsidRDefault="00975302" w:rsidP="00975302">
      <w:pPr>
        <w:tabs>
          <w:tab w:val="left" w:pos="6030"/>
        </w:tabs>
        <w:rPr>
          <w:rFonts w:ascii="Times New Roman" w:eastAsia="Times New Roman" w:hAnsi="Times New Roman" w:cs="Times New Roman"/>
          <w:b/>
          <w:i/>
          <w:sz w:val="28"/>
          <w:szCs w:val="28"/>
        </w:rPr>
      </w:pPr>
    </w:p>
    <w:p w14:paraId="660B2B17" w14:textId="77777777" w:rsidR="00975302" w:rsidRDefault="00975302" w:rsidP="00975302">
      <w:pPr>
        <w:tabs>
          <w:tab w:val="left" w:pos="6030"/>
        </w:tabs>
        <w:rPr>
          <w:rFonts w:ascii="Times New Roman" w:eastAsia="Times New Roman" w:hAnsi="Times New Roman" w:cs="Times New Roman"/>
          <w:b/>
          <w:i/>
          <w:sz w:val="28"/>
          <w:szCs w:val="28"/>
        </w:rPr>
      </w:pPr>
    </w:p>
    <w:p w14:paraId="5580EFEA" w14:textId="77777777" w:rsidR="00975302" w:rsidRDefault="00975302" w:rsidP="00975302">
      <w:pPr>
        <w:tabs>
          <w:tab w:val="left" w:pos="6030"/>
        </w:tabs>
        <w:rPr>
          <w:rFonts w:ascii="Times New Roman" w:eastAsia="Times New Roman" w:hAnsi="Times New Roman" w:cs="Times New Roman"/>
          <w:b/>
          <w:i/>
          <w:sz w:val="28"/>
          <w:szCs w:val="28"/>
        </w:rPr>
      </w:pPr>
    </w:p>
    <w:p w14:paraId="4E80C6B0" w14:textId="77777777" w:rsidR="00975302" w:rsidRDefault="00975302" w:rsidP="00975302">
      <w:pPr>
        <w:tabs>
          <w:tab w:val="left" w:pos="6030"/>
        </w:tabs>
        <w:rPr>
          <w:rFonts w:ascii="Times New Roman" w:eastAsia="Times New Roman" w:hAnsi="Times New Roman" w:cs="Times New Roman"/>
          <w:b/>
          <w:i/>
          <w:sz w:val="28"/>
          <w:szCs w:val="28"/>
        </w:rPr>
      </w:pPr>
    </w:p>
    <w:p w14:paraId="3D53303E" w14:textId="77777777" w:rsidR="00975302" w:rsidRPr="003D2D9C" w:rsidRDefault="00975302" w:rsidP="00975302">
      <w:pPr>
        <w:tabs>
          <w:tab w:val="left" w:pos="6030"/>
        </w:tabs>
        <w:jc w:val="center"/>
        <w:rPr>
          <w:rFonts w:ascii="Times New Roman" w:eastAsia="Times New Roman" w:hAnsi="Times New Roman" w:cs="Times New Roman"/>
          <w:b/>
          <w:i/>
          <w:color w:val="1481AB" w:themeColor="accent1" w:themeShade="BF"/>
          <w:sz w:val="144"/>
          <w:szCs w:val="144"/>
        </w:rPr>
      </w:pPr>
      <w:r w:rsidRPr="003D2D9C">
        <w:rPr>
          <w:rFonts w:ascii="Times New Roman" w:eastAsia="Times New Roman" w:hAnsi="Times New Roman" w:cs="Times New Roman"/>
          <w:b/>
          <w:i/>
          <w:color w:val="1481AB" w:themeColor="accent1" w:themeShade="BF"/>
          <w:sz w:val="144"/>
          <w:szCs w:val="144"/>
        </w:rPr>
        <w:t>FILLABLE</w:t>
      </w:r>
    </w:p>
    <w:p w14:paraId="3B6EA05A" w14:textId="465823A6" w:rsidR="00975302" w:rsidRPr="003D2D9C" w:rsidRDefault="009E43D3" w:rsidP="00975302">
      <w:pPr>
        <w:tabs>
          <w:tab w:val="left" w:pos="6030"/>
        </w:tabs>
        <w:jc w:val="center"/>
        <w:rPr>
          <w:rFonts w:ascii="Times New Roman" w:eastAsia="Times New Roman" w:hAnsi="Times New Roman" w:cs="Times New Roman"/>
          <w:b/>
          <w:i/>
          <w:color w:val="1481AB" w:themeColor="accent1" w:themeShade="BF"/>
          <w:sz w:val="144"/>
          <w:szCs w:val="144"/>
        </w:rPr>
      </w:pPr>
      <w:r>
        <w:rPr>
          <w:noProof/>
          <w:color w:val="000000"/>
        </w:rPr>
        <mc:AlternateContent>
          <mc:Choice Requires="wps">
            <w:drawing>
              <wp:anchor distT="0" distB="0" distL="114300" distR="114300" simplePos="0" relativeHeight="253710336" behindDoc="0" locked="0" layoutInCell="1" allowOverlap="1" wp14:anchorId="3E5C726B" wp14:editId="5D87D262">
                <wp:simplePos x="0" y="0"/>
                <wp:positionH relativeFrom="column">
                  <wp:posOffset>-339271</wp:posOffset>
                </wp:positionH>
                <wp:positionV relativeFrom="paragraph">
                  <wp:posOffset>931364</wp:posOffset>
                </wp:positionV>
                <wp:extent cx="499745" cy="1183005"/>
                <wp:effectExtent l="12700" t="12700" r="20955" b="10795"/>
                <wp:wrapNone/>
                <wp:docPr id="1200" name="Up Arrow 1200">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858EBBA"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C726B" id="Up Arrow 1200" o:spid="_x0000_s1255" type="#_x0000_t68" href="#toc1" style="position:absolute;left:0;text-align:left;margin-left:-26.7pt;margin-top:73.35pt;width:39.35pt;height:93.15pt;z-index:25371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" o:button="t" adj="4562" fillcolor="#43bae8 [2676]" strokecolor="black [3213]">
                <v:fill color2="#74ccee [1972]" rotate="t" o:detectmouseclick="t" focusposition="1,1" focussize="-1,-1" focus="100%" type="gradientRadial"/>
                <v:textbox>
                  <w:txbxContent>
                    <w:p w14:paraId="3858EBBA"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3D2D9C">
        <w:rPr>
          <w:rFonts w:ascii="Times New Roman" w:eastAsia="Times New Roman" w:hAnsi="Times New Roman" w:cs="Times New Roman"/>
          <w:b/>
          <w:i/>
          <w:color w:val="1481AB" w:themeColor="accent1" w:themeShade="BF"/>
          <w:sz w:val="144"/>
          <w:szCs w:val="144"/>
        </w:rPr>
        <w:t>FORMS</w:t>
      </w:r>
    </w:p>
    <w:p w14:paraId="1E0A70C4" w14:textId="77777777" w:rsidR="00975302" w:rsidRDefault="00975302" w:rsidP="00975302">
      <w:pPr>
        <w:tabs>
          <w:tab w:val="left" w:pos="6030"/>
        </w:tabs>
        <w:rPr>
          <w:rFonts w:ascii="Times New Roman" w:eastAsia="Times New Roman" w:hAnsi="Times New Roman" w:cs="Times New Roman"/>
          <w:b/>
          <w:i/>
          <w:sz w:val="28"/>
          <w:szCs w:val="28"/>
        </w:rPr>
      </w:pPr>
    </w:p>
    <w:p w14:paraId="1194E167" w14:textId="77777777" w:rsidR="00975302" w:rsidRDefault="00975302" w:rsidP="00975302">
      <w:pPr>
        <w:tabs>
          <w:tab w:val="left" w:pos="6030"/>
        </w:tabs>
        <w:rPr>
          <w:rFonts w:ascii="Times New Roman" w:eastAsia="Times New Roman" w:hAnsi="Times New Roman" w:cs="Times New Roman"/>
          <w:b/>
          <w:i/>
          <w:sz w:val="28"/>
          <w:szCs w:val="28"/>
        </w:rPr>
      </w:pPr>
    </w:p>
    <w:p w14:paraId="1797E9DD" w14:textId="77777777" w:rsidR="00975302" w:rsidRDefault="00975302" w:rsidP="00975302">
      <w:pPr>
        <w:tabs>
          <w:tab w:val="left" w:pos="6030"/>
        </w:tabs>
        <w:rPr>
          <w:rFonts w:ascii="Times New Roman" w:eastAsia="Times New Roman" w:hAnsi="Times New Roman" w:cs="Times New Roman"/>
          <w:b/>
          <w:i/>
          <w:sz w:val="28"/>
          <w:szCs w:val="28"/>
        </w:rPr>
      </w:pPr>
    </w:p>
    <w:p w14:paraId="39F374AA" w14:textId="77777777" w:rsidR="00975302" w:rsidRDefault="00975302" w:rsidP="00975302">
      <w:pPr>
        <w:tabs>
          <w:tab w:val="left" w:pos="6030"/>
        </w:tabs>
        <w:rPr>
          <w:rFonts w:ascii="Times New Roman" w:eastAsia="Times New Roman" w:hAnsi="Times New Roman" w:cs="Times New Roman"/>
          <w:b/>
          <w:i/>
          <w:sz w:val="28"/>
          <w:szCs w:val="28"/>
        </w:rPr>
      </w:pPr>
    </w:p>
    <w:p w14:paraId="4BCF6C22" w14:textId="77777777" w:rsidR="00975302" w:rsidRDefault="00975302" w:rsidP="00975302">
      <w:pPr>
        <w:tabs>
          <w:tab w:val="left" w:pos="6030"/>
        </w:tabs>
        <w:rPr>
          <w:rFonts w:ascii="Times New Roman" w:eastAsia="Times New Roman" w:hAnsi="Times New Roman" w:cs="Times New Roman"/>
          <w:b/>
          <w:i/>
          <w:sz w:val="28"/>
          <w:szCs w:val="28"/>
        </w:rPr>
      </w:pPr>
    </w:p>
    <w:p w14:paraId="6F742E0A" w14:textId="5FC2639B" w:rsidR="00975302" w:rsidRDefault="009E43D3" w:rsidP="00975302">
      <w:pPr>
        <w:tabs>
          <w:tab w:val="left" w:pos="6030"/>
        </w:tabs>
        <w:rPr>
          <w:rFonts w:ascii="Times New Roman" w:eastAsia="Times New Roman" w:hAnsi="Times New Roman" w:cs="Times New Roman"/>
          <w:b/>
          <w:i/>
          <w:sz w:val="28"/>
          <w:szCs w:val="28"/>
        </w:rPr>
      </w:pPr>
      <w:r>
        <w:rPr>
          <w:noProof/>
        </w:rPr>
        <mc:AlternateContent>
          <mc:Choice Requires="wps">
            <w:drawing>
              <wp:anchor distT="0" distB="0" distL="114300" distR="114300" simplePos="0" relativeHeight="253712384" behindDoc="0" locked="0" layoutInCell="1" allowOverlap="1" wp14:anchorId="3F741257" wp14:editId="62F0760F">
                <wp:simplePos x="0" y="0"/>
                <wp:positionH relativeFrom="column">
                  <wp:posOffset>-379522</wp:posOffset>
                </wp:positionH>
                <wp:positionV relativeFrom="paragraph">
                  <wp:posOffset>231023</wp:posOffset>
                </wp:positionV>
                <wp:extent cx="534035" cy="1221740"/>
                <wp:effectExtent l="12700" t="0" r="24765" b="22860"/>
                <wp:wrapNone/>
                <wp:docPr id="1201" name="Down Arrow 1201"/>
                <wp:cNvGraphicFramePr/>
                <a:graphic xmlns:a="http://schemas.openxmlformats.org/drawingml/2006/main">
                  <a:graphicData uri="http://schemas.microsoft.com/office/word/2010/wordprocessingShape">
                    <wps:wsp>
                      <wps:cNvSpPr/>
                      <wps:spPr>
                        <a:xfrm>
                          <a:off x="0" y="0"/>
                          <a:ext cx="534035" cy="1221740"/>
                        </a:xfrm>
                        <a:prstGeom prst="downArrow">
                          <a:avLst>
                            <a:gd name="adj1" fmla="val 50000"/>
                            <a:gd name="adj2" fmla="val 53884"/>
                          </a:avLst>
                        </a:prstGeom>
                        <a:solidFill>
                          <a:srgbClr val="FFC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84FBF3" w14:textId="77777777" w:rsidR="009E43D3" w:rsidRPr="0052516C" w:rsidRDefault="009E43D3" w:rsidP="009E43D3">
                            <w:pPr>
                              <w:jc w:val="both"/>
                              <w:rPr>
                                <w:b/>
                                <w:bCs/>
                                <w:color w:val="000000" w:themeColor="text1"/>
                                <w:sz w:val="32"/>
                                <w:szCs w:val="32"/>
                              </w:rPr>
                            </w:pPr>
                            <w:r w:rsidRPr="0052516C">
                              <w:rPr>
                                <w:b/>
                                <w:bCs/>
                                <w:color w:val="000000" w:themeColor="text1"/>
                                <w:sz w:val="32"/>
                                <w:szCs w:val="32"/>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41257" id="Down Arrow 1201" o:spid="_x0000_s1256" type="#_x0000_t67" style="position:absolute;margin-left:-29.9pt;margin-top:18.2pt;width:42.05pt;height:96.2pt;z-index:25371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" adj="16512" fillcolor="#ffc000" strokecolor="#c00000" strokeweight="1.25pt">
                <v:textbox>
                  <w:txbxContent>
                    <w:p w14:paraId="4384FBF3" w14:textId="77777777" w:rsidR="009E43D3" w:rsidRPr="0052516C" w:rsidRDefault="009E43D3" w:rsidP="009E43D3">
                      <w:pPr>
                        <w:jc w:val="both"/>
                        <w:rPr>
                          <w:b/>
                          <w:bCs/>
                          <w:color w:val="000000" w:themeColor="text1"/>
                          <w:sz w:val="32"/>
                          <w:szCs w:val="32"/>
                        </w:rPr>
                      </w:pPr>
                      <w:r w:rsidRPr="0052516C">
                        <w:rPr>
                          <w:b/>
                          <w:bCs/>
                          <w:color w:val="000000" w:themeColor="text1"/>
                          <w:sz w:val="32"/>
                          <w:szCs w:val="32"/>
                        </w:rPr>
                        <w:t>NEXT</w:t>
                      </w:r>
                    </w:p>
                  </w:txbxContent>
                </v:textbox>
              </v:shape>
            </w:pict>
          </mc:Fallback>
        </mc:AlternateContent>
      </w:r>
    </w:p>
    <w:p w14:paraId="57171FBB" w14:textId="77777777" w:rsidR="00975302" w:rsidRDefault="00975302" w:rsidP="00975302">
      <w:pPr>
        <w:tabs>
          <w:tab w:val="left" w:pos="6030"/>
        </w:tabs>
        <w:rPr>
          <w:rFonts w:ascii="Times New Roman" w:eastAsia="Times New Roman" w:hAnsi="Times New Roman" w:cs="Times New Roman"/>
          <w:b/>
          <w:i/>
          <w:sz w:val="28"/>
          <w:szCs w:val="28"/>
        </w:rPr>
      </w:pPr>
    </w:p>
    <w:p w14:paraId="2D292A91" w14:textId="1B0D1409" w:rsidR="00975302" w:rsidRDefault="00975302" w:rsidP="00975302">
      <w:pPr>
        <w:tabs>
          <w:tab w:val="left" w:pos="6030"/>
        </w:tabs>
        <w:rPr>
          <w:rFonts w:ascii="Times New Roman" w:eastAsia="Times New Roman" w:hAnsi="Times New Roman" w:cs="Times New Roman"/>
          <w:b/>
          <w:i/>
          <w:sz w:val="28"/>
          <w:szCs w:val="28"/>
        </w:rPr>
      </w:pPr>
    </w:p>
    <w:p w14:paraId="1F52CA27" w14:textId="33F37132" w:rsidR="00975302" w:rsidRDefault="00975302" w:rsidP="00975302">
      <w:pPr>
        <w:tabs>
          <w:tab w:val="left" w:pos="6030"/>
        </w:tabs>
        <w:rPr>
          <w:rFonts w:ascii="Times New Roman" w:eastAsia="Times New Roman" w:hAnsi="Times New Roman" w:cs="Times New Roman"/>
          <w:b/>
          <w:i/>
          <w:sz w:val="28"/>
          <w:szCs w:val="28"/>
        </w:rPr>
      </w:pPr>
    </w:p>
    <w:p w14:paraId="5A645DA5" w14:textId="223A5410" w:rsidR="00975302" w:rsidRDefault="00972C26" w:rsidP="00975302">
      <w:pPr>
        <w:tabs>
          <w:tab w:val="left" w:pos="6030"/>
        </w:tabs>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576961A6" w14:textId="77777777" w:rsidR="00975302" w:rsidRDefault="00975302" w:rsidP="00975302">
      <w:pPr>
        <w:tabs>
          <w:tab w:val="left" w:pos="6030"/>
        </w:tabs>
        <w:rPr>
          <w:rFonts w:ascii="Times New Roman" w:eastAsia="Times New Roman" w:hAnsi="Times New Roman" w:cs="Times New Roman"/>
          <w:b/>
          <w:i/>
          <w:sz w:val="28"/>
          <w:szCs w:val="28"/>
        </w:rPr>
      </w:pPr>
    </w:p>
    <w:p w14:paraId="00D40DED" w14:textId="0D597E74" w:rsidR="00975302" w:rsidRPr="00870F08" w:rsidRDefault="00975302" w:rsidP="00975302">
      <w:pPr>
        <w:pStyle w:val="Heading2"/>
        <w:jc w:val="center"/>
        <w:rPr>
          <w:rFonts w:eastAsia="Times New Roman"/>
          <w:i/>
          <w:sz w:val="28"/>
          <w:szCs w:val="28"/>
        </w:rPr>
      </w:pPr>
      <w:bookmarkStart w:id="1183" w:name="_Toc85872988"/>
      <w:bookmarkStart w:id="1184" w:name="_Toc85893182"/>
      <w:bookmarkStart w:id="1185" w:name="_Toc85895467"/>
      <w:bookmarkStart w:id="1186" w:name="_Toc85895629"/>
      <w:bookmarkStart w:id="1187" w:name="_Toc85896022"/>
      <w:bookmarkStart w:id="1188" w:name="_Toc86225885"/>
      <w:bookmarkStart w:id="1189" w:name="_Toc86348216"/>
      <w:bookmarkStart w:id="1190" w:name="_Toc86348935"/>
      <w:bookmarkStart w:id="1191" w:name="_Toc98593947"/>
      <w:r w:rsidRPr="00870F08">
        <w:rPr>
          <w:rFonts w:eastAsia="Times New Roman"/>
          <w:i/>
          <w:sz w:val="28"/>
          <w:szCs w:val="28"/>
        </w:rPr>
        <w:lastRenderedPageBreak/>
        <w:t>REQUEST FOR SUPPLIES</w:t>
      </w:r>
      <w:bookmarkEnd w:id="1183"/>
      <w:bookmarkEnd w:id="1184"/>
      <w:bookmarkEnd w:id="1185"/>
      <w:bookmarkEnd w:id="1186"/>
      <w:bookmarkEnd w:id="1187"/>
      <w:bookmarkEnd w:id="1188"/>
      <w:bookmarkEnd w:id="1189"/>
      <w:bookmarkEnd w:id="1190"/>
      <w:bookmarkEnd w:id="1191"/>
    </w:p>
    <w:p w14:paraId="6226F0CC" w14:textId="77777777" w:rsidR="00975302" w:rsidRPr="00243BD6" w:rsidRDefault="00975302" w:rsidP="00975302">
      <w:pPr>
        <w:tabs>
          <w:tab w:val="left" w:pos="6030"/>
        </w:tabs>
        <w:jc w:val="center"/>
        <w:rPr>
          <w:rFonts w:ascii="Times New Roman" w:eastAsia="Times New Roman" w:hAnsi="Times New Roman" w:cs="Times New Roman"/>
          <w:b/>
          <w:i/>
          <w:sz w:val="28"/>
          <w:szCs w:val="28"/>
        </w:rPr>
      </w:pPr>
    </w:p>
    <w:p w14:paraId="0AF0A8B1" w14:textId="36F6CD99" w:rsidR="00975302" w:rsidRPr="00AA515D" w:rsidRDefault="009E43D3" w:rsidP="00975302">
      <w:pPr>
        <w:rPr>
          <w:b/>
          <w:sz w:val="28"/>
          <w:szCs w:val="28"/>
        </w:rPr>
      </w:pPr>
      <w:r>
        <w:rPr>
          <w:noProof/>
          <w:color w:val="000000"/>
        </w:rPr>
        <mc:AlternateContent>
          <mc:Choice Requires="wps">
            <w:drawing>
              <wp:anchor distT="0" distB="0" distL="114300" distR="114300" simplePos="0" relativeHeight="253714432" behindDoc="0" locked="0" layoutInCell="1" allowOverlap="1" wp14:anchorId="353A4990" wp14:editId="3E9ED8D6">
                <wp:simplePos x="0" y="0"/>
                <wp:positionH relativeFrom="column">
                  <wp:posOffset>-544221</wp:posOffset>
                </wp:positionH>
                <wp:positionV relativeFrom="paragraph">
                  <wp:posOffset>6265402</wp:posOffset>
                </wp:positionV>
                <wp:extent cx="499745" cy="1183005"/>
                <wp:effectExtent l="12700" t="12700" r="20955" b="10795"/>
                <wp:wrapNone/>
                <wp:docPr id="1202" name="Up Arrow 1202">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1633BB7"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A4990" id="Up Arrow 1202" o:spid="_x0000_s1257" type="#_x0000_t68" href="#toc1" style="position:absolute;margin-left:-42.85pt;margin-top:493.35pt;width:39.35pt;height:93.15pt;z-index:25371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" o:button="t" adj="4562" fillcolor="#43bae8 [2676]" strokecolor="black [3213]">
                <v:fill color2="#74ccee [1972]" rotate="t" o:detectmouseclick="t" focusposition="1,1" focussize="-1,-1" focus="100%" type="gradientRadial"/>
                <v:textbox>
                  <w:txbxContent>
                    <w:p w14:paraId="61633BB7"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tbl>
      <w:tblPr>
        <w:tblW w:w="10072" w:type="dxa"/>
        <w:tblInd w:w="-270" w:type="dxa"/>
        <w:tblLook w:val="04A0" w:firstRow="1" w:lastRow="0" w:firstColumn="1" w:lastColumn="0" w:noHBand="0" w:noVBand="1"/>
      </w:tblPr>
      <w:tblGrid>
        <w:gridCol w:w="9000"/>
        <w:gridCol w:w="236"/>
        <w:gridCol w:w="297"/>
        <w:gridCol w:w="292"/>
        <w:gridCol w:w="247"/>
      </w:tblGrid>
      <w:tr w:rsidR="00975302" w14:paraId="4A6F690D" w14:textId="77777777" w:rsidTr="008C40DD">
        <w:trPr>
          <w:trHeight w:val="1296"/>
        </w:trPr>
        <w:tc>
          <w:tcPr>
            <w:tcW w:w="9000" w:type="dxa"/>
          </w:tcPr>
          <w:p w14:paraId="4D84406D" w14:textId="77777777" w:rsidR="00975302" w:rsidRPr="00DA2E0F" w:rsidRDefault="00975302" w:rsidP="008C40DD">
            <w:pPr>
              <w:tabs>
                <w:tab w:val="left" w:pos="6030"/>
              </w:tabs>
              <w:rPr>
                <w:rFonts w:ascii="Times New Roman" w:eastAsia="Times New Roman" w:hAnsi="Times New Roman" w:cs="Times New Roman"/>
                <w:b/>
                <w:i/>
                <w:sz w:val="28"/>
                <w:szCs w:val="28"/>
              </w:rPr>
            </w:pPr>
          </w:p>
          <w:p w14:paraId="65A8834A" w14:textId="77777777" w:rsidR="00975302" w:rsidRPr="00DA2E0F" w:rsidRDefault="00975302" w:rsidP="008C40DD">
            <w:pPr>
              <w:rPr>
                <w:b/>
                <w:sz w:val="28"/>
                <w:szCs w:val="28"/>
              </w:rPr>
            </w:pPr>
            <w:r w:rsidRPr="00DA2E0F">
              <w:rPr>
                <w:b/>
                <w:sz w:val="28"/>
                <w:szCs w:val="28"/>
              </w:rPr>
              <w:t>date</w:t>
            </w:r>
            <w:r w:rsidRPr="00DA2E0F">
              <w:rPr>
                <w:b/>
                <w:sz w:val="28"/>
                <w:szCs w:val="28"/>
              </w:rPr>
              <w:tab/>
            </w:r>
            <w:r w:rsidRPr="00DA2E0F">
              <w:rPr>
                <w:b/>
                <w:sz w:val="28"/>
                <w:szCs w:val="28"/>
              </w:rPr>
              <w:tab/>
            </w:r>
            <w:r>
              <w:rPr>
                <w:b/>
                <w:sz w:val="28"/>
                <w:szCs w:val="28"/>
              </w:rPr>
              <w:t xml:space="preserve"> </w:t>
            </w:r>
            <w:r w:rsidRPr="00DA2E0F">
              <w:rPr>
                <w:b/>
                <w:sz w:val="28"/>
                <w:szCs w:val="28"/>
              </w:rPr>
              <w:t>description</w:t>
            </w:r>
            <w:r w:rsidRPr="00DA2E0F">
              <w:rPr>
                <w:b/>
                <w:sz w:val="28"/>
                <w:szCs w:val="28"/>
              </w:rPr>
              <w:tab/>
            </w:r>
            <w:r w:rsidRPr="00DA2E0F">
              <w:rPr>
                <w:b/>
                <w:sz w:val="28"/>
                <w:szCs w:val="28"/>
              </w:rPr>
              <w:tab/>
            </w:r>
            <w:r>
              <w:rPr>
                <w:b/>
                <w:sz w:val="28"/>
                <w:szCs w:val="28"/>
              </w:rPr>
              <w:t xml:space="preserve">          </w:t>
            </w:r>
            <w:r w:rsidRPr="00DA2E0F">
              <w:rPr>
                <w:b/>
                <w:sz w:val="28"/>
                <w:szCs w:val="28"/>
              </w:rPr>
              <w:t>quantity</w:t>
            </w:r>
            <w:r>
              <w:rPr>
                <w:b/>
                <w:sz w:val="28"/>
                <w:szCs w:val="28"/>
              </w:rPr>
              <w:t xml:space="preserve">     </w:t>
            </w:r>
            <w:r w:rsidRPr="00DA2E0F">
              <w:rPr>
                <w:b/>
                <w:sz w:val="28"/>
                <w:szCs w:val="28"/>
              </w:rPr>
              <w:t xml:space="preserve">requested by  </w:t>
            </w:r>
            <w:r>
              <w:rPr>
                <w:b/>
                <w:sz w:val="28"/>
                <w:szCs w:val="28"/>
              </w:rPr>
              <w:t xml:space="preserve">   </w:t>
            </w:r>
            <w:proofErr w:type="gramStart"/>
            <w:r>
              <w:rPr>
                <w:b/>
                <w:sz w:val="28"/>
                <w:szCs w:val="28"/>
              </w:rPr>
              <w:t xml:space="preserve">   </w:t>
            </w:r>
            <w:r w:rsidRPr="00DA2E0F">
              <w:rPr>
                <w:b/>
                <w:sz w:val="28"/>
                <w:szCs w:val="28"/>
              </w:rPr>
              <w:t>(</w:t>
            </w:r>
            <w:proofErr w:type="gramEnd"/>
            <w:r w:rsidRPr="00DA2E0F">
              <w:rPr>
                <w:b/>
                <w:sz w:val="28"/>
                <w:szCs w:val="28"/>
              </w:rPr>
              <w:t>√)</w:t>
            </w:r>
          </w:p>
          <w:tbl>
            <w:tblPr>
              <w:tblStyle w:val="TableGrid"/>
              <w:tblW w:w="8080" w:type="dxa"/>
              <w:tblLook w:val="04A0" w:firstRow="1" w:lastRow="0" w:firstColumn="1" w:lastColumn="0" w:noHBand="0" w:noVBand="1"/>
            </w:tblPr>
            <w:tblGrid>
              <w:gridCol w:w="1060"/>
              <w:gridCol w:w="3330"/>
              <w:gridCol w:w="810"/>
              <w:gridCol w:w="2250"/>
              <w:gridCol w:w="630"/>
            </w:tblGrid>
            <w:tr w:rsidR="00975302" w:rsidRPr="00DA2E0F" w14:paraId="6FC51CDF" w14:textId="77777777" w:rsidTr="008C40DD">
              <w:trPr>
                <w:trHeight w:val="1296"/>
              </w:trPr>
              <w:tc>
                <w:tcPr>
                  <w:tcW w:w="1060" w:type="dxa"/>
                </w:tcPr>
                <w:p w14:paraId="0CC1AB17" w14:textId="77777777" w:rsidR="00975302" w:rsidRPr="00DA2E0F" w:rsidRDefault="00975302" w:rsidP="008C40DD">
                  <w:pPr>
                    <w:rPr>
                      <w:sz w:val="28"/>
                      <w:szCs w:val="28"/>
                    </w:rPr>
                  </w:pPr>
                </w:p>
              </w:tc>
              <w:tc>
                <w:tcPr>
                  <w:tcW w:w="3330" w:type="dxa"/>
                </w:tcPr>
                <w:p w14:paraId="7CCD58D5" w14:textId="77777777" w:rsidR="00975302" w:rsidRPr="00DA2E0F" w:rsidRDefault="00975302" w:rsidP="008C40DD">
                  <w:pPr>
                    <w:rPr>
                      <w:sz w:val="28"/>
                      <w:szCs w:val="28"/>
                    </w:rPr>
                  </w:pPr>
                </w:p>
              </w:tc>
              <w:tc>
                <w:tcPr>
                  <w:tcW w:w="810" w:type="dxa"/>
                </w:tcPr>
                <w:p w14:paraId="6CD5EE85" w14:textId="77777777" w:rsidR="00975302" w:rsidRPr="00DA2E0F" w:rsidRDefault="00975302" w:rsidP="008C40DD">
                  <w:pPr>
                    <w:rPr>
                      <w:sz w:val="28"/>
                      <w:szCs w:val="28"/>
                    </w:rPr>
                  </w:pPr>
                </w:p>
              </w:tc>
              <w:tc>
                <w:tcPr>
                  <w:tcW w:w="2250" w:type="dxa"/>
                </w:tcPr>
                <w:p w14:paraId="662C49FE" w14:textId="77777777" w:rsidR="00975302" w:rsidRPr="00DA2E0F" w:rsidRDefault="00975302" w:rsidP="008C40DD">
                  <w:pPr>
                    <w:rPr>
                      <w:sz w:val="28"/>
                      <w:szCs w:val="28"/>
                    </w:rPr>
                  </w:pPr>
                </w:p>
              </w:tc>
              <w:tc>
                <w:tcPr>
                  <w:tcW w:w="630" w:type="dxa"/>
                </w:tcPr>
                <w:p w14:paraId="4C1F81D8" w14:textId="77777777" w:rsidR="00975302" w:rsidRPr="00DA2E0F" w:rsidRDefault="00975302" w:rsidP="008C40DD">
                  <w:pPr>
                    <w:rPr>
                      <w:sz w:val="28"/>
                      <w:szCs w:val="28"/>
                    </w:rPr>
                  </w:pPr>
                </w:p>
              </w:tc>
            </w:tr>
            <w:tr w:rsidR="00975302" w:rsidRPr="00DA2E0F" w14:paraId="568A4435" w14:textId="77777777" w:rsidTr="008C40DD">
              <w:trPr>
                <w:trHeight w:val="1296"/>
              </w:trPr>
              <w:tc>
                <w:tcPr>
                  <w:tcW w:w="1060" w:type="dxa"/>
                </w:tcPr>
                <w:p w14:paraId="77F19C4E" w14:textId="77777777" w:rsidR="00975302" w:rsidRPr="00DA2E0F" w:rsidRDefault="00975302" w:rsidP="008C40DD">
                  <w:pPr>
                    <w:rPr>
                      <w:sz w:val="28"/>
                      <w:szCs w:val="28"/>
                    </w:rPr>
                  </w:pPr>
                </w:p>
              </w:tc>
              <w:tc>
                <w:tcPr>
                  <w:tcW w:w="3330" w:type="dxa"/>
                </w:tcPr>
                <w:p w14:paraId="0B0661F0" w14:textId="77777777" w:rsidR="00975302" w:rsidRPr="00DA2E0F" w:rsidRDefault="00975302" w:rsidP="008C40DD">
                  <w:pPr>
                    <w:rPr>
                      <w:sz w:val="28"/>
                      <w:szCs w:val="28"/>
                    </w:rPr>
                  </w:pPr>
                </w:p>
              </w:tc>
              <w:tc>
                <w:tcPr>
                  <w:tcW w:w="810" w:type="dxa"/>
                </w:tcPr>
                <w:p w14:paraId="0EE7E292" w14:textId="77777777" w:rsidR="00975302" w:rsidRPr="00DA2E0F" w:rsidRDefault="00975302" w:rsidP="008C40DD">
                  <w:pPr>
                    <w:rPr>
                      <w:sz w:val="28"/>
                      <w:szCs w:val="28"/>
                    </w:rPr>
                  </w:pPr>
                </w:p>
              </w:tc>
              <w:tc>
                <w:tcPr>
                  <w:tcW w:w="2250" w:type="dxa"/>
                </w:tcPr>
                <w:p w14:paraId="70EBBF39" w14:textId="77777777" w:rsidR="00975302" w:rsidRPr="00DA2E0F" w:rsidRDefault="00975302" w:rsidP="008C40DD">
                  <w:pPr>
                    <w:rPr>
                      <w:sz w:val="28"/>
                      <w:szCs w:val="28"/>
                    </w:rPr>
                  </w:pPr>
                </w:p>
              </w:tc>
              <w:tc>
                <w:tcPr>
                  <w:tcW w:w="630" w:type="dxa"/>
                </w:tcPr>
                <w:p w14:paraId="1F13D2CA" w14:textId="77777777" w:rsidR="00975302" w:rsidRPr="00DA2E0F" w:rsidRDefault="00975302" w:rsidP="008C40DD">
                  <w:pPr>
                    <w:rPr>
                      <w:sz w:val="28"/>
                      <w:szCs w:val="28"/>
                    </w:rPr>
                  </w:pPr>
                </w:p>
              </w:tc>
            </w:tr>
            <w:tr w:rsidR="00975302" w:rsidRPr="00DA2E0F" w14:paraId="2967D283" w14:textId="77777777" w:rsidTr="008C40DD">
              <w:trPr>
                <w:trHeight w:val="1296"/>
              </w:trPr>
              <w:tc>
                <w:tcPr>
                  <w:tcW w:w="1060" w:type="dxa"/>
                </w:tcPr>
                <w:p w14:paraId="11678145" w14:textId="77777777" w:rsidR="00975302" w:rsidRPr="00DA2E0F" w:rsidRDefault="00975302" w:rsidP="008C40DD">
                  <w:pPr>
                    <w:rPr>
                      <w:sz w:val="28"/>
                      <w:szCs w:val="28"/>
                    </w:rPr>
                  </w:pPr>
                </w:p>
              </w:tc>
              <w:tc>
                <w:tcPr>
                  <w:tcW w:w="3330" w:type="dxa"/>
                </w:tcPr>
                <w:p w14:paraId="4AD6E9A4" w14:textId="77777777" w:rsidR="00975302" w:rsidRPr="00DA2E0F" w:rsidRDefault="00975302" w:rsidP="008C40DD">
                  <w:pPr>
                    <w:rPr>
                      <w:sz w:val="28"/>
                      <w:szCs w:val="28"/>
                    </w:rPr>
                  </w:pPr>
                </w:p>
              </w:tc>
              <w:tc>
                <w:tcPr>
                  <w:tcW w:w="810" w:type="dxa"/>
                </w:tcPr>
                <w:p w14:paraId="31CE0D8C" w14:textId="77777777" w:rsidR="00975302" w:rsidRPr="00DA2E0F" w:rsidRDefault="00975302" w:rsidP="008C40DD">
                  <w:pPr>
                    <w:rPr>
                      <w:sz w:val="28"/>
                      <w:szCs w:val="28"/>
                    </w:rPr>
                  </w:pPr>
                </w:p>
              </w:tc>
              <w:tc>
                <w:tcPr>
                  <w:tcW w:w="2250" w:type="dxa"/>
                </w:tcPr>
                <w:p w14:paraId="48EA8CF3" w14:textId="77777777" w:rsidR="00975302" w:rsidRPr="00DA2E0F" w:rsidRDefault="00975302" w:rsidP="008C40DD">
                  <w:pPr>
                    <w:rPr>
                      <w:sz w:val="28"/>
                      <w:szCs w:val="28"/>
                    </w:rPr>
                  </w:pPr>
                </w:p>
              </w:tc>
              <w:tc>
                <w:tcPr>
                  <w:tcW w:w="630" w:type="dxa"/>
                </w:tcPr>
                <w:p w14:paraId="692E1EFE" w14:textId="77777777" w:rsidR="00975302" w:rsidRPr="00DA2E0F" w:rsidRDefault="00975302" w:rsidP="008C40DD">
                  <w:pPr>
                    <w:rPr>
                      <w:sz w:val="28"/>
                      <w:szCs w:val="28"/>
                    </w:rPr>
                  </w:pPr>
                </w:p>
              </w:tc>
            </w:tr>
            <w:tr w:rsidR="00975302" w:rsidRPr="00DA2E0F" w14:paraId="2DB6F006" w14:textId="77777777" w:rsidTr="008C40DD">
              <w:trPr>
                <w:trHeight w:val="1296"/>
              </w:trPr>
              <w:tc>
                <w:tcPr>
                  <w:tcW w:w="1060" w:type="dxa"/>
                </w:tcPr>
                <w:p w14:paraId="0F03B612" w14:textId="77777777" w:rsidR="00975302" w:rsidRPr="00DA2E0F" w:rsidRDefault="00975302" w:rsidP="008C40DD">
                  <w:pPr>
                    <w:rPr>
                      <w:sz w:val="28"/>
                      <w:szCs w:val="28"/>
                    </w:rPr>
                  </w:pPr>
                </w:p>
              </w:tc>
              <w:tc>
                <w:tcPr>
                  <w:tcW w:w="3330" w:type="dxa"/>
                </w:tcPr>
                <w:p w14:paraId="1C6C9926" w14:textId="77777777" w:rsidR="00975302" w:rsidRPr="00DA2E0F" w:rsidRDefault="00975302" w:rsidP="008C40DD">
                  <w:pPr>
                    <w:rPr>
                      <w:sz w:val="28"/>
                      <w:szCs w:val="28"/>
                    </w:rPr>
                  </w:pPr>
                </w:p>
              </w:tc>
              <w:tc>
                <w:tcPr>
                  <w:tcW w:w="810" w:type="dxa"/>
                </w:tcPr>
                <w:p w14:paraId="0D3BFAA9" w14:textId="77777777" w:rsidR="00975302" w:rsidRPr="00DA2E0F" w:rsidRDefault="00975302" w:rsidP="008C40DD">
                  <w:pPr>
                    <w:rPr>
                      <w:sz w:val="28"/>
                      <w:szCs w:val="28"/>
                    </w:rPr>
                  </w:pPr>
                </w:p>
              </w:tc>
              <w:tc>
                <w:tcPr>
                  <w:tcW w:w="2250" w:type="dxa"/>
                </w:tcPr>
                <w:p w14:paraId="510BCD2E" w14:textId="77777777" w:rsidR="00975302" w:rsidRPr="00DA2E0F" w:rsidRDefault="00975302" w:rsidP="008C40DD">
                  <w:pPr>
                    <w:rPr>
                      <w:sz w:val="28"/>
                      <w:szCs w:val="28"/>
                    </w:rPr>
                  </w:pPr>
                </w:p>
              </w:tc>
              <w:tc>
                <w:tcPr>
                  <w:tcW w:w="630" w:type="dxa"/>
                </w:tcPr>
                <w:p w14:paraId="4CCB48DC" w14:textId="77777777" w:rsidR="00975302" w:rsidRPr="00DA2E0F" w:rsidRDefault="00975302" w:rsidP="008C40DD">
                  <w:pPr>
                    <w:rPr>
                      <w:sz w:val="28"/>
                      <w:szCs w:val="28"/>
                    </w:rPr>
                  </w:pPr>
                </w:p>
              </w:tc>
            </w:tr>
            <w:tr w:rsidR="00975302" w:rsidRPr="00DA2E0F" w14:paraId="4FF2277E" w14:textId="77777777" w:rsidTr="008C40DD">
              <w:trPr>
                <w:trHeight w:val="1296"/>
              </w:trPr>
              <w:tc>
                <w:tcPr>
                  <w:tcW w:w="1060" w:type="dxa"/>
                </w:tcPr>
                <w:p w14:paraId="5E22D053" w14:textId="77777777" w:rsidR="00975302" w:rsidRPr="00DA2E0F" w:rsidRDefault="00975302" w:rsidP="008C40DD">
                  <w:pPr>
                    <w:rPr>
                      <w:sz w:val="28"/>
                      <w:szCs w:val="28"/>
                    </w:rPr>
                  </w:pPr>
                </w:p>
              </w:tc>
              <w:tc>
                <w:tcPr>
                  <w:tcW w:w="3330" w:type="dxa"/>
                </w:tcPr>
                <w:p w14:paraId="789ED831" w14:textId="77777777" w:rsidR="00975302" w:rsidRPr="00DA2E0F" w:rsidRDefault="00975302" w:rsidP="008C40DD">
                  <w:pPr>
                    <w:rPr>
                      <w:sz w:val="28"/>
                      <w:szCs w:val="28"/>
                    </w:rPr>
                  </w:pPr>
                </w:p>
              </w:tc>
              <w:tc>
                <w:tcPr>
                  <w:tcW w:w="810" w:type="dxa"/>
                </w:tcPr>
                <w:p w14:paraId="00D8BA0E" w14:textId="77777777" w:rsidR="00975302" w:rsidRPr="00DA2E0F" w:rsidRDefault="00975302" w:rsidP="008C40DD">
                  <w:pPr>
                    <w:rPr>
                      <w:sz w:val="28"/>
                      <w:szCs w:val="28"/>
                    </w:rPr>
                  </w:pPr>
                </w:p>
              </w:tc>
              <w:tc>
                <w:tcPr>
                  <w:tcW w:w="2250" w:type="dxa"/>
                </w:tcPr>
                <w:p w14:paraId="15664E15" w14:textId="77777777" w:rsidR="00975302" w:rsidRPr="00DA2E0F" w:rsidRDefault="00975302" w:rsidP="008C40DD">
                  <w:pPr>
                    <w:rPr>
                      <w:sz w:val="28"/>
                      <w:szCs w:val="28"/>
                    </w:rPr>
                  </w:pPr>
                </w:p>
              </w:tc>
              <w:tc>
                <w:tcPr>
                  <w:tcW w:w="630" w:type="dxa"/>
                </w:tcPr>
                <w:p w14:paraId="10CE2871" w14:textId="77777777" w:rsidR="00975302" w:rsidRPr="00DA2E0F" w:rsidRDefault="00975302" w:rsidP="008C40DD">
                  <w:pPr>
                    <w:rPr>
                      <w:sz w:val="28"/>
                      <w:szCs w:val="28"/>
                    </w:rPr>
                  </w:pPr>
                </w:p>
              </w:tc>
            </w:tr>
            <w:tr w:rsidR="00975302" w:rsidRPr="00DA2E0F" w14:paraId="6D110D7D" w14:textId="77777777" w:rsidTr="008C40DD">
              <w:trPr>
                <w:trHeight w:val="1296"/>
              </w:trPr>
              <w:tc>
                <w:tcPr>
                  <w:tcW w:w="1060" w:type="dxa"/>
                </w:tcPr>
                <w:p w14:paraId="17E1E3F5" w14:textId="77777777" w:rsidR="00975302" w:rsidRPr="00DA2E0F" w:rsidRDefault="00975302" w:rsidP="008C40DD">
                  <w:pPr>
                    <w:rPr>
                      <w:sz w:val="28"/>
                      <w:szCs w:val="28"/>
                    </w:rPr>
                  </w:pPr>
                </w:p>
              </w:tc>
              <w:tc>
                <w:tcPr>
                  <w:tcW w:w="3330" w:type="dxa"/>
                </w:tcPr>
                <w:p w14:paraId="4FF2DB43" w14:textId="77777777" w:rsidR="00975302" w:rsidRPr="00DA2E0F" w:rsidRDefault="00975302" w:rsidP="008C40DD">
                  <w:pPr>
                    <w:rPr>
                      <w:sz w:val="28"/>
                      <w:szCs w:val="28"/>
                    </w:rPr>
                  </w:pPr>
                </w:p>
              </w:tc>
              <w:tc>
                <w:tcPr>
                  <w:tcW w:w="810" w:type="dxa"/>
                </w:tcPr>
                <w:p w14:paraId="32D26817" w14:textId="77777777" w:rsidR="00975302" w:rsidRPr="00DA2E0F" w:rsidRDefault="00975302" w:rsidP="008C40DD">
                  <w:pPr>
                    <w:rPr>
                      <w:sz w:val="28"/>
                      <w:szCs w:val="28"/>
                    </w:rPr>
                  </w:pPr>
                </w:p>
              </w:tc>
              <w:tc>
                <w:tcPr>
                  <w:tcW w:w="2250" w:type="dxa"/>
                </w:tcPr>
                <w:p w14:paraId="4CF01086" w14:textId="77777777" w:rsidR="00975302" w:rsidRPr="00DA2E0F" w:rsidRDefault="00975302" w:rsidP="008C40DD">
                  <w:pPr>
                    <w:rPr>
                      <w:sz w:val="28"/>
                      <w:szCs w:val="28"/>
                    </w:rPr>
                  </w:pPr>
                </w:p>
              </w:tc>
              <w:tc>
                <w:tcPr>
                  <w:tcW w:w="630" w:type="dxa"/>
                </w:tcPr>
                <w:p w14:paraId="30B6BA2D" w14:textId="77777777" w:rsidR="00975302" w:rsidRPr="00DA2E0F" w:rsidRDefault="00975302" w:rsidP="008C40DD">
                  <w:pPr>
                    <w:rPr>
                      <w:sz w:val="28"/>
                      <w:szCs w:val="28"/>
                    </w:rPr>
                  </w:pPr>
                </w:p>
              </w:tc>
            </w:tr>
            <w:tr w:rsidR="00975302" w:rsidRPr="00DA2E0F" w14:paraId="524F6317" w14:textId="77777777" w:rsidTr="008C40DD">
              <w:trPr>
                <w:trHeight w:val="1296"/>
              </w:trPr>
              <w:tc>
                <w:tcPr>
                  <w:tcW w:w="1060" w:type="dxa"/>
                </w:tcPr>
                <w:p w14:paraId="423F56A4" w14:textId="77777777" w:rsidR="00975302" w:rsidRPr="00DA2E0F" w:rsidRDefault="00975302" w:rsidP="008C40DD">
                  <w:pPr>
                    <w:rPr>
                      <w:sz w:val="28"/>
                      <w:szCs w:val="28"/>
                    </w:rPr>
                  </w:pPr>
                </w:p>
              </w:tc>
              <w:tc>
                <w:tcPr>
                  <w:tcW w:w="3330" w:type="dxa"/>
                </w:tcPr>
                <w:p w14:paraId="12EBB084" w14:textId="77777777" w:rsidR="00975302" w:rsidRPr="00DA2E0F" w:rsidRDefault="00975302" w:rsidP="008C40DD">
                  <w:pPr>
                    <w:rPr>
                      <w:sz w:val="28"/>
                      <w:szCs w:val="28"/>
                    </w:rPr>
                  </w:pPr>
                </w:p>
              </w:tc>
              <w:tc>
                <w:tcPr>
                  <w:tcW w:w="810" w:type="dxa"/>
                </w:tcPr>
                <w:p w14:paraId="76DF70BF" w14:textId="77777777" w:rsidR="00975302" w:rsidRPr="00DA2E0F" w:rsidRDefault="00975302" w:rsidP="008C40DD">
                  <w:pPr>
                    <w:rPr>
                      <w:sz w:val="28"/>
                      <w:szCs w:val="28"/>
                    </w:rPr>
                  </w:pPr>
                </w:p>
              </w:tc>
              <w:tc>
                <w:tcPr>
                  <w:tcW w:w="2250" w:type="dxa"/>
                </w:tcPr>
                <w:p w14:paraId="74F54373" w14:textId="77777777" w:rsidR="00975302" w:rsidRPr="00DA2E0F" w:rsidRDefault="00975302" w:rsidP="008C40DD">
                  <w:pPr>
                    <w:rPr>
                      <w:sz w:val="28"/>
                      <w:szCs w:val="28"/>
                    </w:rPr>
                  </w:pPr>
                </w:p>
              </w:tc>
              <w:tc>
                <w:tcPr>
                  <w:tcW w:w="630" w:type="dxa"/>
                </w:tcPr>
                <w:p w14:paraId="00297A8F" w14:textId="77777777" w:rsidR="00975302" w:rsidRPr="00DA2E0F" w:rsidRDefault="00975302" w:rsidP="008C40DD">
                  <w:pPr>
                    <w:rPr>
                      <w:sz w:val="28"/>
                      <w:szCs w:val="28"/>
                    </w:rPr>
                  </w:pPr>
                </w:p>
              </w:tc>
            </w:tr>
            <w:tr w:rsidR="00975302" w:rsidRPr="00DA2E0F" w14:paraId="1C8476B8" w14:textId="77777777" w:rsidTr="008C40DD">
              <w:trPr>
                <w:trHeight w:val="1296"/>
              </w:trPr>
              <w:tc>
                <w:tcPr>
                  <w:tcW w:w="1060" w:type="dxa"/>
                </w:tcPr>
                <w:p w14:paraId="4A994A77" w14:textId="791132E1" w:rsidR="00975302" w:rsidRPr="00DA2E0F" w:rsidRDefault="00975302" w:rsidP="008C40DD">
                  <w:pPr>
                    <w:rPr>
                      <w:sz w:val="28"/>
                      <w:szCs w:val="28"/>
                    </w:rPr>
                  </w:pPr>
                </w:p>
              </w:tc>
              <w:tc>
                <w:tcPr>
                  <w:tcW w:w="3330" w:type="dxa"/>
                </w:tcPr>
                <w:p w14:paraId="75CA88AD" w14:textId="77777777" w:rsidR="00975302" w:rsidRPr="00DA2E0F" w:rsidRDefault="00975302" w:rsidP="008C40DD">
                  <w:pPr>
                    <w:rPr>
                      <w:sz w:val="28"/>
                      <w:szCs w:val="28"/>
                    </w:rPr>
                  </w:pPr>
                </w:p>
              </w:tc>
              <w:tc>
                <w:tcPr>
                  <w:tcW w:w="810" w:type="dxa"/>
                </w:tcPr>
                <w:p w14:paraId="75EA3FB1" w14:textId="77777777" w:rsidR="00975302" w:rsidRPr="00DA2E0F" w:rsidRDefault="00975302" w:rsidP="008C40DD">
                  <w:pPr>
                    <w:rPr>
                      <w:sz w:val="28"/>
                      <w:szCs w:val="28"/>
                    </w:rPr>
                  </w:pPr>
                </w:p>
              </w:tc>
              <w:tc>
                <w:tcPr>
                  <w:tcW w:w="2250" w:type="dxa"/>
                </w:tcPr>
                <w:p w14:paraId="369A6A67" w14:textId="77777777" w:rsidR="00975302" w:rsidRPr="00DA2E0F" w:rsidRDefault="00975302" w:rsidP="008C40DD">
                  <w:pPr>
                    <w:rPr>
                      <w:sz w:val="28"/>
                      <w:szCs w:val="28"/>
                    </w:rPr>
                  </w:pPr>
                </w:p>
              </w:tc>
              <w:tc>
                <w:tcPr>
                  <w:tcW w:w="630" w:type="dxa"/>
                </w:tcPr>
                <w:p w14:paraId="5CF0CA0F" w14:textId="77777777" w:rsidR="00975302" w:rsidRPr="00DA2E0F" w:rsidRDefault="00975302" w:rsidP="008C40DD">
                  <w:pPr>
                    <w:rPr>
                      <w:sz w:val="28"/>
                      <w:szCs w:val="28"/>
                    </w:rPr>
                  </w:pPr>
                </w:p>
              </w:tc>
            </w:tr>
          </w:tbl>
          <w:p w14:paraId="20CB3F72" w14:textId="77777777" w:rsidR="00975302" w:rsidRDefault="00975302" w:rsidP="008C40DD">
            <w:pPr>
              <w:rPr>
                <w:sz w:val="28"/>
                <w:szCs w:val="28"/>
              </w:rPr>
            </w:pPr>
          </w:p>
        </w:tc>
        <w:tc>
          <w:tcPr>
            <w:tcW w:w="236" w:type="dxa"/>
          </w:tcPr>
          <w:p w14:paraId="304DC0A5" w14:textId="77777777" w:rsidR="00975302" w:rsidRDefault="00975302" w:rsidP="008C40DD">
            <w:pPr>
              <w:rPr>
                <w:sz w:val="28"/>
                <w:szCs w:val="28"/>
              </w:rPr>
            </w:pPr>
          </w:p>
        </w:tc>
        <w:tc>
          <w:tcPr>
            <w:tcW w:w="297" w:type="dxa"/>
          </w:tcPr>
          <w:p w14:paraId="31E457AE" w14:textId="77777777" w:rsidR="00975302" w:rsidRDefault="00975302" w:rsidP="008C40DD">
            <w:pPr>
              <w:rPr>
                <w:sz w:val="28"/>
                <w:szCs w:val="28"/>
              </w:rPr>
            </w:pPr>
          </w:p>
        </w:tc>
        <w:tc>
          <w:tcPr>
            <w:tcW w:w="292" w:type="dxa"/>
          </w:tcPr>
          <w:p w14:paraId="20046A9B" w14:textId="77777777" w:rsidR="00975302" w:rsidRDefault="00975302" w:rsidP="008C40DD">
            <w:pPr>
              <w:rPr>
                <w:sz w:val="28"/>
                <w:szCs w:val="28"/>
              </w:rPr>
            </w:pPr>
          </w:p>
        </w:tc>
        <w:tc>
          <w:tcPr>
            <w:tcW w:w="247" w:type="dxa"/>
          </w:tcPr>
          <w:p w14:paraId="647A7F38" w14:textId="77777777" w:rsidR="00975302" w:rsidRDefault="00975302" w:rsidP="008C40DD">
            <w:pPr>
              <w:rPr>
                <w:sz w:val="28"/>
                <w:szCs w:val="28"/>
              </w:rPr>
            </w:pPr>
          </w:p>
        </w:tc>
      </w:tr>
    </w:tbl>
    <w:p w14:paraId="2F1DEC2B" w14:textId="5D357996" w:rsidR="00975302" w:rsidRDefault="00975302" w:rsidP="00975302">
      <w:pPr>
        <w:widowControl w:val="0"/>
        <w:pBdr>
          <w:top w:val="nil"/>
          <w:left w:val="nil"/>
          <w:bottom w:val="nil"/>
          <w:right w:val="nil"/>
          <w:between w:val="nil"/>
        </w:pBdr>
        <w:tabs>
          <w:tab w:val="left" w:pos="2174"/>
        </w:tabs>
        <w:rPr>
          <w:color w:val="000000"/>
        </w:rPr>
      </w:pPr>
    </w:p>
    <w:p w14:paraId="29F9FC4C" w14:textId="08A7BE59" w:rsidR="00975302" w:rsidRPr="00B754DE" w:rsidRDefault="0015085F" w:rsidP="0015085F">
      <w:pPr>
        <w:spacing w:after="200" w:line="288" w:lineRule="auto"/>
        <w:rPr>
          <w:color w:val="000000"/>
        </w:rPr>
      </w:pPr>
      <w:r>
        <w:rPr>
          <w:color w:val="000000"/>
        </w:rPr>
        <w:br w:type="page"/>
      </w:r>
    </w:p>
    <w:p w14:paraId="7650BECE" w14:textId="12DB97C5" w:rsidR="00975302" w:rsidRPr="00B754DE" w:rsidRDefault="00975302" w:rsidP="00975302">
      <w:pPr>
        <w:pStyle w:val="Heading2"/>
        <w:jc w:val="center"/>
      </w:pPr>
      <w:bookmarkStart w:id="1192" w:name="_Toc85872989"/>
      <w:bookmarkStart w:id="1193" w:name="_Toc85893183"/>
      <w:bookmarkStart w:id="1194" w:name="_Toc85895468"/>
      <w:bookmarkStart w:id="1195" w:name="_Toc85895630"/>
      <w:bookmarkStart w:id="1196" w:name="_Toc85896023"/>
      <w:bookmarkStart w:id="1197" w:name="_Toc86225886"/>
      <w:bookmarkStart w:id="1198" w:name="_Toc86348217"/>
      <w:bookmarkStart w:id="1199" w:name="_Toc86348936"/>
      <w:bookmarkStart w:id="1200" w:name="_Toc98593948"/>
      <w:r w:rsidRPr="00B754DE">
        <w:lastRenderedPageBreak/>
        <w:t>REIMBURSEMENT FORM</w:t>
      </w:r>
      <w:bookmarkEnd w:id="1192"/>
      <w:bookmarkEnd w:id="1193"/>
      <w:bookmarkEnd w:id="1194"/>
      <w:bookmarkEnd w:id="1195"/>
      <w:bookmarkEnd w:id="1196"/>
      <w:bookmarkEnd w:id="1197"/>
      <w:bookmarkEnd w:id="1198"/>
      <w:bookmarkEnd w:id="1199"/>
      <w:bookmarkEnd w:id="1200"/>
    </w:p>
    <w:p w14:paraId="12B4E4D1" w14:textId="77777777" w:rsidR="00975302" w:rsidRDefault="00975302" w:rsidP="00975302">
      <w:pPr>
        <w:widowControl w:val="0"/>
        <w:pBdr>
          <w:top w:val="nil"/>
          <w:left w:val="nil"/>
          <w:bottom w:val="nil"/>
          <w:right w:val="nil"/>
          <w:between w:val="nil"/>
        </w:pBdr>
        <w:ind w:left="115"/>
        <w:rPr>
          <w:i/>
          <w:color w:val="000000"/>
        </w:rPr>
      </w:pPr>
    </w:p>
    <w:p w14:paraId="40BAE2B1" w14:textId="77777777" w:rsidR="00975302" w:rsidRPr="004F2923" w:rsidRDefault="00975302" w:rsidP="00975302">
      <w:pPr>
        <w:widowControl w:val="0"/>
        <w:pBdr>
          <w:top w:val="nil"/>
          <w:left w:val="nil"/>
          <w:bottom w:val="nil"/>
          <w:right w:val="nil"/>
          <w:between w:val="nil"/>
        </w:pBdr>
        <w:ind w:left="115"/>
        <w:rPr>
          <w:i/>
          <w:color w:val="000000"/>
        </w:rPr>
      </w:pPr>
      <w:r w:rsidRPr="00E57DF6">
        <w:rPr>
          <w:i/>
          <w:color w:val="000000"/>
        </w:rPr>
        <w:t xml:space="preserve">Please complete this form and attach it to all invoices being submitted for payment to a vendor or for personal reimbursement </w:t>
      </w:r>
      <w:r>
        <w:rPr>
          <w:i/>
          <w:color w:val="000000"/>
        </w:rPr>
        <w:t>for</w:t>
      </w:r>
      <w:r w:rsidRPr="00E57DF6">
        <w:rPr>
          <w:i/>
          <w:color w:val="000000"/>
        </w:rPr>
        <w:t xml:space="preserve"> purchases made for </w:t>
      </w:r>
      <w:r>
        <w:rPr>
          <w:i/>
          <w:color w:val="000000"/>
        </w:rPr>
        <w:t>T</w:t>
      </w:r>
      <w:r w:rsidRPr="00E57DF6">
        <w:rPr>
          <w:i/>
          <w:color w:val="000000"/>
        </w:rPr>
        <w:t>ri-</w:t>
      </w:r>
      <w:r>
        <w:rPr>
          <w:i/>
          <w:color w:val="000000"/>
        </w:rPr>
        <w:t>UU.</w:t>
      </w:r>
      <w:r w:rsidRPr="00E57DF6">
        <w:rPr>
          <w:i/>
          <w:color w:val="000000"/>
        </w:rPr>
        <w:t xml:space="preserve">  </w:t>
      </w:r>
    </w:p>
    <w:p w14:paraId="5C97860D" w14:textId="77777777" w:rsidR="00975302" w:rsidRDefault="00975302" w:rsidP="00975302">
      <w:pPr>
        <w:widowControl w:val="0"/>
        <w:pBdr>
          <w:top w:val="nil"/>
          <w:left w:val="nil"/>
          <w:bottom w:val="nil"/>
          <w:right w:val="nil"/>
          <w:between w:val="nil"/>
        </w:pBdr>
        <w:ind w:left="115"/>
        <w:rPr>
          <w:color w:val="000000"/>
        </w:rPr>
      </w:pPr>
    </w:p>
    <w:p w14:paraId="3BFE9430" w14:textId="77777777" w:rsidR="00975302" w:rsidRDefault="00975302" w:rsidP="00975302">
      <w:pPr>
        <w:widowControl w:val="0"/>
        <w:pBdr>
          <w:top w:val="nil"/>
          <w:left w:val="nil"/>
          <w:bottom w:val="nil"/>
          <w:right w:val="nil"/>
          <w:between w:val="nil"/>
        </w:pBdr>
        <w:ind w:left="115"/>
        <w:rPr>
          <w:color w:val="000000"/>
        </w:rPr>
      </w:pPr>
    </w:p>
    <w:p w14:paraId="3087CBC2" w14:textId="77777777" w:rsidR="00975302" w:rsidRDefault="00975302" w:rsidP="00975302">
      <w:pPr>
        <w:widowControl w:val="0"/>
        <w:pBdr>
          <w:top w:val="nil"/>
          <w:left w:val="nil"/>
          <w:bottom w:val="nil"/>
          <w:right w:val="nil"/>
          <w:between w:val="nil"/>
        </w:pBdr>
        <w:rPr>
          <w:color w:val="000000"/>
        </w:rPr>
      </w:pPr>
      <w:r>
        <w:rPr>
          <w:noProof/>
          <w:color w:val="000000"/>
        </w:rPr>
        <mc:AlternateContent>
          <mc:Choice Requires="wps">
            <w:drawing>
              <wp:anchor distT="0" distB="0" distL="114300" distR="114300" simplePos="0" relativeHeight="251735040" behindDoc="0" locked="0" layoutInCell="1" allowOverlap="1" wp14:anchorId="2C27E6E2" wp14:editId="11D149B1">
                <wp:simplePos x="0" y="0"/>
                <wp:positionH relativeFrom="column">
                  <wp:posOffset>662622</wp:posOffset>
                </wp:positionH>
                <wp:positionV relativeFrom="paragraph">
                  <wp:posOffset>184308</wp:posOffset>
                </wp:positionV>
                <wp:extent cx="2293143" cy="0"/>
                <wp:effectExtent l="0" t="0" r="18415" b="12700"/>
                <wp:wrapNone/>
                <wp:docPr id="246" name="Straight Connector 246"/>
                <wp:cNvGraphicFramePr/>
                <a:graphic xmlns:a="http://schemas.openxmlformats.org/drawingml/2006/main">
                  <a:graphicData uri="http://schemas.microsoft.com/office/word/2010/wordprocessingShape">
                    <wps:wsp>
                      <wps:cNvCnPr/>
                      <wps:spPr>
                        <a:xfrm>
                          <a:off x="0" y="0"/>
                          <a:ext cx="229314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EDB4A" id="Straight Connector 246"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5pt,14.5pt" to="232.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" strokecolor="black [3213]" strokeweight="1pt"/>
            </w:pict>
          </mc:Fallback>
        </mc:AlternateContent>
      </w:r>
      <w:r>
        <w:rPr>
          <w:color w:val="000000"/>
        </w:rPr>
        <w:t xml:space="preserve">Date:   </w:t>
      </w:r>
      <w:r>
        <w:rPr>
          <w:color w:val="000000"/>
        </w:rPr>
        <w:tab/>
      </w:r>
      <w:r>
        <w:rPr>
          <w:color w:val="000000"/>
        </w:rPr>
        <w:tab/>
      </w:r>
      <w:r>
        <w:rPr>
          <w:color w:val="000000"/>
        </w:rPr>
        <w:tab/>
      </w:r>
      <w:r>
        <w:rPr>
          <w:color w:val="000000"/>
        </w:rPr>
        <w:tab/>
      </w:r>
      <w:r>
        <w:rPr>
          <w:color w:val="000000"/>
        </w:rPr>
        <w:tab/>
      </w:r>
    </w:p>
    <w:p w14:paraId="64A08E8B" w14:textId="77777777" w:rsidR="00975302" w:rsidRDefault="00975302" w:rsidP="00975302">
      <w:pPr>
        <w:widowControl w:val="0"/>
        <w:pBdr>
          <w:top w:val="nil"/>
          <w:left w:val="nil"/>
          <w:bottom w:val="nil"/>
          <w:right w:val="nil"/>
          <w:between w:val="nil"/>
        </w:pBdr>
        <w:ind w:left="115"/>
        <w:rPr>
          <w:color w:val="000000"/>
        </w:rPr>
      </w:pPr>
    </w:p>
    <w:p w14:paraId="7E8945C1" w14:textId="77777777" w:rsidR="00975302" w:rsidRDefault="00975302" w:rsidP="00975302">
      <w:pPr>
        <w:widowControl w:val="0"/>
        <w:pBdr>
          <w:top w:val="nil"/>
          <w:left w:val="nil"/>
          <w:bottom w:val="nil"/>
          <w:right w:val="nil"/>
          <w:between w:val="nil"/>
        </w:pBdr>
        <w:tabs>
          <w:tab w:val="center" w:pos="4680"/>
        </w:tabs>
        <w:rPr>
          <w:color w:val="000000"/>
        </w:rPr>
      </w:pPr>
      <w:r>
        <w:rPr>
          <w:noProof/>
          <w:color w:val="000000"/>
        </w:rPr>
        <mc:AlternateContent>
          <mc:Choice Requires="wps">
            <w:drawing>
              <wp:anchor distT="0" distB="0" distL="114300" distR="114300" simplePos="0" relativeHeight="251736064" behindDoc="0" locked="0" layoutInCell="1" allowOverlap="1" wp14:anchorId="2504B9C2" wp14:editId="415712A1">
                <wp:simplePos x="0" y="0"/>
                <wp:positionH relativeFrom="column">
                  <wp:posOffset>686276</wp:posOffset>
                </wp:positionH>
                <wp:positionV relativeFrom="paragraph">
                  <wp:posOffset>179070</wp:posOffset>
                </wp:positionV>
                <wp:extent cx="2293143" cy="0"/>
                <wp:effectExtent l="0" t="0" r="18415" b="12700"/>
                <wp:wrapNone/>
                <wp:docPr id="247" name="Straight Connector 247"/>
                <wp:cNvGraphicFramePr/>
                <a:graphic xmlns:a="http://schemas.openxmlformats.org/drawingml/2006/main">
                  <a:graphicData uri="http://schemas.microsoft.com/office/word/2010/wordprocessingShape">
                    <wps:wsp>
                      <wps:cNvCnPr/>
                      <wps:spPr>
                        <a:xfrm>
                          <a:off x="0" y="0"/>
                          <a:ext cx="229314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534D3" id="Straight Connector 247"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05pt,14.1pt" to="234.6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" strokecolor="black [3213]" strokeweight="1pt"/>
            </w:pict>
          </mc:Fallback>
        </mc:AlternateContent>
      </w:r>
      <w:r>
        <w:rPr>
          <w:color w:val="000000"/>
        </w:rPr>
        <w:t xml:space="preserve">Amount: </w:t>
      </w:r>
      <w:r>
        <w:rPr>
          <w:color w:val="000000"/>
        </w:rPr>
        <w:tab/>
        <w:t xml:space="preserve">                                                          to be paid or reimbursed</w:t>
      </w:r>
    </w:p>
    <w:p w14:paraId="73460674" w14:textId="77777777" w:rsidR="00975302" w:rsidRDefault="00975302" w:rsidP="00975302">
      <w:pPr>
        <w:widowControl w:val="0"/>
        <w:pBdr>
          <w:top w:val="nil"/>
          <w:left w:val="nil"/>
          <w:bottom w:val="nil"/>
          <w:right w:val="nil"/>
          <w:between w:val="nil"/>
        </w:pBdr>
        <w:rPr>
          <w:color w:val="000000"/>
        </w:rPr>
      </w:pPr>
    </w:p>
    <w:p w14:paraId="60728E65" w14:textId="77777777" w:rsidR="00975302" w:rsidRPr="00856F0A" w:rsidRDefault="00975302" w:rsidP="00975302">
      <w:pPr>
        <w:widowControl w:val="0"/>
        <w:pBdr>
          <w:top w:val="nil"/>
          <w:left w:val="nil"/>
          <w:bottom w:val="nil"/>
          <w:right w:val="nil"/>
          <w:between w:val="nil"/>
        </w:pBdr>
        <w:rPr>
          <w:i/>
          <w:color w:val="000000"/>
        </w:rPr>
      </w:pPr>
      <w:r>
        <w:rPr>
          <w:color w:val="000000"/>
        </w:rPr>
        <w:t xml:space="preserve">Pay to    </w:t>
      </w:r>
      <w:r>
        <w:rPr>
          <w:i/>
          <w:color w:val="000000"/>
        </w:rPr>
        <w:t xml:space="preserve"> </w:t>
      </w:r>
    </w:p>
    <w:p w14:paraId="25CD9514" w14:textId="77777777" w:rsidR="00975302" w:rsidRDefault="00975302" w:rsidP="00975302">
      <w:pPr>
        <w:widowControl w:val="0"/>
        <w:pBdr>
          <w:top w:val="nil"/>
          <w:left w:val="nil"/>
          <w:bottom w:val="nil"/>
          <w:right w:val="nil"/>
          <w:between w:val="nil"/>
        </w:pBdr>
        <w:rPr>
          <w:color w:val="000000"/>
        </w:rPr>
      </w:pPr>
      <w:r>
        <w:rPr>
          <w:i/>
          <w:color w:val="000000"/>
        </w:rPr>
        <w:t>(name)</w:t>
      </w:r>
    </w:p>
    <w:p w14:paraId="5ADCF8AE" w14:textId="77777777" w:rsidR="00975302" w:rsidRDefault="00975302" w:rsidP="00975302">
      <w:pPr>
        <w:widowControl w:val="0"/>
        <w:pBdr>
          <w:top w:val="nil"/>
          <w:left w:val="nil"/>
          <w:bottom w:val="nil"/>
          <w:right w:val="nil"/>
          <w:between w:val="nil"/>
        </w:pBdr>
        <w:ind w:left="115"/>
        <w:rPr>
          <w:color w:val="000000"/>
        </w:rPr>
      </w:pPr>
      <w:r>
        <w:rPr>
          <w:noProof/>
        </w:rPr>
        <mc:AlternateContent>
          <mc:Choice Requires="wps">
            <w:drawing>
              <wp:anchor distT="0" distB="0" distL="114300" distR="114300" simplePos="0" relativeHeight="251737088" behindDoc="0" locked="0" layoutInCell="1" allowOverlap="1" wp14:anchorId="44728B72" wp14:editId="795C6FE6">
                <wp:simplePos x="0" y="0"/>
                <wp:positionH relativeFrom="column">
                  <wp:posOffset>0</wp:posOffset>
                </wp:positionH>
                <wp:positionV relativeFrom="paragraph">
                  <wp:posOffset>33973</wp:posOffset>
                </wp:positionV>
                <wp:extent cx="5764213" cy="317"/>
                <wp:effectExtent l="0" t="0" r="14605" b="12700"/>
                <wp:wrapNone/>
                <wp:docPr id="248" name="Straight Connector 248"/>
                <wp:cNvGraphicFramePr/>
                <a:graphic xmlns:a="http://schemas.openxmlformats.org/drawingml/2006/main">
                  <a:graphicData uri="http://schemas.microsoft.com/office/word/2010/wordprocessingShape">
                    <wps:wsp>
                      <wps:cNvCnPr/>
                      <wps:spPr>
                        <a:xfrm flipV="1">
                          <a:off x="0" y="0"/>
                          <a:ext cx="5764213" cy="31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B5912" id="Straight Connector 248"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pt" to="453.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" strokecolor="black [3213]" strokeweight="1pt"/>
            </w:pict>
          </mc:Fallback>
        </mc:AlternateContent>
      </w:r>
    </w:p>
    <w:p w14:paraId="6A3D11EF" w14:textId="77777777" w:rsidR="00975302" w:rsidRPr="00856F0A" w:rsidRDefault="00975302" w:rsidP="00975302">
      <w:pPr>
        <w:widowControl w:val="0"/>
        <w:pBdr>
          <w:top w:val="nil"/>
          <w:left w:val="nil"/>
          <w:bottom w:val="nil"/>
          <w:right w:val="nil"/>
          <w:between w:val="nil"/>
        </w:pBdr>
        <w:rPr>
          <w:i/>
          <w:color w:val="000000"/>
        </w:rPr>
      </w:pPr>
      <w:r>
        <w:rPr>
          <w:noProof/>
        </w:rPr>
        <mc:AlternateContent>
          <mc:Choice Requires="wps">
            <w:drawing>
              <wp:anchor distT="0" distB="0" distL="114300" distR="114300" simplePos="0" relativeHeight="251738112" behindDoc="0" locked="0" layoutInCell="1" allowOverlap="1" wp14:anchorId="6A3DC270" wp14:editId="5E593481">
                <wp:simplePos x="0" y="0"/>
                <wp:positionH relativeFrom="column">
                  <wp:posOffset>32385</wp:posOffset>
                </wp:positionH>
                <wp:positionV relativeFrom="paragraph">
                  <wp:posOffset>175577</wp:posOffset>
                </wp:positionV>
                <wp:extent cx="5735955" cy="14605"/>
                <wp:effectExtent l="0" t="0" r="17145" b="23495"/>
                <wp:wrapNone/>
                <wp:docPr id="249" name="Straight Connector 249"/>
                <wp:cNvGraphicFramePr/>
                <a:graphic xmlns:a="http://schemas.openxmlformats.org/drawingml/2006/main">
                  <a:graphicData uri="http://schemas.microsoft.com/office/word/2010/wordprocessingShape">
                    <wps:wsp>
                      <wps:cNvCnPr/>
                      <wps:spPr>
                        <a:xfrm>
                          <a:off x="0" y="0"/>
                          <a:ext cx="5735955" cy="146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B557B" id="Straight Connector 249"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3.8pt" to="454.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" strokecolor="black [3213]" strokeweight="1pt"/>
            </w:pict>
          </mc:Fallback>
        </mc:AlternateContent>
      </w:r>
      <w:r>
        <w:rPr>
          <w:i/>
          <w:color w:val="000000"/>
        </w:rPr>
        <w:t>(address)</w:t>
      </w:r>
    </w:p>
    <w:p w14:paraId="43E5FF27" w14:textId="77777777" w:rsidR="00975302" w:rsidRDefault="00975302" w:rsidP="00975302">
      <w:pPr>
        <w:widowControl w:val="0"/>
        <w:pBdr>
          <w:top w:val="nil"/>
          <w:left w:val="nil"/>
          <w:bottom w:val="nil"/>
          <w:right w:val="nil"/>
          <w:between w:val="nil"/>
        </w:pBdr>
        <w:rPr>
          <w:color w:val="000000"/>
        </w:rPr>
      </w:pPr>
      <w:r>
        <w:rPr>
          <w:color w:val="000000"/>
        </w:rPr>
        <w:tab/>
      </w:r>
      <w:r>
        <w:rPr>
          <w:color w:val="000000"/>
        </w:rPr>
        <w:tab/>
      </w:r>
    </w:p>
    <w:p w14:paraId="697A4246" w14:textId="77777777" w:rsidR="00975302" w:rsidRPr="00E11EFA" w:rsidRDefault="00975302" w:rsidP="00975302">
      <w:pPr>
        <w:widowControl w:val="0"/>
        <w:pBdr>
          <w:top w:val="nil"/>
          <w:left w:val="nil"/>
          <w:bottom w:val="nil"/>
          <w:right w:val="nil"/>
          <w:between w:val="nil"/>
        </w:pBdr>
        <w:rPr>
          <w:i/>
          <w:color w:val="000000"/>
        </w:rPr>
      </w:pPr>
      <w:r>
        <w:rPr>
          <w:noProof/>
        </w:rPr>
        <mc:AlternateContent>
          <mc:Choice Requires="wps">
            <w:drawing>
              <wp:anchor distT="0" distB="0" distL="114300" distR="114300" simplePos="0" relativeHeight="251739136" behindDoc="0" locked="0" layoutInCell="1" allowOverlap="1" wp14:anchorId="1F400F55" wp14:editId="7798FAE1">
                <wp:simplePos x="0" y="0"/>
                <wp:positionH relativeFrom="column">
                  <wp:posOffset>0</wp:posOffset>
                </wp:positionH>
                <wp:positionV relativeFrom="paragraph">
                  <wp:posOffset>148907</wp:posOffset>
                </wp:positionV>
                <wp:extent cx="5735955" cy="14605"/>
                <wp:effectExtent l="0" t="0" r="17145" b="23495"/>
                <wp:wrapNone/>
                <wp:docPr id="250" name="Straight Connector 250"/>
                <wp:cNvGraphicFramePr/>
                <a:graphic xmlns:a="http://schemas.openxmlformats.org/drawingml/2006/main">
                  <a:graphicData uri="http://schemas.microsoft.com/office/word/2010/wordprocessingShape">
                    <wps:wsp>
                      <wps:cNvCnPr/>
                      <wps:spPr>
                        <a:xfrm>
                          <a:off x="0" y="0"/>
                          <a:ext cx="5735955" cy="146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C68EE" id="Straight Connector 250"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7pt" to="451.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" strokecolor="black [3213]" strokeweight="1pt"/>
            </w:pict>
          </mc:Fallback>
        </mc:AlternateContent>
      </w:r>
      <w:r>
        <w:rPr>
          <w:i/>
          <w:color w:val="000000"/>
        </w:rPr>
        <w:t>(address)</w:t>
      </w:r>
      <w:r>
        <w:rPr>
          <w:color w:val="000000"/>
        </w:rPr>
        <w:tab/>
      </w:r>
      <w:r>
        <w:rPr>
          <w:color w:val="000000"/>
        </w:rPr>
        <w:tab/>
      </w:r>
    </w:p>
    <w:p w14:paraId="124D5FBC" w14:textId="77777777" w:rsidR="00975302" w:rsidRDefault="00975302" w:rsidP="00975302">
      <w:pPr>
        <w:pStyle w:val="Style2"/>
      </w:pPr>
    </w:p>
    <w:p w14:paraId="3D5E5CC7" w14:textId="77777777" w:rsidR="00975302" w:rsidRDefault="00975302" w:rsidP="00975302">
      <w:pPr>
        <w:widowControl w:val="0"/>
        <w:pBdr>
          <w:top w:val="nil"/>
          <w:left w:val="nil"/>
          <w:bottom w:val="nil"/>
          <w:right w:val="nil"/>
          <w:between w:val="nil"/>
        </w:pBdr>
        <w:rPr>
          <w:color w:val="000000"/>
        </w:rPr>
      </w:pPr>
      <w:r>
        <w:rPr>
          <w:noProof/>
        </w:rPr>
        <mc:AlternateContent>
          <mc:Choice Requires="wps">
            <w:drawing>
              <wp:anchor distT="0" distB="0" distL="114300" distR="114300" simplePos="0" relativeHeight="251740160" behindDoc="0" locked="0" layoutInCell="1" allowOverlap="1" wp14:anchorId="42DD831F" wp14:editId="46FC1FFE">
                <wp:simplePos x="0" y="0"/>
                <wp:positionH relativeFrom="column">
                  <wp:posOffset>2286000</wp:posOffset>
                </wp:positionH>
                <wp:positionV relativeFrom="paragraph">
                  <wp:posOffset>174466</wp:posOffset>
                </wp:positionV>
                <wp:extent cx="3429000" cy="0"/>
                <wp:effectExtent l="0" t="0" r="12700" b="12700"/>
                <wp:wrapNone/>
                <wp:docPr id="251" name="Straight Connector 251"/>
                <wp:cNvGraphicFramePr/>
                <a:graphic xmlns:a="http://schemas.openxmlformats.org/drawingml/2006/main">
                  <a:graphicData uri="http://schemas.microsoft.com/office/word/2010/wordprocessingShape">
                    <wps:wsp>
                      <wps:cNvCnPr/>
                      <wps:spPr>
                        <a:xfrm>
                          <a:off x="0" y="0"/>
                          <a:ext cx="3429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C733F" id="Straight Connector 251"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3.75pt" to="450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" strokecolor="black [3213]" strokeweight="1pt"/>
            </w:pict>
          </mc:Fallback>
        </mc:AlternateContent>
      </w:r>
      <w:r>
        <w:rPr>
          <w:color w:val="000000"/>
        </w:rPr>
        <w:t xml:space="preserve">Purpose or description of purchase: </w:t>
      </w:r>
    </w:p>
    <w:p w14:paraId="681A21F2" w14:textId="77777777" w:rsidR="00975302" w:rsidRDefault="00975302" w:rsidP="00975302">
      <w:pPr>
        <w:widowControl w:val="0"/>
        <w:pBdr>
          <w:top w:val="nil"/>
          <w:left w:val="nil"/>
          <w:bottom w:val="nil"/>
          <w:right w:val="nil"/>
          <w:between w:val="nil"/>
        </w:pBdr>
        <w:rPr>
          <w:color w:val="000000"/>
        </w:rPr>
      </w:pPr>
    </w:p>
    <w:p w14:paraId="4D953115" w14:textId="77777777" w:rsidR="00975302" w:rsidRDefault="00975302" w:rsidP="00975302">
      <w:pPr>
        <w:widowControl w:val="0"/>
        <w:pBdr>
          <w:top w:val="nil"/>
          <w:left w:val="nil"/>
          <w:bottom w:val="nil"/>
          <w:right w:val="nil"/>
          <w:between w:val="nil"/>
        </w:pBdr>
        <w:ind w:left="115"/>
        <w:rPr>
          <w:color w:val="000000"/>
        </w:rPr>
      </w:pPr>
      <w:r>
        <w:rPr>
          <w:noProof/>
        </w:rPr>
        <mc:AlternateContent>
          <mc:Choice Requires="wps">
            <w:drawing>
              <wp:anchor distT="0" distB="0" distL="114300" distR="114300" simplePos="0" relativeHeight="251741184" behindDoc="0" locked="0" layoutInCell="1" allowOverlap="1" wp14:anchorId="5164240C" wp14:editId="09C7B2DC">
                <wp:simplePos x="0" y="0"/>
                <wp:positionH relativeFrom="column">
                  <wp:posOffset>116205</wp:posOffset>
                </wp:positionH>
                <wp:positionV relativeFrom="paragraph">
                  <wp:posOffset>178276</wp:posOffset>
                </wp:positionV>
                <wp:extent cx="5600700" cy="0"/>
                <wp:effectExtent l="0" t="0" r="12700" b="12700"/>
                <wp:wrapNone/>
                <wp:docPr id="252" name="Straight Connector 252"/>
                <wp:cNvGraphicFramePr/>
                <a:graphic xmlns:a="http://schemas.openxmlformats.org/drawingml/2006/main">
                  <a:graphicData uri="http://schemas.microsoft.com/office/word/2010/wordprocessingShape">
                    <wps:wsp>
                      <wps:cNvCnPr/>
                      <wps:spPr>
                        <a:xfrm>
                          <a:off x="0" y="0"/>
                          <a:ext cx="56007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7EBED" id="Straight Connector 25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4.05pt" to="450.1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" strokecolor="black [3213]" strokeweight="1pt"/>
            </w:pict>
          </mc:Fallback>
        </mc:AlternateContent>
      </w:r>
    </w:p>
    <w:p w14:paraId="6F88C93E" w14:textId="77777777" w:rsidR="00975302" w:rsidRDefault="00975302" w:rsidP="00975302">
      <w:pPr>
        <w:widowControl w:val="0"/>
        <w:pBdr>
          <w:top w:val="nil"/>
          <w:left w:val="nil"/>
          <w:bottom w:val="nil"/>
          <w:right w:val="nil"/>
          <w:between w:val="nil"/>
        </w:pBdr>
        <w:ind w:left="115"/>
        <w:rPr>
          <w:color w:val="000000"/>
        </w:rPr>
      </w:pPr>
    </w:p>
    <w:p w14:paraId="6D9D4ED3" w14:textId="77777777" w:rsidR="00975302" w:rsidRDefault="00975302" w:rsidP="00975302">
      <w:pPr>
        <w:widowControl w:val="0"/>
        <w:pBdr>
          <w:top w:val="nil"/>
          <w:left w:val="nil"/>
          <w:bottom w:val="nil"/>
          <w:right w:val="nil"/>
          <w:between w:val="nil"/>
        </w:pBdr>
        <w:ind w:left="115"/>
        <w:rPr>
          <w:color w:val="000000"/>
        </w:rPr>
      </w:pPr>
      <w:r>
        <w:rPr>
          <w:noProof/>
        </w:rPr>
        <mc:AlternateContent>
          <mc:Choice Requires="wps">
            <w:drawing>
              <wp:anchor distT="0" distB="0" distL="114300" distR="114300" simplePos="0" relativeHeight="251742208" behindDoc="0" locked="0" layoutInCell="1" allowOverlap="1" wp14:anchorId="4D2554DF" wp14:editId="2C35DCA2">
                <wp:simplePos x="0" y="0"/>
                <wp:positionH relativeFrom="column">
                  <wp:posOffset>116205</wp:posOffset>
                </wp:positionH>
                <wp:positionV relativeFrom="paragraph">
                  <wp:posOffset>175101</wp:posOffset>
                </wp:positionV>
                <wp:extent cx="5600700" cy="0"/>
                <wp:effectExtent l="0" t="0" r="12700" b="12700"/>
                <wp:wrapNone/>
                <wp:docPr id="253" name="Straight Connector 253"/>
                <wp:cNvGraphicFramePr/>
                <a:graphic xmlns:a="http://schemas.openxmlformats.org/drawingml/2006/main">
                  <a:graphicData uri="http://schemas.microsoft.com/office/word/2010/wordprocessingShape">
                    <wps:wsp>
                      <wps:cNvCnPr/>
                      <wps:spPr>
                        <a:xfrm>
                          <a:off x="0" y="0"/>
                          <a:ext cx="56007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8C9EF" id="Straight Connector 253"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3.8pt" to="450.1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" strokecolor="black [3213]" strokeweight="1pt"/>
            </w:pict>
          </mc:Fallback>
        </mc:AlternateContent>
      </w:r>
    </w:p>
    <w:p w14:paraId="46E5E5DE" w14:textId="77777777" w:rsidR="00975302" w:rsidRDefault="00975302" w:rsidP="00975302">
      <w:pPr>
        <w:widowControl w:val="0"/>
        <w:pBdr>
          <w:top w:val="nil"/>
          <w:left w:val="nil"/>
          <w:bottom w:val="nil"/>
          <w:right w:val="nil"/>
          <w:between w:val="nil"/>
        </w:pBdr>
        <w:rPr>
          <w:color w:val="000000"/>
        </w:rPr>
      </w:pPr>
    </w:p>
    <w:p w14:paraId="7CB0612B" w14:textId="77777777" w:rsidR="00975302" w:rsidRDefault="00975302" w:rsidP="00975302">
      <w:pPr>
        <w:widowControl w:val="0"/>
        <w:pBdr>
          <w:top w:val="nil"/>
          <w:left w:val="nil"/>
          <w:bottom w:val="nil"/>
          <w:right w:val="nil"/>
          <w:between w:val="nil"/>
        </w:pBdr>
        <w:rPr>
          <w:color w:val="000000"/>
        </w:rPr>
      </w:pPr>
      <w:r>
        <w:rPr>
          <w:color w:val="000000"/>
        </w:rPr>
        <w:t>Name of expenditure account (if known)</w:t>
      </w:r>
    </w:p>
    <w:p w14:paraId="158CA190" w14:textId="77777777" w:rsidR="00975302" w:rsidRDefault="00975302" w:rsidP="00975302">
      <w:pPr>
        <w:widowControl w:val="0"/>
        <w:pBdr>
          <w:top w:val="nil"/>
          <w:left w:val="nil"/>
          <w:bottom w:val="nil"/>
          <w:right w:val="nil"/>
          <w:between w:val="nil"/>
        </w:pBdr>
        <w:rPr>
          <w:color w:val="000000"/>
        </w:rPr>
      </w:pPr>
      <w:r>
        <w:rPr>
          <w:noProof/>
        </w:rPr>
        <mc:AlternateContent>
          <mc:Choice Requires="wps">
            <w:drawing>
              <wp:anchor distT="0" distB="0" distL="114300" distR="114300" simplePos="0" relativeHeight="251743232" behindDoc="0" locked="0" layoutInCell="1" allowOverlap="1" wp14:anchorId="295E02BA" wp14:editId="169B652D">
                <wp:simplePos x="0" y="0"/>
                <wp:positionH relativeFrom="column">
                  <wp:posOffset>2628900</wp:posOffset>
                </wp:positionH>
                <wp:positionV relativeFrom="paragraph">
                  <wp:posOffset>43339</wp:posOffset>
                </wp:positionV>
                <wp:extent cx="3086100" cy="0"/>
                <wp:effectExtent l="0" t="0" r="12700" b="12700"/>
                <wp:wrapNone/>
                <wp:docPr id="254" name="Straight Connector 254"/>
                <wp:cNvGraphicFramePr/>
                <a:graphic xmlns:a="http://schemas.openxmlformats.org/drawingml/2006/main">
                  <a:graphicData uri="http://schemas.microsoft.com/office/word/2010/wordprocessingShape">
                    <wps:wsp>
                      <wps:cNvCnPr/>
                      <wps:spPr>
                        <a:xfrm>
                          <a:off x="0" y="0"/>
                          <a:ext cx="30861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2FA0B" id="Straight Connector 25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3.4pt" to="450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" strokecolor="black [3213]" strokeweight="1pt"/>
            </w:pict>
          </mc:Fallback>
        </mc:AlternateContent>
      </w:r>
    </w:p>
    <w:p w14:paraId="4F1EDD5D" w14:textId="77777777" w:rsidR="00975302" w:rsidRDefault="00975302" w:rsidP="00975302">
      <w:pPr>
        <w:widowControl w:val="0"/>
        <w:pBdr>
          <w:top w:val="nil"/>
          <w:left w:val="nil"/>
          <w:bottom w:val="nil"/>
          <w:right w:val="nil"/>
          <w:between w:val="nil"/>
        </w:pBdr>
        <w:rPr>
          <w:color w:val="000000"/>
        </w:rPr>
      </w:pPr>
      <w:r>
        <w:rPr>
          <w:color w:val="000000"/>
        </w:rPr>
        <w:t>Authorized Signature</w:t>
      </w:r>
    </w:p>
    <w:p w14:paraId="6E1F20A2" w14:textId="77777777" w:rsidR="00975302" w:rsidRDefault="00975302" w:rsidP="00975302">
      <w:pPr>
        <w:widowControl w:val="0"/>
        <w:pBdr>
          <w:top w:val="nil"/>
          <w:left w:val="nil"/>
          <w:bottom w:val="nil"/>
          <w:right w:val="nil"/>
          <w:between w:val="nil"/>
        </w:pBdr>
        <w:ind w:left="115"/>
        <w:rPr>
          <w:color w:val="000000"/>
        </w:rPr>
      </w:pPr>
      <w:r>
        <w:rPr>
          <w:noProof/>
        </w:rPr>
        <mc:AlternateContent>
          <mc:Choice Requires="wps">
            <w:drawing>
              <wp:anchor distT="0" distB="0" distL="114300" distR="114300" simplePos="0" relativeHeight="251744256" behindDoc="0" locked="0" layoutInCell="1" allowOverlap="1" wp14:anchorId="62852D63" wp14:editId="2A2B1817">
                <wp:simplePos x="0" y="0"/>
                <wp:positionH relativeFrom="column">
                  <wp:posOffset>1485900</wp:posOffset>
                </wp:positionH>
                <wp:positionV relativeFrom="paragraph">
                  <wp:posOffset>13970</wp:posOffset>
                </wp:positionV>
                <wp:extent cx="4229100" cy="0"/>
                <wp:effectExtent l="0" t="0" r="12700" b="12700"/>
                <wp:wrapNone/>
                <wp:docPr id="255" name="Straight Connector 255"/>
                <wp:cNvGraphicFramePr/>
                <a:graphic xmlns:a="http://schemas.openxmlformats.org/drawingml/2006/main">
                  <a:graphicData uri="http://schemas.microsoft.com/office/word/2010/wordprocessingShape">
                    <wps:wsp>
                      <wps:cNvCnPr/>
                      <wps:spPr>
                        <a:xfrm>
                          <a:off x="0" y="0"/>
                          <a:ext cx="42291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F23ED" id="Straight Connector 25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1.1pt" to="450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" strokecolor="black [3213]" strokeweight="1pt"/>
            </w:pict>
          </mc:Fallback>
        </mc:AlternateContent>
      </w:r>
      <w:r>
        <w:rPr>
          <w:color w:val="000000"/>
        </w:rPr>
        <w:t xml:space="preserve"> </w:t>
      </w:r>
    </w:p>
    <w:p w14:paraId="3B33DD9D" w14:textId="77777777" w:rsidR="00975302" w:rsidRDefault="00975302" w:rsidP="00975302">
      <w:pPr>
        <w:widowControl w:val="0"/>
        <w:pBdr>
          <w:top w:val="nil"/>
          <w:left w:val="nil"/>
          <w:bottom w:val="nil"/>
          <w:right w:val="nil"/>
          <w:between w:val="nil"/>
        </w:pBdr>
        <w:rPr>
          <w:color w:val="000000"/>
        </w:rPr>
      </w:pPr>
      <w:r>
        <w:rPr>
          <w:noProof/>
        </w:rPr>
        <mc:AlternateContent>
          <mc:Choice Requires="wps">
            <w:drawing>
              <wp:anchor distT="0" distB="0" distL="114300" distR="114300" simplePos="0" relativeHeight="251745280" behindDoc="0" locked="0" layoutInCell="1" allowOverlap="1" wp14:anchorId="5247FE20" wp14:editId="2EECEE50">
                <wp:simplePos x="0" y="0"/>
                <wp:positionH relativeFrom="column">
                  <wp:posOffset>2971800</wp:posOffset>
                </wp:positionH>
                <wp:positionV relativeFrom="paragraph">
                  <wp:posOffset>177324</wp:posOffset>
                </wp:positionV>
                <wp:extent cx="2743200" cy="0"/>
                <wp:effectExtent l="0" t="0" r="12700" b="12700"/>
                <wp:wrapNone/>
                <wp:docPr id="512" name="Straight Connector 512"/>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873A2" id="Straight Connector 512"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3.95pt" to="450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" strokecolor="black [3213]" strokeweight="1pt"/>
            </w:pict>
          </mc:Fallback>
        </mc:AlternateContent>
      </w:r>
      <w:r>
        <w:rPr>
          <w:color w:val="000000"/>
        </w:rPr>
        <w:t>Finance will provide Expenditure Account No.</w:t>
      </w:r>
    </w:p>
    <w:p w14:paraId="4FC9A621" w14:textId="77777777" w:rsidR="00975302" w:rsidRDefault="00975302" w:rsidP="00975302">
      <w:pPr>
        <w:widowControl w:val="0"/>
        <w:pBdr>
          <w:top w:val="nil"/>
          <w:left w:val="nil"/>
          <w:bottom w:val="nil"/>
          <w:right w:val="nil"/>
          <w:between w:val="nil"/>
        </w:pBdr>
        <w:ind w:left="115"/>
        <w:rPr>
          <w:color w:val="000000"/>
        </w:rPr>
      </w:pPr>
    </w:p>
    <w:p w14:paraId="05F70E84" w14:textId="77777777" w:rsidR="00975302" w:rsidRPr="0097294F" w:rsidRDefault="00975302" w:rsidP="00975302">
      <w:pPr>
        <w:widowControl w:val="0"/>
        <w:pBdr>
          <w:top w:val="nil"/>
          <w:left w:val="nil"/>
          <w:bottom w:val="nil"/>
          <w:right w:val="nil"/>
          <w:between w:val="nil"/>
        </w:pBdr>
        <w:ind w:left="115"/>
        <w:jc w:val="center"/>
        <w:rPr>
          <w:i/>
          <w:color w:val="000000"/>
          <w:sz w:val="20"/>
          <w:szCs w:val="20"/>
        </w:rPr>
      </w:pPr>
      <w:r w:rsidRPr="0097294F">
        <w:rPr>
          <w:i/>
          <w:color w:val="000000"/>
          <w:sz w:val="20"/>
          <w:szCs w:val="20"/>
        </w:rPr>
        <w:t>Sales tax will NOT be reimbursed as TRI-UU is tax exempt.</w:t>
      </w:r>
    </w:p>
    <w:p w14:paraId="71F49F37" w14:textId="77777777" w:rsidR="00975302" w:rsidRPr="0097294F" w:rsidRDefault="00975302" w:rsidP="00975302">
      <w:pPr>
        <w:widowControl w:val="0"/>
        <w:pBdr>
          <w:top w:val="nil"/>
          <w:left w:val="nil"/>
          <w:bottom w:val="nil"/>
          <w:right w:val="nil"/>
          <w:between w:val="nil"/>
        </w:pBdr>
        <w:ind w:left="115"/>
        <w:jc w:val="center"/>
        <w:rPr>
          <w:i/>
          <w:color w:val="000000"/>
          <w:sz w:val="20"/>
          <w:szCs w:val="20"/>
        </w:rPr>
      </w:pPr>
      <w:r w:rsidRPr="0097294F">
        <w:rPr>
          <w:i/>
          <w:color w:val="000000"/>
          <w:sz w:val="20"/>
          <w:szCs w:val="20"/>
        </w:rPr>
        <w:t>Tax exemption certificates are available in the Finance/Treasurer mail slot.</w:t>
      </w:r>
    </w:p>
    <w:p w14:paraId="508CE2D6" w14:textId="77777777" w:rsidR="00975302" w:rsidRDefault="00975302" w:rsidP="00975302"/>
    <w:p w14:paraId="47E70E46" w14:textId="77777777" w:rsidR="00975302" w:rsidRDefault="00975302" w:rsidP="00975302"/>
    <w:p w14:paraId="061B67CE" w14:textId="50782B73" w:rsidR="00975302" w:rsidRDefault="009E43D3" w:rsidP="00975302">
      <w:r>
        <w:rPr>
          <w:noProof/>
          <w:color w:val="000000"/>
        </w:rPr>
        <mc:AlternateContent>
          <mc:Choice Requires="wps">
            <w:drawing>
              <wp:anchor distT="0" distB="0" distL="114300" distR="114300" simplePos="0" relativeHeight="253716480" behindDoc="0" locked="0" layoutInCell="1" allowOverlap="1" wp14:anchorId="2D27AFD3" wp14:editId="6EF15E69">
                <wp:simplePos x="0" y="0"/>
                <wp:positionH relativeFrom="column">
                  <wp:posOffset>-337496</wp:posOffset>
                </wp:positionH>
                <wp:positionV relativeFrom="paragraph">
                  <wp:posOffset>198120</wp:posOffset>
                </wp:positionV>
                <wp:extent cx="499745" cy="1183005"/>
                <wp:effectExtent l="12700" t="12700" r="20955" b="10795"/>
                <wp:wrapNone/>
                <wp:docPr id="1203" name="Up Arrow 1203">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B503E6F"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7AFD3" id="Up Arrow 1203" o:spid="_x0000_s1258" type="#_x0000_t68" href="#toc1" style="position:absolute;margin-left:-26.55pt;margin-top:15.6pt;width:39.35pt;height:93.15pt;z-index:25371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7B503E6F"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6469EB2D" w14:textId="28039C4B" w:rsidR="00975302" w:rsidRDefault="00975302" w:rsidP="00975302">
      <w:r>
        <w:t xml:space="preserve">   </w:t>
      </w:r>
    </w:p>
    <w:p w14:paraId="4E701708" w14:textId="1D5BEE54" w:rsidR="00975302" w:rsidRDefault="00975302" w:rsidP="00975302"/>
    <w:p w14:paraId="3D306725" w14:textId="77777777" w:rsidR="00975302" w:rsidRDefault="00975302" w:rsidP="00975302"/>
    <w:p w14:paraId="04F1DD19" w14:textId="49168688" w:rsidR="00975302" w:rsidRDefault="00975302" w:rsidP="00975302">
      <w:pPr>
        <w:ind w:left="720" w:firstLine="720"/>
        <w:rPr>
          <w:color w:val="000000"/>
        </w:rPr>
      </w:pPr>
    </w:p>
    <w:p w14:paraId="4DBBB5B6" w14:textId="77777777" w:rsidR="00975302" w:rsidRDefault="00975302" w:rsidP="00975302">
      <w:pPr>
        <w:ind w:left="720" w:firstLine="720"/>
      </w:pPr>
    </w:p>
    <w:p w14:paraId="08F74BB3" w14:textId="37E54185" w:rsidR="00975302" w:rsidRPr="001A63B4" w:rsidRDefault="00975302" w:rsidP="00E25537">
      <w:pPr>
        <w:pStyle w:val="Heading2"/>
        <w:jc w:val="center"/>
        <w:rPr>
          <w:color w:val="000000"/>
        </w:rPr>
      </w:pPr>
      <w:r w:rsidRPr="00AA389F">
        <w:br w:type="page"/>
      </w:r>
    </w:p>
    <w:p w14:paraId="1CFA7C64" w14:textId="1F0DE9D7" w:rsidR="00975302" w:rsidRPr="00F97529" w:rsidRDefault="00975302" w:rsidP="00975302">
      <w:pPr>
        <w:pStyle w:val="Style30"/>
        <w:jc w:val="center"/>
        <w:rPr>
          <w:i w:val="0"/>
          <w:sz w:val="28"/>
          <w:szCs w:val="28"/>
        </w:rPr>
      </w:pPr>
      <w:bookmarkStart w:id="1201" w:name="_Toc85872992"/>
      <w:bookmarkStart w:id="1202" w:name="_Toc85893186"/>
      <w:bookmarkStart w:id="1203" w:name="_Toc85895471"/>
      <w:bookmarkStart w:id="1204" w:name="_Toc85895633"/>
      <w:bookmarkStart w:id="1205" w:name="_Toc85896026"/>
      <w:bookmarkStart w:id="1206" w:name="_Toc86225889"/>
      <w:bookmarkStart w:id="1207" w:name="_Toc86348220"/>
      <w:bookmarkStart w:id="1208" w:name="_Toc86348939"/>
      <w:bookmarkStart w:id="1209" w:name="_Toc98593949"/>
      <w:bookmarkStart w:id="1210" w:name="p118"/>
      <w:r w:rsidRPr="00F97529">
        <w:rPr>
          <w:sz w:val="28"/>
          <w:szCs w:val="28"/>
        </w:rPr>
        <w:lastRenderedPageBreak/>
        <w:t>BUILDING USE APPLICATION</w:t>
      </w:r>
      <w:bookmarkEnd w:id="1201"/>
      <w:bookmarkEnd w:id="1202"/>
      <w:bookmarkEnd w:id="1203"/>
      <w:bookmarkEnd w:id="1204"/>
      <w:bookmarkEnd w:id="1205"/>
      <w:bookmarkEnd w:id="1206"/>
      <w:bookmarkEnd w:id="1207"/>
      <w:bookmarkEnd w:id="1208"/>
      <w:bookmarkEnd w:id="1209"/>
    </w:p>
    <w:bookmarkEnd w:id="1210"/>
    <w:p w14:paraId="5082BFD9" w14:textId="77777777" w:rsidR="00975302" w:rsidRDefault="00975302" w:rsidP="00975302">
      <w:pPr>
        <w:pBdr>
          <w:bottom w:val="single" w:sz="12" w:space="2" w:color="auto"/>
        </w:pBdr>
        <w:rPr>
          <w:b/>
          <w:i/>
          <w:sz w:val="22"/>
          <w:szCs w:val="22"/>
        </w:rPr>
      </w:pPr>
    </w:p>
    <w:p w14:paraId="4306D886" w14:textId="77777777" w:rsidR="00975302" w:rsidRPr="00990ED2" w:rsidRDefault="00975302" w:rsidP="00975302">
      <w:pPr>
        <w:pBdr>
          <w:bottom w:val="single" w:sz="12" w:space="2" w:color="auto"/>
        </w:pBdr>
        <w:rPr>
          <w:b/>
          <w:i/>
          <w:sz w:val="22"/>
          <w:szCs w:val="22"/>
        </w:rPr>
      </w:pPr>
      <w:r w:rsidRPr="00990ED2">
        <w:rPr>
          <w:b/>
          <w:i/>
          <w:sz w:val="22"/>
          <w:szCs w:val="22"/>
        </w:rPr>
        <w:t>Contact Information</w:t>
      </w:r>
      <w:r>
        <w:rPr>
          <w:b/>
          <w:i/>
          <w:sz w:val="22"/>
          <w:szCs w:val="22"/>
        </w:rPr>
        <w:t>:</w:t>
      </w:r>
    </w:p>
    <w:p w14:paraId="78AD6DB5" w14:textId="77777777" w:rsidR="00975302" w:rsidRPr="00990ED2" w:rsidRDefault="00975302" w:rsidP="00975302">
      <w:pPr>
        <w:pBdr>
          <w:bottom w:val="single" w:sz="12" w:space="2" w:color="auto"/>
        </w:pBdr>
        <w:jc w:val="center"/>
        <w:rPr>
          <w:b/>
          <w:i/>
          <w:sz w:val="22"/>
          <w:szCs w:val="22"/>
        </w:rPr>
      </w:pPr>
    </w:p>
    <w:p w14:paraId="3056C193" w14:textId="77777777" w:rsidR="00975302" w:rsidRPr="00990ED2" w:rsidRDefault="00975302" w:rsidP="00975302">
      <w:pPr>
        <w:pBdr>
          <w:bottom w:val="single" w:sz="12" w:space="0" w:color="auto"/>
        </w:pBdr>
        <w:rPr>
          <w:b/>
          <w:i/>
          <w:sz w:val="22"/>
          <w:szCs w:val="22"/>
        </w:rPr>
      </w:pPr>
      <w:r w:rsidRPr="00990ED2">
        <w:rPr>
          <w:b/>
          <w:i/>
          <w:sz w:val="22"/>
          <w:szCs w:val="22"/>
        </w:rPr>
        <w:t xml:space="preserve">(name) </w:t>
      </w:r>
    </w:p>
    <w:p w14:paraId="0B4CF1F5" w14:textId="77777777" w:rsidR="00975302" w:rsidRPr="00990ED2" w:rsidRDefault="00975302" w:rsidP="00975302">
      <w:pPr>
        <w:pBdr>
          <w:bottom w:val="single" w:sz="12" w:space="0" w:color="auto"/>
        </w:pBdr>
        <w:rPr>
          <w:b/>
          <w:i/>
          <w:sz w:val="22"/>
          <w:szCs w:val="22"/>
        </w:rPr>
      </w:pPr>
      <w:r w:rsidRPr="00990ED2">
        <w:rPr>
          <w:b/>
          <w:i/>
          <w:sz w:val="22"/>
          <w:szCs w:val="22"/>
        </w:rPr>
        <w:t xml:space="preserve">    </w:t>
      </w:r>
    </w:p>
    <w:p w14:paraId="21EAF768" w14:textId="77777777" w:rsidR="00975302" w:rsidRPr="00990ED2" w:rsidRDefault="00975302" w:rsidP="00975302">
      <w:pPr>
        <w:pBdr>
          <w:bottom w:val="single" w:sz="12" w:space="2" w:color="auto"/>
        </w:pBdr>
        <w:rPr>
          <w:b/>
          <w:i/>
          <w:sz w:val="22"/>
          <w:szCs w:val="22"/>
        </w:rPr>
      </w:pPr>
      <w:r w:rsidRPr="00990ED2">
        <w:rPr>
          <w:b/>
          <w:i/>
          <w:sz w:val="22"/>
          <w:szCs w:val="22"/>
        </w:rPr>
        <w:t xml:space="preserve">(phone) </w:t>
      </w:r>
      <w:r w:rsidRPr="00990ED2">
        <w:rPr>
          <w:b/>
          <w:i/>
          <w:sz w:val="22"/>
          <w:szCs w:val="22"/>
        </w:rPr>
        <w:tab/>
      </w:r>
      <w:r w:rsidRPr="00990ED2">
        <w:rPr>
          <w:b/>
          <w:i/>
          <w:sz w:val="22"/>
          <w:szCs w:val="22"/>
        </w:rPr>
        <w:tab/>
      </w:r>
      <w:r w:rsidRPr="00990ED2">
        <w:rPr>
          <w:b/>
          <w:i/>
          <w:sz w:val="22"/>
          <w:szCs w:val="22"/>
        </w:rPr>
        <w:tab/>
      </w:r>
      <w:r w:rsidRPr="00990ED2">
        <w:rPr>
          <w:b/>
          <w:i/>
          <w:sz w:val="22"/>
          <w:szCs w:val="22"/>
        </w:rPr>
        <w:tab/>
        <w:t xml:space="preserve">(email) </w:t>
      </w:r>
    </w:p>
    <w:p w14:paraId="4E221B7C" w14:textId="77777777" w:rsidR="00975302" w:rsidRPr="00990ED2" w:rsidRDefault="00975302" w:rsidP="00975302">
      <w:pPr>
        <w:pBdr>
          <w:bottom w:val="single" w:sz="12" w:space="2" w:color="auto"/>
        </w:pBdr>
        <w:rPr>
          <w:b/>
          <w:i/>
          <w:sz w:val="22"/>
          <w:szCs w:val="22"/>
        </w:rPr>
      </w:pPr>
      <w:r w:rsidRPr="00990ED2">
        <w:rPr>
          <w:b/>
          <w:i/>
          <w:sz w:val="22"/>
          <w:szCs w:val="22"/>
        </w:rPr>
        <w:t>_______________________________________________________________________</w:t>
      </w:r>
    </w:p>
    <w:p w14:paraId="0D854190" w14:textId="77777777" w:rsidR="00975302" w:rsidRPr="00990ED2" w:rsidRDefault="00975302" w:rsidP="00975302">
      <w:pPr>
        <w:pBdr>
          <w:bottom w:val="single" w:sz="12" w:space="2" w:color="auto"/>
        </w:pBdr>
        <w:rPr>
          <w:b/>
          <w:i/>
          <w:sz w:val="22"/>
          <w:szCs w:val="22"/>
        </w:rPr>
      </w:pPr>
    </w:p>
    <w:p w14:paraId="4C30D8CD" w14:textId="192FC3D0" w:rsidR="00975302" w:rsidRPr="00990ED2" w:rsidRDefault="00975302" w:rsidP="00975302">
      <w:pPr>
        <w:pBdr>
          <w:bottom w:val="single" w:sz="12" w:space="2" w:color="auto"/>
        </w:pBdr>
        <w:rPr>
          <w:sz w:val="22"/>
          <w:szCs w:val="22"/>
        </w:rPr>
      </w:pPr>
    </w:p>
    <w:p w14:paraId="08F9FFC0" w14:textId="77777777" w:rsidR="00975302" w:rsidRPr="00990ED2" w:rsidRDefault="00975302" w:rsidP="00975302">
      <w:pPr>
        <w:pBdr>
          <w:bottom w:val="single" w:sz="12" w:space="1" w:color="auto"/>
        </w:pBdr>
        <w:rPr>
          <w:sz w:val="22"/>
          <w:szCs w:val="22"/>
        </w:rPr>
      </w:pPr>
    </w:p>
    <w:p w14:paraId="79D522F7" w14:textId="77777777" w:rsidR="00975302" w:rsidRPr="00990ED2" w:rsidRDefault="00975302" w:rsidP="00975302">
      <w:pPr>
        <w:pBdr>
          <w:bottom w:val="single" w:sz="12" w:space="1" w:color="auto"/>
        </w:pBdr>
        <w:rPr>
          <w:sz w:val="22"/>
          <w:szCs w:val="22"/>
        </w:rPr>
      </w:pPr>
    </w:p>
    <w:p w14:paraId="00AB631B" w14:textId="77777777" w:rsidR="00975302" w:rsidRPr="00990ED2" w:rsidRDefault="00975302" w:rsidP="00975302">
      <w:pPr>
        <w:pBdr>
          <w:bottom w:val="single" w:sz="12" w:space="0" w:color="auto"/>
        </w:pBdr>
        <w:rPr>
          <w:sz w:val="22"/>
          <w:szCs w:val="22"/>
        </w:rPr>
      </w:pPr>
    </w:p>
    <w:p w14:paraId="4A05C293" w14:textId="77777777" w:rsidR="00975302" w:rsidRPr="00990ED2" w:rsidRDefault="00975302" w:rsidP="00975302">
      <w:pPr>
        <w:pBdr>
          <w:bottom w:val="single" w:sz="12" w:space="0" w:color="auto"/>
        </w:pBdr>
        <w:rPr>
          <w:sz w:val="22"/>
          <w:szCs w:val="22"/>
        </w:rPr>
      </w:pPr>
      <w:r w:rsidRPr="00990ED2">
        <w:rPr>
          <w:sz w:val="22"/>
          <w:szCs w:val="22"/>
        </w:rPr>
        <w:t>What part of the facility do you wish to use?</w:t>
      </w:r>
    </w:p>
    <w:p w14:paraId="5A064AFB" w14:textId="77777777" w:rsidR="00975302" w:rsidRPr="00990ED2" w:rsidRDefault="00975302" w:rsidP="00975302">
      <w:pPr>
        <w:pBdr>
          <w:bottom w:val="single" w:sz="12" w:space="0" w:color="auto"/>
        </w:pBdr>
        <w:rPr>
          <w:i/>
          <w:sz w:val="22"/>
          <w:szCs w:val="22"/>
        </w:rPr>
      </w:pPr>
      <w:r w:rsidRPr="00990ED2">
        <w:rPr>
          <w:i/>
          <w:sz w:val="22"/>
          <w:szCs w:val="22"/>
        </w:rPr>
        <w:t xml:space="preserve">       </w:t>
      </w:r>
    </w:p>
    <w:p w14:paraId="3E7772B9" w14:textId="77777777" w:rsidR="00975302" w:rsidRPr="00990ED2" w:rsidRDefault="00975302" w:rsidP="00975302">
      <w:pPr>
        <w:pBdr>
          <w:bottom w:val="single" w:sz="12" w:space="1" w:color="auto"/>
        </w:pBdr>
        <w:rPr>
          <w:sz w:val="22"/>
          <w:szCs w:val="22"/>
        </w:rPr>
      </w:pPr>
    </w:p>
    <w:p w14:paraId="0779007F" w14:textId="77777777" w:rsidR="00975302" w:rsidRPr="00990ED2" w:rsidRDefault="00975302" w:rsidP="00975302">
      <w:pPr>
        <w:pBdr>
          <w:bottom w:val="single" w:sz="12" w:space="1" w:color="auto"/>
        </w:pBdr>
        <w:rPr>
          <w:sz w:val="22"/>
          <w:szCs w:val="22"/>
        </w:rPr>
      </w:pPr>
    </w:p>
    <w:p w14:paraId="4814C115" w14:textId="77777777" w:rsidR="00975302" w:rsidRPr="00990ED2" w:rsidRDefault="00975302" w:rsidP="00975302">
      <w:pPr>
        <w:pBdr>
          <w:bottom w:val="single" w:sz="12" w:space="0" w:color="auto"/>
        </w:pBdr>
        <w:rPr>
          <w:sz w:val="22"/>
          <w:szCs w:val="22"/>
        </w:rPr>
      </w:pPr>
    </w:p>
    <w:p w14:paraId="5F401E44" w14:textId="77777777" w:rsidR="00975302" w:rsidRPr="00990ED2" w:rsidRDefault="00975302" w:rsidP="00975302">
      <w:pPr>
        <w:pBdr>
          <w:bottom w:val="single" w:sz="12" w:space="0" w:color="auto"/>
        </w:pBdr>
        <w:rPr>
          <w:sz w:val="22"/>
          <w:szCs w:val="22"/>
        </w:rPr>
      </w:pPr>
    </w:p>
    <w:p w14:paraId="39D5F62A" w14:textId="77777777" w:rsidR="00975302" w:rsidRPr="00990ED2" w:rsidRDefault="00975302" w:rsidP="00975302">
      <w:pPr>
        <w:pBdr>
          <w:bottom w:val="single" w:sz="12" w:space="1" w:color="auto"/>
        </w:pBdr>
        <w:rPr>
          <w:sz w:val="22"/>
          <w:szCs w:val="22"/>
        </w:rPr>
      </w:pPr>
    </w:p>
    <w:p w14:paraId="60516C78" w14:textId="77777777" w:rsidR="00975302" w:rsidRPr="00990ED2" w:rsidRDefault="00975302" w:rsidP="00975302">
      <w:pPr>
        <w:pBdr>
          <w:bottom w:val="single" w:sz="12" w:space="1" w:color="auto"/>
        </w:pBdr>
        <w:rPr>
          <w:sz w:val="22"/>
          <w:szCs w:val="22"/>
        </w:rPr>
      </w:pPr>
      <w:r w:rsidRPr="00990ED2">
        <w:rPr>
          <w:sz w:val="22"/>
          <w:szCs w:val="22"/>
        </w:rPr>
        <w:t xml:space="preserve">Is this a One-Time event?    </w:t>
      </w:r>
      <w:proofErr w:type="gramStart"/>
      <w:r w:rsidRPr="00990ED2">
        <w:rPr>
          <w:sz w:val="22"/>
          <w:szCs w:val="22"/>
        </w:rPr>
        <w:t>YES  _</w:t>
      </w:r>
      <w:proofErr w:type="gramEnd"/>
      <w:r w:rsidRPr="00990ED2">
        <w:rPr>
          <w:sz w:val="22"/>
          <w:szCs w:val="22"/>
        </w:rPr>
        <w:t>____</w:t>
      </w:r>
      <w:r w:rsidRPr="00990ED2">
        <w:rPr>
          <w:sz w:val="22"/>
          <w:szCs w:val="22"/>
        </w:rPr>
        <w:tab/>
        <w:t>NO</w:t>
      </w:r>
      <w:r>
        <w:rPr>
          <w:sz w:val="22"/>
          <w:szCs w:val="22"/>
        </w:rPr>
        <w:t xml:space="preserve"> </w:t>
      </w:r>
      <w:r w:rsidRPr="00990ED2">
        <w:rPr>
          <w:sz w:val="22"/>
          <w:szCs w:val="22"/>
        </w:rPr>
        <w:t xml:space="preserve"> _______</w:t>
      </w:r>
      <w:r>
        <w:rPr>
          <w:sz w:val="22"/>
          <w:szCs w:val="22"/>
        </w:rPr>
        <w:t xml:space="preserve"> (it repeats)</w:t>
      </w:r>
    </w:p>
    <w:p w14:paraId="2EBB0ED0" w14:textId="77777777" w:rsidR="00975302" w:rsidRPr="00990ED2" w:rsidRDefault="00975302" w:rsidP="00975302">
      <w:pPr>
        <w:pBdr>
          <w:bottom w:val="single" w:sz="12" w:space="1" w:color="auto"/>
        </w:pBdr>
        <w:rPr>
          <w:sz w:val="22"/>
          <w:szCs w:val="22"/>
        </w:rPr>
      </w:pPr>
    </w:p>
    <w:p w14:paraId="59340585" w14:textId="77777777" w:rsidR="00975302" w:rsidRPr="00990ED2" w:rsidRDefault="00975302" w:rsidP="00975302">
      <w:pPr>
        <w:pBdr>
          <w:bottom w:val="single" w:sz="12" w:space="1" w:color="auto"/>
        </w:pBdr>
        <w:rPr>
          <w:rFonts w:asciiTheme="majorHAnsi" w:hAnsiTheme="majorHAnsi"/>
          <w:sz w:val="22"/>
          <w:szCs w:val="22"/>
        </w:rPr>
      </w:pPr>
      <w:r w:rsidRPr="00990ED2">
        <w:rPr>
          <w:rFonts w:asciiTheme="majorHAnsi" w:hAnsiTheme="majorHAnsi"/>
          <w:sz w:val="22"/>
          <w:szCs w:val="22"/>
        </w:rPr>
        <w:t xml:space="preserve">Proposed Date(s):  </w:t>
      </w:r>
    </w:p>
    <w:p w14:paraId="3BC4B5DB" w14:textId="77777777" w:rsidR="00975302" w:rsidRPr="00990ED2" w:rsidRDefault="00975302" w:rsidP="00975302">
      <w:pPr>
        <w:pBdr>
          <w:bottom w:val="single" w:sz="12" w:space="0" w:color="auto"/>
        </w:pBdr>
        <w:rPr>
          <w:sz w:val="22"/>
          <w:szCs w:val="22"/>
        </w:rPr>
      </w:pPr>
    </w:p>
    <w:p w14:paraId="048153AD" w14:textId="77777777" w:rsidR="00975302" w:rsidRPr="00990ED2" w:rsidRDefault="00975302" w:rsidP="00975302">
      <w:pPr>
        <w:pBdr>
          <w:bottom w:val="single" w:sz="12" w:space="0" w:color="auto"/>
        </w:pBdr>
        <w:rPr>
          <w:sz w:val="22"/>
          <w:szCs w:val="22"/>
        </w:rPr>
      </w:pPr>
      <w:r w:rsidRPr="00990ED2">
        <w:rPr>
          <w:sz w:val="22"/>
          <w:szCs w:val="22"/>
        </w:rPr>
        <w:t>Proposed Time(s):</w:t>
      </w:r>
    </w:p>
    <w:p w14:paraId="7073C167" w14:textId="77777777" w:rsidR="00975302" w:rsidRPr="00990ED2" w:rsidRDefault="00975302" w:rsidP="00975302">
      <w:pPr>
        <w:pBdr>
          <w:bottom w:val="single" w:sz="12" w:space="1" w:color="auto"/>
        </w:pBdr>
        <w:rPr>
          <w:sz w:val="22"/>
          <w:szCs w:val="22"/>
        </w:rPr>
      </w:pPr>
    </w:p>
    <w:p w14:paraId="23CF770B" w14:textId="77777777" w:rsidR="00975302" w:rsidRPr="00990ED2" w:rsidRDefault="00975302" w:rsidP="00975302">
      <w:pPr>
        <w:pBdr>
          <w:bottom w:val="single" w:sz="12" w:space="1" w:color="auto"/>
        </w:pBdr>
        <w:rPr>
          <w:sz w:val="22"/>
          <w:szCs w:val="22"/>
        </w:rPr>
      </w:pPr>
    </w:p>
    <w:p w14:paraId="6916A6C1" w14:textId="77777777" w:rsidR="00975302" w:rsidRPr="00990ED2" w:rsidRDefault="00975302" w:rsidP="00975302">
      <w:pPr>
        <w:pBdr>
          <w:bottom w:val="single" w:sz="12" w:space="1" w:color="auto"/>
        </w:pBdr>
        <w:rPr>
          <w:sz w:val="22"/>
          <w:szCs w:val="22"/>
        </w:rPr>
      </w:pPr>
      <w:r w:rsidRPr="00990ED2">
        <w:rPr>
          <w:sz w:val="22"/>
          <w:szCs w:val="22"/>
        </w:rPr>
        <w:t>Will there be any exchange of money involved with this club/special event? (For example: dues, funds for a trip, underwriting expenses for club/special events, fundraising for Tri-UU, etc.  If “YES”, explain:</w:t>
      </w:r>
    </w:p>
    <w:p w14:paraId="25081813" w14:textId="77777777" w:rsidR="00975302" w:rsidRPr="00990ED2" w:rsidRDefault="00975302" w:rsidP="00975302">
      <w:pPr>
        <w:pBdr>
          <w:bottom w:val="single" w:sz="12" w:space="0" w:color="auto"/>
        </w:pBdr>
        <w:rPr>
          <w:sz w:val="22"/>
          <w:szCs w:val="22"/>
        </w:rPr>
      </w:pPr>
    </w:p>
    <w:p w14:paraId="42906233" w14:textId="77777777" w:rsidR="00975302" w:rsidRPr="00990ED2" w:rsidRDefault="00975302" w:rsidP="00975302">
      <w:pPr>
        <w:pBdr>
          <w:bottom w:val="single" w:sz="12" w:space="0" w:color="auto"/>
        </w:pBdr>
        <w:rPr>
          <w:sz w:val="22"/>
          <w:szCs w:val="22"/>
        </w:rPr>
      </w:pPr>
    </w:p>
    <w:p w14:paraId="38141B70" w14:textId="77777777" w:rsidR="00975302" w:rsidRPr="00990ED2" w:rsidRDefault="00975302" w:rsidP="00975302">
      <w:pPr>
        <w:pBdr>
          <w:bottom w:val="single" w:sz="12" w:space="1" w:color="auto"/>
        </w:pBdr>
        <w:rPr>
          <w:sz w:val="22"/>
          <w:szCs w:val="22"/>
        </w:rPr>
      </w:pPr>
    </w:p>
    <w:p w14:paraId="766D7A84" w14:textId="77777777" w:rsidR="00975302" w:rsidRPr="00990ED2" w:rsidRDefault="00975302" w:rsidP="00975302">
      <w:pPr>
        <w:pBdr>
          <w:bottom w:val="single" w:sz="12" w:space="1" w:color="auto"/>
        </w:pBdr>
        <w:rPr>
          <w:sz w:val="22"/>
          <w:szCs w:val="22"/>
        </w:rPr>
      </w:pPr>
    </w:p>
    <w:p w14:paraId="61020A32" w14:textId="77777777" w:rsidR="00975302" w:rsidRPr="00990ED2" w:rsidRDefault="00975302" w:rsidP="00975302">
      <w:pPr>
        <w:pBdr>
          <w:bottom w:val="single" w:sz="12" w:space="3" w:color="auto"/>
        </w:pBdr>
        <w:rPr>
          <w:sz w:val="22"/>
          <w:szCs w:val="22"/>
        </w:rPr>
      </w:pPr>
      <w:r w:rsidRPr="00990ED2">
        <w:rPr>
          <w:sz w:val="22"/>
          <w:szCs w:val="22"/>
        </w:rPr>
        <w:t>If Tri-UU or any member or friend will benefit financially from this activity, please describe how that might happen.</w:t>
      </w:r>
    </w:p>
    <w:p w14:paraId="264DFDE7" w14:textId="77777777" w:rsidR="00975302" w:rsidRPr="00990ED2" w:rsidRDefault="00975302" w:rsidP="00975302">
      <w:pPr>
        <w:pBdr>
          <w:bottom w:val="single" w:sz="12" w:space="0" w:color="auto"/>
        </w:pBdr>
        <w:rPr>
          <w:sz w:val="22"/>
          <w:szCs w:val="22"/>
        </w:rPr>
      </w:pPr>
    </w:p>
    <w:p w14:paraId="19124350" w14:textId="77777777" w:rsidR="00975302" w:rsidRPr="00990ED2" w:rsidRDefault="00975302" w:rsidP="00975302">
      <w:pPr>
        <w:pBdr>
          <w:bottom w:val="single" w:sz="12" w:space="0" w:color="auto"/>
        </w:pBdr>
        <w:ind w:firstLine="720"/>
        <w:rPr>
          <w:sz w:val="22"/>
          <w:szCs w:val="22"/>
        </w:rPr>
      </w:pPr>
    </w:p>
    <w:p w14:paraId="6CAD16F9" w14:textId="09E436CD" w:rsidR="00975302" w:rsidRPr="00990ED2" w:rsidRDefault="00975302" w:rsidP="00975302">
      <w:pPr>
        <w:pBdr>
          <w:bottom w:val="single" w:sz="12" w:space="0" w:color="auto"/>
        </w:pBdr>
        <w:rPr>
          <w:sz w:val="22"/>
          <w:szCs w:val="22"/>
        </w:rPr>
      </w:pPr>
      <w:r w:rsidRPr="00990ED2">
        <w:rPr>
          <w:sz w:val="22"/>
          <w:szCs w:val="22"/>
        </w:rPr>
        <w:t>By signing this application</w:t>
      </w:r>
      <w:r w:rsidR="00EA6014">
        <w:rPr>
          <w:sz w:val="22"/>
          <w:szCs w:val="22"/>
        </w:rPr>
        <w:t>,</w:t>
      </w:r>
      <w:r w:rsidRPr="00990ED2">
        <w:rPr>
          <w:sz w:val="22"/>
          <w:szCs w:val="22"/>
        </w:rPr>
        <w:t xml:space="preserve"> I agree to be a steward of the facilities and to fulfill the communication requirements of the Tri-UU.</w:t>
      </w:r>
    </w:p>
    <w:p w14:paraId="76DF8FB3" w14:textId="5ED204BC" w:rsidR="00975302" w:rsidRPr="00990ED2" w:rsidRDefault="009E43D3" w:rsidP="0015085F">
      <w:pPr>
        <w:pBdr>
          <w:bottom w:val="single" w:sz="12" w:space="0" w:color="auto"/>
        </w:pBdr>
        <w:rPr>
          <w:sz w:val="22"/>
          <w:szCs w:val="22"/>
        </w:rPr>
      </w:pPr>
      <w:r>
        <w:rPr>
          <w:noProof/>
          <w:color w:val="000000"/>
        </w:rPr>
        <mc:AlternateContent>
          <mc:Choice Requires="wps">
            <w:drawing>
              <wp:anchor distT="0" distB="0" distL="114300" distR="114300" simplePos="0" relativeHeight="253722624" behindDoc="0" locked="0" layoutInCell="1" allowOverlap="1" wp14:anchorId="5B8FD0CC" wp14:editId="2411337C">
                <wp:simplePos x="0" y="0"/>
                <wp:positionH relativeFrom="column">
                  <wp:posOffset>-574869</wp:posOffset>
                </wp:positionH>
                <wp:positionV relativeFrom="paragraph">
                  <wp:posOffset>21175</wp:posOffset>
                </wp:positionV>
                <wp:extent cx="499745" cy="1183005"/>
                <wp:effectExtent l="12700" t="12700" r="20955" b="10795"/>
                <wp:wrapNone/>
                <wp:docPr id="1206" name="Up Arrow 1206">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697D668"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FD0CC" id="Up Arrow 1206" o:spid="_x0000_s1259" type="#_x0000_t68" href="#toc1" style="position:absolute;margin-left:-45.25pt;margin-top:1.65pt;width:39.35pt;height:93.15pt;z-index:25372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" o:button="t" adj="4562" fillcolor="#43bae8 [2676]" strokecolor="black [3213]">
                <v:fill color2="#74ccee [1972]" rotate="t" o:detectmouseclick="t" focusposition="1,1" focussize="-1,-1" focus="100%" type="gradientRadial"/>
                <v:textbox>
                  <w:txbxContent>
                    <w:p w14:paraId="4697D668"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7998BB10" w14:textId="57C5F26A" w:rsidR="00975302" w:rsidRDefault="00975302" w:rsidP="00975302"/>
    <w:p w14:paraId="734D4A86" w14:textId="77777777" w:rsidR="00975302" w:rsidRDefault="00975302" w:rsidP="00975302"/>
    <w:p w14:paraId="28CD3845" w14:textId="07E11867" w:rsidR="00975302" w:rsidRDefault="00975302" w:rsidP="0015085F">
      <w:pPr>
        <w:pBdr>
          <w:bottom w:val="single" w:sz="12" w:space="0" w:color="auto"/>
        </w:pBdr>
        <w:tabs>
          <w:tab w:val="left" w:pos="5933"/>
        </w:tabs>
      </w:pPr>
      <w:r>
        <w:t xml:space="preserve">Signature     </w:t>
      </w:r>
      <w:r>
        <w:tab/>
        <w:t>Date</w:t>
      </w:r>
      <w:bookmarkStart w:id="1211" w:name="_nt9j62hffakn" w:colFirst="0" w:colLast="0"/>
      <w:bookmarkStart w:id="1212" w:name="p119"/>
      <w:bookmarkEnd w:id="1211"/>
    </w:p>
    <w:p w14:paraId="75CC7C66" w14:textId="01200DCD" w:rsidR="0015085F" w:rsidRPr="0015085F" w:rsidRDefault="0015085F" w:rsidP="0015085F">
      <w:pPr>
        <w:spacing w:after="200" w:line="288" w:lineRule="auto"/>
      </w:pPr>
      <w:r>
        <w:br w:type="page"/>
      </w:r>
    </w:p>
    <w:p w14:paraId="63F47220" w14:textId="32679F5E" w:rsidR="00975302" w:rsidRPr="00B754DE" w:rsidRDefault="00975302" w:rsidP="00975302">
      <w:pPr>
        <w:pStyle w:val="Heading2"/>
        <w:jc w:val="center"/>
        <w:rPr>
          <w:i/>
          <w:sz w:val="28"/>
          <w:szCs w:val="28"/>
        </w:rPr>
      </w:pPr>
      <w:bookmarkStart w:id="1213" w:name="_Toc85872993"/>
      <w:bookmarkStart w:id="1214" w:name="_Toc85893187"/>
      <w:bookmarkStart w:id="1215" w:name="_Toc85895472"/>
      <w:bookmarkStart w:id="1216" w:name="_Toc85895634"/>
      <w:bookmarkStart w:id="1217" w:name="_Toc85896027"/>
      <w:bookmarkStart w:id="1218" w:name="_Toc86225890"/>
      <w:bookmarkStart w:id="1219" w:name="_Toc86348221"/>
      <w:bookmarkStart w:id="1220" w:name="_Toc86348940"/>
      <w:bookmarkStart w:id="1221" w:name="_Toc98593950"/>
      <w:bookmarkEnd w:id="1212"/>
      <w:r>
        <w:rPr>
          <w:i/>
          <w:sz w:val="28"/>
          <w:szCs w:val="28"/>
        </w:rPr>
        <w:lastRenderedPageBreak/>
        <w:t>BUILDING USE AGREEMENT</w:t>
      </w:r>
      <w:bookmarkEnd w:id="1213"/>
      <w:bookmarkEnd w:id="1214"/>
      <w:bookmarkEnd w:id="1215"/>
      <w:bookmarkEnd w:id="1216"/>
      <w:bookmarkEnd w:id="1217"/>
      <w:bookmarkEnd w:id="1218"/>
      <w:bookmarkEnd w:id="1219"/>
      <w:bookmarkEnd w:id="1220"/>
      <w:bookmarkEnd w:id="1221"/>
    </w:p>
    <w:p w14:paraId="33CB2545" w14:textId="77777777" w:rsidR="00975302" w:rsidRDefault="00975302" w:rsidP="00975302">
      <w:pPr>
        <w:jc w:val="center"/>
        <w:rPr>
          <w:i/>
          <w:sz w:val="28"/>
          <w:szCs w:val="28"/>
        </w:rPr>
      </w:pPr>
    </w:p>
    <w:p w14:paraId="13619446" w14:textId="77777777" w:rsidR="00975302" w:rsidRDefault="00975302" w:rsidP="00975302">
      <w:r>
        <w:rPr>
          <w:noProof/>
        </w:rPr>
        <mc:AlternateContent>
          <mc:Choice Requires="wps">
            <w:drawing>
              <wp:anchor distT="0" distB="0" distL="114300" distR="114300" simplePos="0" relativeHeight="251721728" behindDoc="0" locked="0" layoutInCell="1" allowOverlap="1" wp14:anchorId="05A93F6D" wp14:editId="48F2E5C7">
                <wp:simplePos x="0" y="0"/>
                <wp:positionH relativeFrom="column">
                  <wp:posOffset>410400</wp:posOffset>
                </wp:positionH>
                <wp:positionV relativeFrom="paragraph">
                  <wp:posOffset>127260</wp:posOffset>
                </wp:positionV>
                <wp:extent cx="2599200" cy="7200"/>
                <wp:effectExtent l="12700" t="12700" r="17145" b="18415"/>
                <wp:wrapNone/>
                <wp:docPr id="229" name="Straight Connector 229"/>
                <wp:cNvGraphicFramePr/>
                <a:graphic xmlns:a="http://schemas.openxmlformats.org/drawingml/2006/main">
                  <a:graphicData uri="http://schemas.microsoft.com/office/word/2010/wordprocessingShape">
                    <wps:wsp>
                      <wps:cNvCnPr/>
                      <wps:spPr>
                        <a:xfrm>
                          <a:off x="0" y="0"/>
                          <a:ext cx="2599200" cy="7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8BAE2B" id="Straight Connector 22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2.3pt,10pt" to="236.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" strokecolor="black [3213]" strokeweight="1.5pt"/>
            </w:pict>
          </mc:Fallback>
        </mc:AlternateContent>
      </w:r>
      <w:r>
        <w:t xml:space="preserve">Date:  </w:t>
      </w:r>
    </w:p>
    <w:p w14:paraId="2181EA7E" w14:textId="77777777" w:rsidR="00975302" w:rsidRDefault="00975302" w:rsidP="00975302"/>
    <w:p w14:paraId="100DABEF" w14:textId="77777777" w:rsidR="00975302" w:rsidRDefault="00975302" w:rsidP="00975302">
      <w:r>
        <w:t>Parties to the Agreement:</w:t>
      </w:r>
    </w:p>
    <w:p w14:paraId="7789A03A" w14:textId="77777777" w:rsidR="00975302" w:rsidRDefault="00975302" w:rsidP="00975302">
      <w:pPr>
        <w:tabs>
          <w:tab w:val="left" w:pos="3859"/>
        </w:tabs>
      </w:pPr>
    </w:p>
    <w:p w14:paraId="75D4B7F2" w14:textId="77777777" w:rsidR="00975302" w:rsidRDefault="00975302" w:rsidP="00975302">
      <w:r>
        <w:rPr>
          <w:noProof/>
        </w:rPr>
        <mc:AlternateContent>
          <mc:Choice Requires="wps">
            <w:drawing>
              <wp:anchor distT="0" distB="0" distL="114300" distR="114300" simplePos="0" relativeHeight="251722752" behindDoc="0" locked="0" layoutInCell="1" allowOverlap="1" wp14:anchorId="2965F170" wp14:editId="46EC2FFA">
                <wp:simplePos x="0" y="0"/>
                <wp:positionH relativeFrom="column">
                  <wp:posOffset>68580</wp:posOffset>
                </wp:positionH>
                <wp:positionV relativeFrom="paragraph">
                  <wp:posOffset>131604</wp:posOffset>
                </wp:positionV>
                <wp:extent cx="2778919" cy="14287"/>
                <wp:effectExtent l="12700" t="12700" r="15240" b="24130"/>
                <wp:wrapNone/>
                <wp:docPr id="230" name="Straight Connector 230"/>
                <wp:cNvGraphicFramePr/>
                <a:graphic xmlns:a="http://schemas.openxmlformats.org/drawingml/2006/main">
                  <a:graphicData uri="http://schemas.microsoft.com/office/word/2010/wordprocessingShape">
                    <wps:wsp>
                      <wps:cNvCnPr/>
                      <wps:spPr>
                        <a:xfrm flipV="1">
                          <a:off x="0" y="0"/>
                          <a:ext cx="2778919" cy="1428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C4B65" id="Straight Connector 230"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0.35pt" to="224.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" strokecolor="black [3213]" strokeweight="1.5pt"/>
            </w:pict>
          </mc:Fallback>
        </mc:AlternateContent>
      </w:r>
      <w:r>
        <w:tab/>
      </w:r>
      <w:r>
        <w:tab/>
      </w:r>
      <w:r>
        <w:tab/>
      </w:r>
      <w:r>
        <w:tab/>
      </w:r>
      <w:r>
        <w:tab/>
      </w:r>
      <w:r>
        <w:tab/>
      </w:r>
      <w:r>
        <w:tab/>
        <w:t>and Tri-UU</w:t>
      </w:r>
    </w:p>
    <w:p w14:paraId="7CA1A7E3" w14:textId="77777777" w:rsidR="00975302" w:rsidRDefault="00975302" w:rsidP="00975302"/>
    <w:p w14:paraId="60B29BBC" w14:textId="77777777" w:rsidR="00975302" w:rsidRDefault="00975302" w:rsidP="00975302"/>
    <w:p w14:paraId="3F0D6745" w14:textId="77777777" w:rsidR="00975302" w:rsidRDefault="00975302" w:rsidP="00975302">
      <w:pPr>
        <w:tabs>
          <w:tab w:val="left" w:pos="7381"/>
        </w:tabs>
      </w:pPr>
      <w:r>
        <w:rPr>
          <w:noProof/>
        </w:rPr>
        <mc:AlternateContent>
          <mc:Choice Requires="wps">
            <w:drawing>
              <wp:anchor distT="0" distB="0" distL="114300" distR="114300" simplePos="0" relativeHeight="251720704" behindDoc="0" locked="0" layoutInCell="1" allowOverlap="1" wp14:anchorId="6DF95EF0" wp14:editId="12BC0438">
                <wp:simplePos x="0" y="0"/>
                <wp:positionH relativeFrom="column">
                  <wp:posOffset>1447200</wp:posOffset>
                </wp:positionH>
                <wp:positionV relativeFrom="paragraph">
                  <wp:posOffset>131589</wp:posOffset>
                </wp:positionV>
                <wp:extent cx="3189600" cy="225"/>
                <wp:effectExtent l="0" t="12700" r="24130" b="12700"/>
                <wp:wrapNone/>
                <wp:docPr id="231" name="Straight Connector 231"/>
                <wp:cNvGraphicFramePr/>
                <a:graphic xmlns:a="http://schemas.openxmlformats.org/drawingml/2006/main">
                  <a:graphicData uri="http://schemas.microsoft.com/office/word/2010/wordprocessingShape">
                    <wps:wsp>
                      <wps:cNvCnPr/>
                      <wps:spPr>
                        <a:xfrm>
                          <a:off x="0" y="0"/>
                          <a:ext cx="3189600" cy="2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1F5B8" id="Straight Connector 231"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95pt,10.35pt" to="365.1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" strokecolor="black [3213]" strokeweight="1.5pt"/>
            </w:pict>
          </mc:Fallback>
        </mc:AlternateContent>
      </w:r>
      <w:r>
        <w:t xml:space="preserve">This Agreement grants </w:t>
      </w:r>
      <w:r>
        <w:tab/>
        <w:t xml:space="preserve">, as a non-assignable right, the use of that portion of the Tri-UU facility described as: </w:t>
      </w:r>
    </w:p>
    <w:p w14:paraId="003F9218" w14:textId="77777777" w:rsidR="00975302" w:rsidRDefault="00975302" w:rsidP="00975302">
      <w:pPr>
        <w:tabs>
          <w:tab w:val="left" w:pos="7381"/>
        </w:tabs>
      </w:pPr>
      <w:r>
        <w:t xml:space="preserve">     </w:t>
      </w:r>
      <w:r>
        <w:rPr>
          <w:rFonts w:ascii="Segoe UI Symbol" w:hAnsi="Segoe UI Symbol"/>
        </w:rPr>
        <w:t>🀆</w:t>
      </w:r>
      <w:r>
        <w:t xml:space="preserve">   Sanctuary </w:t>
      </w:r>
    </w:p>
    <w:p w14:paraId="21D455E6" w14:textId="77777777" w:rsidR="00975302" w:rsidRDefault="00975302" w:rsidP="00975302">
      <w:pPr>
        <w:tabs>
          <w:tab w:val="left" w:pos="7381"/>
        </w:tabs>
      </w:pPr>
      <w:r>
        <w:t xml:space="preserve">     </w:t>
      </w:r>
      <w:r>
        <w:rPr>
          <w:rFonts w:ascii="Segoe UI Symbol" w:hAnsi="Segoe UI Symbol"/>
        </w:rPr>
        <w:t xml:space="preserve">🀆   </w:t>
      </w:r>
      <w:r>
        <w:t>Conference Room</w:t>
      </w:r>
    </w:p>
    <w:p w14:paraId="69F00E5A" w14:textId="77777777" w:rsidR="00975302" w:rsidRDefault="00975302" w:rsidP="00975302">
      <w:pPr>
        <w:tabs>
          <w:tab w:val="left" w:pos="7381"/>
        </w:tabs>
      </w:pPr>
      <w:r>
        <w:t>for the sole purpose of:</w:t>
      </w:r>
    </w:p>
    <w:p w14:paraId="39638AF5" w14:textId="77777777" w:rsidR="00975302" w:rsidRDefault="00975302" w:rsidP="00975302">
      <w:pPr>
        <w:tabs>
          <w:tab w:val="left" w:pos="7381"/>
        </w:tabs>
      </w:pPr>
    </w:p>
    <w:p w14:paraId="3AD6A0F0" w14:textId="77777777" w:rsidR="00975302" w:rsidRDefault="00975302" w:rsidP="00975302">
      <w:pPr>
        <w:tabs>
          <w:tab w:val="left" w:pos="7381"/>
        </w:tabs>
      </w:pPr>
      <w:r>
        <w:rPr>
          <w:noProof/>
        </w:rPr>
        <mc:AlternateContent>
          <mc:Choice Requires="wps">
            <w:drawing>
              <wp:anchor distT="0" distB="0" distL="114300" distR="114300" simplePos="0" relativeHeight="251723776" behindDoc="0" locked="0" layoutInCell="1" allowOverlap="1" wp14:anchorId="51FA8287" wp14:editId="126E5900">
                <wp:simplePos x="0" y="0"/>
                <wp:positionH relativeFrom="column">
                  <wp:posOffset>0</wp:posOffset>
                </wp:positionH>
                <wp:positionV relativeFrom="paragraph">
                  <wp:posOffset>30515</wp:posOffset>
                </wp:positionV>
                <wp:extent cx="5943600" cy="1270"/>
                <wp:effectExtent l="0" t="12700" r="12700" b="24130"/>
                <wp:wrapNone/>
                <wp:docPr id="234" name="Straight Connector 234"/>
                <wp:cNvGraphicFramePr/>
                <a:graphic xmlns:a="http://schemas.openxmlformats.org/drawingml/2006/main">
                  <a:graphicData uri="http://schemas.microsoft.com/office/word/2010/wordprocessingShape">
                    <wps:wsp>
                      <wps:cNvCnPr/>
                      <wps:spPr>
                        <a:xfrm>
                          <a:off x="0" y="0"/>
                          <a:ext cx="5943600" cy="12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60CEA" id="Straight Connector 234"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4pt" to="46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" strokecolor="black [3213]" strokeweight="1.5pt"/>
            </w:pict>
          </mc:Fallback>
        </mc:AlternateContent>
      </w:r>
    </w:p>
    <w:p w14:paraId="56E8D90C" w14:textId="77777777" w:rsidR="00975302" w:rsidRDefault="00975302" w:rsidP="00975302">
      <w:pPr>
        <w:tabs>
          <w:tab w:val="left" w:pos="7381"/>
        </w:tabs>
      </w:pPr>
      <w:r>
        <w:t xml:space="preserve">Dates and Times:  </w:t>
      </w:r>
    </w:p>
    <w:p w14:paraId="3DDB9499" w14:textId="77777777" w:rsidR="00975302" w:rsidRPr="00360F44" w:rsidRDefault="00975302" w:rsidP="00975302">
      <w:r>
        <w:rPr>
          <w:noProof/>
        </w:rPr>
        <mc:AlternateContent>
          <mc:Choice Requires="wps">
            <w:drawing>
              <wp:anchor distT="0" distB="0" distL="114300" distR="114300" simplePos="0" relativeHeight="251724800" behindDoc="0" locked="0" layoutInCell="1" allowOverlap="1" wp14:anchorId="2E591451" wp14:editId="2A6D2D8F">
                <wp:simplePos x="0" y="0"/>
                <wp:positionH relativeFrom="column">
                  <wp:posOffset>1100138</wp:posOffset>
                </wp:positionH>
                <wp:positionV relativeFrom="paragraph">
                  <wp:posOffset>8891</wp:posOffset>
                </wp:positionV>
                <wp:extent cx="4843462" cy="36354"/>
                <wp:effectExtent l="12700" t="12700" r="20955" b="14605"/>
                <wp:wrapNone/>
                <wp:docPr id="235" name="Straight Connector 235"/>
                <wp:cNvGraphicFramePr/>
                <a:graphic xmlns:a="http://schemas.openxmlformats.org/drawingml/2006/main">
                  <a:graphicData uri="http://schemas.microsoft.com/office/word/2010/wordprocessingShape">
                    <wps:wsp>
                      <wps:cNvCnPr/>
                      <wps:spPr>
                        <a:xfrm>
                          <a:off x="0" y="0"/>
                          <a:ext cx="4843462" cy="3635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5A262" id="Straight Connector 235"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65pt,.7pt" to="46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" strokecolor="black [3213]" strokeweight="1.5pt"/>
            </w:pict>
          </mc:Fallback>
        </mc:AlternateContent>
      </w:r>
    </w:p>
    <w:p w14:paraId="2BE0995C" w14:textId="77777777" w:rsidR="00975302" w:rsidRDefault="00975302" w:rsidP="00975302">
      <w:r>
        <w:t>Fee:</w:t>
      </w:r>
    </w:p>
    <w:p w14:paraId="626827DA" w14:textId="77777777" w:rsidR="00975302" w:rsidRDefault="00975302" w:rsidP="00975302">
      <w:r>
        <w:rPr>
          <w:noProof/>
        </w:rPr>
        <mc:AlternateContent>
          <mc:Choice Requires="wps">
            <w:drawing>
              <wp:anchor distT="0" distB="0" distL="114300" distR="114300" simplePos="0" relativeHeight="251725824" behindDoc="0" locked="0" layoutInCell="1" allowOverlap="1" wp14:anchorId="3979A163" wp14:editId="0A313606">
                <wp:simplePos x="0" y="0"/>
                <wp:positionH relativeFrom="column">
                  <wp:posOffset>457200</wp:posOffset>
                </wp:positionH>
                <wp:positionV relativeFrom="paragraph">
                  <wp:posOffset>55086</wp:posOffset>
                </wp:positionV>
                <wp:extent cx="5486400" cy="3600"/>
                <wp:effectExtent l="0" t="12700" r="12700" b="22225"/>
                <wp:wrapNone/>
                <wp:docPr id="236" name="Straight Connector 236"/>
                <wp:cNvGraphicFramePr/>
                <a:graphic xmlns:a="http://schemas.openxmlformats.org/drawingml/2006/main">
                  <a:graphicData uri="http://schemas.microsoft.com/office/word/2010/wordprocessingShape">
                    <wps:wsp>
                      <wps:cNvCnPr/>
                      <wps:spPr>
                        <a:xfrm>
                          <a:off x="0" y="0"/>
                          <a:ext cx="5486400" cy="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4513E" id="Straight Connector 23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4.35pt" to="468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" strokecolor="black [3213]" strokeweight="1.5pt"/>
            </w:pict>
          </mc:Fallback>
        </mc:AlternateContent>
      </w:r>
    </w:p>
    <w:p w14:paraId="50CDB055" w14:textId="77777777" w:rsidR="00975302" w:rsidRDefault="00975302" w:rsidP="00975302">
      <w:r>
        <w:t>Special Considerations:</w:t>
      </w:r>
    </w:p>
    <w:p w14:paraId="7DF29A6C" w14:textId="77777777" w:rsidR="00975302" w:rsidRDefault="00975302" w:rsidP="00975302"/>
    <w:p w14:paraId="5F1B1080" w14:textId="77777777" w:rsidR="00975302" w:rsidRPr="00A22FDE" w:rsidRDefault="00975302" w:rsidP="00975302">
      <w:r>
        <w:rPr>
          <w:noProof/>
        </w:rPr>
        <mc:AlternateContent>
          <mc:Choice Requires="wps">
            <w:drawing>
              <wp:anchor distT="0" distB="0" distL="114300" distR="114300" simplePos="0" relativeHeight="251726848" behindDoc="0" locked="0" layoutInCell="1" allowOverlap="1" wp14:anchorId="1CF23C9A" wp14:editId="140BB12C">
                <wp:simplePos x="0" y="0"/>
                <wp:positionH relativeFrom="column">
                  <wp:posOffset>457200</wp:posOffset>
                </wp:positionH>
                <wp:positionV relativeFrom="paragraph">
                  <wp:posOffset>50835</wp:posOffset>
                </wp:positionV>
                <wp:extent cx="5486400" cy="900"/>
                <wp:effectExtent l="0" t="12700" r="12700" b="24765"/>
                <wp:wrapNone/>
                <wp:docPr id="237" name="Straight Connector 237"/>
                <wp:cNvGraphicFramePr/>
                <a:graphic xmlns:a="http://schemas.openxmlformats.org/drawingml/2006/main">
                  <a:graphicData uri="http://schemas.microsoft.com/office/word/2010/wordprocessingShape">
                    <wps:wsp>
                      <wps:cNvCnPr/>
                      <wps:spPr>
                        <a:xfrm>
                          <a:off x="0" y="0"/>
                          <a:ext cx="5486400" cy="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09A9D" id="Straight Connector 23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4pt" to="46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" strokecolor="black [3213]" strokeweight="1.5pt"/>
            </w:pict>
          </mc:Fallback>
        </mc:AlternateContent>
      </w:r>
    </w:p>
    <w:p w14:paraId="2C54F4AA" w14:textId="77777777" w:rsidR="00975302" w:rsidRDefault="00975302" w:rsidP="00975302">
      <w:r>
        <w:t>The Understanding of the parties consists of this Agreement and any additional written understanding, however delivered or transmitted to Tri-UU, referencing this agreement, and signed by the parties.</w:t>
      </w:r>
    </w:p>
    <w:p w14:paraId="523AE264" w14:textId="77777777" w:rsidR="00975302" w:rsidRDefault="00975302" w:rsidP="00975302"/>
    <w:p w14:paraId="380BFEDB" w14:textId="77777777" w:rsidR="00975302" w:rsidRDefault="00975302" w:rsidP="00975302">
      <w:r>
        <w:rPr>
          <w:noProof/>
        </w:rPr>
        <mc:AlternateContent>
          <mc:Choice Requires="wps">
            <w:drawing>
              <wp:anchor distT="0" distB="0" distL="114300" distR="114300" simplePos="0" relativeHeight="251727872" behindDoc="0" locked="0" layoutInCell="1" allowOverlap="1" wp14:anchorId="1F989491" wp14:editId="3B883F44">
                <wp:simplePos x="0" y="0"/>
                <wp:positionH relativeFrom="column">
                  <wp:posOffset>567690</wp:posOffset>
                </wp:positionH>
                <wp:positionV relativeFrom="paragraph">
                  <wp:posOffset>182880</wp:posOffset>
                </wp:positionV>
                <wp:extent cx="2628900" cy="2540"/>
                <wp:effectExtent l="0" t="12700" r="12700" b="22860"/>
                <wp:wrapNone/>
                <wp:docPr id="238" name="Straight Connector 238"/>
                <wp:cNvGraphicFramePr/>
                <a:graphic xmlns:a="http://schemas.openxmlformats.org/drawingml/2006/main">
                  <a:graphicData uri="http://schemas.microsoft.com/office/word/2010/wordprocessingShape">
                    <wps:wsp>
                      <wps:cNvCnPr/>
                      <wps:spPr>
                        <a:xfrm>
                          <a:off x="0" y="0"/>
                          <a:ext cx="2628900" cy="2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89DE3" id="Straight Connector 238"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14.4pt" to="251.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" strokecolor="black [3213]" strokeweight="1.5pt"/>
            </w:pict>
          </mc:Fallback>
        </mc:AlternateContent>
      </w:r>
      <w:r>
        <w:t xml:space="preserve">User:        </w:t>
      </w:r>
      <w:r>
        <w:tab/>
      </w:r>
      <w:r>
        <w:tab/>
      </w:r>
      <w:r>
        <w:tab/>
      </w:r>
      <w:r>
        <w:tab/>
      </w:r>
      <w:r>
        <w:tab/>
      </w:r>
      <w:r>
        <w:tab/>
        <w:t xml:space="preserve">   Tri-County Unitarian Universalists</w:t>
      </w:r>
    </w:p>
    <w:p w14:paraId="3F3CD9F2" w14:textId="77777777" w:rsidR="00975302" w:rsidRDefault="00975302" w:rsidP="00975302"/>
    <w:p w14:paraId="1C81F035" w14:textId="77777777" w:rsidR="00975302" w:rsidRDefault="00975302" w:rsidP="00975302">
      <w:pPr>
        <w:tabs>
          <w:tab w:val="left" w:pos="5556"/>
        </w:tabs>
      </w:pPr>
      <w:r>
        <w:rPr>
          <w:noProof/>
        </w:rPr>
        <mc:AlternateContent>
          <mc:Choice Requires="wps">
            <w:drawing>
              <wp:anchor distT="0" distB="0" distL="114300" distR="114300" simplePos="0" relativeHeight="251728896" behindDoc="0" locked="0" layoutInCell="1" allowOverlap="1" wp14:anchorId="74EFDD34" wp14:editId="31061B5D">
                <wp:simplePos x="0" y="0"/>
                <wp:positionH relativeFrom="column">
                  <wp:posOffset>572135</wp:posOffset>
                </wp:positionH>
                <wp:positionV relativeFrom="paragraph">
                  <wp:posOffset>157480</wp:posOffset>
                </wp:positionV>
                <wp:extent cx="2628900" cy="2540"/>
                <wp:effectExtent l="0" t="12700" r="12700" b="22860"/>
                <wp:wrapNone/>
                <wp:docPr id="239" name="Straight Connector 239"/>
                <wp:cNvGraphicFramePr/>
                <a:graphic xmlns:a="http://schemas.openxmlformats.org/drawingml/2006/main">
                  <a:graphicData uri="http://schemas.microsoft.com/office/word/2010/wordprocessingShape">
                    <wps:wsp>
                      <wps:cNvCnPr/>
                      <wps:spPr>
                        <a:xfrm>
                          <a:off x="0" y="0"/>
                          <a:ext cx="2628900" cy="2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C6BCC" id="Straight Connector 239"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5pt,12.4pt" to="252.0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" strokecolor="black [3213]" strokeweight="1.5pt"/>
            </w:pict>
          </mc:Fallback>
        </mc:AlternateContent>
      </w:r>
      <w:r>
        <w:t>Address:</w:t>
      </w:r>
      <w:r>
        <w:tab/>
        <w:t>7280 SW 135</w:t>
      </w:r>
      <w:r w:rsidRPr="0040670D">
        <w:rPr>
          <w:vertAlign w:val="superscript"/>
        </w:rPr>
        <w:t>th</w:t>
      </w:r>
      <w:r>
        <w:t xml:space="preserve"> St, PO Box 829</w:t>
      </w:r>
    </w:p>
    <w:p w14:paraId="3FE8EC2F" w14:textId="77777777" w:rsidR="00975302" w:rsidRDefault="00975302" w:rsidP="00975302"/>
    <w:p w14:paraId="65B99320" w14:textId="77777777" w:rsidR="00975302" w:rsidRDefault="00975302" w:rsidP="00975302">
      <w:pPr>
        <w:tabs>
          <w:tab w:val="left" w:pos="5703"/>
        </w:tabs>
      </w:pPr>
      <w:r>
        <w:rPr>
          <w:noProof/>
        </w:rPr>
        <mc:AlternateContent>
          <mc:Choice Requires="wps">
            <w:drawing>
              <wp:anchor distT="0" distB="0" distL="114300" distR="114300" simplePos="0" relativeHeight="251729920" behindDoc="0" locked="0" layoutInCell="1" allowOverlap="1" wp14:anchorId="525481D8" wp14:editId="0F062B1D">
                <wp:simplePos x="0" y="0"/>
                <wp:positionH relativeFrom="column">
                  <wp:posOffset>574675</wp:posOffset>
                </wp:positionH>
                <wp:positionV relativeFrom="paragraph">
                  <wp:posOffset>126365</wp:posOffset>
                </wp:positionV>
                <wp:extent cx="2628900" cy="2540"/>
                <wp:effectExtent l="0" t="12700" r="12700" b="22860"/>
                <wp:wrapNone/>
                <wp:docPr id="240" name="Straight Connector 240"/>
                <wp:cNvGraphicFramePr/>
                <a:graphic xmlns:a="http://schemas.openxmlformats.org/drawingml/2006/main">
                  <a:graphicData uri="http://schemas.microsoft.com/office/word/2010/wordprocessingShape">
                    <wps:wsp>
                      <wps:cNvCnPr/>
                      <wps:spPr>
                        <a:xfrm>
                          <a:off x="0" y="0"/>
                          <a:ext cx="2628900" cy="2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F0CF5" id="Straight Connector 240"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5pt,9.95pt" to="252.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" strokecolor="black [3213]" strokeweight="1.5pt"/>
            </w:pict>
          </mc:Fallback>
        </mc:AlternateContent>
      </w:r>
      <w:r>
        <w:t>City:</w:t>
      </w:r>
      <w:r>
        <w:tab/>
        <w:t>Summerfield, FL 34492-0829</w:t>
      </w:r>
    </w:p>
    <w:p w14:paraId="1B4E1A7A" w14:textId="77777777" w:rsidR="00975302" w:rsidRDefault="00975302" w:rsidP="00975302"/>
    <w:p w14:paraId="1E5A8AB9" w14:textId="35891930" w:rsidR="00975302" w:rsidRDefault="00975302" w:rsidP="00975302">
      <w:pPr>
        <w:tabs>
          <w:tab w:val="left" w:pos="5771"/>
        </w:tabs>
      </w:pPr>
      <w:r>
        <w:rPr>
          <w:noProof/>
        </w:rPr>
        <mc:AlternateContent>
          <mc:Choice Requires="wps">
            <w:drawing>
              <wp:anchor distT="0" distB="0" distL="114300" distR="114300" simplePos="0" relativeHeight="251730944" behindDoc="0" locked="0" layoutInCell="1" allowOverlap="1" wp14:anchorId="7AB0C3BC" wp14:editId="67980DC4">
                <wp:simplePos x="0" y="0"/>
                <wp:positionH relativeFrom="column">
                  <wp:posOffset>574675</wp:posOffset>
                </wp:positionH>
                <wp:positionV relativeFrom="paragraph">
                  <wp:posOffset>93980</wp:posOffset>
                </wp:positionV>
                <wp:extent cx="2628900" cy="2540"/>
                <wp:effectExtent l="0" t="12700" r="12700" b="22860"/>
                <wp:wrapNone/>
                <wp:docPr id="241" name="Straight Connector 241"/>
                <wp:cNvGraphicFramePr/>
                <a:graphic xmlns:a="http://schemas.openxmlformats.org/drawingml/2006/main">
                  <a:graphicData uri="http://schemas.microsoft.com/office/word/2010/wordprocessingShape">
                    <wps:wsp>
                      <wps:cNvCnPr/>
                      <wps:spPr>
                        <a:xfrm>
                          <a:off x="0" y="0"/>
                          <a:ext cx="2628900" cy="2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13776" id="Straight Connector 24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5pt,7.4pt" to="252.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" strokecolor="black [3213]" strokeweight="1.5pt"/>
            </w:pict>
          </mc:Fallback>
        </mc:AlternateContent>
      </w:r>
      <w:r>
        <w:t>Phone:</w:t>
      </w:r>
    </w:p>
    <w:p w14:paraId="12888ADD" w14:textId="59C3DF86" w:rsidR="00975302" w:rsidRDefault="009E43D3" w:rsidP="00975302">
      <w:pPr>
        <w:tabs>
          <w:tab w:val="left" w:pos="5771"/>
        </w:tabs>
      </w:pPr>
      <w:r>
        <w:rPr>
          <w:noProof/>
          <w:color w:val="000000"/>
        </w:rPr>
        <mc:AlternateContent>
          <mc:Choice Requires="wps">
            <w:drawing>
              <wp:anchor distT="0" distB="0" distL="114300" distR="114300" simplePos="0" relativeHeight="253724672" behindDoc="0" locked="0" layoutInCell="1" allowOverlap="1" wp14:anchorId="4A630633" wp14:editId="6E25E20A">
                <wp:simplePos x="0" y="0"/>
                <wp:positionH relativeFrom="column">
                  <wp:posOffset>-512445</wp:posOffset>
                </wp:positionH>
                <wp:positionV relativeFrom="paragraph">
                  <wp:posOffset>284298</wp:posOffset>
                </wp:positionV>
                <wp:extent cx="499745" cy="1183005"/>
                <wp:effectExtent l="12700" t="12700" r="20955" b="10795"/>
                <wp:wrapNone/>
                <wp:docPr id="1207" name="Up Arrow 1207">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FC8E9F2"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30633" id="Up Arrow 1207" o:spid="_x0000_s1260" type="#_x0000_t68" href="#toc1" style="position:absolute;margin-left:-40.35pt;margin-top:22.4pt;width:39.35pt;height:93.15pt;z-index:25372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" o:button="t" adj="4562" fillcolor="#43bae8 [2676]" strokecolor="black [3213]">
                <v:fill color2="#74ccee [1972]" rotate="t" o:detectmouseclick="t" focusposition="1,1" focussize="-1,-1" focus="100%" type="gradientRadial"/>
                <v:textbox>
                  <w:txbxContent>
                    <w:p w14:paraId="7FC8E9F2"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1B4407D8" w14:textId="77777777" w:rsidR="00975302" w:rsidRDefault="00975302" w:rsidP="00975302">
      <w:r>
        <w:rPr>
          <w:noProof/>
        </w:rPr>
        <mc:AlternateContent>
          <mc:Choice Requires="wps">
            <w:drawing>
              <wp:anchor distT="0" distB="0" distL="114300" distR="114300" simplePos="0" relativeHeight="251731968" behindDoc="0" locked="0" layoutInCell="1" allowOverlap="1" wp14:anchorId="65CD8925" wp14:editId="19134D93">
                <wp:simplePos x="0" y="0"/>
                <wp:positionH relativeFrom="column">
                  <wp:posOffset>574835</wp:posOffset>
                </wp:positionH>
                <wp:positionV relativeFrom="paragraph">
                  <wp:posOffset>70485</wp:posOffset>
                </wp:positionV>
                <wp:extent cx="2628900" cy="2700"/>
                <wp:effectExtent l="0" t="12700" r="12700" b="22860"/>
                <wp:wrapNone/>
                <wp:docPr id="242" name="Straight Connector 242"/>
                <wp:cNvGraphicFramePr/>
                <a:graphic xmlns:a="http://schemas.openxmlformats.org/drawingml/2006/main">
                  <a:graphicData uri="http://schemas.microsoft.com/office/word/2010/wordprocessingShape">
                    <wps:wsp>
                      <wps:cNvCnPr/>
                      <wps:spPr>
                        <a:xfrm>
                          <a:off x="0" y="0"/>
                          <a:ext cx="2628900" cy="2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0E120" id="Straight Connector 24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5pt,5.55pt" to="252.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" strokecolor="black [3213]" strokeweight="1.5pt"/>
            </w:pict>
          </mc:Fallback>
        </mc:AlternateContent>
      </w:r>
      <w:r>
        <w:t>Email:</w:t>
      </w:r>
    </w:p>
    <w:p w14:paraId="1BEDAEDB" w14:textId="77777777" w:rsidR="00975302" w:rsidRDefault="00975302" w:rsidP="00975302"/>
    <w:p w14:paraId="0859C2AE" w14:textId="6742E0FB" w:rsidR="00975302" w:rsidRDefault="00975302" w:rsidP="00975302">
      <w:pPr>
        <w:tabs>
          <w:tab w:val="left" w:pos="5333"/>
          <w:tab w:val="left" w:pos="6531"/>
        </w:tabs>
      </w:pPr>
      <w:r>
        <w:rPr>
          <w:noProof/>
        </w:rPr>
        <mc:AlternateContent>
          <mc:Choice Requires="wps">
            <w:drawing>
              <wp:anchor distT="0" distB="0" distL="114300" distR="114300" simplePos="0" relativeHeight="251732992" behindDoc="0" locked="0" layoutInCell="1" allowOverlap="1" wp14:anchorId="1493C0EB" wp14:editId="0BBDF18D">
                <wp:simplePos x="0" y="0"/>
                <wp:positionH relativeFrom="column">
                  <wp:posOffset>685800</wp:posOffset>
                </wp:positionH>
                <wp:positionV relativeFrom="paragraph">
                  <wp:posOffset>173514</wp:posOffset>
                </wp:positionV>
                <wp:extent cx="2519045" cy="1905"/>
                <wp:effectExtent l="0" t="12700" r="20955" b="23495"/>
                <wp:wrapNone/>
                <wp:docPr id="243" name="Straight Connector 243"/>
                <wp:cNvGraphicFramePr/>
                <a:graphic xmlns:a="http://schemas.openxmlformats.org/drawingml/2006/main">
                  <a:graphicData uri="http://schemas.microsoft.com/office/word/2010/wordprocessingShape">
                    <wps:wsp>
                      <wps:cNvCnPr/>
                      <wps:spPr>
                        <a:xfrm flipV="1">
                          <a:off x="0" y="0"/>
                          <a:ext cx="2519045" cy="19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2BFD9" id="Straight Connector 243"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3.65pt" to="252.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" strokecolor="black [3213]" strokeweight="1.5pt"/>
            </w:pict>
          </mc:Fallback>
        </mc:AlternateContent>
      </w:r>
      <w:r>
        <w:rPr>
          <w:noProof/>
        </w:rPr>
        <mc:AlternateContent>
          <mc:Choice Requires="wps">
            <w:drawing>
              <wp:anchor distT="0" distB="0" distL="114300" distR="114300" simplePos="0" relativeHeight="251734016" behindDoc="0" locked="0" layoutInCell="1" allowOverlap="1" wp14:anchorId="1754DE83" wp14:editId="2DE90A47">
                <wp:simplePos x="0" y="0"/>
                <wp:positionH relativeFrom="column">
                  <wp:posOffset>3314700</wp:posOffset>
                </wp:positionH>
                <wp:positionV relativeFrom="paragraph">
                  <wp:posOffset>174784</wp:posOffset>
                </wp:positionV>
                <wp:extent cx="2628900" cy="2700"/>
                <wp:effectExtent l="0" t="12700" r="12700" b="22860"/>
                <wp:wrapNone/>
                <wp:docPr id="244" name="Straight Connector 244"/>
                <wp:cNvGraphicFramePr/>
                <a:graphic xmlns:a="http://schemas.openxmlformats.org/drawingml/2006/main">
                  <a:graphicData uri="http://schemas.microsoft.com/office/word/2010/wordprocessingShape">
                    <wps:wsp>
                      <wps:cNvCnPr/>
                      <wps:spPr>
                        <a:xfrm>
                          <a:off x="0" y="0"/>
                          <a:ext cx="2628900" cy="2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CD92D" id="Straight Connector 24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3.75pt" to="46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" strokecolor="black [3213]" strokeweight="1.5pt"/>
            </w:pict>
          </mc:Fallback>
        </mc:AlternateContent>
      </w:r>
      <w:r>
        <w:t>Signature:</w:t>
      </w:r>
      <w:r>
        <w:tab/>
        <w:t>Tri-UU rep:</w:t>
      </w:r>
      <w:r>
        <w:tab/>
      </w:r>
    </w:p>
    <w:p w14:paraId="768E4CBF" w14:textId="77777777" w:rsidR="00975302" w:rsidRDefault="00975302" w:rsidP="00975302">
      <w:pPr>
        <w:tabs>
          <w:tab w:val="left" w:pos="281"/>
          <w:tab w:val="right" w:pos="9360"/>
        </w:tabs>
        <w:rPr>
          <w:i/>
          <w:sz w:val="18"/>
          <w:szCs w:val="18"/>
        </w:rPr>
      </w:pPr>
    </w:p>
    <w:p w14:paraId="4C233CCA" w14:textId="77777777" w:rsidR="00975302" w:rsidRDefault="00975302" w:rsidP="00975302">
      <w:pPr>
        <w:tabs>
          <w:tab w:val="left" w:pos="281"/>
          <w:tab w:val="right" w:pos="9360"/>
        </w:tabs>
        <w:rPr>
          <w:i/>
          <w:sz w:val="18"/>
          <w:szCs w:val="18"/>
        </w:rPr>
      </w:pPr>
    </w:p>
    <w:p w14:paraId="7EDFDF88" w14:textId="235FCB14" w:rsidR="00975302" w:rsidRDefault="00975302" w:rsidP="00975302">
      <w:pPr>
        <w:tabs>
          <w:tab w:val="left" w:pos="281"/>
          <w:tab w:val="right" w:pos="9360"/>
        </w:tabs>
        <w:rPr>
          <w:i/>
          <w:sz w:val="18"/>
          <w:szCs w:val="18"/>
        </w:rPr>
      </w:pPr>
      <w:r>
        <w:rPr>
          <w:i/>
          <w:sz w:val="18"/>
          <w:szCs w:val="18"/>
        </w:rPr>
        <w:tab/>
      </w:r>
      <w:proofErr w:type="gramStart"/>
      <w:r>
        <w:rPr>
          <w:i/>
          <w:sz w:val="18"/>
          <w:szCs w:val="18"/>
        </w:rPr>
        <w:t>( a</w:t>
      </w:r>
      <w:r w:rsidRPr="00B27AC7">
        <w:rPr>
          <w:i/>
          <w:sz w:val="18"/>
          <w:szCs w:val="18"/>
        </w:rPr>
        <w:t>pproved</w:t>
      </w:r>
      <w:proofErr w:type="gramEnd"/>
      <w:r w:rsidRPr="00B27AC7">
        <w:rPr>
          <w:i/>
          <w:sz w:val="18"/>
          <w:szCs w:val="18"/>
        </w:rPr>
        <w:t xml:space="preserve"> 2018      rev </w:t>
      </w:r>
      <w:r>
        <w:rPr>
          <w:i/>
          <w:sz w:val="18"/>
          <w:szCs w:val="18"/>
        </w:rPr>
        <w:t>2021)</w:t>
      </w:r>
    </w:p>
    <w:p w14:paraId="6D8F4F8D" w14:textId="53F8C86C" w:rsidR="00975302" w:rsidRPr="00AA389F" w:rsidRDefault="00975302" w:rsidP="00975302">
      <w:pPr>
        <w:tabs>
          <w:tab w:val="left" w:pos="1845"/>
        </w:tabs>
        <w:rPr>
          <w:sz w:val="18"/>
          <w:szCs w:val="18"/>
        </w:rPr>
      </w:pPr>
      <w:r>
        <w:rPr>
          <w:sz w:val="18"/>
          <w:szCs w:val="18"/>
        </w:rPr>
        <w:tab/>
      </w:r>
    </w:p>
    <w:p w14:paraId="2DEBCAD6" w14:textId="239B106D" w:rsidR="0015085F" w:rsidRDefault="0015085F">
      <w:pPr>
        <w:spacing w:after="200" w:line="288" w:lineRule="auto"/>
        <w:rPr>
          <w:b/>
          <w:i/>
          <w:sz w:val="32"/>
          <w:szCs w:val="32"/>
        </w:rPr>
      </w:pPr>
      <w:bookmarkStart w:id="1222" w:name="p120"/>
      <w:bookmarkEnd w:id="1222"/>
      <w:r>
        <w:rPr>
          <w:b/>
          <w:i/>
          <w:sz w:val="32"/>
          <w:szCs w:val="32"/>
        </w:rPr>
        <w:br w:type="page"/>
      </w:r>
    </w:p>
    <w:p w14:paraId="49D13BE6" w14:textId="58B1FFDF" w:rsidR="00975302" w:rsidRDefault="00975302" w:rsidP="00975302">
      <w:pPr>
        <w:jc w:val="center"/>
        <w:rPr>
          <w:rFonts w:ascii="Times New Roman" w:eastAsia="Times New Roman" w:hAnsi="Times New Roman" w:cs="Times New Roman"/>
          <w:i/>
          <w:iCs/>
        </w:rPr>
      </w:pPr>
      <w:r w:rsidRPr="00243BD6">
        <w:rPr>
          <w:rFonts w:ascii="Times New Roman" w:eastAsia="Times New Roman" w:hAnsi="Times New Roman" w:cs="Times New Roman"/>
          <w:i/>
          <w:iCs/>
        </w:rPr>
        <w:lastRenderedPageBreak/>
        <w:fldChar w:fldCharType="begin"/>
      </w:r>
      <w:r w:rsidR="00CE3B2D">
        <w:rPr>
          <w:rFonts w:ascii="Times New Roman" w:eastAsia="Times New Roman" w:hAnsi="Times New Roman" w:cs="Times New Roman"/>
          <w:i/>
          <w:iCs/>
        </w:rPr>
        <w:instrText xml:space="preserve"> INCLUDEPICTURE "https://d.docs.live.net/var/folders/m6/55r6mjjj0rnd_xzm0ht2dw0w0000gn/T/com.microsoft.Word/WebArchiveCopyPasteTempFiles/page1image1805212496" \* MERGEFORMAT </w:instrText>
      </w:r>
      <w:r w:rsidRPr="00243BD6">
        <w:rPr>
          <w:rFonts w:ascii="Times New Roman" w:eastAsia="Times New Roman" w:hAnsi="Times New Roman" w:cs="Times New Roman"/>
          <w:i/>
          <w:iCs/>
        </w:rPr>
        <w:fldChar w:fldCharType="separate"/>
      </w:r>
      <w:r w:rsidRPr="00243BD6">
        <w:rPr>
          <w:rFonts w:ascii="Times New Roman" w:eastAsia="Times New Roman" w:hAnsi="Times New Roman" w:cs="Times New Roman"/>
          <w:i/>
          <w:iCs/>
          <w:noProof/>
        </w:rPr>
        <w:drawing>
          <wp:inline distT="0" distB="0" distL="0" distR="0" wp14:anchorId="18660419" wp14:editId="1CB7E68F">
            <wp:extent cx="485775" cy="457200"/>
            <wp:effectExtent l="0" t="0" r="0" b="0"/>
            <wp:docPr id="11" name="Picture 11" descr="page1image180521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180521249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775" cy="457200"/>
                    </a:xfrm>
                    <a:prstGeom prst="rect">
                      <a:avLst/>
                    </a:prstGeom>
                    <a:noFill/>
                    <a:ln>
                      <a:noFill/>
                    </a:ln>
                  </pic:spPr>
                </pic:pic>
              </a:graphicData>
            </a:graphic>
          </wp:inline>
        </w:drawing>
      </w:r>
      <w:r w:rsidRPr="00243BD6">
        <w:rPr>
          <w:rFonts w:ascii="Times New Roman" w:eastAsia="Times New Roman" w:hAnsi="Times New Roman" w:cs="Times New Roman"/>
          <w:i/>
          <w:iCs/>
        </w:rPr>
        <w:fldChar w:fldCharType="end"/>
      </w:r>
    </w:p>
    <w:p w14:paraId="7AF3BD52" w14:textId="232501A4" w:rsidR="00975302" w:rsidRPr="00B754DE" w:rsidRDefault="00975302" w:rsidP="00975302">
      <w:pPr>
        <w:pStyle w:val="Heading2"/>
        <w:jc w:val="center"/>
        <w:rPr>
          <w:i/>
          <w:sz w:val="28"/>
          <w:szCs w:val="28"/>
        </w:rPr>
      </w:pPr>
      <w:bookmarkStart w:id="1223" w:name="_Toc85872994"/>
      <w:bookmarkStart w:id="1224" w:name="_Toc85893188"/>
      <w:bookmarkStart w:id="1225" w:name="_Toc85895473"/>
      <w:bookmarkStart w:id="1226" w:name="_Toc85895635"/>
      <w:bookmarkStart w:id="1227" w:name="_Toc85896028"/>
      <w:bookmarkStart w:id="1228" w:name="_Toc86225891"/>
      <w:bookmarkStart w:id="1229" w:name="_Toc86348222"/>
      <w:bookmarkStart w:id="1230" w:name="_Toc86348941"/>
      <w:bookmarkStart w:id="1231" w:name="_Toc98593951"/>
      <w:r w:rsidRPr="00B754DE">
        <w:rPr>
          <w:i/>
          <w:sz w:val="28"/>
          <w:szCs w:val="28"/>
        </w:rPr>
        <w:t>NAME TAG REQUEST FORM</w:t>
      </w:r>
      <w:bookmarkEnd w:id="1223"/>
      <w:bookmarkEnd w:id="1224"/>
      <w:bookmarkEnd w:id="1225"/>
      <w:bookmarkEnd w:id="1226"/>
      <w:bookmarkEnd w:id="1227"/>
      <w:bookmarkEnd w:id="1228"/>
      <w:bookmarkEnd w:id="1229"/>
      <w:bookmarkEnd w:id="1230"/>
      <w:bookmarkEnd w:id="1231"/>
    </w:p>
    <w:p w14:paraId="73B2D9AA" w14:textId="77777777" w:rsidR="00975302" w:rsidRDefault="00975302" w:rsidP="00975302">
      <w:pPr>
        <w:tabs>
          <w:tab w:val="left" w:pos="619"/>
        </w:tabs>
        <w:rPr>
          <w:b/>
          <w:i/>
          <w:sz w:val="32"/>
          <w:szCs w:val="32"/>
        </w:rPr>
      </w:pPr>
      <w:r>
        <w:rPr>
          <w:b/>
          <w:i/>
          <w:sz w:val="32"/>
          <w:szCs w:val="32"/>
        </w:rPr>
        <w:tab/>
      </w:r>
    </w:p>
    <w:p w14:paraId="2F5537BC" w14:textId="79040381" w:rsidR="00975302" w:rsidRDefault="00975302" w:rsidP="00975302">
      <w:pPr>
        <w:jc w:val="center"/>
        <w:rPr>
          <w:rFonts w:ascii="Times New Roman" w:eastAsia="Times New Roman" w:hAnsi="Times New Roman" w:cs="Times New Roman"/>
          <w:i/>
          <w:iCs/>
        </w:rPr>
      </w:pPr>
      <w:r w:rsidRPr="00243BD6">
        <w:rPr>
          <w:rFonts w:ascii="Times New Roman" w:eastAsia="Times New Roman" w:hAnsi="Times New Roman" w:cs="Times New Roman"/>
          <w:i/>
          <w:iCs/>
        </w:rPr>
        <w:fldChar w:fldCharType="begin"/>
      </w:r>
      <w:r w:rsidR="00CE3B2D">
        <w:rPr>
          <w:rFonts w:ascii="Times New Roman" w:eastAsia="Times New Roman" w:hAnsi="Times New Roman" w:cs="Times New Roman"/>
          <w:i/>
          <w:iCs/>
        </w:rPr>
        <w:instrText xml:space="preserve"> INCLUDEPICTURE "https://d.docs.live.net/var/folders/m6/55r6mjjj0rnd_xzm0ht2dw0w0000gn/T/com.microsoft.Word/WebArchiveCopyPasteTempFiles/page1image1805212496" \* MERGEFORMAT </w:instrText>
      </w:r>
      <w:r w:rsidRPr="00243BD6">
        <w:rPr>
          <w:rFonts w:ascii="Times New Roman" w:eastAsia="Times New Roman" w:hAnsi="Times New Roman" w:cs="Times New Roman"/>
          <w:i/>
          <w:iCs/>
        </w:rPr>
        <w:fldChar w:fldCharType="separate"/>
      </w:r>
      <w:r w:rsidRPr="00243BD6">
        <w:rPr>
          <w:rFonts w:ascii="Times New Roman" w:eastAsia="Times New Roman" w:hAnsi="Times New Roman" w:cs="Times New Roman"/>
          <w:i/>
          <w:iCs/>
          <w:noProof/>
        </w:rPr>
        <w:drawing>
          <wp:inline distT="0" distB="0" distL="0" distR="0" wp14:anchorId="5614CD9F" wp14:editId="77212626">
            <wp:extent cx="485775" cy="457200"/>
            <wp:effectExtent l="0" t="0" r="0" b="0"/>
            <wp:docPr id="37" name="Picture 37" descr="page1image180521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180521249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775" cy="457200"/>
                    </a:xfrm>
                    <a:prstGeom prst="rect">
                      <a:avLst/>
                    </a:prstGeom>
                    <a:noFill/>
                    <a:ln>
                      <a:noFill/>
                    </a:ln>
                  </pic:spPr>
                </pic:pic>
              </a:graphicData>
            </a:graphic>
          </wp:inline>
        </w:drawing>
      </w:r>
      <w:r w:rsidRPr="00243BD6">
        <w:rPr>
          <w:rFonts w:ascii="Times New Roman" w:eastAsia="Times New Roman" w:hAnsi="Times New Roman" w:cs="Times New Roman"/>
          <w:i/>
          <w:iCs/>
        </w:rPr>
        <w:fldChar w:fldCharType="end"/>
      </w:r>
    </w:p>
    <w:p w14:paraId="7347ED34" w14:textId="555BAD32" w:rsidR="00975302" w:rsidRDefault="009E43D3" w:rsidP="00975302">
      <w:pPr>
        <w:tabs>
          <w:tab w:val="left" w:pos="619"/>
        </w:tabs>
        <w:rPr>
          <w:b/>
          <w:i/>
          <w:sz w:val="32"/>
          <w:szCs w:val="32"/>
        </w:rPr>
      </w:pPr>
      <w:r>
        <w:rPr>
          <w:noProof/>
          <w:color w:val="000000"/>
        </w:rPr>
        <mc:AlternateContent>
          <mc:Choice Requires="wps">
            <w:drawing>
              <wp:anchor distT="0" distB="0" distL="114300" distR="114300" simplePos="0" relativeHeight="253726720" behindDoc="0" locked="0" layoutInCell="1" allowOverlap="1" wp14:anchorId="3910325A" wp14:editId="41754672">
                <wp:simplePos x="0" y="0"/>
                <wp:positionH relativeFrom="column">
                  <wp:posOffset>-573314</wp:posOffset>
                </wp:positionH>
                <wp:positionV relativeFrom="paragraph">
                  <wp:posOffset>5142049</wp:posOffset>
                </wp:positionV>
                <wp:extent cx="499745" cy="1183005"/>
                <wp:effectExtent l="12700" t="12700" r="20955" b="10795"/>
                <wp:wrapNone/>
                <wp:docPr id="1208" name="Up Arrow 1208">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FAF5BA6"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0325A" id="Up Arrow 1208" o:spid="_x0000_s1261" type="#_x0000_t68" href="#toc1" style="position:absolute;margin-left:-45.15pt;margin-top:404.9pt;width:39.35pt;height:93.15pt;z-index:25372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" o:button="t" adj="4562" fillcolor="#43bae8 [2676]" strokecolor="black [3213]">
                <v:fill color2="#74ccee [1972]" rotate="t" o:detectmouseclick="t" focusposition="1,1" focussize="-1,-1" focus="100%" type="gradientRadial"/>
                <v:textbox>
                  <w:txbxContent>
                    <w:p w14:paraId="0FAF5BA6"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Pr>
          <w:b/>
          <w:i/>
          <w:sz w:val="32"/>
          <w:szCs w:val="32"/>
        </w:rPr>
        <w:tab/>
        <w:t>Name</w:t>
      </w:r>
      <w:r w:rsidR="00975302">
        <w:rPr>
          <w:b/>
          <w:i/>
          <w:sz w:val="32"/>
          <w:szCs w:val="32"/>
        </w:rPr>
        <w:tab/>
      </w:r>
      <w:r w:rsidR="00975302">
        <w:rPr>
          <w:b/>
          <w:i/>
          <w:sz w:val="32"/>
          <w:szCs w:val="32"/>
        </w:rPr>
        <w:tab/>
        <w:t xml:space="preserve">                            to appear on tag               pronouns?</w:t>
      </w:r>
    </w:p>
    <w:tbl>
      <w:tblPr>
        <w:tblStyle w:val="TableGrid"/>
        <w:tblW w:w="0" w:type="auto"/>
        <w:tblLook w:val="04A0" w:firstRow="1" w:lastRow="0" w:firstColumn="1" w:lastColumn="0" w:noHBand="0" w:noVBand="1"/>
      </w:tblPr>
      <w:tblGrid>
        <w:gridCol w:w="3685"/>
        <w:gridCol w:w="3420"/>
        <w:gridCol w:w="2245"/>
      </w:tblGrid>
      <w:tr w:rsidR="00975302" w14:paraId="6668F11C" w14:textId="77777777" w:rsidTr="008C40DD">
        <w:tc>
          <w:tcPr>
            <w:tcW w:w="3685" w:type="dxa"/>
          </w:tcPr>
          <w:p w14:paraId="2963CFCA" w14:textId="77777777" w:rsidR="00975302" w:rsidRDefault="00975302" w:rsidP="008C40DD">
            <w:pPr>
              <w:rPr>
                <w:b/>
                <w:i/>
                <w:sz w:val="32"/>
                <w:szCs w:val="32"/>
              </w:rPr>
            </w:pPr>
          </w:p>
          <w:p w14:paraId="7527416F" w14:textId="77777777" w:rsidR="00975302" w:rsidRDefault="00975302" w:rsidP="008C40DD">
            <w:pPr>
              <w:rPr>
                <w:b/>
                <w:i/>
                <w:sz w:val="32"/>
                <w:szCs w:val="32"/>
              </w:rPr>
            </w:pPr>
          </w:p>
        </w:tc>
        <w:tc>
          <w:tcPr>
            <w:tcW w:w="3420" w:type="dxa"/>
          </w:tcPr>
          <w:p w14:paraId="7E064358" w14:textId="77777777" w:rsidR="00975302" w:rsidRDefault="00975302" w:rsidP="008C40DD">
            <w:pPr>
              <w:rPr>
                <w:b/>
                <w:i/>
                <w:sz w:val="32"/>
                <w:szCs w:val="32"/>
              </w:rPr>
            </w:pPr>
          </w:p>
        </w:tc>
        <w:tc>
          <w:tcPr>
            <w:tcW w:w="2245" w:type="dxa"/>
          </w:tcPr>
          <w:p w14:paraId="51528945" w14:textId="77777777" w:rsidR="00975302" w:rsidRDefault="00975302" w:rsidP="008C40DD">
            <w:pPr>
              <w:rPr>
                <w:b/>
                <w:i/>
                <w:sz w:val="32"/>
                <w:szCs w:val="32"/>
              </w:rPr>
            </w:pPr>
          </w:p>
        </w:tc>
      </w:tr>
      <w:tr w:rsidR="00975302" w14:paraId="333D42C6" w14:textId="77777777" w:rsidTr="008C40DD">
        <w:tc>
          <w:tcPr>
            <w:tcW w:w="3685" w:type="dxa"/>
          </w:tcPr>
          <w:p w14:paraId="62F69F3A" w14:textId="77777777" w:rsidR="00975302" w:rsidRDefault="00975302" w:rsidP="008C40DD">
            <w:pPr>
              <w:rPr>
                <w:b/>
                <w:i/>
                <w:sz w:val="32"/>
                <w:szCs w:val="32"/>
              </w:rPr>
            </w:pPr>
          </w:p>
          <w:p w14:paraId="2A476F07" w14:textId="77777777" w:rsidR="00975302" w:rsidRDefault="00975302" w:rsidP="008C40DD">
            <w:pPr>
              <w:rPr>
                <w:b/>
                <w:i/>
                <w:sz w:val="32"/>
                <w:szCs w:val="32"/>
              </w:rPr>
            </w:pPr>
          </w:p>
        </w:tc>
        <w:tc>
          <w:tcPr>
            <w:tcW w:w="3420" w:type="dxa"/>
          </w:tcPr>
          <w:p w14:paraId="117B3C28" w14:textId="77777777" w:rsidR="00975302" w:rsidRDefault="00975302" w:rsidP="008C40DD">
            <w:pPr>
              <w:rPr>
                <w:b/>
                <w:i/>
                <w:sz w:val="32"/>
                <w:szCs w:val="32"/>
              </w:rPr>
            </w:pPr>
          </w:p>
        </w:tc>
        <w:tc>
          <w:tcPr>
            <w:tcW w:w="2245" w:type="dxa"/>
          </w:tcPr>
          <w:p w14:paraId="3FBF917D" w14:textId="77777777" w:rsidR="00975302" w:rsidRDefault="00975302" w:rsidP="008C40DD">
            <w:pPr>
              <w:rPr>
                <w:b/>
                <w:i/>
                <w:sz w:val="32"/>
                <w:szCs w:val="32"/>
              </w:rPr>
            </w:pPr>
          </w:p>
        </w:tc>
      </w:tr>
      <w:tr w:rsidR="00975302" w14:paraId="0C07FE79" w14:textId="77777777" w:rsidTr="008C40DD">
        <w:tc>
          <w:tcPr>
            <w:tcW w:w="3685" w:type="dxa"/>
          </w:tcPr>
          <w:p w14:paraId="50378204" w14:textId="77777777" w:rsidR="00975302" w:rsidRDefault="00975302" w:rsidP="008C40DD">
            <w:pPr>
              <w:rPr>
                <w:b/>
                <w:i/>
                <w:sz w:val="32"/>
                <w:szCs w:val="32"/>
              </w:rPr>
            </w:pPr>
          </w:p>
          <w:p w14:paraId="7C83B65B" w14:textId="77777777" w:rsidR="00975302" w:rsidRDefault="00975302" w:rsidP="008C40DD">
            <w:pPr>
              <w:rPr>
                <w:b/>
                <w:i/>
                <w:sz w:val="32"/>
                <w:szCs w:val="32"/>
              </w:rPr>
            </w:pPr>
          </w:p>
        </w:tc>
        <w:tc>
          <w:tcPr>
            <w:tcW w:w="3420" w:type="dxa"/>
          </w:tcPr>
          <w:p w14:paraId="63F7B845" w14:textId="77777777" w:rsidR="00975302" w:rsidRDefault="00975302" w:rsidP="008C40DD">
            <w:pPr>
              <w:rPr>
                <w:b/>
                <w:i/>
                <w:sz w:val="32"/>
                <w:szCs w:val="32"/>
              </w:rPr>
            </w:pPr>
          </w:p>
        </w:tc>
        <w:tc>
          <w:tcPr>
            <w:tcW w:w="2245" w:type="dxa"/>
          </w:tcPr>
          <w:p w14:paraId="3165089B" w14:textId="77777777" w:rsidR="00975302" w:rsidRDefault="00975302" w:rsidP="008C40DD">
            <w:pPr>
              <w:rPr>
                <w:b/>
                <w:i/>
                <w:sz w:val="32"/>
                <w:szCs w:val="32"/>
              </w:rPr>
            </w:pPr>
          </w:p>
        </w:tc>
      </w:tr>
      <w:tr w:rsidR="00975302" w14:paraId="2A226649" w14:textId="77777777" w:rsidTr="008C40DD">
        <w:tc>
          <w:tcPr>
            <w:tcW w:w="3685" w:type="dxa"/>
          </w:tcPr>
          <w:p w14:paraId="29BA2B78" w14:textId="77777777" w:rsidR="00975302" w:rsidRDefault="00975302" w:rsidP="008C40DD">
            <w:pPr>
              <w:rPr>
                <w:b/>
                <w:i/>
                <w:sz w:val="32"/>
                <w:szCs w:val="32"/>
              </w:rPr>
            </w:pPr>
          </w:p>
          <w:p w14:paraId="66226751" w14:textId="77777777" w:rsidR="00975302" w:rsidRDefault="00975302" w:rsidP="008C40DD">
            <w:pPr>
              <w:rPr>
                <w:b/>
                <w:i/>
                <w:sz w:val="32"/>
                <w:szCs w:val="32"/>
              </w:rPr>
            </w:pPr>
          </w:p>
        </w:tc>
        <w:tc>
          <w:tcPr>
            <w:tcW w:w="3420" w:type="dxa"/>
          </w:tcPr>
          <w:p w14:paraId="50E28EA1" w14:textId="77777777" w:rsidR="00975302" w:rsidRDefault="00975302" w:rsidP="008C40DD">
            <w:pPr>
              <w:rPr>
                <w:b/>
                <w:i/>
                <w:sz w:val="32"/>
                <w:szCs w:val="32"/>
              </w:rPr>
            </w:pPr>
          </w:p>
        </w:tc>
        <w:tc>
          <w:tcPr>
            <w:tcW w:w="2245" w:type="dxa"/>
          </w:tcPr>
          <w:p w14:paraId="1E86882A" w14:textId="77777777" w:rsidR="00975302" w:rsidRDefault="00975302" w:rsidP="008C40DD">
            <w:pPr>
              <w:rPr>
                <w:b/>
                <w:i/>
                <w:sz w:val="32"/>
                <w:szCs w:val="32"/>
              </w:rPr>
            </w:pPr>
          </w:p>
        </w:tc>
      </w:tr>
      <w:tr w:rsidR="00975302" w14:paraId="00098FB1" w14:textId="77777777" w:rsidTr="008C40DD">
        <w:tc>
          <w:tcPr>
            <w:tcW w:w="3685" w:type="dxa"/>
          </w:tcPr>
          <w:p w14:paraId="04BACCC0" w14:textId="77777777" w:rsidR="00975302" w:rsidRDefault="00975302" w:rsidP="008C40DD">
            <w:pPr>
              <w:rPr>
                <w:b/>
                <w:i/>
                <w:sz w:val="32"/>
                <w:szCs w:val="32"/>
              </w:rPr>
            </w:pPr>
          </w:p>
          <w:p w14:paraId="0D4D8725" w14:textId="77777777" w:rsidR="00975302" w:rsidRDefault="00975302" w:rsidP="008C40DD">
            <w:pPr>
              <w:rPr>
                <w:b/>
                <w:i/>
                <w:sz w:val="32"/>
                <w:szCs w:val="32"/>
              </w:rPr>
            </w:pPr>
          </w:p>
        </w:tc>
        <w:tc>
          <w:tcPr>
            <w:tcW w:w="3420" w:type="dxa"/>
          </w:tcPr>
          <w:p w14:paraId="72463C0D" w14:textId="77777777" w:rsidR="00975302" w:rsidRDefault="00975302" w:rsidP="008C40DD">
            <w:pPr>
              <w:rPr>
                <w:b/>
                <w:i/>
                <w:sz w:val="32"/>
                <w:szCs w:val="32"/>
              </w:rPr>
            </w:pPr>
          </w:p>
        </w:tc>
        <w:tc>
          <w:tcPr>
            <w:tcW w:w="2245" w:type="dxa"/>
          </w:tcPr>
          <w:p w14:paraId="0B7AC5F9" w14:textId="77777777" w:rsidR="00975302" w:rsidRDefault="00975302" w:rsidP="008C40DD">
            <w:pPr>
              <w:rPr>
                <w:b/>
                <w:i/>
                <w:sz w:val="32"/>
                <w:szCs w:val="32"/>
              </w:rPr>
            </w:pPr>
          </w:p>
        </w:tc>
      </w:tr>
      <w:tr w:rsidR="00975302" w14:paraId="0EB6F160" w14:textId="77777777" w:rsidTr="008C40DD">
        <w:tc>
          <w:tcPr>
            <w:tcW w:w="3685" w:type="dxa"/>
          </w:tcPr>
          <w:p w14:paraId="09DA2F8D" w14:textId="77777777" w:rsidR="00975302" w:rsidRDefault="00975302" w:rsidP="008C40DD">
            <w:pPr>
              <w:rPr>
                <w:b/>
                <w:i/>
                <w:sz w:val="32"/>
                <w:szCs w:val="32"/>
              </w:rPr>
            </w:pPr>
          </w:p>
          <w:p w14:paraId="125EFB2F" w14:textId="77777777" w:rsidR="00975302" w:rsidRDefault="00975302" w:rsidP="008C40DD">
            <w:pPr>
              <w:rPr>
                <w:b/>
                <w:i/>
                <w:sz w:val="32"/>
                <w:szCs w:val="32"/>
              </w:rPr>
            </w:pPr>
          </w:p>
        </w:tc>
        <w:tc>
          <w:tcPr>
            <w:tcW w:w="3420" w:type="dxa"/>
          </w:tcPr>
          <w:p w14:paraId="60D6FBBA" w14:textId="77777777" w:rsidR="00975302" w:rsidRDefault="00975302" w:rsidP="008C40DD">
            <w:pPr>
              <w:rPr>
                <w:b/>
                <w:i/>
                <w:sz w:val="32"/>
                <w:szCs w:val="32"/>
              </w:rPr>
            </w:pPr>
          </w:p>
        </w:tc>
        <w:tc>
          <w:tcPr>
            <w:tcW w:w="2245" w:type="dxa"/>
          </w:tcPr>
          <w:p w14:paraId="32840B6C" w14:textId="77777777" w:rsidR="00975302" w:rsidRDefault="00975302" w:rsidP="008C40DD">
            <w:pPr>
              <w:rPr>
                <w:b/>
                <w:i/>
                <w:sz w:val="32"/>
                <w:szCs w:val="32"/>
              </w:rPr>
            </w:pPr>
          </w:p>
        </w:tc>
      </w:tr>
      <w:tr w:rsidR="00975302" w14:paraId="059D31F2" w14:textId="77777777" w:rsidTr="008C40DD">
        <w:tc>
          <w:tcPr>
            <w:tcW w:w="3685" w:type="dxa"/>
          </w:tcPr>
          <w:p w14:paraId="1B5699C3" w14:textId="77777777" w:rsidR="00975302" w:rsidRDefault="00975302" w:rsidP="008C40DD">
            <w:pPr>
              <w:rPr>
                <w:b/>
                <w:i/>
                <w:sz w:val="32"/>
                <w:szCs w:val="32"/>
              </w:rPr>
            </w:pPr>
          </w:p>
          <w:p w14:paraId="645595EB" w14:textId="77777777" w:rsidR="00975302" w:rsidRDefault="00975302" w:rsidP="008C40DD">
            <w:pPr>
              <w:rPr>
                <w:b/>
                <w:i/>
                <w:sz w:val="32"/>
                <w:szCs w:val="32"/>
              </w:rPr>
            </w:pPr>
          </w:p>
        </w:tc>
        <w:tc>
          <w:tcPr>
            <w:tcW w:w="3420" w:type="dxa"/>
          </w:tcPr>
          <w:p w14:paraId="42654E88" w14:textId="77777777" w:rsidR="00975302" w:rsidRDefault="00975302" w:rsidP="008C40DD">
            <w:pPr>
              <w:rPr>
                <w:b/>
                <w:i/>
                <w:sz w:val="32"/>
                <w:szCs w:val="32"/>
              </w:rPr>
            </w:pPr>
          </w:p>
        </w:tc>
        <w:tc>
          <w:tcPr>
            <w:tcW w:w="2245" w:type="dxa"/>
          </w:tcPr>
          <w:p w14:paraId="4382A267" w14:textId="77777777" w:rsidR="00975302" w:rsidRDefault="00975302" w:rsidP="008C40DD">
            <w:pPr>
              <w:rPr>
                <w:b/>
                <w:i/>
                <w:sz w:val="32"/>
                <w:szCs w:val="32"/>
              </w:rPr>
            </w:pPr>
          </w:p>
        </w:tc>
      </w:tr>
      <w:tr w:rsidR="00975302" w14:paraId="0D4A882C" w14:textId="77777777" w:rsidTr="008C40DD">
        <w:tc>
          <w:tcPr>
            <w:tcW w:w="3685" w:type="dxa"/>
          </w:tcPr>
          <w:p w14:paraId="7A91D34C" w14:textId="77777777" w:rsidR="00975302" w:rsidRDefault="00975302" w:rsidP="008C40DD">
            <w:pPr>
              <w:rPr>
                <w:b/>
                <w:i/>
                <w:sz w:val="32"/>
                <w:szCs w:val="32"/>
              </w:rPr>
            </w:pPr>
          </w:p>
          <w:p w14:paraId="47640844" w14:textId="77777777" w:rsidR="00975302" w:rsidRDefault="00975302" w:rsidP="008C40DD">
            <w:pPr>
              <w:rPr>
                <w:b/>
                <w:i/>
                <w:sz w:val="32"/>
                <w:szCs w:val="32"/>
              </w:rPr>
            </w:pPr>
          </w:p>
        </w:tc>
        <w:tc>
          <w:tcPr>
            <w:tcW w:w="3420" w:type="dxa"/>
          </w:tcPr>
          <w:p w14:paraId="639DE3B4" w14:textId="77777777" w:rsidR="00975302" w:rsidRDefault="00975302" w:rsidP="008C40DD">
            <w:pPr>
              <w:rPr>
                <w:b/>
                <w:i/>
                <w:sz w:val="32"/>
                <w:szCs w:val="32"/>
              </w:rPr>
            </w:pPr>
          </w:p>
          <w:p w14:paraId="3B3569C6" w14:textId="77777777" w:rsidR="00975302" w:rsidRDefault="00975302" w:rsidP="008C40DD">
            <w:pPr>
              <w:rPr>
                <w:b/>
                <w:i/>
                <w:sz w:val="32"/>
                <w:szCs w:val="32"/>
              </w:rPr>
            </w:pPr>
          </w:p>
        </w:tc>
        <w:tc>
          <w:tcPr>
            <w:tcW w:w="2245" w:type="dxa"/>
          </w:tcPr>
          <w:p w14:paraId="0B27B4AA" w14:textId="77777777" w:rsidR="00975302" w:rsidRDefault="00975302" w:rsidP="008C40DD">
            <w:pPr>
              <w:rPr>
                <w:b/>
                <w:i/>
                <w:sz w:val="32"/>
                <w:szCs w:val="32"/>
              </w:rPr>
            </w:pPr>
          </w:p>
        </w:tc>
      </w:tr>
      <w:tr w:rsidR="00975302" w14:paraId="287ED9E0" w14:textId="77777777" w:rsidTr="008C40DD">
        <w:tc>
          <w:tcPr>
            <w:tcW w:w="3685" w:type="dxa"/>
          </w:tcPr>
          <w:p w14:paraId="7F56AC1D" w14:textId="77777777" w:rsidR="00975302" w:rsidRDefault="00975302" w:rsidP="008C40DD">
            <w:pPr>
              <w:rPr>
                <w:b/>
                <w:i/>
                <w:sz w:val="32"/>
                <w:szCs w:val="32"/>
              </w:rPr>
            </w:pPr>
          </w:p>
        </w:tc>
        <w:tc>
          <w:tcPr>
            <w:tcW w:w="3420" w:type="dxa"/>
          </w:tcPr>
          <w:p w14:paraId="3B15D437" w14:textId="77777777" w:rsidR="00975302" w:rsidRDefault="00975302" w:rsidP="008C40DD">
            <w:pPr>
              <w:rPr>
                <w:b/>
                <w:i/>
                <w:sz w:val="32"/>
                <w:szCs w:val="32"/>
              </w:rPr>
            </w:pPr>
          </w:p>
          <w:p w14:paraId="4F7B093D" w14:textId="77777777" w:rsidR="00975302" w:rsidRDefault="00975302" w:rsidP="008C40DD">
            <w:pPr>
              <w:rPr>
                <w:b/>
                <w:i/>
                <w:sz w:val="32"/>
                <w:szCs w:val="32"/>
              </w:rPr>
            </w:pPr>
          </w:p>
        </w:tc>
        <w:tc>
          <w:tcPr>
            <w:tcW w:w="2245" w:type="dxa"/>
          </w:tcPr>
          <w:p w14:paraId="3E1E3909" w14:textId="77777777" w:rsidR="00975302" w:rsidRDefault="00975302" w:rsidP="008C40DD">
            <w:pPr>
              <w:rPr>
                <w:b/>
                <w:i/>
                <w:sz w:val="32"/>
                <w:szCs w:val="32"/>
              </w:rPr>
            </w:pPr>
          </w:p>
        </w:tc>
      </w:tr>
      <w:tr w:rsidR="00975302" w14:paraId="306FBEC7" w14:textId="77777777" w:rsidTr="008C40DD">
        <w:tc>
          <w:tcPr>
            <w:tcW w:w="3685" w:type="dxa"/>
          </w:tcPr>
          <w:p w14:paraId="2579246B" w14:textId="77777777" w:rsidR="00975302" w:rsidRDefault="00975302" w:rsidP="008C40DD">
            <w:pPr>
              <w:rPr>
                <w:b/>
                <w:i/>
                <w:sz w:val="32"/>
                <w:szCs w:val="32"/>
              </w:rPr>
            </w:pPr>
          </w:p>
        </w:tc>
        <w:tc>
          <w:tcPr>
            <w:tcW w:w="3420" w:type="dxa"/>
          </w:tcPr>
          <w:p w14:paraId="3376DFA2" w14:textId="77777777" w:rsidR="00975302" w:rsidRDefault="00975302" w:rsidP="008C40DD">
            <w:pPr>
              <w:rPr>
                <w:b/>
                <w:i/>
                <w:sz w:val="32"/>
                <w:szCs w:val="32"/>
              </w:rPr>
            </w:pPr>
          </w:p>
          <w:p w14:paraId="726E1D9E" w14:textId="77777777" w:rsidR="00975302" w:rsidRDefault="00975302" w:rsidP="008C40DD">
            <w:pPr>
              <w:rPr>
                <w:b/>
                <w:i/>
                <w:sz w:val="32"/>
                <w:szCs w:val="32"/>
              </w:rPr>
            </w:pPr>
          </w:p>
        </w:tc>
        <w:tc>
          <w:tcPr>
            <w:tcW w:w="2245" w:type="dxa"/>
          </w:tcPr>
          <w:p w14:paraId="05733974" w14:textId="77777777" w:rsidR="00975302" w:rsidRDefault="00975302" w:rsidP="008C40DD">
            <w:pPr>
              <w:rPr>
                <w:b/>
                <w:i/>
                <w:sz w:val="32"/>
                <w:szCs w:val="32"/>
              </w:rPr>
            </w:pPr>
          </w:p>
        </w:tc>
      </w:tr>
    </w:tbl>
    <w:p w14:paraId="49F6B581" w14:textId="7E964A81" w:rsidR="00975302" w:rsidRDefault="00975302" w:rsidP="00975302">
      <w:pPr>
        <w:rPr>
          <w:b/>
          <w:i/>
          <w:sz w:val="32"/>
          <w:szCs w:val="32"/>
        </w:rPr>
      </w:pPr>
    </w:p>
    <w:p w14:paraId="189DEE35" w14:textId="77777777" w:rsidR="00975302" w:rsidRDefault="00975302" w:rsidP="00975302">
      <w:pPr>
        <w:rPr>
          <w:b/>
          <w:i/>
          <w:sz w:val="32"/>
          <w:szCs w:val="32"/>
        </w:rPr>
      </w:pPr>
    </w:p>
    <w:p w14:paraId="7DC820A5" w14:textId="77777777" w:rsidR="00975302" w:rsidRDefault="00975302" w:rsidP="00975302">
      <w:pPr>
        <w:rPr>
          <w:b/>
          <w:i/>
          <w:sz w:val="32"/>
          <w:szCs w:val="32"/>
        </w:rPr>
      </w:pPr>
    </w:p>
    <w:p w14:paraId="25634A72" w14:textId="2FE0971D" w:rsidR="008A1394" w:rsidRPr="008A1394" w:rsidRDefault="008A1394" w:rsidP="008A1394">
      <w:pPr>
        <w:rPr>
          <w:b/>
          <w:i/>
          <w:sz w:val="32"/>
          <w:szCs w:val="32"/>
        </w:rPr>
      </w:pPr>
      <w:r>
        <w:rPr>
          <w:i/>
          <w:sz w:val="28"/>
          <w:szCs w:val="28"/>
        </w:rPr>
        <w:br w:type="page"/>
      </w:r>
    </w:p>
    <w:p w14:paraId="22E79B1D" w14:textId="77777777" w:rsidR="008A1394" w:rsidRDefault="008A1394">
      <w:pPr>
        <w:spacing w:after="200" w:line="288" w:lineRule="auto"/>
        <w:rPr>
          <w:rFonts w:asciiTheme="majorHAnsi" w:eastAsiaTheme="majorEastAsia" w:hAnsiTheme="majorHAnsi" w:cstheme="majorBidi"/>
          <w:b/>
          <w:bCs/>
          <w:i/>
          <w:color w:val="1C6194" w:themeColor="accent2" w:themeShade="BF"/>
          <w:sz w:val="28"/>
          <w:szCs w:val="28"/>
        </w:rPr>
      </w:pPr>
      <w:bookmarkStart w:id="1232" w:name="p121"/>
      <w:bookmarkEnd w:id="1232"/>
    </w:p>
    <w:p w14:paraId="0A3C49F3" w14:textId="25364EBA" w:rsidR="00975302" w:rsidRPr="00B754DE" w:rsidRDefault="00975302" w:rsidP="00975302">
      <w:pPr>
        <w:pStyle w:val="Heading2"/>
        <w:jc w:val="center"/>
        <w:rPr>
          <w:i/>
          <w:sz w:val="28"/>
          <w:szCs w:val="28"/>
        </w:rPr>
      </w:pPr>
      <w:bookmarkStart w:id="1233" w:name="_Toc85872995"/>
      <w:bookmarkStart w:id="1234" w:name="_Toc85893189"/>
      <w:bookmarkStart w:id="1235" w:name="_Toc85895474"/>
      <w:bookmarkStart w:id="1236" w:name="_Toc85895636"/>
      <w:bookmarkStart w:id="1237" w:name="_Toc85896029"/>
      <w:bookmarkStart w:id="1238" w:name="_Toc86225892"/>
      <w:bookmarkStart w:id="1239" w:name="_Toc86348223"/>
      <w:bookmarkStart w:id="1240" w:name="_Toc86348942"/>
      <w:bookmarkStart w:id="1241" w:name="_Toc98593952"/>
      <w:r w:rsidRPr="00B754DE">
        <w:rPr>
          <w:i/>
          <w:sz w:val="28"/>
          <w:szCs w:val="28"/>
        </w:rPr>
        <w:t>PROCESS OBSERVER CHECKLIST/MEETING REVIEW</w:t>
      </w:r>
      <w:bookmarkEnd w:id="1233"/>
      <w:bookmarkEnd w:id="1234"/>
      <w:bookmarkEnd w:id="1235"/>
      <w:bookmarkEnd w:id="1236"/>
      <w:bookmarkEnd w:id="1237"/>
      <w:bookmarkEnd w:id="1238"/>
      <w:bookmarkEnd w:id="1239"/>
      <w:bookmarkEnd w:id="1240"/>
      <w:bookmarkEnd w:id="1241"/>
    </w:p>
    <w:p w14:paraId="45EDAA19" w14:textId="77777777" w:rsidR="00975302" w:rsidRPr="00760187" w:rsidRDefault="00975302" w:rsidP="00251B3D">
      <w:pPr>
        <w:pStyle w:val="NormalWeb"/>
        <w:numPr>
          <w:ilvl w:val="0"/>
          <w:numId w:val="131"/>
        </w:numPr>
        <w:rPr>
          <w:b/>
        </w:rPr>
      </w:pPr>
      <w:r>
        <w:rPr>
          <w:rFonts w:ascii="SymbolMT" w:hAnsi="SymbolMT"/>
          <w:sz w:val="22"/>
          <w:szCs w:val="22"/>
        </w:rPr>
        <w:t> </w:t>
      </w:r>
      <w:r w:rsidRPr="00760187">
        <w:rPr>
          <w:rFonts w:ascii="TimesNewRomanPSMT" w:hAnsi="TimesNewRomanPSMT" w:cs="TimesNewRomanPSMT"/>
          <w:b/>
          <w:sz w:val="22"/>
          <w:szCs w:val="22"/>
        </w:rPr>
        <w:t>Time Control</w:t>
      </w:r>
    </w:p>
    <w:p w14:paraId="49A34B1C" w14:textId="77777777" w:rsidR="00975302" w:rsidRDefault="00975302" w:rsidP="00251B3D">
      <w:pPr>
        <w:pStyle w:val="NormalWeb"/>
        <w:numPr>
          <w:ilvl w:val="1"/>
          <w:numId w:val="131"/>
        </w:numPr>
      </w:pPr>
      <w:r>
        <w:rPr>
          <w:rFonts w:ascii="TimesNewRomanPSMT" w:hAnsi="TimesNewRomanPSMT" w:cs="TimesNewRomanPSMT"/>
          <w:sz w:val="22"/>
          <w:szCs w:val="22"/>
        </w:rPr>
        <w:t xml:space="preserve">Is the group staying on task? </w:t>
      </w:r>
    </w:p>
    <w:p w14:paraId="18855CB2" w14:textId="77777777" w:rsidR="00975302" w:rsidRPr="00760187" w:rsidRDefault="00975302" w:rsidP="00251B3D">
      <w:pPr>
        <w:pStyle w:val="NormalWeb"/>
        <w:numPr>
          <w:ilvl w:val="1"/>
          <w:numId w:val="131"/>
        </w:numPr>
      </w:pPr>
      <w:r w:rsidRPr="00760187">
        <w:rPr>
          <w:rFonts w:ascii="TimesNewRomanPSMT" w:hAnsi="TimesNewRomanPSMT" w:cs="TimesNewRomanPSMT"/>
          <w:sz w:val="22"/>
          <w:szCs w:val="22"/>
        </w:rPr>
        <w:t>Are issues being over or under-discussed?</w:t>
      </w:r>
    </w:p>
    <w:p w14:paraId="4F41E53D" w14:textId="77777777" w:rsidR="00975302" w:rsidRPr="00760187" w:rsidRDefault="00975302" w:rsidP="00251B3D">
      <w:pPr>
        <w:pStyle w:val="NormalWeb"/>
        <w:numPr>
          <w:ilvl w:val="1"/>
          <w:numId w:val="131"/>
        </w:numPr>
      </w:pPr>
      <w:r w:rsidRPr="00760187">
        <w:rPr>
          <w:rFonts w:ascii="TimesNewRomanPSMT" w:hAnsi="TimesNewRomanPSMT" w:cs="TimesNewRomanPSMT"/>
          <w:sz w:val="22"/>
          <w:szCs w:val="22"/>
        </w:rPr>
        <w:t>Is</w:t>
      </w:r>
      <w:r>
        <w:rPr>
          <w:rFonts w:ascii="TimesNewRomanPSMT" w:hAnsi="TimesNewRomanPSMT" w:cs="TimesNewRomanPSMT"/>
          <w:sz w:val="22"/>
          <w:szCs w:val="22"/>
        </w:rPr>
        <w:t xml:space="preserve"> </w:t>
      </w:r>
      <w:r w:rsidRPr="00760187">
        <w:rPr>
          <w:rFonts w:ascii="TimesNewRomanPSMT" w:hAnsi="TimesNewRomanPSMT" w:cs="TimesNewRomanPSMT"/>
          <w:sz w:val="22"/>
          <w:szCs w:val="22"/>
        </w:rPr>
        <w:t>the</w:t>
      </w:r>
      <w:r>
        <w:rPr>
          <w:rFonts w:ascii="TimesNewRomanPSMT" w:hAnsi="TimesNewRomanPSMT" w:cs="TimesNewRomanPSMT"/>
          <w:sz w:val="22"/>
          <w:szCs w:val="22"/>
        </w:rPr>
        <w:t xml:space="preserve"> </w:t>
      </w:r>
      <w:r w:rsidRPr="00760187">
        <w:rPr>
          <w:rFonts w:ascii="TimesNewRomanPSMT" w:hAnsi="TimesNewRomanPSMT" w:cs="TimesNewRomanPSMT"/>
          <w:sz w:val="22"/>
          <w:szCs w:val="22"/>
        </w:rPr>
        <w:t>group</w:t>
      </w:r>
      <w:r>
        <w:rPr>
          <w:rFonts w:ascii="TimesNewRomanPSMT" w:hAnsi="TimesNewRomanPSMT" w:cs="TimesNewRomanPSMT"/>
          <w:sz w:val="22"/>
          <w:szCs w:val="22"/>
        </w:rPr>
        <w:t xml:space="preserve"> </w:t>
      </w:r>
      <w:r w:rsidRPr="00760187">
        <w:rPr>
          <w:rFonts w:ascii="TimesNewRomanPSMT" w:hAnsi="TimesNewRomanPSMT" w:cs="TimesNewRomanPSMT"/>
          <w:sz w:val="22"/>
          <w:szCs w:val="22"/>
        </w:rPr>
        <w:t>using</w:t>
      </w:r>
      <w:r>
        <w:rPr>
          <w:rFonts w:ascii="TimesNewRomanPSMT" w:hAnsi="TimesNewRomanPSMT" w:cs="TimesNewRomanPSMT"/>
          <w:sz w:val="22"/>
          <w:szCs w:val="22"/>
        </w:rPr>
        <w:t xml:space="preserve"> </w:t>
      </w:r>
      <w:r w:rsidRPr="00760187">
        <w:rPr>
          <w:rFonts w:ascii="TimesNewRomanPSMT" w:hAnsi="TimesNewRomanPSMT" w:cs="TimesNewRomanPSMT"/>
          <w:sz w:val="22"/>
          <w:szCs w:val="22"/>
        </w:rPr>
        <w:t>its</w:t>
      </w:r>
      <w:r>
        <w:rPr>
          <w:rFonts w:ascii="TimesNewRomanPSMT" w:hAnsi="TimesNewRomanPSMT" w:cs="TimesNewRomanPSMT"/>
          <w:sz w:val="22"/>
          <w:szCs w:val="22"/>
        </w:rPr>
        <w:t xml:space="preserve"> </w:t>
      </w:r>
      <w:r w:rsidRPr="00760187">
        <w:rPr>
          <w:rFonts w:ascii="TimesNewRomanPSMT" w:hAnsi="TimesNewRomanPSMT" w:cs="TimesNewRomanPSMT"/>
          <w:sz w:val="22"/>
          <w:szCs w:val="22"/>
        </w:rPr>
        <w:t>time</w:t>
      </w:r>
      <w:r>
        <w:rPr>
          <w:rFonts w:ascii="TimesNewRomanPSMT" w:hAnsi="TimesNewRomanPSMT" w:cs="TimesNewRomanPSMT"/>
          <w:sz w:val="22"/>
          <w:szCs w:val="22"/>
        </w:rPr>
        <w:t xml:space="preserve"> </w:t>
      </w:r>
      <w:r w:rsidRPr="00760187">
        <w:rPr>
          <w:rFonts w:ascii="TimesNewRomanPSMT" w:hAnsi="TimesNewRomanPSMT" w:cs="TimesNewRomanPSMT"/>
          <w:sz w:val="22"/>
          <w:szCs w:val="22"/>
        </w:rPr>
        <w:t>efficientl</w:t>
      </w:r>
      <w:r>
        <w:rPr>
          <w:rFonts w:ascii="TimesNewRomanPSMT" w:hAnsi="TimesNewRomanPSMT" w:cs="TimesNewRomanPSMT"/>
          <w:sz w:val="22"/>
          <w:szCs w:val="22"/>
        </w:rPr>
        <w:t xml:space="preserve">y </w:t>
      </w:r>
      <w:r w:rsidRPr="00760187">
        <w:rPr>
          <w:rFonts w:ascii="TimesNewRomanPSMT" w:hAnsi="TimesNewRomanPSMT" w:cs="TimesNewRomanPSMT"/>
          <w:sz w:val="22"/>
          <w:szCs w:val="22"/>
        </w:rPr>
        <w:t>and</w:t>
      </w:r>
      <w:r>
        <w:rPr>
          <w:rFonts w:ascii="TimesNewRomanPSMT" w:hAnsi="TimesNewRomanPSMT" w:cs="TimesNewRomanPSMT"/>
          <w:sz w:val="22"/>
          <w:szCs w:val="22"/>
        </w:rPr>
        <w:t xml:space="preserve"> </w:t>
      </w:r>
      <w:r w:rsidRPr="00760187">
        <w:rPr>
          <w:rFonts w:ascii="TimesNewRomanPSMT" w:hAnsi="TimesNewRomanPSMT" w:cs="TimesNewRomanPSMT"/>
          <w:sz w:val="22"/>
          <w:szCs w:val="22"/>
        </w:rPr>
        <w:t>effecti</w:t>
      </w:r>
      <w:r>
        <w:rPr>
          <w:rFonts w:ascii="TimesNewRomanPSMT" w:hAnsi="TimesNewRomanPSMT" w:cs="TimesNewRomanPSMT"/>
          <w:sz w:val="22"/>
          <w:szCs w:val="22"/>
        </w:rPr>
        <w:t>v</w:t>
      </w:r>
      <w:r w:rsidRPr="00760187">
        <w:rPr>
          <w:rFonts w:ascii="TimesNewRomanPSMT" w:hAnsi="TimesNewRomanPSMT" w:cs="TimesNewRomanPSMT"/>
          <w:sz w:val="22"/>
          <w:szCs w:val="22"/>
        </w:rPr>
        <w:t>el</w:t>
      </w:r>
      <w:r>
        <w:rPr>
          <w:rFonts w:ascii="TimesNewRomanPSMT" w:hAnsi="TimesNewRomanPSMT" w:cs="TimesNewRomanPSMT"/>
          <w:sz w:val="22"/>
          <w:szCs w:val="22"/>
        </w:rPr>
        <w:t>y</w:t>
      </w:r>
      <w:r w:rsidRPr="00760187">
        <w:rPr>
          <w:rFonts w:ascii="TimesNewRomanPSMT" w:hAnsi="TimesNewRomanPSMT" w:cs="TimesNewRomanPSMT"/>
          <w:sz w:val="22"/>
          <w:szCs w:val="22"/>
        </w:rPr>
        <w:t>?</w:t>
      </w:r>
    </w:p>
    <w:p w14:paraId="2E04476D" w14:textId="77777777" w:rsidR="00975302" w:rsidRPr="00760187" w:rsidRDefault="00975302" w:rsidP="00251B3D">
      <w:pPr>
        <w:pStyle w:val="NormalWeb"/>
        <w:numPr>
          <w:ilvl w:val="1"/>
          <w:numId w:val="131"/>
        </w:numPr>
      </w:pPr>
      <w:r w:rsidRPr="00760187">
        <w:rPr>
          <w:rFonts w:ascii="TimesNewRomanPSMT" w:hAnsi="TimesNewRomanPSMT" w:cs="TimesNewRomanPSMT"/>
          <w:sz w:val="22"/>
          <w:szCs w:val="22"/>
        </w:rPr>
        <w:t>Does the meeting drag</w:t>
      </w:r>
      <w:r>
        <w:rPr>
          <w:rFonts w:ascii="TimesNewRomanPSMT" w:hAnsi="TimesNewRomanPSMT" w:cs="TimesNewRomanPSMT"/>
          <w:sz w:val="22"/>
          <w:szCs w:val="22"/>
        </w:rPr>
        <w:t>?</w:t>
      </w:r>
    </w:p>
    <w:p w14:paraId="7534FA82" w14:textId="77777777" w:rsidR="00975302" w:rsidRPr="00760187" w:rsidRDefault="00975302" w:rsidP="00251B3D">
      <w:pPr>
        <w:pStyle w:val="NormalWeb"/>
        <w:numPr>
          <w:ilvl w:val="1"/>
          <w:numId w:val="131"/>
        </w:numPr>
      </w:pPr>
      <w:r w:rsidRPr="00760187">
        <w:rPr>
          <w:rFonts w:ascii="TimesNewRomanPSMT" w:hAnsi="TimesNewRomanPSMT" w:cs="TimesNewRomanPSMT"/>
          <w:sz w:val="22"/>
          <w:szCs w:val="22"/>
        </w:rPr>
        <w:t>Does it start and end on time?</w:t>
      </w:r>
    </w:p>
    <w:p w14:paraId="0C7B4C3C" w14:textId="74B788CA" w:rsidR="00975302" w:rsidRPr="00760187" w:rsidRDefault="007833B0" w:rsidP="00251B3D">
      <w:pPr>
        <w:pStyle w:val="NormalWeb"/>
        <w:numPr>
          <w:ilvl w:val="0"/>
          <w:numId w:val="131"/>
        </w:numPr>
        <w:rPr>
          <w:b/>
        </w:rPr>
      </w:pPr>
      <w:r w:rsidRPr="00760187">
        <w:rPr>
          <w:rFonts w:ascii="TimesNewRomanPSMT" w:hAnsi="TimesNewRomanPSMT" w:cs="TimesNewRomanPSMT"/>
          <w:b/>
          <w:sz w:val="22"/>
          <w:szCs w:val="22"/>
        </w:rPr>
        <w:t>Air</w:t>
      </w:r>
      <w:r>
        <w:rPr>
          <w:rFonts w:ascii="TimesNewRomanPSMT" w:hAnsi="TimesNewRomanPSMT" w:cs="TimesNewRomanPSMT"/>
          <w:b/>
          <w:sz w:val="22"/>
          <w:szCs w:val="22"/>
        </w:rPr>
        <w:t>time</w:t>
      </w:r>
    </w:p>
    <w:p w14:paraId="712848C6" w14:textId="77777777" w:rsidR="00975302" w:rsidRPr="00760187" w:rsidRDefault="00975302" w:rsidP="00251B3D">
      <w:pPr>
        <w:pStyle w:val="NormalWeb"/>
        <w:numPr>
          <w:ilvl w:val="1"/>
          <w:numId w:val="131"/>
        </w:numPr>
      </w:pPr>
      <w:r w:rsidRPr="00760187">
        <w:rPr>
          <w:rFonts w:ascii="TimesNewRomanPSMT" w:hAnsi="TimesNewRomanPSMT" w:cs="TimesNewRomanPSMT"/>
          <w:sz w:val="22"/>
          <w:szCs w:val="22"/>
        </w:rPr>
        <w:t xml:space="preserve">Who is speaking more? Who </w:t>
      </w:r>
      <w:proofErr w:type="gramStart"/>
      <w:r w:rsidRPr="00760187">
        <w:rPr>
          <w:rFonts w:ascii="TimesNewRomanPSMT" w:hAnsi="TimesNewRomanPSMT" w:cs="TimesNewRomanPSMT"/>
          <w:sz w:val="22"/>
          <w:szCs w:val="22"/>
        </w:rPr>
        <w:t>less</w:t>
      </w:r>
      <w:proofErr w:type="gramEnd"/>
      <w:r w:rsidRPr="00760187">
        <w:rPr>
          <w:rFonts w:ascii="TimesNewRomanPSMT" w:hAnsi="TimesNewRomanPSMT" w:cs="TimesNewRomanPSMT"/>
          <w:sz w:val="22"/>
          <w:szCs w:val="22"/>
        </w:rPr>
        <w:t>?</w:t>
      </w:r>
    </w:p>
    <w:p w14:paraId="317CCFDD" w14:textId="77777777" w:rsidR="00975302" w:rsidRPr="00760187" w:rsidRDefault="00975302" w:rsidP="00251B3D">
      <w:pPr>
        <w:pStyle w:val="NormalWeb"/>
        <w:numPr>
          <w:ilvl w:val="1"/>
          <w:numId w:val="131"/>
        </w:numPr>
      </w:pPr>
      <w:r>
        <w:t>Does the group encourage reticent members to speak up?</w:t>
      </w:r>
    </w:p>
    <w:p w14:paraId="1C3F158C" w14:textId="77777777" w:rsidR="00975302" w:rsidRDefault="00975302" w:rsidP="00251B3D">
      <w:pPr>
        <w:pStyle w:val="NormalWeb"/>
        <w:numPr>
          <w:ilvl w:val="1"/>
          <w:numId w:val="131"/>
        </w:numPr>
      </w:pPr>
      <w:r w:rsidRPr="00760187">
        <w:rPr>
          <w:rFonts w:ascii="TimesNewRomanPSMT" w:hAnsi="TimesNewRomanPSMT" w:cs="TimesNewRomanPSMT"/>
          <w:sz w:val="22"/>
          <w:szCs w:val="22"/>
        </w:rPr>
        <w:t>Do</w:t>
      </w:r>
      <w:r>
        <w:rPr>
          <w:rFonts w:ascii="TimesNewRomanPSMT" w:hAnsi="TimesNewRomanPSMT" w:cs="TimesNewRomanPSMT"/>
          <w:sz w:val="22"/>
          <w:szCs w:val="22"/>
        </w:rPr>
        <w:t xml:space="preserve"> </w:t>
      </w:r>
      <w:r w:rsidRPr="00760187">
        <w:rPr>
          <w:rFonts w:ascii="TimesNewRomanPSMT" w:hAnsi="TimesNewRomanPSMT" w:cs="TimesNewRomanPSMT"/>
          <w:sz w:val="22"/>
          <w:szCs w:val="22"/>
        </w:rPr>
        <w:t>the</w:t>
      </w:r>
      <w:r>
        <w:rPr>
          <w:rFonts w:ascii="TimesNewRomanPSMT" w:hAnsi="TimesNewRomanPSMT" w:cs="TimesNewRomanPSMT"/>
          <w:sz w:val="22"/>
          <w:szCs w:val="22"/>
        </w:rPr>
        <w:t xml:space="preserve"> </w:t>
      </w:r>
      <w:r w:rsidRPr="00760187">
        <w:rPr>
          <w:rFonts w:ascii="TimesNewRomanPSMT" w:hAnsi="TimesNewRomanPSMT" w:cs="TimesNewRomanPSMT"/>
          <w:sz w:val="22"/>
          <w:szCs w:val="22"/>
        </w:rPr>
        <w:t>chatt</w:t>
      </w:r>
      <w:r>
        <w:rPr>
          <w:rFonts w:ascii="TimesNewRomanPSMT" w:hAnsi="TimesNewRomanPSMT" w:cs="TimesNewRomanPSMT"/>
          <w:sz w:val="22"/>
          <w:szCs w:val="22"/>
        </w:rPr>
        <w:t xml:space="preserve">y </w:t>
      </w:r>
      <w:r w:rsidRPr="00760187">
        <w:rPr>
          <w:rFonts w:ascii="TimesNewRomanPSMT" w:hAnsi="TimesNewRomanPSMT" w:cs="TimesNewRomanPSMT"/>
          <w:sz w:val="22"/>
          <w:szCs w:val="22"/>
        </w:rPr>
        <w:t>members</w:t>
      </w:r>
      <w:r>
        <w:rPr>
          <w:rFonts w:ascii="TimesNewRomanPSMT" w:hAnsi="TimesNewRomanPSMT" w:cs="TimesNewRomanPSMT"/>
          <w:sz w:val="22"/>
          <w:szCs w:val="22"/>
        </w:rPr>
        <w:t xml:space="preserve"> </w:t>
      </w:r>
      <w:r w:rsidRPr="00760187">
        <w:rPr>
          <w:rFonts w:ascii="TimesNewRomanPSMT" w:hAnsi="TimesNewRomanPSMT" w:cs="TimesNewRomanPSMT"/>
          <w:sz w:val="22"/>
          <w:szCs w:val="22"/>
        </w:rPr>
        <w:t>allo</w:t>
      </w:r>
      <w:r>
        <w:rPr>
          <w:rFonts w:ascii="TimesNewRomanPSMT" w:hAnsi="TimesNewRomanPSMT" w:cs="TimesNewRomanPSMT"/>
          <w:sz w:val="22"/>
          <w:szCs w:val="22"/>
        </w:rPr>
        <w:t xml:space="preserve">w </w:t>
      </w:r>
      <w:r w:rsidRPr="00760187">
        <w:rPr>
          <w:rFonts w:ascii="TimesNewRomanPSMT" w:hAnsi="TimesNewRomanPSMT" w:cs="TimesNewRomanPSMT"/>
          <w:sz w:val="22"/>
          <w:szCs w:val="22"/>
        </w:rPr>
        <w:t>others</w:t>
      </w:r>
      <w:r>
        <w:rPr>
          <w:rFonts w:ascii="TimesNewRomanPSMT" w:hAnsi="TimesNewRomanPSMT" w:cs="TimesNewRomanPSMT"/>
          <w:sz w:val="22"/>
          <w:szCs w:val="22"/>
        </w:rPr>
        <w:t xml:space="preserve"> </w:t>
      </w:r>
      <w:r w:rsidRPr="00760187">
        <w:rPr>
          <w:rFonts w:ascii="TimesNewRomanPSMT" w:hAnsi="TimesNewRomanPSMT" w:cs="TimesNewRomanPSMT"/>
          <w:sz w:val="22"/>
          <w:szCs w:val="22"/>
        </w:rPr>
        <w:t>to</w:t>
      </w:r>
      <w:r>
        <w:rPr>
          <w:rFonts w:ascii="TimesNewRomanPSMT" w:hAnsi="TimesNewRomanPSMT" w:cs="TimesNewRomanPSMT"/>
          <w:sz w:val="22"/>
          <w:szCs w:val="22"/>
        </w:rPr>
        <w:t xml:space="preserve"> </w:t>
      </w:r>
      <w:r w:rsidRPr="00760187">
        <w:rPr>
          <w:rFonts w:ascii="TimesNewRomanPSMT" w:hAnsi="TimesNewRomanPSMT" w:cs="TimesNewRomanPSMT"/>
          <w:sz w:val="22"/>
          <w:szCs w:val="22"/>
        </w:rPr>
        <w:t>get</w:t>
      </w:r>
      <w:r>
        <w:rPr>
          <w:rFonts w:ascii="TimesNewRomanPSMT" w:hAnsi="TimesNewRomanPSMT" w:cs="TimesNewRomanPSMT"/>
          <w:sz w:val="22"/>
          <w:szCs w:val="22"/>
        </w:rPr>
        <w:t xml:space="preserve"> </w:t>
      </w:r>
      <w:r w:rsidRPr="00760187">
        <w:rPr>
          <w:rFonts w:ascii="TimesNewRomanPSMT" w:hAnsi="TimesNewRomanPSMT" w:cs="TimesNewRomanPSMT"/>
          <w:sz w:val="22"/>
          <w:szCs w:val="22"/>
        </w:rPr>
        <w:t>a</w:t>
      </w:r>
      <w:r>
        <w:rPr>
          <w:rFonts w:ascii="TimesNewRomanPSMT" w:hAnsi="TimesNewRomanPSMT" w:cs="TimesNewRomanPSMT"/>
          <w:sz w:val="22"/>
          <w:szCs w:val="22"/>
        </w:rPr>
        <w:t xml:space="preserve"> w</w:t>
      </w:r>
      <w:r w:rsidRPr="00760187">
        <w:rPr>
          <w:rFonts w:ascii="TimesNewRomanPSMT" w:hAnsi="TimesNewRomanPSMT" w:cs="TimesNewRomanPSMT"/>
          <w:sz w:val="22"/>
          <w:szCs w:val="22"/>
        </w:rPr>
        <w:t>or</w:t>
      </w:r>
      <w:r>
        <w:rPr>
          <w:rFonts w:ascii="TimesNewRomanPSMT" w:hAnsi="TimesNewRomanPSMT" w:cs="TimesNewRomanPSMT"/>
          <w:sz w:val="22"/>
          <w:szCs w:val="22"/>
        </w:rPr>
        <w:t xml:space="preserve">d </w:t>
      </w:r>
      <w:r w:rsidRPr="00760187">
        <w:rPr>
          <w:rFonts w:ascii="TimesNewRomanPSMT" w:hAnsi="TimesNewRomanPSMT" w:cs="TimesNewRomanPSMT"/>
          <w:sz w:val="22"/>
          <w:szCs w:val="22"/>
        </w:rPr>
        <w:t xml:space="preserve">in? </w:t>
      </w:r>
    </w:p>
    <w:p w14:paraId="3B2A618B" w14:textId="77777777" w:rsidR="00975302" w:rsidRPr="00760187" w:rsidRDefault="00975302" w:rsidP="00251B3D">
      <w:pPr>
        <w:pStyle w:val="NormalWeb"/>
        <w:numPr>
          <w:ilvl w:val="0"/>
          <w:numId w:val="131"/>
        </w:numPr>
        <w:rPr>
          <w:b/>
        </w:rPr>
      </w:pPr>
      <w:r w:rsidRPr="00760187">
        <w:rPr>
          <w:rFonts w:ascii="TimesNewRomanPSMT" w:hAnsi="TimesNewRomanPSMT" w:cs="TimesNewRomanPSMT"/>
          <w:b/>
          <w:sz w:val="22"/>
          <w:szCs w:val="22"/>
        </w:rPr>
        <w:t>Relevance</w:t>
      </w:r>
    </w:p>
    <w:p w14:paraId="63ECE87C" w14:textId="77777777" w:rsidR="00975302" w:rsidRPr="00760187" w:rsidRDefault="00975302" w:rsidP="00251B3D">
      <w:pPr>
        <w:pStyle w:val="NormalWeb"/>
        <w:numPr>
          <w:ilvl w:val="1"/>
          <w:numId w:val="131"/>
        </w:numPr>
      </w:pPr>
      <w:r w:rsidRPr="00760187">
        <w:rPr>
          <w:rFonts w:ascii="TimesNewRomanPSMT" w:hAnsi="TimesNewRomanPSMT" w:cs="TimesNewRomanPSMT"/>
          <w:sz w:val="22"/>
          <w:szCs w:val="22"/>
        </w:rPr>
        <w:t>Does the conversation stay on track?</w:t>
      </w:r>
    </w:p>
    <w:p w14:paraId="129FD8D5" w14:textId="77777777" w:rsidR="00975302" w:rsidRPr="00760187" w:rsidRDefault="00975302" w:rsidP="00251B3D">
      <w:pPr>
        <w:pStyle w:val="NormalWeb"/>
        <w:numPr>
          <w:ilvl w:val="1"/>
          <w:numId w:val="131"/>
        </w:numPr>
      </w:pPr>
      <w:r w:rsidRPr="00760187">
        <w:rPr>
          <w:rFonts w:ascii="TimesNewRomanPSMT" w:hAnsi="TimesNewRomanPSMT" w:cs="TimesNewRomanPSMT"/>
          <w:sz w:val="22"/>
          <w:szCs w:val="22"/>
        </w:rPr>
        <w:t>Are there side bar conversations going on?</w:t>
      </w:r>
    </w:p>
    <w:p w14:paraId="194E198E" w14:textId="77777777" w:rsidR="00975302" w:rsidRPr="00760187" w:rsidRDefault="00975302" w:rsidP="00251B3D">
      <w:pPr>
        <w:pStyle w:val="NormalWeb"/>
        <w:numPr>
          <w:ilvl w:val="1"/>
          <w:numId w:val="131"/>
        </w:numPr>
      </w:pPr>
      <w:r w:rsidRPr="00760187">
        <w:rPr>
          <w:rFonts w:ascii="TimesNewRomanPSMT" w:hAnsi="TimesNewRomanPSMT" w:cs="TimesNewRomanPSMT"/>
          <w:sz w:val="22"/>
          <w:szCs w:val="22"/>
        </w:rPr>
        <w:t>How often does interesting but not pertinent information get onto the table?</w:t>
      </w:r>
    </w:p>
    <w:p w14:paraId="64371C93" w14:textId="77777777" w:rsidR="00975302" w:rsidRDefault="00975302" w:rsidP="00251B3D">
      <w:pPr>
        <w:pStyle w:val="NormalWeb"/>
        <w:numPr>
          <w:ilvl w:val="1"/>
          <w:numId w:val="131"/>
        </w:numPr>
      </w:pPr>
      <w:r w:rsidRPr="00760187">
        <w:rPr>
          <w:rFonts w:ascii="TimesNewRomanPSMT" w:hAnsi="TimesNewRomanPSMT" w:cs="TimesNewRomanPSMT"/>
          <w:sz w:val="22"/>
          <w:szCs w:val="22"/>
        </w:rPr>
        <w:t xml:space="preserve">Are decisions being made? Are they clear? </w:t>
      </w:r>
    </w:p>
    <w:p w14:paraId="315011E3" w14:textId="77777777" w:rsidR="00975302" w:rsidRPr="00760187" w:rsidRDefault="00975302" w:rsidP="00251B3D">
      <w:pPr>
        <w:pStyle w:val="NormalWeb"/>
        <w:numPr>
          <w:ilvl w:val="0"/>
          <w:numId w:val="131"/>
        </w:numPr>
        <w:rPr>
          <w:b/>
        </w:rPr>
      </w:pPr>
      <w:r w:rsidRPr="00760187">
        <w:rPr>
          <w:rFonts w:ascii="TimesNewRomanPSMT" w:hAnsi="TimesNewRomanPSMT" w:cs="TimesNewRomanPSMT"/>
          <w:b/>
          <w:sz w:val="22"/>
          <w:szCs w:val="22"/>
        </w:rPr>
        <w:t xml:space="preserve">Covenant &amp; Ground-rules </w:t>
      </w:r>
    </w:p>
    <w:p w14:paraId="67CB0D2D" w14:textId="77777777" w:rsidR="00975302" w:rsidRPr="00760187" w:rsidRDefault="00975302" w:rsidP="00251B3D">
      <w:pPr>
        <w:pStyle w:val="NormalWeb"/>
        <w:numPr>
          <w:ilvl w:val="1"/>
          <w:numId w:val="131"/>
        </w:numPr>
      </w:pPr>
      <w:r w:rsidRPr="00760187">
        <w:rPr>
          <w:rFonts w:ascii="TimesNewRomanPSMT" w:hAnsi="TimesNewRomanPSMT" w:cs="TimesNewRomanPSMT"/>
          <w:sz w:val="22"/>
          <w:szCs w:val="22"/>
        </w:rPr>
        <w:t>Is the group honoring its previously formed statement of “How we want to work together?</w:t>
      </w:r>
    </w:p>
    <w:p w14:paraId="73C55DC6" w14:textId="77777777" w:rsidR="00975302" w:rsidRPr="00760187" w:rsidRDefault="00975302" w:rsidP="00251B3D">
      <w:pPr>
        <w:pStyle w:val="NormalWeb"/>
        <w:numPr>
          <w:ilvl w:val="1"/>
          <w:numId w:val="131"/>
        </w:numPr>
      </w:pPr>
      <w:r w:rsidRPr="00760187">
        <w:rPr>
          <w:rFonts w:ascii="TimesNewRomanPSMT" w:hAnsi="TimesNewRomanPSMT" w:cs="TimesNewRomanPSMT"/>
          <w:sz w:val="22"/>
          <w:szCs w:val="22"/>
        </w:rPr>
        <w:t>Are decisions made by consensus or vote? Does everyone know how to form a proper resolution or policy?</w:t>
      </w:r>
    </w:p>
    <w:p w14:paraId="75AB5A61" w14:textId="6E827411" w:rsidR="00975302" w:rsidRDefault="00975302" w:rsidP="00251B3D">
      <w:pPr>
        <w:pStyle w:val="NormalWeb"/>
        <w:numPr>
          <w:ilvl w:val="1"/>
          <w:numId w:val="131"/>
        </w:numPr>
      </w:pPr>
      <w:r w:rsidRPr="00760187">
        <w:rPr>
          <w:rFonts w:ascii="TimesNewRomanPSMT" w:hAnsi="TimesNewRomanPSMT" w:cs="TimesNewRomanPSMT"/>
          <w:sz w:val="22"/>
          <w:szCs w:val="22"/>
        </w:rPr>
        <w:t>If a member fail</w:t>
      </w:r>
      <w:r w:rsidR="00A81A11">
        <w:rPr>
          <w:rFonts w:ascii="TimesNewRomanPSMT" w:hAnsi="TimesNewRomanPSMT" w:cs="TimesNewRomanPSMT"/>
          <w:sz w:val="22"/>
          <w:szCs w:val="22"/>
        </w:rPr>
        <w:t>s</w:t>
      </w:r>
      <w:r w:rsidRPr="00760187">
        <w:rPr>
          <w:rFonts w:ascii="TimesNewRomanPSMT" w:hAnsi="TimesNewRomanPSMT" w:cs="TimesNewRomanPSMT"/>
          <w:sz w:val="22"/>
          <w:szCs w:val="22"/>
        </w:rPr>
        <w:t xml:space="preserve"> to observe the group’s process rules, who calls him/her to account? </w:t>
      </w:r>
    </w:p>
    <w:p w14:paraId="49B73958" w14:textId="77777777" w:rsidR="00975302" w:rsidRPr="00760187" w:rsidRDefault="00975302" w:rsidP="00251B3D">
      <w:pPr>
        <w:pStyle w:val="NormalWeb"/>
        <w:numPr>
          <w:ilvl w:val="0"/>
          <w:numId w:val="131"/>
        </w:numPr>
        <w:rPr>
          <w:b/>
        </w:rPr>
      </w:pPr>
      <w:r w:rsidRPr="00760187">
        <w:rPr>
          <w:rFonts w:ascii="TimesNewRomanPSMT" w:hAnsi="TimesNewRomanPSMT" w:cs="TimesNewRomanPSMT"/>
          <w:b/>
          <w:sz w:val="22"/>
          <w:szCs w:val="22"/>
        </w:rPr>
        <w:t>Leadership</w:t>
      </w:r>
    </w:p>
    <w:p w14:paraId="151FB36C" w14:textId="77777777" w:rsidR="00975302" w:rsidRPr="00760187" w:rsidRDefault="00975302" w:rsidP="00251B3D">
      <w:pPr>
        <w:pStyle w:val="NormalWeb"/>
        <w:numPr>
          <w:ilvl w:val="1"/>
          <w:numId w:val="131"/>
        </w:numPr>
      </w:pPr>
      <w:r>
        <w:rPr>
          <w:rFonts w:ascii="TimesNewRomanPSMT" w:hAnsi="TimesNewRomanPSMT" w:cs="TimesNewRomanPSMT"/>
          <w:sz w:val="22"/>
          <w:szCs w:val="22"/>
        </w:rPr>
        <w:t xml:space="preserve">The chair or team leader is responsible for presenting the agenda: Is there an opportunity </w:t>
      </w:r>
      <w:r w:rsidRPr="00760187">
        <w:rPr>
          <w:rFonts w:ascii="TimesNewRomanPSMT" w:hAnsi="TimesNewRomanPSMT" w:cs="TimesNewRomanPSMT"/>
          <w:sz w:val="22"/>
          <w:szCs w:val="22"/>
        </w:rPr>
        <w:t>to modif</w:t>
      </w:r>
      <w:r>
        <w:rPr>
          <w:rFonts w:ascii="TimesNewRomanPSMT" w:hAnsi="TimesNewRomanPSMT" w:cs="TimesNewRomanPSMT"/>
          <w:sz w:val="22"/>
          <w:szCs w:val="22"/>
        </w:rPr>
        <w:t>y</w:t>
      </w:r>
      <w:r w:rsidRPr="00760187">
        <w:rPr>
          <w:rFonts w:ascii="TimesNewRomanPSMT" w:hAnsi="TimesNewRomanPSMT" w:cs="TimesNewRomanPSMT"/>
          <w:sz w:val="22"/>
          <w:szCs w:val="22"/>
        </w:rPr>
        <w:t xml:space="preserve"> it</w:t>
      </w:r>
      <w:r>
        <w:rPr>
          <w:rFonts w:ascii="TimesNewRomanPSMT" w:hAnsi="TimesNewRomanPSMT" w:cs="TimesNewRomanPSMT"/>
          <w:sz w:val="22"/>
          <w:szCs w:val="22"/>
        </w:rPr>
        <w:t>?</w:t>
      </w:r>
    </w:p>
    <w:p w14:paraId="7C32F086" w14:textId="77777777" w:rsidR="00975302" w:rsidRDefault="00975302" w:rsidP="00251B3D">
      <w:pPr>
        <w:pStyle w:val="NormalWeb"/>
        <w:numPr>
          <w:ilvl w:val="1"/>
          <w:numId w:val="131"/>
        </w:numPr>
      </w:pPr>
      <w:r w:rsidRPr="00760187">
        <w:rPr>
          <w:rFonts w:ascii="TimesNewRomanPSMT" w:hAnsi="TimesNewRomanPSMT" w:cs="TimesNewRomanPSMT"/>
          <w:sz w:val="22"/>
          <w:szCs w:val="22"/>
        </w:rPr>
        <w:t>Do</w:t>
      </w:r>
      <w:r>
        <w:rPr>
          <w:rFonts w:ascii="TimesNewRomanPSMT" w:hAnsi="TimesNewRomanPSMT" w:cs="TimesNewRomanPSMT"/>
          <w:sz w:val="22"/>
          <w:szCs w:val="22"/>
        </w:rPr>
        <w:t xml:space="preserve"> </w:t>
      </w:r>
      <w:r w:rsidRPr="00760187">
        <w:rPr>
          <w:rFonts w:ascii="TimesNewRomanPSMT" w:hAnsi="TimesNewRomanPSMT" w:cs="TimesNewRomanPSMT"/>
          <w:sz w:val="22"/>
          <w:szCs w:val="22"/>
        </w:rPr>
        <w:t>other</w:t>
      </w:r>
      <w:r>
        <w:rPr>
          <w:rFonts w:ascii="TimesNewRomanPSMT" w:hAnsi="TimesNewRomanPSMT" w:cs="TimesNewRomanPSMT"/>
          <w:sz w:val="22"/>
          <w:szCs w:val="22"/>
        </w:rPr>
        <w:t xml:space="preserve"> </w:t>
      </w:r>
      <w:r w:rsidRPr="00760187">
        <w:rPr>
          <w:rFonts w:ascii="TimesNewRomanPSMT" w:hAnsi="TimesNewRomanPSMT" w:cs="TimesNewRomanPSMT"/>
          <w:sz w:val="22"/>
          <w:szCs w:val="22"/>
        </w:rPr>
        <w:t>members</w:t>
      </w:r>
      <w:r>
        <w:rPr>
          <w:rFonts w:ascii="TimesNewRomanPSMT" w:hAnsi="TimesNewRomanPSMT" w:cs="TimesNewRomanPSMT"/>
          <w:sz w:val="22"/>
          <w:szCs w:val="22"/>
        </w:rPr>
        <w:t xml:space="preserve"> </w:t>
      </w:r>
      <w:r w:rsidRPr="00760187">
        <w:rPr>
          <w:rFonts w:ascii="TimesNewRomanPSMT" w:hAnsi="TimesNewRomanPSMT" w:cs="TimesNewRomanPSMT"/>
          <w:sz w:val="22"/>
          <w:szCs w:val="22"/>
        </w:rPr>
        <w:t>take</w:t>
      </w:r>
      <w:r>
        <w:rPr>
          <w:rFonts w:ascii="TimesNewRomanPSMT" w:hAnsi="TimesNewRomanPSMT" w:cs="TimesNewRomanPSMT"/>
          <w:sz w:val="22"/>
          <w:szCs w:val="22"/>
        </w:rPr>
        <w:t xml:space="preserve"> </w:t>
      </w:r>
      <w:r w:rsidRPr="00760187">
        <w:rPr>
          <w:rFonts w:ascii="TimesNewRomanPSMT" w:hAnsi="TimesNewRomanPSMT" w:cs="TimesNewRomanPSMT"/>
          <w:sz w:val="22"/>
          <w:szCs w:val="22"/>
        </w:rPr>
        <w:t>the</w:t>
      </w:r>
      <w:r>
        <w:rPr>
          <w:rFonts w:ascii="TimesNewRomanPSMT" w:hAnsi="TimesNewRomanPSMT" w:cs="TimesNewRomanPSMT"/>
          <w:sz w:val="22"/>
          <w:szCs w:val="22"/>
        </w:rPr>
        <w:t xml:space="preserve"> </w:t>
      </w:r>
      <w:r w:rsidRPr="00760187">
        <w:rPr>
          <w:rFonts w:ascii="TimesNewRomanPSMT" w:hAnsi="TimesNewRomanPSMT" w:cs="TimesNewRomanPSMT"/>
          <w:sz w:val="22"/>
          <w:szCs w:val="22"/>
        </w:rPr>
        <w:t>lead</w:t>
      </w:r>
      <w:r>
        <w:rPr>
          <w:rFonts w:ascii="TimesNewRomanPSMT" w:hAnsi="TimesNewRomanPSMT" w:cs="TimesNewRomanPSMT"/>
          <w:sz w:val="22"/>
          <w:szCs w:val="22"/>
        </w:rPr>
        <w:t xml:space="preserve"> </w:t>
      </w:r>
      <w:r w:rsidRPr="00760187">
        <w:rPr>
          <w:rFonts w:ascii="TimesNewRomanPSMT" w:hAnsi="TimesNewRomanPSMT" w:cs="TimesNewRomanPSMT"/>
          <w:sz w:val="22"/>
          <w:szCs w:val="22"/>
        </w:rPr>
        <w:t>in</w:t>
      </w:r>
      <w:r>
        <w:rPr>
          <w:rFonts w:ascii="TimesNewRomanPSMT" w:hAnsi="TimesNewRomanPSMT" w:cs="TimesNewRomanPSMT"/>
          <w:sz w:val="22"/>
          <w:szCs w:val="22"/>
        </w:rPr>
        <w:t xml:space="preserve"> </w:t>
      </w:r>
      <w:r w:rsidRPr="00760187">
        <w:rPr>
          <w:rFonts w:ascii="TimesNewRomanPSMT" w:hAnsi="TimesNewRomanPSMT" w:cs="TimesNewRomanPSMT"/>
          <w:sz w:val="22"/>
          <w:szCs w:val="22"/>
        </w:rPr>
        <w:t>presenting</w:t>
      </w:r>
      <w:r>
        <w:rPr>
          <w:rFonts w:ascii="TimesNewRomanPSMT" w:hAnsi="TimesNewRomanPSMT" w:cs="TimesNewRomanPSMT"/>
          <w:sz w:val="22"/>
          <w:szCs w:val="22"/>
        </w:rPr>
        <w:t xml:space="preserve"> </w:t>
      </w:r>
      <w:r w:rsidRPr="00760187">
        <w:rPr>
          <w:rFonts w:ascii="TimesNewRomanPSMT" w:hAnsi="TimesNewRomanPSMT" w:cs="TimesNewRomanPSMT"/>
          <w:sz w:val="22"/>
          <w:szCs w:val="22"/>
        </w:rPr>
        <w:t>motions</w:t>
      </w:r>
      <w:r>
        <w:rPr>
          <w:rFonts w:ascii="TimesNewRomanPSMT" w:hAnsi="TimesNewRomanPSMT" w:cs="TimesNewRomanPSMT"/>
          <w:sz w:val="22"/>
          <w:szCs w:val="22"/>
        </w:rPr>
        <w:t xml:space="preserve"> </w:t>
      </w:r>
      <w:r w:rsidRPr="00760187">
        <w:rPr>
          <w:rFonts w:ascii="TimesNewRomanPSMT" w:hAnsi="TimesNewRomanPSMT" w:cs="TimesNewRomanPSMT"/>
          <w:sz w:val="22"/>
          <w:szCs w:val="22"/>
        </w:rPr>
        <w:t>or</w:t>
      </w:r>
      <w:r>
        <w:rPr>
          <w:rFonts w:ascii="TimesNewRomanPSMT" w:hAnsi="TimesNewRomanPSMT" w:cs="TimesNewRomanPSMT"/>
          <w:sz w:val="22"/>
          <w:szCs w:val="22"/>
        </w:rPr>
        <w:t xml:space="preserve"> </w:t>
      </w:r>
      <w:r w:rsidRPr="00760187">
        <w:rPr>
          <w:rFonts w:ascii="TimesNewRomanPSMT" w:hAnsi="TimesNewRomanPSMT" w:cs="TimesNewRomanPSMT"/>
          <w:sz w:val="22"/>
          <w:szCs w:val="22"/>
        </w:rPr>
        <w:t>defining</w:t>
      </w:r>
      <w:r>
        <w:rPr>
          <w:rFonts w:ascii="TimesNewRomanPSMT" w:hAnsi="TimesNewRomanPSMT" w:cs="TimesNewRomanPSMT"/>
          <w:sz w:val="22"/>
          <w:szCs w:val="22"/>
        </w:rPr>
        <w:t xml:space="preserve"> </w:t>
      </w:r>
      <w:r w:rsidRPr="00760187">
        <w:rPr>
          <w:rFonts w:ascii="TimesNewRomanPSMT" w:hAnsi="TimesNewRomanPSMT" w:cs="TimesNewRomanPSMT"/>
          <w:sz w:val="22"/>
          <w:szCs w:val="22"/>
        </w:rPr>
        <w:t>issues?</w:t>
      </w:r>
    </w:p>
    <w:p w14:paraId="49425105" w14:textId="77777777" w:rsidR="00975302" w:rsidRPr="00760187" w:rsidRDefault="00975302" w:rsidP="00251B3D">
      <w:pPr>
        <w:pStyle w:val="NormalWeb"/>
        <w:numPr>
          <w:ilvl w:val="1"/>
          <w:numId w:val="131"/>
        </w:numPr>
      </w:pPr>
      <w:r w:rsidRPr="00760187">
        <w:rPr>
          <w:rFonts w:ascii="TimesNewRomanPSMT" w:hAnsi="TimesNewRomanPSMT" w:cs="TimesNewRomanPSMT"/>
          <w:sz w:val="22"/>
          <w:szCs w:val="22"/>
        </w:rPr>
        <w:t>Do members come prepared? Are they engaged in the conversation?</w:t>
      </w:r>
    </w:p>
    <w:p w14:paraId="102B0EE7" w14:textId="77777777" w:rsidR="00975302" w:rsidRPr="00760187" w:rsidRDefault="00975302" w:rsidP="00251B3D">
      <w:pPr>
        <w:pStyle w:val="NormalWeb"/>
        <w:numPr>
          <w:ilvl w:val="1"/>
          <w:numId w:val="131"/>
        </w:numPr>
      </w:pPr>
      <w:r w:rsidRPr="00760187">
        <w:rPr>
          <w:rFonts w:ascii="TimesNewRomanPSMT" w:hAnsi="TimesNewRomanPSMT" w:cs="TimesNewRomanPSMT"/>
          <w:sz w:val="22"/>
          <w:szCs w:val="22"/>
        </w:rPr>
        <w:t>Are reports timely and relevant?</w:t>
      </w:r>
    </w:p>
    <w:p w14:paraId="5EE75E7A" w14:textId="77777777" w:rsidR="00975302" w:rsidRDefault="00975302" w:rsidP="00251B3D">
      <w:pPr>
        <w:pStyle w:val="NormalWeb"/>
        <w:numPr>
          <w:ilvl w:val="1"/>
          <w:numId w:val="131"/>
        </w:numPr>
      </w:pPr>
      <w:r w:rsidRPr="00760187">
        <w:rPr>
          <w:rFonts w:ascii="TimesNewRomanPSMT" w:hAnsi="TimesNewRomanPSMT" w:cs="TimesNewRomanPSMT"/>
          <w:sz w:val="22"/>
          <w:szCs w:val="22"/>
        </w:rPr>
        <w:t xml:space="preserve">Do members volunteer to address follow-up issues? </w:t>
      </w:r>
    </w:p>
    <w:p w14:paraId="6D204EC0" w14:textId="7B11F8D5" w:rsidR="00975302" w:rsidRPr="00760187" w:rsidRDefault="0022389C" w:rsidP="00251B3D">
      <w:pPr>
        <w:pStyle w:val="NormalWeb"/>
        <w:numPr>
          <w:ilvl w:val="0"/>
          <w:numId w:val="131"/>
        </w:numPr>
        <w:rPr>
          <w:b/>
        </w:rPr>
      </w:pPr>
      <w:r>
        <w:rPr>
          <w:noProof/>
          <w:color w:val="000000"/>
        </w:rPr>
        <mc:AlternateContent>
          <mc:Choice Requires="wps">
            <w:drawing>
              <wp:anchor distT="0" distB="0" distL="114300" distR="114300" simplePos="0" relativeHeight="253464576" behindDoc="0" locked="0" layoutInCell="1" allowOverlap="1" wp14:anchorId="7B83FC3C" wp14:editId="4B1C6532">
                <wp:simplePos x="0" y="0"/>
                <wp:positionH relativeFrom="column">
                  <wp:posOffset>-111886</wp:posOffset>
                </wp:positionH>
                <wp:positionV relativeFrom="paragraph">
                  <wp:posOffset>55696</wp:posOffset>
                </wp:positionV>
                <wp:extent cx="499745" cy="1183005"/>
                <wp:effectExtent l="12700" t="12700" r="20955" b="10795"/>
                <wp:wrapNone/>
                <wp:docPr id="1064" name="Up Arrow 1064">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E952750" w14:textId="77777777" w:rsidR="0022389C" w:rsidRPr="00260E8E" w:rsidRDefault="0022389C"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3FC3C" id="Up Arrow 1064" o:spid="_x0000_s1262" type="#_x0000_t68" href="#toc1" style="position:absolute;left:0;text-align:left;margin-left:-8.8pt;margin-top:4.4pt;width:39.35pt;height:93.15pt;z-index:2534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" o:button="t" adj="4562" fillcolor="#43bae8 [2676]" strokecolor="black [3213]">
                <v:fill color2="#74ccee [1972]" rotate="t" o:detectmouseclick="t" focusposition="1,1" focussize="-1,-1" focus="100%" type="gradientRadial"/>
                <v:textbox>
                  <w:txbxContent>
                    <w:p w14:paraId="3E952750" w14:textId="77777777" w:rsidR="0022389C" w:rsidRPr="00260E8E" w:rsidRDefault="0022389C"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975302" w:rsidRPr="00760187">
        <w:rPr>
          <w:rFonts w:ascii="TimesNewRomanPSMT" w:hAnsi="TimesNewRomanPSMT" w:cs="TimesNewRomanPSMT"/>
          <w:b/>
          <w:sz w:val="22"/>
          <w:szCs w:val="22"/>
        </w:rPr>
        <w:t>Quality</w:t>
      </w:r>
    </w:p>
    <w:p w14:paraId="0B7A1330" w14:textId="77777777" w:rsidR="00975302" w:rsidRPr="00760187" w:rsidRDefault="00975302" w:rsidP="00251B3D">
      <w:pPr>
        <w:pStyle w:val="NormalWeb"/>
        <w:numPr>
          <w:ilvl w:val="1"/>
          <w:numId w:val="131"/>
        </w:numPr>
      </w:pPr>
      <w:r>
        <w:rPr>
          <w:rFonts w:ascii="TimesNewRomanPSMT" w:hAnsi="TimesNewRomanPSMT" w:cs="TimesNewRomanPSMT"/>
          <w:sz w:val="22"/>
          <w:szCs w:val="22"/>
        </w:rPr>
        <w:t xml:space="preserve">What is the tone of the meeting? Is it filled with good feeling? Or irritation? Is it </w:t>
      </w:r>
      <w:proofErr w:type="gramStart"/>
      <w:r>
        <w:rPr>
          <w:rFonts w:ascii="TimesNewRomanPSMT" w:hAnsi="TimesNewRomanPSMT" w:cs="TimesNewRomanPSMT"/>
          <w:sz w:val="22"/>
          <w:szCs w:val="22"/>
        </w:rPr>
        <w:t>r</w:t>
      </w:r>
      <w:r w:rsidRPr="00760187">
        <w:rPr>
          <w:rFonts w:ascii="TimesNewRomanPSMT" w:hAnsi="TimesNewRomanPSMT" w:cs="TimesNewRomanPSMT"/>
          <w:sz w:val="22"/>
          <w:szCs w:val="22"/>
        </w:rPr>
        <w:t>elaxed</w:t>
      </w:r>
      <w:proofErr w:type="gramEnd"/>
      <w:r w:rsidRPr="00760187">
        <w:rPr>
          <w:rFonts w:ascii="TimesNewRomanPSMT" w:hAnsi="TimesNewRomanPSMT" w:cs="TimesNewRomanPSMT"/>
          <w:sz w:val="22"/>
          <w:szCs w:val="22"/>
        </w:rPr>
        <w:t>? Fun? Or Heavy?</w:t>
      </w:r>
    </w:p>
    <w:p w14:paraId="653EE097" w14:textId="1A3E990E" w:rsidR="00975302" w:rsidRPr="00760187" w:rsidRDefault="00975302" w:rsidP="00251B3D">
      <w:pPr>
        <w:pStyle w:val="NormalWeb"/>
        <w:numPr>
          <w:ilvl w:val="1"/>
          <w:numId w:val="131"/>
        </w:numPr>
      </w:pPr>
      <w:r w:rsidRPr="00760187">
        <w:rPr>
          <w:rFonts w:ascii="TimesNewRomanPSMT" w:hAnsi="TimesNewRomanPSMT" w:cs="TimesNewRomanPSMT"/>
          <w:sz w:val="22"/>
          <w:szCs w:val="22"/>
        </w:rPr>
        <w:t xml:space="preserve">How do members interact? With respect and </w:t>
      </w:r>
      <w:proofErr w:type="gramStart"/>
      <w:r w:rsidRPr="00760187">
        <w:rPr>
          <w:rFonts w:ascii="TimesNewRomanPSMT" w:hAnsi="TimesNewRomanPSMT" w:cs="TimesNewRomanPSMT"/>
          <w:sz w:val="22"/>
          <w:szCs w:val="22"/>
        </w:rPr>
        <w:t>good will</w:t>
      </w:r>
      <w:proofErr w:type="gramEnd"/>
      <w:r w:rsidRPr="00760187">
        <w:rPr>
          <w:rFonts w:ascii="TimesNewRomanPSMT" w:hAnsi="TimesNewRomanPSMT" w:cs="TimesNewRomanPSMT"/>
          <w:sz w:val="22"/>
          <w:szCs w:val="22"/>
        </w:rPr>
        <w:t>? Do they listen well and speak fairly</w:t>
      </w:r>
      <w:r>
        <w:rPr>
          <w:rFonts w:ascii="TimesNewRomanPSMT" w:hAnsi="TimesNewRomanPSMT" w:cs="TimesNewRomanPSMT"/>
          <w:sz w:val="22"/>
          <w:szCs w:val="22"/>
        </w:rPr>
        <w:t>?</w:t>
      </w:r>
      <w:r w:rsidRPr="00760187">
        <w:rPr>
          <w:rFonts w:ascii="TimesNewRomanPSMT" w:hAnsi="TimesNewRomanPSMT" w:cs="TimesNewRomanPSMT"/>
          <w:sz w:val="22"/>
          <w:szCs w:val="22"/>
        </w:rPr>
        <w:t xml:space="preserve"> Or nastily? With suspicion or distrust?</w:t>
      </w:r>
    </w:p>
    <w:p w14:paraId="383AFDFD" w14:textId="05F52481" w:rsidR="00975302" w:rsidRPr="00760187" w:rsidRDefault="00975302" w:rsidP="00251B3D">
      <w:pPr>
        <w:pStyle w:val="NormalWeb"/>
        <w:numPr>
          <w:ilvl w:val="1"/>
          <w:numId w:val="131"/>
        </w:numPr>
      </w:pPr>
      <w:r w:rsidRPr="00760187">
        <w:rPr>
          <w:rFonts w:ascii="TimesNewRomanPSMT" w:hAnsi="TimesNewRomanPSMT" w:cs="TimesNewRomanPSMT"/>
          <w:sz w:val="22"/>
          <w:szCs w:val="22"/>
        </w:rPr>
        <w:t>Do members work toward a common goal or seem more interested in scoring points or triumphing with their own agenda?</w:t>
      </w:r>
    </w:p>
    <w:p w14:paraId="4A2E936C" w14:textId="77777777" w:rsidR="00975302" w:rsidRDefault="00975302" w:rsidP="00251B3D">
      <w:pPr>
        <w:pStyle w:val="NormalWeb"/>
        <w:numPr>
          <w:ilvl w:val="1"/>
          <w:numId w:val="131"/>
        </w:numPr>
      </w:pPr>
      <w:r w:rsidRPr="00760187">
        <w:rPr>
          <w:rFonts w:ascii="TimesNewRomanPSMT" w:hAnsi="TimesNewRomanPSMT" w:cs="TimesNewRomanPSMT"/>
          <w:sz w:val="22"/>
          <w:szCs w:val="22"/>
        </w:rPr>
        <w:t xml:space="preserve">If tension or conflict arises, how is it dealt with? </w:t>
      </w:r>
    </w:p>
    <w:p w14:paraId="07F82525" w14:textId="77777777" w:rsidR="008A1394" w:rsidRDefault="008A1394" w:rsidP="00975302"/>
    <w:p w14:paraId="36F6B2DD" w14:textId="77777777" w:rsidR="008A1394" w:rsidRDefault="008A1394" w:rsidP="00975302"/>
    <w:p w14:paraId="144C2095" w14:textId="493764B5" w:rsidR="00975302" w:rsidRDefault="00975302" w:rsidP="00975302">
      <w:r>
        <w:t>revised 2021</w:t>
      </w:r>
    </w:p>
    <w:p w14:paraId="6D1F542F" w14:textId="65ED8682" w:rsidR="0015085F" w:rsidRDefault="0015085F" w:rsidP="00975302"/>
    <w:p w14:paraId="644E17BE" w14:textId="3B5B6EBB" w:rsidR="0099732F" w:rsidRDefault="0099732F">
      <w:pPr>
        <w:spacing w:after="200" w:line="288" w:lineRule="auto"/>
      </w:pPr>
      <w:r>
        <w:br w:type="page"/>
      </w:r>
    </w:p>
    <w:p w14:paraId="3DB3D6F9" w14:textId="77777777" w:rsidR="0015085F" w:rsidRPr="00BA46DA" w:rsidRDefault="0015085F" w:rsidP="00975302"/>
    <w:p w14:paraId="2A36637B" w14:textId="2376A903" w:rsidR="008A1394" w:rsidRPr="002152DC" w:rsidRDefault="008A1394" w:rsidP="008A1394">
      <w:pPr>
        <w:pBdr>
          <w:top w:val="single" w:sz="4" w:space="1" w:color="auto"/>
          <w:left w:val="single" w:sz="4" w:space="4" w:color="auto"/>
          <w:bottom w:val="single" w:sz="4" w:space="1" w:color="auto"/>
          <w:right w:val="single" w:sz="4" w:space="4" w:color="auto"/>
        </w:pBdr>
        <w:rPr>
          <w:i/>
          <w:sz w:val="18"/>
          <w:szCs w:val="18"/>
        </w:rPr>
      </w:pPr>
      <w:bookmarkStart w:id="1242" w:name="p122"/>
      <w:r w:rsidRPr="00F21D0D">
        <w:rPr>
          <w:i/>
          <w:sz w:val="22"/>
          <w:szCs w:val="22"/>
        </w:rPr>
        <w:tab/>
      </w:r>
      <w:r w:rsidRPr="002152DC">
        <w:rPr>
          <w:i/>
          <w:sz w:val="18"/>
          <w:szCs w:val="18"/>
        </w:rPr>
        <w:t xml:space="preserve">We, as religious persons, focus on celebrating life and living full and healthy lives.  We also recognize that situations </w:t>
      </w:r>
      <w:bookmarkEnd w:id="1242"/>
      <w:r w:rsidRPr="002152DC">
        <w:rPr>
          <w:i/>
          <w:sz w:val="18"/>
          <w:szCs w:val="18"/>
        </w:rPr>
        <w:t>do change, and that in the event of serious accident, illness</w:t>
      </w:r>
      <w:r w:rsidR="00A81A11">
        <w:rPr>
          <w:i/>
          <w:sz w:val="18"/>
          <w:szCs w:val="18"/>
        </w:rPr>
        <w:t>,</w:t>
      </w:r>
      <w:r w:rsidRPr="002152DC">
        <w:rPr>
          <w:i/>
          <w:sz w:val="18"/>
          <w:szCs w:val="18"/>
        </w:rPr>
        <w:t xml:space="preserve"> or death, when immediate family members are not nearby, Tri-UU is often expected to serve as an information resource.  Having this information on file will enable Tri-UU to serve you and your family in the event of death or crisis.</w:t>
      </w:r>
    </w:p>
    <w:p w14:paraId="03932527" w14:textId="7A157000" w:rsidR="008A1394" w:rsidRPr="002152DC" w:rsidRDefault="008A1394" w:rsidP="008A1394">
      <w:pPr>
        <w:pBdr>
          <w:top w:val="single" w:sz="4" w:space="1" w:color="auto"/>
          <w:left w:val="single" w:sz="4" w:space="4" w:color="auto"/>
          <w:bottom w:val="single" w:sz="4" w:space="1" w:color="auto"/>
          <w:right w:val="single" w:sz="4" w:space="4" w:color="auto"/>
        </w:pBdr>
        <w:rPr>
          <w:i/>
          <w:sz w:val="18"/>
          <w:szCs w:val="18"/>
        </w:rPr>
      </w:pPr>
      <w:r w:rsidRPr="002152DC">
        <w:rPr>
          <w:i/>
          <w:sz w:val="18"/>
          <w:szCs w:val="18"/>
        </w:rPr>
        <w:tab/>
        <w:t xml:space="preserve">This form is for the </w:t>
      </w:r>
      <w:r w:rsidRPr="002152DC">
        <w:rPr>
          <w:b/>
          <w:i/>
          <w:sz w:val="18"/>
          <w:szCs w:val="18"/>
        </w:rPr>
        <w:t>confidential use of the Minister</w:t>
      </w:r>
      <w:r w:rsidRPr="002152DC">
        <w:rPr>
          <w:i/>
          <w:sz w:val="18"/>
          <w:szCs w:val="18"/>
        </w:rPr>
        <w:t xml:space="preserve"> of Tri-UU and others you select to receive copies.  Please complete all the information you would like to have on file with the minister and attach any other appropriate information.  (If you wish to complete only some parts of this form and leave others blank, that is fine.)  If you would like to have a conference to receive assistance with completing the form or to facilitate a family discussion, please call 941-323-8513 to make an appointment with Rev. </w:t>
      </w:r>
      <w:r w:rsidR="00A81A11">
        <w:rPr>
          <w:i/>
          <w:sz w:val="18"/>
          <w:szCs w:val="18"/>
        </w:rPr>
        <w:t>Snavely</w:t>
      </w:r>
      <w:r w:rsidRPr="002152DC">
        <w:rPr>
          <w:i/>
          <w:sz w:val="18"/>
          <w:szCs w:val="18"/>
        </w:rPr>
        <w:t xml:space="preserve">.  </w:t>
      </w:r>
    </w:p>
    <w:p w14:paraId="3F04F6E0" w14:textId="77777777" w:rsidR="008A1394" w:rsidRPr="002152DC" w:rsidRDefault="008A1394" w:rsidP="008A1394">
      <w:pPr>
        <w:pBdr>
          <w:top w:val="single" w:sz="4" w:space="1" w:color="auto"/>
          <w:left w:val="single" w:sz="4" w:space="4" w:color="auto"/>
          <w:bottom w:val="single" w:sz="4" w:space="1" w:color="auto"/>
          <w:right w:val="single" w:sz="4" w:space="4" w:color="auto"/>
        </w:pBdr>
        <w:rPr>
          <w:i/>
          <w:sz w:val="18"/>
          <w:szCs w:val="18"/>
        </w:rPr>
      </w:pPr>
      <w:r w:rsidRPr="002152DC">
        <w:rPr>
          <w:i/>
          <w:sz w:val="18"/>
          <w:szCs w:val="18"/>
        </w:rPr>
        <w:tab/>
        <w:t xml:space="preserve">You may place your form in a locked box outside the minister’s office to ensure </w:t>
      </w:r>
      <w:commentRangeStart w:id="1243"/>
      <w:r w:rsidRPr="002152DC">
        <w:rPr>
          <w:i/>
          <w:sz w:val="18"/>
          <w:szCs w:val="18"/>
        </w:rPr>
        <w:t>confidentiality</w:t>
      </w:r>
      <w:commentRangeEnd w:id="1243"/>
      <w:r w:rsidR="00EE14C2">
        <w:rPr>
          <w:rStyle w:val="CommentReference"/>
        </w:rPr>
        <w:commentReference w:id="1243"/>
      </w:r>
      <w:r w:rsidRPr="002152DC">
        <w:rPr>
          <w:i/>
          <w:sz w:val="18"/>
          <w:szCs w:val="18"/>
        </w:rPr>
        <w:t>.</w:t>
      </w:r>
    </w:p>
    <w:p w14:paraId="0C31E1D9" w14:textId="77777777" w:rsidR="008A1394" w:rsidRPr="00F21D0D" w:rsidRDefault="008A1394" w:rsidP="00706C83">
      <w:pPr>
        <w:pStyle w:val="Heading2"/>
        <w:jc w:val="center"/>
      </w:pPr>
      <w:bookmarkStart w:id="1244" w:name="_Toc85872996"/>
      <w:bookmarkStart w:id="1245" w:name="_Toc85893190"/>
      <w:bookmarkStart w:id="1246" w:name="_Toc85895475"/>
      <w:bookmarkStart w:id="1247" w:name="_Toc85895637"/>
      <w:bookmarkStart w:id="1248" w:name="_Toc85896030"/>
      <w:bookmarkStart w:id="1249" w:name="_Toc86225893"/>
      <w:bookmarkStart w:id="1250" w:name="_Toc86348224"/>
      <w:bookmarkStart w:id="1251" w:name="_Toc86348943"/>
      <w:bookmarkStart w:id="1252" w:name="_Toc98593953"/>
      <w:r w:rsidRPr="00F21D0D">
        <w:t>EMERGENCY CONTACT INFORMATION</w:t>
      </w:r>
      <w:bookmarkEnd w:id="1244"/>
      <w:bookmarkEnd w:id="1245"/>
      <w:bookmarkEnd w:id="1246"/>
      <w:bookmarkEnd w:id="1247"/>
      <w:bookmarkEnd w:id="1248"/>
      <w:bookmarkEnd w:id="1249"/>
      <w:bookmarkEnd w:id="1250"/>
      <w:bookmarkEnd w:id="1251"/>
      <w:bookmarkEnd w:id="1252"/>
    </w:p>
    <w:p w14:paraId="526873EA" w14:textId="77777777" w:rsidR="00230259" w:rsidRPr="00326575" w:rsidRDefault="00230259" w:rsidP="00326575">
      <w:pPr>
        <w:rPr>
          <w:b/>
          <w:i/>
          <w:sz w:val="22"/>
          <w:szCs w:val="22"/>
        </w:rPr>
      </w:pPr>
    </w:p>
    <w:p w14:paraId="75CC2CFD" w14:textId="60081117" w:rsidR="008A1394" w:rsidRPr="00230259" w:rsidRDefault="008A1394" w:rsidP="00230259">
      <w:pPr>
        <w:rPr>
          <w:sz w:val="22"/>
          <w:szCs w:val="22"/>
        </w:rPr>
      </w:pPr>
      <w:r w:rsidRPr="00F21D0D">
        <w:rPr>
          <w:noProof/>
          <w:color w:val="008000"/>
        </w:rPr>
        <mc:AlternateContent>
          <mc:Choice Requires="wps">
            <w:drawing>
              <wp:anchor distT="0" distB="0" distL="114300" distR="114300" simplePos="0" relativeHeight="252071936" behindDoc="0" locked="0" layoutInCell="1" allowOverlap="1" wp14:anchorId="048837E4" wp14:editId="78D4E763">
                <wp:simplePos x="0" y="0"/>
                <wp:positionH relativeFrom="column">
                  <wp:posOffset>618371</wp:posOffset>
                </wp:positionH>
                <wp:positionV relativeFrom="paragraph">
                  <wp:posOffset>147321</wp:posOffset>
                </wp:positionV>
                <wp:extent cx="5325229" cy="26314"/>
                <wp:effectExtent l="0" t="0" r="21590" b="24765"/>
                <wp:wrapNone/>
                <wp:docPr id="4" name="Straight Connector 4"/>
                <wp:cNvGraphicFramePr/>
                <a:graphic xmlns:a="http://schemas.openxmlformats.org/drawingml/2006/main">
                  <a:graphicData uri="http://schemas.microsoft.com/office/word/2010/wordprocessingShape">
                    <wps:wsp>
                      <wps:cNvCnPr/>
                      <wps:spPr>
                        <a:xfrm flipV="1">
                          <a:off x="0" y="0"/>
                          <a:ext cx="5325229" cy="26314"/>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798F5" id="Straight Connector 4" o:spid="_x0000_s1026" style="position:absolute;flip:y;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pt,11.6pt" to="46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" strokecolor="black [3200]" strokeweight="1pt"/>
            </w:pict>
          </mc:Fallback>
        </mc:AlternateContent>
      </w:r>
      <w:r w:rsidRPr="00230259">
        <w:rPr>
          <w:sz w:val="22"/>
          <w:szCs w:val="22"/>
        </w:rPr>
        <w:t>NAME</w:t>
      </w:r>
    </w:p>
    <w:p w14:paraId="34E6E61D" w14:textId="77777777" w:rsidR="008A1394" w:rsidRPr="00F21D0D" w:rsidRDefault="008A1394" w:rsidP="008A1394">
      <w:pPr>
        <w:pStyle w:val="ListParagraph"/>
        <w:ind w:left="360"/>
        <w:rPr>
          <w:color w:val="008000"/>
          <w:sz w:val="22"/>
          <w:szCs w:val="22"/>
        </w:rPr>
      </w:pPr>
    </w:p>
    <w:p w14:paraId="1916B849" w14:textId="77777777" w:rsidR="008A1394" w:rsidRPr="00F21D0D" w:rsidRDefault="008A1394" w:rsidP="00251B3D">
      <w:pPr>
        <w:pStyle w:val="ListParagraph"/>
        <w:numPr>
          <w:ilvl w:val="0"/>
          <w:numId w:val="133"/>
        </w:numPr>
        <w:ind w:left="360"/>
        <w:rPr>
          <w:sz w:val="22"/>
          <w:szCs w:val="22"/>
        </w:rPr>
      </w:pPr>
      <w:r w:rsidRPr="00F21D0D">
        <w:rPr>
          <w:noProof/>
          <w:sz w:val="22"/>
          <w:szCs w:val="22"/>
        </w:rPr>
        <mc:AlternateContent>
          <mc:Choice Requires="wps">
            <w:drawing>
              <wp:anchor distT="0" distB="0" distL="114300" distR="114300" simplePos="0" relativeHeight="252072960" behindDoc="0" locked="0" layoutInCell="1" allowOverlap="1" wp14:anchorId="1ABDBEB2" wp14:editId="7C4984B5">
                <wp:simplePos x="0" y="0"/>
                <wp:positionH relativeFrom="column">
                  <wp:posOffset>1143000</wp:posOffset>
                </wp:positionH>
                <wp:positionV relativeFrom="paragraph">
                  <wp:posOffset>148590</wp:posOffset>
                </wp:positionV>
                <wp:extent cx="19431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1943100" cy="0"/>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3BB3EE" id="Straight Connector 1" o:spid="_x0000_s1026" style="position:absolute;z-index:252072960;visibility:visible;mso-wrap-style:square;mso-wrap-distance-left:9pt;mso-wrap-distance-top:0;mso-wrap-distance-right:9pt;mso-wrap-distance-bottom:0;mso-position-horizontal:absolute;mso-position-horizontal-relative:text;mso-position-vertical:absolute;mso-position-vertical-relative:text" from="90pt,11.7pt" to="243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" strokecolor="black [3200]" strokeweight="1pt"/>
            </w:pict>
          </mc:Fallback>
        </mc:AlternateContent>
      </w:r>
      <w:r w:rsidRPr="00F21D0D">
        <w:rPr>
          <w:noProof/>
          <w:sz w:val="22"/>
          <w:szCs w:val="22"/>
        </w:rPr>
        <mc:AlternateContent>
          <mc:Choice Requires="wps">
            <w:drawing>
              <wp:anchor distT="0" distB="0" distL="114300" distR="114300" simplePos="0" relativeHeight="252073984" behindDoc="0" locked="0" layoutInCell="1" allowOverlap="1" wp14:anchorId="2B750FFD" wp14:editId="44F316AE">
                <wp:simplePos x="0" y="0"/>
                <wp:positionH relativeFrom="column">
                  <wp:posOffset>3540125</wp:posOffset>
                </wp:positionH>
                <wp:positionV relativeFrom="paragraph">
                  <wp:posOffset>151765</wp:posOffset>
                </wp:positionV>
                <wp:extent cx="2403475" cy="0"/>
                <wp:effectExtent l="0" t="0" r="9525" b="12700"/>
                <wp:wrapNone/>
                <wp:docPr id="14" name="Straight Connector 14"/>
                <wp:cNvGraphicFramePr/>
                <a:graphic xmlns:a="http://schemas.openxmlformats.org/drawingml/2006/main">
                  <a:graphicData uri="http://schemas.microsoft.com/office/word/2010/wordprocessingShape">
                    <wps:wsp>
                      <wps:cNvCnPr/>
                      <wps:spPr>
                        <a:xfrm>
                          <a:off x="0" y="0"/>
                          <a:ext cx="2403475" cy="0"/>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73C95BB" id="Straight Connector 14" o:spid="_x0000_s1026" style="position:absolute;z-index:252073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75pt,11.95pt" to="468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" strokecolor="black [3200]" strokeweight="1pt"/>
            </w:pict>
          </mc:Fallback>
        </mc:AlternateContent>
      </w:r>
      <w:r w:rsidRPr="00F21D0D">
        <w:rPr>
          <w:color w:val="000000" w:themeColor="text1"/>
          <w:sz w:val="22"/>
          <w:szCs w:val="22"/>
        </w:rPr>
        <w:t xml:space="preserve">HOME </w:t>
      </w:r>
      <w:r w:rsidRPr="00F21D0D">
        <w:rPr>
          <w:sz w:val="22"/>
          <w:szCs w:val="22"/>
        </w:rPr>
        <w:t xml:space="preserve">PHONE: </w:t>
      </w:r>
      <w:r w:rsidRPr="00F21D0D">
        <w:rPr>
          <w:sz w:val="22"/>
          <w:szCs w:val="22"/>
        </w:rPr>
        <w:tab/>
      </w:r>
      <w:r w:rsidRPr="00F21D0D">
        <w:rPr>
          <w:sz w:val="22"/>
          <w:szCs w:val="22"/>
        </w:rPr>
        <w:tab/>
      </w:r>
      <w:r w:rsidRPr="00F21D0D">
        <w:rPr>
          <w:sz w:val="22"/>
          <w:szCs w:val="22"/>
        </w:rPr>
        <w:tab/>
      </w:r>
      <w:r w:rsidRPr="00F21D0D">
        <w:rPr>
          <w:sz w:val="22"/>
          <w:szCs w:val="22"/>
        </w:rPr>
        <w:tab/>
      </w:r>
      <w:r w:rsidRPr="00F21D0D">
        <w:rPr>
          <w:sz w:val="22"/>
          <w:szCs w:val="22"/>
        </w:rPr>
        <w:tab/>
      </w:r>
      <w:r w:rsidRPr="00F21D0D">
        <w:rPr>
          <w:color w:val="000000" w:themeColor="text1"/>
          <w:sz w:val="22"/>
          <w:szCs w:val="22"/>
        </w:rPr>
        <w:t>CEL</w:t>
      </w:r>
      <w:r>
        <w:rPr>
          <w:color w:val="000000" w:themeColor="text1"/>
          <w:sz w:val="22"/>
          <w:szCs w:val="22"/>
        </w:rPr>
        <w:t>L</w:t>
      </w:r>
      <w:r w:rsidRPr="00F21D0D">
        <w:rPr>
          <w:color w:val="000000" w:themeColor="text1"/>
          <w:sz w:val="22"/>
          <w:szCs w:val="22"/>
        </w:rPr>
        <w:t xml:space="preserve">:      </w:t>
      </w:r>
    </w:p>
    <w:p w14:paraId="17A88284" w14:textId="77777777" w:rsidR="008A1394" w:rsidRPr="00F21D0D" w:rsidRDefault="008A1394" w:rsidP="008A1394">
      <w:pPr>
        <w:rPr>
          <w:sz w:val="22"/>
          <w:szCs w:val="22"/>
        </w:rPr>
      </w:pPr>
    </w:p>
    <w:p w14:paraId="36A3CC0F" w14:textId="77777777" w:rsidR="008A1394" w:rsidRPr="00F21D0D" w:rsidRDefault="008A1394" w:rsidP="008A1394">
      <w:pPr>
        <w:rPr>
          <w:sz w:val="22"/>
          <w:szCs w:val="22"/>
        </w:rPr>
      </w:pPr>
      <w:r w:rsidRPr="00F21D0D">
        <w:rPr>
          <w:noProof/>
        </w:rPr>
        <mc:AlternateContent>
          <mc:Choice Requires="wps">
            <w:drawing>
              <wp:anchor distT="0" distB="0" distL="114300" distR="114300" simplePos="0" relativeHeight="252078080" behindDoc="0" locked="0" layoutInCell="1" allowOverlap="1" wp14:anchorId="3CB9ECC6" wp14:editId="43BD406C">
                <wp:simplePos x="0" y="0"/>
                <wp:positionH relativeFrom="column">
                  <wp:posOffset>1368311</wp:posOffset>
                </wp:positionH>
                <wp:positionV relativeFrom="paragraph">
                  <wp:posOffset>150495</wp:posOffset>
                </wp:positionV>
                <wp:extent cx="4575289" cy="4934"/>
                <wp:effectExtent l="0" t="0" r="22225" b="20955"/>
                <wp:wrapNone/>
                <wp:docPr id="61" name="Straight Connector 61"/>
                <wp:cNvGraphicFramePr/>
                <a:graphic xmlns:a="http://schemas.openxmlformats.org/drawingml/2006/main">
                  <a:graphicData uri="http://schemas.microsoft.com/office/word/2010/wordprocessingShape">
                    <wps:wsp>
                      <wps:cNvCnPr/>
                      <wps:spPr>
                        <a:xfrm flipV="1">
                          <a:off x="0" y="0"/>
                          <a:ext cx="4575289" cy="4934"/>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7A22C07" id="Straight Connector 61" o:spid="_x0000_s1026" style="position:absolute;flip:y;z-index:252078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75pt,11.85pt" to="46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" strokecolor="black [3200]" strokeweight="1pt"/>
            </w:pict>
          </mc:Fallback>
        </mc:AlternateContent>
      </w:r>
      <w:r>
        <w:rPr>
          <w:sz w:val="22"/>
          <w:szCs w:val="22"/>
        </w:rPr>
        <w:t xml:space="preserve">3.    </w:t>
      </w:r>
      <w:r w:rsidRPr="00F21D0D">
        <w:rPr>
          <w:sz w:val="22"/>
          <w:szCs w:val="22"/>
        </w:rPr>
        <w:t>PRMARY ADDRESS</w:t>
      </w:r>
    </w:p>
    <w:p w14:paraId="44D82794" w14:textId="77777777" w:rsidR="008A1394" w:rsidRPr="00F21D0D" w:rsidRDefault="008A1394" w:rsidP="008A1394">
      <w:pPr>
        <w:rPr>
          <w:sz w:val="22"/>
          <w:szCs w:val="22"/>
        </w:rPr>
      </w:pPr>
    </w:p>
    <w:p w14:paraId="33732139" w14:textId="77777777" w:rsidR="008A1394" w:rsidRPr="00F21D0D" w:rsidRDefault="008A1394" w:rsidP="008A1394">
      <w:pPr>
        <w:rPr>
          <w:sz w:val="22"/>
          <w:szCs w:val="22"/>
        </w:rPr>
      </w:pPr>
      <w:r w:rsidRPr="00F21D0D">
        <w:rPr>
          <w:noProof/>
          <w:sz w:val="22"/>
          <w:szCs w:val="22"/>
        </w:rPr>
        <mc:AlternateContent>
          <mc:Choice Requires="wps">
            <w:drawing>
              <wp:anchor distT="0" distB="0" distL="114300" distR="114300" simplePos="0" relativeHeight="252077056" behindDoc="0" locked="0" layoutInCell="1" allowOverlap="1" wp14:anchorId="4E5D3691" wp14:editId="69032F84">
                <wp:simplePos x="0" y="0"/>
                <wp:positionH relativeFrom="column">
                  <wp:posOffset>1598555</wp:posOffset>
                </wp:positionH>
                <wp:positionV relativeFrom="paragraph">
                  <wp:posOffset>152400</wp:posOffset>
                </wp:positionV>
                <wp:extent cx="4345045" cy="4112"/>
                <wp:effectExtent l="0" t="0" r="24130" b="21590"/>
                <wp:wrapNone/>
                <wp:docPr id="10" name="Straight Connector 10"/>
                <wp:cNvGraphicFramePr/>
                <a:graphic xmlns:a="http://schemas.openxmlformats.org/drawingml/2006/main">
                  <a:graphicData uri="http://schemas.microsoft.com/office/word/2010/wordprocessingShape">
                    <wps:wsp>
                      <wps:cNvCnPr/>
                      <wps:spPr>
                        <a:xfrm flipV="1">
                          <a:off x="0" y="0"/>
                          <a:ext cx="4345045" cy="4112"/>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20540" id="Straight Connector 10" o:spid="_x0000_s1026" style="position:absolute;flip:y;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5pt,12pt" to="46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" strokecolor="black [3213]" strokeweight="1pt"/>
            </w:pict>
          </mc:Fallback>
        </mc:AlternateContent>
      </w:r>
      <w:r w:rsidRPr="00F21D0D">
        <w:rPr>
          <w:sz w:val="22"/>
          <w:szCs w:val="22"/>
        </w:rPr>
        <w:t xml:space="preserve">4.    SECONDARY ADDRESS </w:t>
      </w:r>
    </w:p>
    <w:p w14:paraId="62CE53FB" w14:textId="77777777" w:rsidR="008A1394" w:rsidRPr="00F21D0D" w:rsidRDefault="008A1394" w:rsidP="008A1394">
      <w:pPr>
        <w:rPr>
          <w:sz w:val="22"/>
          <w:szCs w:val="22"/>
        </w:rPr>
      </w:pPr>
    </w:p>
    <w:p w14:paraId="2078C0F1" w14:textId="03678C3A" w:rsidR="008A1394" w:rsidRPr="00F21D0D" w:rsidRDefault="008A1394" w:rsidP="008A1394">
      <w:pPr>
        <w:rPr>
          <w:sz w:val="22"/>
          <w:szCs w:val="22"/>
        </w:rPr>
      </w:pPr>
      <w:r w:rsidRPr="00F21D0D">
        <w:rPr>
          <w:noProof/>
          <w:sz w:val="22"/>
          <w:szCs w:val="22"/>
        </w:rPr>
        <mc:AlternateContent>
          <mc:Choice Requires="wps">
            <w:drawing>
              <wp:anchor distT="0" distB="0" distL="114300" distR="114300" simplePos="0" relativeHeight="252079104" behindDoc="0" locked="0" layoutInCell="1" allowOverlap="1" wp14:anchorId="3A42C8CC" wp14:editId="2F1E1EE4">
                <wp:simplePos x="0" y="0"/>
                <wp:positionH relativeFrom="column">
                  <wp:posOffset>914400</wp:posOffset>
                </wp:positionH>
                <wp:positionV relativeFrom="paragraph">
                  <wp:posOffset>151015</wp:posOffset>
                </wp:positionV>
                <wp:extent cx="5029200" cy="3289"/>
                <wp:effectExtent l="0" t="0" r="12700" b="22225"/>
                <wp:wrapNone/>
                <wp:docPr id="12" name="Straight Connector 12"/>
                <wp:cNvGraphicFramePr/>
                <a:graphic xmlns:a="http://schemas.openxmlformats.org/drawingml/2006/main">
                  <a:graphicData uri="http://schemas.microsoft.com/office/word/2010/wordprocessingShape">
                    <wps:wsp>
                      <wps:cNvCnPr/>
                      <wps:spPr>
                        <a:xfrm>
                          <a:off x="0" y="0"/>
                          <a:ext cx="5029200" cy="3289"/>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E3C1F" id="Straight Connector 12" o:spid="_x0000_s1026" style="position:absolute;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1.9pt" to="468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" strokecolor="black [3213]" strokeweight="1pt"/>
            </w:pict>
          </mc:Fallback>
        </mc:AlternateContent>
      </w:r>
      <w:r w:rsidRPr="00F21D0D">
        <w:rPr>
          <w:sz w:val="22"/>
          <w:szCs w:val="22"/>
        </w:rPr>
        <w:t>5.    BIRTHDATE</w:t>
      </w:r>
    </w:p>
    <w:p w14:paraId="538EA196" w14:textId="77777777" w:rsidR="008A1394" w:rsidRPr="00F21D0D" w:rsidRDefault="008A1394" w:rsidP="008A1394">
      <w:pPr>
        <w:rPr>
          <w:sz w:val="22"/>
          <w:szCs w:val="22"/>
        </w:rPr>
      </w:pPr>
    </w:p>
    <w:p w14:paraId="21D9CEA3" w14:textId="77777777" w:rsidR="008A1394" w:rsidRPr="00F21D0D" w:rsidRDefault="008A1394" w:rsidP="008A1394">
      <w:pPr>
        <w:rPr>
          <w:sz w:val="22"/>
          <w:szCs w:val="22"/>
        </w:rPr>
      </w:pPr>
      <w:r w:rsidRPr="00F21D0D">
        <w:rPr>
          <w:sz w:val="22"/>
          <w:szCs w:val="22"/>
        </w:rPr>
        <w:t>6.    NAMES/CONTACT INFORMATION OF FAMILY OR FRIEND TO NOTIFY IN CASE OF EMERGENCY:</w:t>
      </w:r>
    </w:p>
    <w:p w14:paraId="3BD90035" w14:textId="77777777" w:rsidR="008A1394" w:rsidRPr="00F21D0D" w:rsidRDefault="008A1394" w:rsidP="008A1394">
      <w:pPr>
        <w:rPr>
          <w:sz w:val="22"/>
          <w:szCs w:val="22"/>
        </w:rPr>
      </w:pPr>
    </w:p>
    <w:p w14:paraId="0EE9C58D" w14:textId="77777777" w:rsidR="008A1394" w:rsidRPr="00F21D0D" w:rsidRDefault="008A1394" w:rsidP="008A1394">
      <w:pPr>
        <w:rPr>
          <w:sz w:val="22"/>
          <w:szCs w:val="22"/>
        </w:rPr>
      </w:pPr>
      <w:r w:rsidRPr="00F21D0D">
        <w:rPr>
          <w:noProof/>
          <w:sz w:val="22"/>
          <w:szCs w:val="22"/>
        </w:rPr>
        <mc:AlternateContent>
          <mc:Choice Requires="wps">
            <w:drawing>
              <wp:anchor distT="0" distB="0" distL="114300" distR="114300" simplePos="0" relativeHeight="252081152" behindDoc="0" locked="0" layoutInCell="1" allowOverlap="1" wp14:anchorId="782834F2" wp14:editId="398430F5">
                <wp:simplePos x="0" y="0"/>
                <wp:positionH relativeFrom="column">
                  <wp:posOffset>223666</wp:posOffset>
                </wp:positionH>
                <wp:positionV relativeFrom="paragraph">
                  <wp:posOffset>153181</wp:posOffset>
                </wp:positionV>
                <wp:extent cx="5719934" cy="4934"/>
                <wp:effectExtent l="0" t="0" r="20955" b="20955"/>
                <wp:wrapNone/>
                <wp:docPr id="15" name="Straight Connector 15"/>
                <wp:cNvGraphicFramePr/>
                <a:graphic xmlns:a="http://schemas.openxmlformats.org/drawingml/2006/main">
                  <a:graphicData uri="http://schemas.microsoft.com/office/word/2010/wordprocessingShape">
                    <wps:wsp>
                      <wps:cNvCnPr/>
                      <wps:spPr>
                        <a:xfrm>
                          <a:off x="0" y="0"/>
                          <a:ext cx="5719934" cy="4934"/>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7449B" id="Straight Connector 15" o:spid="_x0000_s1026" style="position:absolute;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12.05pt" to="468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" strokecolor="black [3213]" strokeweight="1pt"/>
            </w:pict>
          </mc:Fallback>
        </mc:AlternateContent>
      </w:r>
      <w:r w:rsidRPr="00F21D0D">
        <w:rPr>
          <w:sz w:val="22"/>
          <w:szCs w:val="22"/>
        </w:rPr>
        <w:t xml:space="preserve">  #1 </w:t>
      </w:r>
    </w:p>
    <w:p w14:paraId="394C72F6" w14:textId="77777777" w:rsidR="008A1394" w:rsidRPr="00F21D0D" w:rsidRDefault="008A1394" w:rsidP="008A1394">
      <w:pPr>
        <w:rPr>
          <w:sz w:val="22"/>
          <w:szCs w:val="22"/>
        </w:rPr>
      </w:pPr>
      <w:r w:rsidRPr="00F21D0D">
        <w:rPr>
          <w:sz w:val="22"/>
          <w:szCs w:val="22"/>
        </w:rPr>
        <w:tab/>
      </w:r>
      <w:r w:rsidRPr="00F21D0D">
        <w:rPr>
          <w:sz w:val="22"/>
          <w:szCs w:val="22"/>
        </w:rPr>
        <w:tab/>
        <w:t>Name</w:t>
      </w:r>
      <w:r w:rsidRPr="00F21D0D">
        <w:rPr>
          <w:sz w:val="22"/>
          <w:szCs w:val="22"/>
        </w:rPr>
        <w:tab/>
      </w:r>
      <w:r w:rsidRPr="00F21D0D">
        <w:rPr>
          <w:sz w:val="22"/>
          <w:szCs w:val="22"/>
        </w:rPr>
        <w:tab/>
      </w:r>
      <w:r w:rsidRPr="00F21D0D">
        <w:rPr>
          <w:sz w:val="22"/>
          <w:szCs w:val="22"/>
        </w:rPr>
        <w:tab/>
      </w:r>
      <w:r w:rsidRPr="00F21D0D">
        <w:rPr>
          <w:sz w:val="22"/>
          <w:szCs w:val="22"/>
        </w:rPr>
        <w:tab/>
      </w:r>
      <w:r w:rsidRPr="00F21D0D">
        <w:rPr>
          <w:sz w:val="22"/>
          <w:szCs w:val="22"/>
        </w:rPr>
        <w:tab/>
        <w:t>Phone</w:t>
      </w:r>
      <w:r w:rsidRPr="00F21D0D">
        <w:rPr>
          <w:sz w:val="22"/>
          <w:szCs w:val="22"/>
        </w:rPr>
        <w:tab/>
      </w:r>
      <w:r w:rsidRPr="00F21D0D">
        <w:rPr>
          <w:sz w:val="22"/>
          <w:szCs w:val="22"/>
        </w:rPr>
        <w:tab/>
      </w:r>
      <w:r w:rsidRPr="00F21D0D">
        <w:rPr>
          <w:sz w:val="22"/>
          <w:szCs w:val="22"/>
        </w:rPr>
        <w:tab/>
      </w:r>
      <w:r w:rsidRPr="00F21D0D">
        <w:rPr>
          <w:sz w:val="22"/>
          <w:szCs w:val="22"/>
        </w:rPr>
        <w:tab/>
      </w:r>
      <w:r w:rsidRPr="00F21D0D">
        <w:rPr>
          <w:sz w:val="22"/>
          <w:szCs w:val="22"/>
        </w:rPr>
        <w:tab/>
        <w:t>Email</w:t>
      </w:r>
    </w:p>
    <w:p w14:paraId="44E31ECF" w14:textId="77777777" w:rsidR="008A1394" w:rsidRPr="00F21D0D" w:rsidRDefault="008A1394" w:rsidP="008A1394">
      <w:pPr>
        <w:rPr>
          <w:sz w:val="22"/>
          <w:szCs w:val="22"/>
        </w:rPr>
      </w:pPr>
    </w:p>
    <w:p w14:paraId="5821C410" w14:textId="77777777" w:rsidR="008A1394" w:rsidRPr="00F21D0D" w:rsidRDefault="008A1394" w:rsidP="008A1394">
      <w:pPr>
        <w:rPr>
          <w:sz w:val="22"/>
          <w:szCs w:val="22"/>
        </w:rPr>
      </w:pPr>
      <w:r w:rsidRPr="00F21D0D">
        <w:rPr>
          <w:noProof/>
          <w:sz w:val="22"/>
          <w:szCs w:val="22"/>
        </w:rPr>
        <mc:AlternateContent>
          <mc:Choice Requires="wps">
            <w:drawing>
              <wp:anchor distT="0" distB="0" distL="114300" distR="114300" simplePos="0" relativeHeight="252082176" behindDoc="0" locked="0" layoutInCell="1" allowOverlap="1" wp14:anchorId="1F570963" wp14:editId="690FE165">
                <wp:simplePos x="0" y="0"/>
                <wp:positionH relativeFrom="column">
                  <wp:posOffset>223520</wp:posOffset>
                </wp:positionH>
                <wp:positionV relativeFrom="paragraph">
                  <wp:posOffset>102870</wp:posOffset>
                </wp:positionV>
                <wp:extent cx="5719445" cy="3810"/>
                <wp:effectExtent l="0" t="0" r="20955" b="21590"/>
                <wp:wrapNone/>
                <wp:docPr id="16" name="Straight Connector 16"/>
                <wp:cNvGraphicFramePr/>
                <a:graphic xmlns:a="http://schemas.openxmlformats.org/drawingml/2006/main">
                  <a:graphicData uri="http://schemas.microsoft.com/office/word/2010/wordprocessingShape">
                    <wps:wsp>
                      <wps:cNvCnPr/>
                      <wps:spPr>
                        <a:xfrm>
                          <a:off x="0" y="0"/>
                          <a:ext cx="5719445" cy="381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55730" id="Straight Connector 16" o:spid="_x0000_s1026" style="position:absolute;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8.1pt" to="467.9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" strokecolor="black [3213]" strokeweight="1pt"/>
            </w:pict>
          </mc:Fallback>
        </mc:AlternateContent>
      </w:r>
      <w:r w:rsidRPr="00F21D0D">
        <w:rPr>
          <w:sz w:val="22"/>
          <w:szCs w:val="22"/>
        </w:rPr>
        <w:t xml:space="preserve">  #2 </w:t>
      </w:r>
    </w:p>
    <w:p w14:paraId="226B83FD" w14:textId="77777777" w:rsidR="008A1394" w:rsidRPr="00F21D0D" w:rsidRDefault="008A1394" w:rsidP="008A1394">
      <w:pPr>
        <w:rPr>
          <w:sz w:val="22"/>
          <w:szCs w:val="22"/>
        </w:rPr>
      </w:pPr>
      <w:r w:rsidRPr="00F21D0D">
        <w:rPr>
          <w:sz w:val="22"/>
          <w:szCs w:val="22"/>
        </w:rPr>
        <w:tab/>
      </w:r>
      <w:r w:rsidRPr="00F21D0D">
        <w:rPr>
          <w:sz w:val="22"/>
          <w:szCs w:val="22"/>
        </w:rPr>
        <w:tab/>
        <w:t>Name</w:t>
      </w:r>
      <w:r w:rsidRPr="00F21D0D">
        <w:rPr>
          <w:sz w:val="22"/>
          <w:szCs w:val="22"/>
        </w:rPr>
        <w:tab/>
      </w:r>
      <w:r w:rsidRPr="00F21D0D">
        <w:rPr>
          <w:sz w:val="22"/>
          <w:szCs w:val="22"/>
        </w:rPr>
        <w:tab/>
      </w:r>
      <w:r w:rsidRPr="00F21D0D">
        <w:rPr>
          <w:sz w:val="22"/>
          <w:szCs w:val="22"/>
        </w:rPr>
        <w:tab/>
      </w:r>
      <w:r w:rsidRPr="00F21D0D">
        <w:rPr>
          <w:sz w:val="22"/>
          <w:szCs w:val="22"/>
        </w:rPr>
        <w:tab/>
      </w:r>
      <w:r w:rsidRPr="00F21D0D">
        <w:rPr>
          <w:sz w:val="22"/>
          <w:szCs w:val="22"/>
        </w:rPr>
        <w:tab/>
        <w:t>Phone</w:t>
      </w:r>
      <w:r w:rsidRPr="00F21D0D">
        <w:rPr>
          <w:sz w:val="22"/>
          <w:szCs w:val="22"/>
        </w:rPr>
        <w:tab/>
      </w:r>
      <w:r w:rsidRPr="00F21D0D">
        <w:rPr>
          <w:sz w:val="22"/>
          <w:szCs w:val="22"/>
        </w:rPr>
        <w:tab/>
      </w:r>
      <w:r w:rsidRPr="00F21D0D">
        <w:rPr>
          <w:sz w:val="22"/>
          <w:szCs w:val="22"/>
        </w:rPr>
        <w:tab/>
      </w:r>
      <w:r w:rsidRPr="00F21D0D">
        <w:rPr>
          <w:sz w:val="22"/>
          <w:szCs w:val="22"/>
        </w:rPr>
        <w:tab/>
      </w:r>
      <w:r w:rsidRPr="00F21D0D">
        <w:rPr>
          <w:sz w:val="22"/>
          <w:szCs w:val="22"/>
        </w:rPr>
        <w:tab/>
        <w:t>Email</w:t>
      </w:r>
    </w:p>
    <w:p w14:paraId="11B34326" w14:textId="77777777" w:rsidR="008A1394" w:rsidRPr="00F21D0D" w:rsidRDefault="008A1394" w:rsidP="008A1394">
      <w:pPr>
        <w:rPr>
          <w:color w:val="000000" w:themeColor="text1"/>
          <w:sz w:val="22"/>
          <w:szCs w:val="22"/>
        </w:rPr>
      </w:pPr>
      <w:r w:rsidRPr="00F21D0D">
        <w:rPr>
          <w:sz w:val="22"/>
          <w:szCs w:val="22"/>
        </w:rPr>
        <w:tab/>
      </w:r>
    </w:p>
    <w:p w14:paraId="2523D229" w14:textId="77777777" w:rsidR="008A1394" w:rsidRPr="00F21D0D" w:rsidRDefault="008A1394" w:rsidP="008A1394">
      <w:pPr>
        <w:rPr>
          <w:sz w:val="22"/>
          <w:szCs w:val="22"/>
        </w:rPr>
      </w:pPr>
      <w:r w:rsidRPr="00F21D0D">
        <w:rPr>
          <w:noProof/>
          <w:sz w:val="22"/>
          <w:szCs w:val="22"/>
        </w:rPr>
        <mc:AlternateContent>
          <mc:Choice Requires="wps">
            <w:drawing>
              <wp:anchor distT="0" distB="0" distL="114300" distR="114300" simplePos="0" relativeHeight="252075008" behindDoc="0" locked="0" layoutInCell="1" allowOverlap="1" wp14:anchorId="2146D601" wp14:editId="358CB6EF">
                <wp:simplePos x="0" y="0"/>
                <wp:positionH relativeFrom="column">
                  <wp:posOffset>2285365</wp:posOffset>
                </wp:positionH>
                <wp:positionV relativeFrom="paragraph">
                  <wp:posOffset>110490</wp:posOffset>
                </wp:positionV>
                <wp:extent cx="3653790" cy="1905"/>
                <wp:effectExtent l="0" t="0" r="16510" b="23495"/>
                <wp:wrapNone/>
                <wp:docPr id="17" name="Straight Connector 17"/>
                <wp:cNvGraphicFramePr/>
                <a:graphic xmlns:a="http://schemas.openxmlformats.org/drawingml/2006/main">
                  <a:graphicData uri="http://schemas.microsoft.com/office/word/2010/wordprocessingShape">
                    <wps:wsp>
                      <wps:cNvCnPr/>
                      <wps:spPr>
                        <a:xfrm flipV="1">
                          <a:off x="0" y="0"/>
                          <a:ext cx="3653790" cy="19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627EB" id="Straight Connector 17" o:spid="_x0000_s1026" style="position:absolute;flip:y;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95pt,8.7pt" to="467.6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" strokecolor="black [3213]" strokeweight="1pt"/>
            </w:pict>
          </mc:Fallback>
        </mc:AlternateContent>
      </w:r>
      <w:r w:rsidRPr="00F21D0D">
        <w:rPr>
          <w:sz w:val="22"/>
          <w:szCs w:val="22"/>
        </w:rPr>
        <w:t xml:space="preserve">7.    PHYSICIAN’S NAME AND CONTACT  </w:t>
      </w:r>
    </w:p>
    <w:p w14:paraId="6A424210" w14:textId="77777777" w:rsidR="008A1394" w:rsidRPr="00F21D0D" w:rsidRDefault="008A1394" w:rsidP="008A1394">
      <w:pPr>
        <w:rPr>
          <w:sz w:val="22"/>
          <w:szCs w:val="22"/>
        </w:rPr>
      </w:pPr>
    </w:p>
    <w:p w14:paraId="0AED517B" w14:textId="77777777" w:rsidR="008A1394" w:rsidRPr="00F21D0D" w:rsidRDefault="008A1394" w:rsidP="008A1394">
      <w:pPr>
        <w:rPr>
          <w:sz w:val="22"/>
          <w:szCs w:val="22"/>
        </w:rPr>
      </w:pPr>
      <w:r w:rsidRPr="00F21D0D">
        <w:rPr>
          <w:noProof/>
          <w:sz w:val="22"/>
          <w:szCs w:val="22"/>
        </w:rPr>
        <mc:AlternateContent>
          <mc:Choice Requires="wps">
            <w:drawing>
              <wp:anchor distT="0" distB="0" distL="114300" distR="114300" simplePos="0" relativeHeight="252083200" behindDoc="0" locked="0" layoutInCell="1" allowOverlap="1" wp14:anchorId="7252CF1B" wp14:editId="6DE0284E">
                <wp:simplePos x="0" y="0"/>
                <wp:positionH relativeFrom="column">
                  <wp:posOffset>2282711</wp:posOffset>
                </wp:positionH>
                <wp:positionV relativeFrom="paragraph">
                  <wp:posOffset>111125</wp:posOffset>
                </wp:positionV>
                <wp:extent cx="3660889" cy="1645"/>
                <wp:effectExtent l="0" t="0" r="22225" b="24130"/>
                <wp:wrapNone/>
                <wp:docPr id="21" name="Straight Connector 21"/>
                <wp:cNvGraphicFramePr/>
                <a:graphic xmlns:a="http://schemas.openxmlformats.org/drawingml/2006/main">
                  <a:graphicData uri="http://schemas.microsoft.com/office/word/2010/wordprocessingShape">
                    <wps:wsp>
                      <wps:cNvCnPr/>
                      <wps:spPr>
                        <a:xfrm flipV="1">
                          <a:off x="0" y="0"/>
                          <a:ext cx="3660889" cy="164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AD32E" id="Straight Connector 21" o:spid="_x0000_s1026" style="position:absolute;flip:y;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75pt,8.75pt" to="46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" strokecolor="black [3213]" strokeweight="1pt"/>
            </w:pict>
          </mc:Fallback>
        </mc:AlternateContent>
      </w:r>
      <w:r w:rsidRPr="00F21D0D">
        <w:rPr>
          <w:sz w:val="22"/>
          <w:szCs w:val="22"/>
        </w:rPr>
        <w:t>8.    ATTORNEY’S NAME AND CONTACT</w:t>
      </w:r>
    </w:p>
    <w:p w14:paraId="4D5BA437" w14:textId="77777777" w:rsidR="008A1394" w:rsidRPr="00F21D0D" w:rsidRDefault="008A1394" w:rsidP="008A1394">
      <w:pPr>
        <w:rPr>
          <w:sz w:val="22"/>
          <w:szCs w:val="22"/>
        </w:rPr>
      </w:pPr>
    </w:p>
    <w:p w14:paraId="534A7457" w14:textId="1486FA51" w:rsidR="008A1394" w:rsidRPr="00230259" w:rsidRDefault="008A1394" w:rsidP="008A1394">
      <w:pPr>
        <w:rPr>
          <w:rFonts w:eastAsia="MS Gothic" w:cs="Menlo Bold"/>
          <w:color w:val="FF0000"/>
          <w:sz w:val="22"/>
          <w:szCs w:val="22"/>
        </w:rPr>
      </w:pPr>
      <w:r w:rsidRPr="00F21D0D">
        <w:rPr>
          <w:noProof/>
          <w:sz w:val="22"/>
          <w:szCs w:val="22"/>
        </w:rPr>
        <mc:AlternateContent>
          <mc:Choice Requires="wps">
            <w:drawing>
              <wp:anchor distT="0" distB="0" distL="114300" distR="114300" simplePos="0" relativeHeight="252085248" behindDoc="0" locked="0" layoutInCell="1" allowOverlap="1" wp14:anchorId="4B772EF2" wp14:editId="3650E86F">
                <wp:simplePos x="0" y="0"/>
                <wp:positionH relativeFrom="column">
                  <wp:posOffset>3429635</wp:posOffset>
                </wp:positionH>
                <wp:positionV relativeFrom="paragraph">
                  <wp:posOffset>112395</wp:posOffset>
                </wp:positionV>
                <wp:extent cx="2513330" cy="27940"/>
                <wp:effectExtent l="0" t="0" r="13970" b="22860"/>
                <wp:wrapNone/>
                <wp:docPr id="25" name="Straight Connector 25"/>
                <wp:cNvGraphicFramePr/>
                <a:graphic xmlns:a="http://schemas.openxmlformats.org/drawingml/2006/main">
                  <a:graphicData uri="http://schemas.microsoft.com/office/word/2010/wordprocessingShape">
                    <wps:wsp>
                      <wps:cNvCnPr/>
                      <wps:spPr>
                        <a:xfrm>
                          <a:off x="0" y="0"/>
                          <a:ext cx="2513330" cy="2794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0913F" id="Straight Connector 25" o:spid="_x0000_s1026" style="position:absolute;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05pt,8.85pt" to="467.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" strokecolor="black [3213]" strokeweight="1pt"/>
            </w:pict>
          </mc:Fallback>
        </mc:AlternateContent>
      </w:r>
      <w:r w:rsidRPr="00F21D0D">
        <w:rPr>
          <w:rFonts w:eastAsia="MS Gothic" w:cs="Menlo Bold"/>
          <w:color w:val="000000"/>
          <w:sz w:val="22"/>
          <w:szCs w:val="22"/>
        </w:rPr>
        <w:t xml:space="preserve">9.    IF YOU HAVE A HEALTH CARE PROXY, WHO IS NAMED? </w:t>
      </w:r>
    </w:p>
    <w:p w14:paraId="6A5E1860" w14:textId="77777777" w:rsidR="008A1394" w:rsidRPr="00F21D0D" w:rsidRDefault="008A1394" w:rsidP="008A1394">
      <w:pPr>
        <w:rPr>
          <w:rFonts w:eastAsia="MS Gothic" w:cs="Menlo Bold"/>
          <w:color w:val="000000" w:themeColor="text1"/>
          <w:sz w:val="22"/>
          <w:szCs w:val="22"/>
        </w:rPr>
      </w:pPr>
      <w:r w:rsidRPr="00F21D0D">
        <w:rPr>
          <w:rFonts w:eastAsia="MS Gothic" w:cs="Menlo Bold"/>
          <w:color w:val="000000" w:themeColor="text1"/>
          <w:sz w:val="22"/>
          <w:szCs w:val="22"/>
        </w:rPr>
        <w:t xml:space="preserve">Name                                                                            Phone: </w:t>
      </w:r>
      <w:r w:rsidRPr="00F21D0D">
        <w:rPr>
          <w:rFonts w:eastAsia="MS Gothic" w:cs="Menlo Bold"/>
          <w:color w:val="000000" w:themeColor="text1"/>
          <w:sz w:val="22"/>
          <w:szCs w:val="22"/>
        </w:rPr>
        <w:tab/>
      </w:r>
      <w:r w:rsidRPr="00F21D0D">
        <w:rPr>
          <w:rFonts w:eastAsia="MS Gothic" w:cs="Menlo Bold"/>
          <w:color w:val="000000" w:themeColor="text1"/>
          <w:sz w:val="22"/>
          <w:szCs w:val="22"/>
        </w:rPr>
        <w:tab/>
      </w:r>
      <w:r w:rsidRPr="00F21D0D">
        <w:rPr>
          <w:rFonts w:eastAsia="MS Gothic" w:cs="Menlo Bold"/>
          <w:color w:val="000000" w:themeColor="text1"/>
          <w:sz w:val="22"/>
          <w:szCs w:val="22"/>
        </w:rPr>
        <w:tab/>
        <w:t xml:space="preserve">   </w:t>
      </w:r>
      <w:r>
        <w:rPr>
          <w:rFonts w:eastAsia="MS Gothic" w:cs="Menlo Bold"/>
          <w:color w:val="000000" w:themeColor="text1"/>
          <w:sz w:val="22"/>
          <w:szCs w:val="22"/>
        </w:rPr>
        <w:t xml:space="preserve">          </w:t>
      </w:r>
      <w:r w:rsidRPr="00F21D0D">
        <w:rPr>
          <w:rFonts w:eastAsia="MS Gothic" w:cs="Menlo Bold"/>
          <w:color w:val="000000" w:themeColor="text1"/>
          <w:sz w:val="22"/>
          <w:szCs w:val="22"/>
        </w:rPr>
        <w:t>Cell:</w:t>
      </w:r>
    </w:p>
    <w:p w14:paraId="36DA14DC" w14:textId="77777777" w:rsidR="008A1394" w:rsidRPr="00F21D0D" w:rsidRDefault="008A1394" w:rsidP="008A1394">
      <w:pPr>
        <w:rPr>
          <w:rFonts w:eastAsia="MS Gothic" w:cs="Menlo Bold"/>
          <w:color w:val="000000" w:themeColor="text1"/>
          <w:sz w:val="22"/>
          <w:szCs w:val="22"/>
        </w:rPr>
      </w:pPr>
      <w:r w:rsidRPr="00F21D0D">
        <w:rPr>
          <w:noProof/>
          <w:sz w:val="22"/>
          <w:szCs w:val="22"/>
        </w:rPr>
        <mc:AlternateContent>
          <mc:Choice Requires="wps">
            <w:drawing>
              <wp:anchor distT="0" distB="0" distL="114300" distR="114300" simplePos="0" relativeHeight="252086272" behindDoc="0" locked="0" layoutInCell="1" allowOverlap="1" wp14:anchorId="58F1C117" wp14:editId="4D89763B">
                <wp:simplePos x="0" y="0"/>
                <wp:positionH relativeFrom="column">
                  <wp:posOffset>3203689</wp:posOffset>
                </wp:positionH>
                <wp:positionV relativeFrom="paragraph">
                  <wp:posOffset>36218</wp:posOffset>
                </wp:positionV>
                <wp:extent cx="1254011" cy="22202"/>
                <wp:effectExtent l="0" t="0" r="16510" b="16510"/>
                <wp:wrapNone/>
                <wp:docPr id="29" name="Straight Connector 29"/>
                <wp:cNvGraphicFramePr/>
                <a:graphic xmlns:a="http://schemas.openxmlformats.org/drawingml/2006/main">
                  <a:graphicData uri="http://schemas.microsoft.com/office/word/2010/wordprocessingShape">
                    <wps:wsp>
                      <wps:cNvCnPr/>
                      <wps:spPr>
                        <a:xfrm>
                          <a:off x="0" y="0"/>
                          <a:ext cx="1254011" cy="22202"/>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FD55D" id="Straight Connector 29" o:spid="_x0000_s1026" style="position:absolute;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25pt,2.85pt" to="35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" strokecolor="black [3213]" strokeweight="1pt"/>
            </w:pict>
          </mc:Fallback>
        </mc:AlternateContent>
      </w:r>
      <w:r w:rsidRPr="00F21D0D">
        <w:rPr>
          <w:noProof/>
          <w:sz w:val="22"/>
          <w:szCs w:val="22"/>
        </w:rPr>
        <mc:AlternateContent>
          <mc:Choice Requires="wps">
            <w:drawing>
              <wp:anchor distT="0" distB="0" distL="114300" distR="114300" simplePos="0" relativeHeight="252087296" behindDoc="0" locked="0" layoutInCell="1" allowOverlap="1" wp14:anchorId="2D899E56" wp14:editId="138C081C">
                <wp:simplePos x="0" y="0"/>
                <wp:positionH relativeFrom="column">
                  <wp:posOffset>4802245</wp:posOffset>
                </wp:positionH>
                <wp:positionV relativeFrom="paragraph">
                  <wp:posOffset>30908</wp:posOffset>
                </wp:positionV>
                <wp:extent cx="1141355" cy="27511"/>
                <wp:effectExtent l="0" t="0" r="14605" b="23495"/>
                <wp:wrapNone/>
                <wp:docPr id="48" name="Straight Connector 48"/>
                <wp:cNvGraphicFramePr/>
                <a:graphic xmlns:a="http://schemas.openxmlformats.org/drawingml/2006/main">
                  <a:graphicData uri="http://schemas.microsoft.com/office/word/2010/wordprocessingShape">
                    <wps:wsp>
                      <wps:cNvCnPr/>
                      <wps:spPr>
                        <a:xfrm>
                          <a:off x="0" y="0"/>
                          <a:ext cx="1141355" cy="27511"/>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7D56E" id="Straight Connector 48" o:spid="_x0000_s1026" style="position:absolute;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15pt,2.45pt" to="46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" strokecolor="black [3213]" strokeweight="1pt"/>
            </w:pict>
          </mc:Fallback>
        </mc:AlternateContent>
      </w:r>
      <w:r w:rsidRPr="00F21D0D">
        <w:rPr>
          <w:noProof/>
          <w:sz w:val="22"/>
          <w:szCs w:val="22"/>
        </w:rPr>
        <mc:AlternateContent>
          <mc:Choice Requires="wps">
            <w:drawing>
              <wp:anchor distT="0" distB="0" distL="114300" distR="114300" simplePos="0" relativeHeight="252084224" behindDoc="0" locked="0" layoutInCell="1" allowOverlap="1" wp14:anchorId="7E1FDCDB" wp14:editId="2768B0BA">
                <wp:simplePos x="0" y="0"/>
                <wp:positionH relativeFrom="column">
                  <wp:posOffset>457201</wp:posOffset>
                </wp:positionH>
                <wp:positionV relativeFrom="paragraph">
                  <wp:posOffset>27039</wp:posOffset>
                </wp:positionV>
                <wp:extent cx="2171700" cy="5345"/>
                <wp:effectExtent l="25400" t="25400" r="63500" b="83820"/>
                <wp:wrapNone/>
                <wp:docPr id="53" name="Straight Connector 53"/>
                <wp:cNvGraphicFramePr/>
                <a:graphic xmlns:a="http://schemas.openxmlformats.org/drawingml/2006/main">
                  <a:graphicData uri="http://schemas.microsoft.com/office/word/2010/wordprocessingShape">
                    <wps:wsp>
                      <wps:cNvCnPr/>
                      <wps:spPr>
                        <a:xfrm>
                          <a:off x="0" y="0"/>
                          <a:ext cx="2171700" cy="534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86F76" id="Straight Connector 53" o:spid="_x0000_s1026" style="position:absolute;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15pt" to="20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" strokecolor="black [3213]" strokeweight="1pt"/>
            </w:pict>
          </mc:Fallback>
        </mc:AlternateContent>
      </w:r>
    </w:p>
    <w:p w14:paraId="675F0AAB" w14:textId="77777777" w:rsidR="008A1394" w:rsidRPr="00F21D0D" w:rsidRDefault="008A1394" w:rsidP="008A1394">
      <w:pPr>
        <w:rPr>
          <w:rFonts w:eastAsia="MS Gothic" w:cs="Menlo Bold"/>
          <w:color w:val="000000" w:themeColor="text1"/>
          <w:sz w:val="22"/>
          <w:szCs w:val="22"/>
        </w:rPr>
      </w:pPr>
      <w:r w:rsidRPr="00F21D0D">
        <w:rPr>
          <w:noProof/>
          <w:sz w:val="22"/>
          <w:szCs w:val="22"/>
        </w:rPr>
        <mc:AlternateContent>
          <mc:Choice Requires="wps">
            <w:drawing>
              <wp:anchor distT="0" distB="0" distL="114300" distR="114300" simplePos="0" relativeHeight="252088320" behindDoc="0" locked="0" layoutInCell="1" allowOverlap="1" wp14:anchorId="76508A16" wp14:editId="0ACE68E1">
                <wp:simplePos x="0" y="0"/>
                <wp:positionH relativeFrom="column">
                  <wp:posOffset>4801870</wp:posOffset>
                </wp:positionH>
                <wp:positionV relativeFrom="paragraph">
                  <wp:posOffset>171336</wp:posOffset>
                </wp:positionV>
                <wp:extent cx="1141355" cy="2910"/>
                <wp:effectExtent l="0" t="0" r="14605" b="22860"/>
                <wp:wrapNone/>
                <wp:docPr id="54" name="Straight Connector 54"/>
                <wp:cNvGraphicFramePr/>
                <a:graphic xmlns:a="http://schemas.openxmlformats.org/drawingml/2006/main">
                  <a:graphicData uri="http://schemas.microsoft.com/office/word/2010/wordprocessingShape">
                    <wps:wsp>
                      <wps:cNvCnPr/>
                      <wps:spPr>
                        <a:xfrm>
                          <a:off x="0" y="0"/>
                          <a:ext cx="1141355" cy="291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E5874" id="Straight Connector 54" o:spid="_x0000_s1026" style="position:absolute;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1pt,13.5pt" to="467.9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" strokecolor="black [3213]" strokeweight="1pt"/>
            </w:pict>
          </mc:Fallback>
        </mc:AlternateContent>
      </w:r>
      <w:r w:rsidRPr="00F21D0D">
        <w:rPr>
          <w:rFonts w:eastAsia="MS Gothic" w:cs="Menlo Bold"/>
          <w:color w:val="000000" w:themeColor="text1"/>
          <w:sz w:val="22"/>
          <w:szCs w:val="22"/>
        </w:rPr>
        <w:t xml:space="preserve">10. IF YOU HAVE PET/S WHAT IS YOUR WISH FOR IT/THEM IN CASE OF EMERGENCY: </w:t>
      </w:r>
    </w:p>
    <w:p w14:paraId="44293EA7" w14:textId="507147BF" w:rsidR="008A1394" w:rsidRPr="00F21D0D" w:rsidRDefault="009E43D3" w:rsidP="008A1394">
      <w:pPr>
        <w:rPr>
          <w:rFonts w:eastAsia="MS Gothic" w:cs="Menlo Bold"/>
          <w:color w:val="000000" w:themeColor="text1"/>
          <w:sz w:val="22"/>
          <w:szCs w:val="22"/>
        </w:rPr>
      </w:pPr>
      <w:r>
        <w:rPr>
          <w:noProof/>
          <w:color w:val="000000"/>
        </w:rPr>
        <mc:AlternateContent>
          <mc:Choice Requires="wps">
            <w:drawing>
              <wp:anchor distT="0" distB="0" distL="114300" distR="114300" simplePos="0" relativeHeight="253728768" behindDoc="0" locked="0" layoutInCell="1" allowOverlap="1" wp14:anchorId="03B884A7" wp14:editId="1B630A94">
                <wp:simplePos x="0" y="0"/>
                <wp:positionH relativeFrom="column">
                  <wp:posOffset>-573314</wp:posOffset>
                </wp:positionH>
                <wp:positionV relativeFrom="paragraph">
                  <wp:posOffset>166188</wp:posOffset>
                </wp:positionV>
                <wp:extent cx="499745" cy="1183005"/>
                <wp:effectExtent l="12700" t="12700" r="20955" b="10795"/>
                <wp:wrapNone/>
                <wp:docPr id="1209" name="Up Arrow 1209">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D70644C"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884A7" id="Up Arrow 1209" o:spid="_x0000_s1263" type="#_x0000_t68" href="#toc1" style="position:absolute;margin-left:-45.15pt;margin-top:13.1pt;width:39.35pt;height:93.15pt;z-index:25372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" o:button="t" adj="4562" fillcolor="#43bae8 [2676]" strokecolor="black [3213]">
                <v:fill color2="#74ccee [1972]" rotate="t" o:detectmouseclick="t" focusposition="1,1" focussize="-1,-1" focus="100%" type="gradientRadial"/>
                <v:textbox>
                  <w:txbxContent>
                    <w:p w14:paraId="5D70644C"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7D556228" w14:textId="18EA208D" w:rsidR="008A1394" w:rsidRPr="00F21D0D" w:rsidRDefault="008A1394" w:rsidP="008A1394">
      <w:pPr>
        <w:rPr>
          <w:rFonts w:eastAsia="MS Gothic" w:cs="Menlo Bold"/>
          <w:color w:val="000000" w:themeColor="text1"/>
          <w:sz w:val="22"/>
          <w:szCs w:val="22"/>
        </w:rPr>
      </w:pPr>
      <w:r w:rsidRPr="00F21D0D">
        <w:rPr>
          <w:noProof/>
          <w:sz w:val="22"/>
          <w:szCs w:val="22"/>
        </w:rPr>
        <mc:AlternateContent>
          <mc:Choice Requires="wps">
            <w:drawing>
              <wp:anchor distT="0" distB="0" distL="114300" distR="114300" simplePos="0" relativeHeight="252080128" behindDoc="0" locked="0" layoutInCell="1" allowOverlap="1" wp14:anchorId="2B9A2F05" wp14:editId="68EF78AB">
                <wp:simplePos x="0" y="0"/>
                <wp:positionH relativeFrom="column">
                  <wp:posOffset>2613</wp:posOffset>
                </wp:positionH>
                <wp:positionV relativeFrom="paragraph">
                  <wp:posOffset>60325</wp:posOffset>
                </wp:positionV>
                <wp:extent cx="5941133" cy="1572"/>
                <wp:effectExtent l="0" t="0" r="15240" b="24130"/>
                <wp:wrapNone/>
                <wp:docPr id="493" name="Straight Connector 493"/>
                <wp:cNvGraphicFramePr/>
                <a:graphic xmlns:a="http://schemas.openxmlformats.org/drawingml/2006/main">
                  <a:graphicData uri="http://schemas.microsoft.com/office/word/2010/wordprocessingShape">
                    <wps:wsp>
                      <wps:cNvCnPr/>
                      <wps:spPr>
                        <a:xfrm>
                          <a:off x="0" y="0"/>
                          <a:ext cx="5941133" cy="1572"/>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8129B" id="Straight Connector 493" o:spid="_x0000_s1026" style="position:absolute;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4.75pt" to="468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" strokecolor="black [3213]" strokeweight="1pt"/>
            </w:pict>
          </mc:Fallback>
        </mc:AlternateContent>
      </w:r>
    </w:p>
    <w:p w14:paraId="4FA3A266" w14:textId="77777777" w:rsidR="008A1394" w:rsidRPr="00D106DC" w:rsidRDefault="008A1394" w:rsidP="008A1394">
      <w:pPr>
        <w:rPr>
          <w:rFonts w:eastAsia="MS Gothic" w:cs="Menlo Bold"/>
          <w:color w:val="000000"/>
          <w:sz w:val="22"/>
          <w:szCs w:val="22"/>
        </w:rPr>
      </w:pPr>
    </w:p>
    <w:p w14:paraId="539A0549" w14:textId="77777777" w:rsidR="008A1394" w:rsidRPr="00F21D0D" w:rsidRDefault="008A1394" w:rsidP="008A1394">
      <w:pPr>
        <w:rPr>
          <w:sz w:val="22"/>
          <w:szCs w:val="22"/>
        </w:rPr>
      </w:pPr>
      <w:r w:rsidRPr="00F21D0D">
        <w:rPr>
          <w:rFonts w:eastAsia="MS Gothic" w:cs="Menlo Bold"/>
          <w:color w:val="000000"/>
          <w:sz w:val="22"/>
          <w:szCs w:val="22"/>
        </w:rPr>
        <w:t xml:space="preserve">11. </w:t>
      </w:r>
      <w:r w:rsidRPr="00F21D0D">
        <w:rPr>
          <w:sz w:val="22"/>
          <w:szCs w:val="22"/>
        </w:rPr>
        <w:t xml:space="preserve">WHO HAS A SET OF KEYS TO YOUR HOUSE?  YOUR CAR?  Name/Contact Information </w:t>
      </w:r>
    </w:p>
    <w:p w14:paraId="56C9A061" w14:textId="77777777" w:rsidR="008A1394" w:rsidRPr="00F21D0D" w:rsidRDefault="008A1394" w:rsidP="008A1394">
      <w:pPr>
        <w:rPr>
          <w:sz w:val="22"/>
          <w:szCs w:val="22"/>
        </w:rPr>
      </w:pPr>
    </w:p>
    <w:p w14:paraId="101A816F" w14:textId="77777777" w:rsidR="008A1394" w:rsidRPr="00F21D0D" w:rsidRDefault="008A1394" w:rsidP="008A1394">
      <w:pPr>
        <w:rPr>
          <w:rFonts w:eastAsiaTheme="minorEastAsia" w:cstheme="minorBidi"/>
          <w:sz w:val="22"/>
          <w:szCs w:val="22"/>
        </w:rPr>
      </w:pPr>
      <w:r w:rsidRPr="00F21D0D">
        <w:rPr>
          <w:noProof/>
          <w:sz w:val="22"/>
          <w:szCs w:val="22"/>
        </w:rPr>
        <mc:AlternateContent>
          <mc:Choice Requires="wps">
            <w:drawing>
              <wp:anchor distT="0" distB="0" distL="114300" distR="114300" simplePos="0" relativeHeight="252089344" behindDoc="0" locked="0" layoutInCell="1" allowOverlap="1" wp14:anchorId="1358342F" wp14:editId="39D6A852">
                <wp:simplePos x="0" y="0"/>
                <wp:positionH relativeFrom="column">
                  <wp:posOffset>0</wp:posOffset>
                </wp:positionH>
                <wp:positionV relativeFrom="paragraph">
                  <wp:posOffset>160468</wp:posOffset>
                </wp:positionV>
                <wp:extent cx="5943600" cy="14052"/>
                <wp:effectExtent l="0" t="0" r="12700" b="24130"/>
                <wp:wrapNone/>
                <wp:docPr id="494" name="Straight Connector 494"/>
                <wp:cNvGraphicFramePr/>
                <a:graphic xmlns:a="http://schemas.openxmlformats.org/drawingml/2006/main">
                  <a:graphicData uri="http://schemas.microsoft.com/office/word/2010/wordprocessingShape">
                    <wps:wsp>
                      <wps:cNvCnPr/>
                      <wps:spPr>
                        <a:xfrm flipV="1">
                          <a:off x="0" y="0"/>
                          <a:ext cx="5943600" cy="14052"/>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B4F77" id="Straight Connector 494" o:spid="_x0000_s1026" style="position:absolute;flip:y;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65pt" to="46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" strokecolor="black [3213]" strokeweight="1pt"/>
            </w:pict>
          </mc:Fallback>
        </mc:AlternateContent>
      </w:r>
    </w:p>
    <w:p w14:paraId="63E42AC8" w14:textId="77777777" w:rsidR="008A1394" w:rsidRPr="00F21D0D" w:rsidRDefault="008A1394" w:rsidP="008A1394">
      <w:pPr>
        <w:jc w:val="center"/>
        <w:rPr>
          <w:rFonts w:eastAsia="MS Gothic" w:cs="Menlo Bold"/>
          <w:b/>
          <w:i/>
          <w:color w:val="000000"/>
          <w:sz w:val="22"/>
          <w:szCs w:val="22"/>
        </w:rPr>
      </w:pPr>
    </w:p>
    <w:p w14:paraId="0E068689" w14:textId="3E03DD6C" w:rsidR="008A1394" w:rsidRPr="00E000CA" w:rsidRDefault="008A1394" w:rsidP="008A1394">
      <w:pPr>
        <w:rPr>
          <w:rFonts w:eastAsia="MS Gothic" w:cs="Menlo Bold"/>
          <w:b/>
          <w:i/>
          <w:color w:val="000000"/>
          <w:sz w:val="22"/>
          <w:szCs w:val="22"/>
        </w:rPr>
      </w:pPr>
      <w:r w:rsidRPr="00F21D0D">
        <w:rPr>
          <w:noProof/>
          <w:sz w:val="22"/>
          <w:szCs w:val="22"/>
        </w:rPr>
        <mc:AlternateContent>
          <mc:Choice Requires="wps">
            <w:drawing>
              <wp:anchor distT="0" distB="0" distL="114300" distR="114300" simplePos="0" relativeHeight="252091392" behindDoc="0" locked="0" layoutInCell="1" allowOverlap="1" wp14:anchorId="7B0422EF" wp14:editId="68BD2029">
                <wp:simplePos x="0" y="0"/>
                <wp:positionH relativeFrom="column">
                  <wp:posOffset>4577080</wp:posOffset>
                </wp:positionH>
                <wp:positionV relativeFrom="paragraph">
                  <wp:posOffset>156845</wp:posOffset>
                </wp:positionV>
                <wp:extent cx="1365250" cy="18415"/>
                <wp:effectExtent l="0" t="0" r="19050" b="19685"/>
                <wp:wrapNone/>
                <wp:docPr id="495" name="Straight Connector 495"/>
                <wp:cNvGraphicFramePr/>
                <a:graphic xmlns:a="http://schemas.openxmlformats.org/drawingml/2006/main">
                  <a:graphicData uri="http://schemas.microsoft.com/office/word/2010/wordprocessingShape">
                    <wps:wsp>
                      <wps:cNvCnPr/>
                      <wps:spPr>
                        <a:xfrm flipV="1">
                          <a:off x="0" y="0"/>
                          <a:ext cx="1365250" cy="1841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6A012" id="Straight Connector 495" o:spid="_x0000_s1026" style="position:absolute;flip:y;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4pt,12.35pt" to="467.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" strokecolor="black [3213]" strokeweight="1pt"/>
            </w:pict>
          </mc:Fallback>
        </mc:AlternateContent>
      </w:r>
      <w:r w:rsidRPr="00F21D0D">
        <w:rPr>
          <w:noProof/>
          <w:sz w:val="22"/>
          <w:szCs w:val="22"/>
        </w:rPr>
        <mc:AlternateContent>
          <mc:Choice Requires="wps">
            <w:drawing>
              <wp:anchor distT="0" distB="0" distL="114300" distR="114300" simplePos="0" relativeHeight="252090368" behindDoc="0" locked="0" layoutInCell="1" allowOverlap="1" wp14:anchorId="3A87B01E" wp14:editId="027C45F8">
                <wp:simplePos x="0" y="0"/>
                <wp:positionH relativeFrom="column">
                  <wp:posOffset>3175</wp:posOffset>
                </wp:positionH>
                <wp:positionV relativeFrom="paragraph">
                  <wp:posOffset>168910</wp:posOffset>
                </wp:positionV>
                <wp:extent cx="4225290" cy="7620"/>
                <wp:effectExtent l="0" t="0" r="16510" b="17780"/>
                <wp:wrapNone/>
                <wp:docPr id="497" name="Straight Connector 497"/>
                <wp:cNvGraphicFramePr/>
                <a:graphic xmlns:a="http://schemas.openxmlformats.org/drawingml/2006/main">
                  <a:graphicData uri="http://schemas.microsoft.com/office/word/2010/wordprocessingShape">
                    <wps:wsp>
                      <wps:cNvCnPr/>
                      <wps:spPr>
                        <a:xfrm>
                          <a:off x="0" y="0"/>
                          <a:ext cx="4225290" cy="762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1DF057" id="Straight Connector 497" o:spid="_x0000_s1026" style="position:absolute;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3.3pt" to="332.9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" strokecolor="black [3213]" strokeweight="1pt"/>
            </w:pict>
          </mc:Fallback>
        </mc:AlternateContent>
      </w:r>
      <w:r w:rsidRPr="00F21D0D">
        <w:rPr>
          <w:rFonts w:eastAsia="MS Gothic" w:cs="Menlo Bold"/>
          <w:b/>
          <w:i/>
          <w:color w:val="000000"/>
          <w:sz w:val="22"/>
          <w:szCs w:val="22"/>
        </w:rPr>
        <w:t>(SIGNATURE)</w:t>
      </w:r>
      <w:r w:rsidRPr="00F21D0D">
        <w:rPr>
          <w:rFonts w:eastAsia="MS Gothic" w:cs="Menlo Bold"/>
          <w:b/>
          <w:i/>
          <w:color w:val="000000"/>
          <w:sz w:val="22"/>
          <w:szCs w:val="22"/>
        </w:rPr>
        <w:tab/>
      </w:r>
      <w:r w:rsidRPr="00F21D0D">
        <w:rPr>
          <w:rFonts w:eastAsia="MS Gothic" w:cs="Menlo Bold"/>
          <w:b/>
          <w:i/>
          <w:color w:val="000000"/>
          <w:sz w:val="22"/>
          <w:szCs w:val="22"/>
        </w:rPr>
        <w:tab/>
      </w:r>
      <w:r w:rsidRPr="00F21D0D">
        <w:rPr>
          <w:rFonts w:eastAsia="MS Gothic" w:cs="Menlo Bold"/>
          <w:b/>
          <w:i/>
          <w:color w:val="000000"/>
          <w:sz w:val="22"/>
          <w:szCs w:val="22"/>
        </w:rPr>
        <w:tab/>
      </w:r>
      <w:r w:rsidRPr="00F21D0D">
        <w:rPr>
          <w:rFonts w:eastAsia="MS Gothic" w:cs="Menlo Bold"/>
          <w:b/>
          <w:i/>
          <w:color w:val="000000"/>
          <w:sz w:val="22"/>
          <w:szCs w:val="22"/>
        </w:rPr>
        <w:tab/>
      </w:r>
      <w:r w:rsidRPr="00F21D0D">
        <w:rPr>
          <w:rFonts w:eastAsia="MS Gothic" w:cs="Menlo Bold"/>
          <w:b/>
          <w:i/>
          <w:color w:val="000000"/>
          <w:sz w:val="22"/>
          <w:szCs w:val="22"/>
        </w:rPr>
        <w:tab/>
      </w:r>
      <w:r w:rsidRPr="00F21D0D">
        <w:rPr>
          <w:rFonts w:eastAsia="MS Gothic" w:cs="Menlo Bold"/>
          <w:b/>
          <w:i/>
          <w:color w:val="000000"/>
          <w:sz w:val="22"/>
          <w:szCs w:val="22"/>
        </w:rPr>
        <w:tab/>
      </w:r>
      <w:r w:rsidRPr="00F21D0D">
        <w:rPr>
          <w:rFonts w:eastAsia="MS Gothic" w:cs="Menlo Bold"/>
          <w:b/>
          <w:i/>
          <w:color w:val="000000"/>
          <w:sz w:val="22"/>
          <w:szCs w:val="22"/>
        </w:rPr>
        <w:tab/>
        <w:t xml:space="preserve">      </w:t>
      </w:r>
      <w:r w:rsidR="00230259">
        <w:rPr>
          <w:rFonts w:eastAsia="MS Gothic" w:cs="Menlo Bold"/>
          <w:b/>
          <w:i/>
          <w:color w:val="000000"/>
          <w:sz w:val="22"/>
          <w:szCs w:val="22"/>
        </w:rPr>
        <w:t xml:space="preserve">                  </w:t>
      </w:r>
      <w:proofErr w:type="gramStart"/>
      <w:r w:rsidR="00230259">
        <w:rPr>
          <w:rFonts w:eastAsia="MS Gothic" w:cs="Menlo Bold"/>
          <w:b/>
          <w:i/>
          <w:color w:val="000000"/>
          <w:sz w:val="22"/>
          <w:szCs w:val="22"/>
        </w:rPr>
        <w:t xml:space="preserve">  </w:t>
      </w:r>
      <w:r w:rsidRPr="00F21D0D">
        <w:rPr>
          <w:rFonts w:eastAsia="MS Gothic" w:cs="Menlo Bold"/>
          <w:b/>
          <w:i/>
          <w:color w:val="000000"/>
          <w:sz w:val="22"/>
          <w:szCs w:val="22"/>
        </w:rPr>
        <w:t xml:space="preserve"> (</w:t>
      </w:r>
      <w:proofErr w:type="gramEnd"/>
      <w:r w:rsidRPr="00F21D0D">
        <w:rPr>
          <w:rFonts w:eastAsia="MS Gothic" w:cs="Menlo Bold"/>
          <w:b/>
          <w:i/>
          <w:color w:val="000000"/>
          <w:sz w:val="22"/>
          <w:szCs w:val="22"/>
        </w:rPr>
        <w:t>DATE)</w:t>
      </w:r>
      <w:r w:rsidRPr="00F21D0D">
        <w:rPr>
          <w:noProof/>
          <w:sz w:val="22"/>
          <w:szCs w:val="22"/>
        </w:rPr>
        <w:t xml:space="preserve"> </w:t>
      </w:r>
    </w:p>
    <w:p w14:paraId="26B4767F" w14:textId="2DE15621" w:rsidR="008A1394" w:rsidRPr="00F21D0D" w:rsidRDefault="0099732F" w:rsidP="0099732F">
      <w:pPr>
        <w:spacing w:after="200" w:line="288" w:lineRule="auto"/>
        <w:rPr>
          <w:rFonts w:eastAsia="MS Gothic" w:cs="Menlo Bold"/>
          <w:b/>
          <w:i/>
          <w:color w:val="000000"/>
          <w:sz w:val="22"/>
          <w:szCs w:val="22"/>
          <w14:textOutline w14:w="9525" w14:cap="rnd" w14:cmpd="sng" w14:algn="ctr">
            <w14:solidFill>
              <w14:schemeClr w14:val="tx1"/>
            </w14:solidFill>
            <w14:prstDash w14:val="solid"/>
            <w14:bevel/>
          </w14:textOutline>
        </w:rPr>
      </w:pPr>
      <w:r>
        <w:rPr>
          <w:rFonts w:eastAsia="MS Gothic" w:cs="Menlo Bold"/>
          <w:b/>
          <w:i/>
          <w:color w:val="000000"/>
          <w:sz w:val="22"/>
          <w:szCs w:val="22"/>
          <w14:textOutline w14:w="9525" w14:cap="rnd" w14:cmpd="sng" w14:algn="ctr">
            <w14:solidFill>
              <w14:schemeClr w14:val="tx1"/>
            </w14:solidFill>
            <w14:prstDash w14:val="solid"/>
            <w14:bevel/>
          </w14:textOutline>
        </w:rPr>
        <w:br w:type="page"/>
      </w:r>
    </w:p>
    <w:p w14:paraId="2EC09E13" w14:textId="511D22B9" w:rsidR="00326575" w:rsidRDefault="00326575" w:rsidP="008A1394">
      <w:pPr>
        <w:tabs>
          <w:tab w:val="center" w:pos="5400"/>
          <w:tab w:val="left" w:pos="9168"/>
        </w:tabs>
        <w:jc w:val="center"/>
        <w:rPr>
          <w:rFonts w:eastAsia="MS Gothic" w:cs="Menlo Bold"/>
          <w:b/>
          <w:i/>
          <w:color w:val="000000"/>
          <w:sz w:val="22"/>
          <w:szCs w:val="22"/>
          <w14:textOutline w14:w="9525" w14:cap="rnd" w14:cmpd="sng" w14:algn="ctr">
            <w14:solidFill>
              <w14:schemeClr w14:val="tx1"/>
            </w14:solidFill>
            <w14:prstDash w14:val="solid"/>
            <w14:bevel/>
          </w14:textOutline>
        </w:rPr>
      </w:pPr>
    </w:p>
    <w:p w14:paraId="30F83E94" w14:textId="5BFA5CA2" w:rsidR="008A1394" w:rsidRPr="00F21D0D" w:rsidRDefault="008A1394" w:rsidP="00706C83">
      <w:pPr>
        <w:pStyle w:val="Heading2"/>
        <w:jc w:val="center"/>
        <w:rPr>
          <w:rFonts w:eastAsia="MS Gothic"/>
        </w:rPr>
      </w:pPr>
      <w:bookmarkStart w:id="1253" w:name="p123"/>
      <w:bookmarkStart w:id="1254" w:name="_Toc86348944"/>
      <w:bookmarkStart w:id="1255" w:name="_Toc98593954"/>
      <w:bookmarkEnd w:id="1253"/>
      <w:r w:rsidRPr="00F21D0D">
        <w:rPr>
          <w:rFonts w:eastAsia="MS Gothic"/>
        </w:rPr>
        <w:t>ARRANGEMENTS IN CASE OF DEATH</w:t>
      </w:r>
      <w:bookmarkEnd w:id="1254"/>
      <w:bookmarkEnd w:id="1255"/>
    </w:p>
    <w:p w14:paraId="3E8591CD" w14:textId="77777777" w:rsidR="008A1394" w:rsidRPr="00F21D0D" w:rsidRDefault="008A1394" w:rsidP="008A1394">
      <w:pPr>
        <w:tabs>
          <w:tab w:val="center" w:pos="5400"/>
          <w:tab w:val="left" w:pos="9168"/>
        </w:tabs>
        <w:rPr>
          <w:sz w:val="22"/>
          <w:szCs w:val="22"/>
        </w:rPr>
      </w:pPr>
      <w:r w:rsidRPr="00F21D0D">
        <w:rPr>
          <w:rFonts w:eastAsia="MS Gothic" w:cs="Menlo Bold"/>
          <w:b/>
          <w:i/>
          <w:color w:val="000000"/>
          <w:sz w:val="22"/>
          <w:szCs w:val="22"/>
          <w14:textOutline w14:w="9525" w14:cap="rnd" w14:cmpd="sng" w14:algn="ctr">
            <w14:solidFill>
              <w14:schemeClr w14:val="tx1"/>
            </w14:solidFill>
            <w14:prstDash w14:val="solid"/>
            <w14:bevel/>
          </w14:textOutline>
        </w:rPr>
        <w:tab/>
      </w:r>
    </w:p>
    <w:p w14:paraId="25373DBD" w14:textId="77777777" w:rsidR="008A1394" w:rsidRPr="00F21D0D" w:rsidRDefault="008A1394" w:rsidP="008A1394">
      <w:pPr>
        <w:rPr>
          <w:sz w:val="22"/>
          <w:szCs w:val="22"/>
        </w:rPr>
      </w:pPr>
      <w:r w:rsidRPr="00F21D0D">
        <w:rPr>
          <w:noProof/>
          <w:sz w:val="22"/>
          <w:szCs w:val="22"/>
        </w:rPr>
        <mc:AlternateContent>
          <mc:Choice Requires="wps">
            <w:drawing>
              <wp:anchor distT="0" distB="0" distL="114300" distR="114300" simplePos="0" relativeHeight="252092416" behindDoc="0" locked="0" layoutInCell="1" allowOverlap="1" wp14:anchorId="7494F11D" wp14:editId="10F2E452">
                <wp:simplePos x="0" y="0"/>
                <wp:positionH relativeFrom="column">
                  <wp:posOffset>3776012</wp:posOffset>
                </wp:positionH>
                <wp:positionV relativeFrom="paragraph">
                  <wp:posOffset>126999</wp:posOffset>
                </wp:positionV>
                <wp:extent cx="2167588" cy="2800"/>
                <wp:effectExtent l="0" t="0" r="17145" b="22860"/>
                <wp:wrapNone/>
                <wp:docPr id="942" name="Straight Connector 942"/>
                <wp:cNvGraphicFramePr/>
                <a:graphic xmlns:a="http://schemas.openxmlformats.org/drawingml/2006/main">
                  <a:graphicData uri="http://schemas.microsoft.com/office/word/2010/wordprocessingShape">
                    <wps:wsp>
                      <wps:cNvCnPr/>
                      <wps:spPr>
                        <a:xfrm flipV="1">
                          <a:off x="0" y="0"/>
                          <a:ext cx="2167588" cy="280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7DFB6" id="Straight Connector 942" o:spid="_x0000_s1026" style="position:absolute;flip:y;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3pt,10pt" to="46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" strokecolor="black [3213]" strokeweight="1pt"/>
            </w:pict>
          </mc:Fallback>
        </mc:AlternateContent>
      </w:r>
      <w:r w:rsidRPr="00F21D0D">
        <w:rPr>
          <w:noProof/>
          <w:sz w:val="22"/>
          <w:szCs w:val="22"/>
        </w:rPr>
        <mc:AlternateContent>
          <mc:Choice Requires="wps">
            <w:drawing>
              <wp:anchor distT="0" distB="0" distL="114300" distR="114300" simplePos="0" relativeHeight="252106752" behindDoc="0" locked="0" layoutInCell="1" allowOverlap="1" wp14:anchorId="512DCEDE" wp14:editId="6565F383">
                <wp:simplePos x="0" y="0"/>
                <wp:positionH relativeFrom="column">
                  <wp:posOffset>1503054</wp:posOffset>
                </wp:positionH>
                <wp:positionV relativeFrom="paragraph">
                  <wp:posOffset>99343</wp:posOffset>
                </wp:positionV>
                <wp:extent cx="361813" cy="6578"/>
                <wp:effectExtent l="25400" t="25400" r="57785" b="82550"/>
                <wp:wrapNone/>
                <wp:docPr id="203" name="Straight Connector 203"/>
                <wp:cNvGraphicFramePr/>
                <a:graphic xmlns:a="http://schemas.openxmlformats.org/drawingml/2006/main">
                  <a:graphicData uri="http://schemas.microsoft.com/office/word/2010/wordprocessingShape">
                    <wps:wsp>
                      <wps:cNvCnPr/>
                      <wps:spPr>
                        <a:xfrm>
                          <a:off x="0" y="0"/>
                          <a:ext cx="361813" cy="6578"/>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89A34" id="Straight Connector 203" o:spid="_x0000_s1026" style="position:absolute;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35pt,7.8pt" to="146.8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" strokecolor="black [3213]" strokeweight="1pt"/>
            </w:pict>
          </mc:Fallback>
        </mc:AlternateContent>
      </w:r>
      <w:r w:rsidRPr="00F21D0D">
        <w:rPr>
          <w:noProof/>
          <w:sz w:val="22"/>
          <w:szCs w:val="22"/>
        </w:rPr>
        <mc:AlternateContent>
          <mc:Choice Requires="wps">
            <w:drawing>
              <wp:anchor distT="0" distB="0" distL="114300" distR="114300" simplePos="0" relativeHeight="252107776" behindDoc="0" locked="0" layoutInCell="1" allowOverlap="1" wp14:anchorId="133BD2C4" wp14:editId="79116B70">
                <wp:simplePos x="0" y="0"/>
                <wp:positionH relativeFrom="column">
                  <wp:posOffset>1951483</wp:posOffset>
                </wp:positionH>
                <wp:positionV relativeFrom="paragraph">
                  <wp:posOffset>113597</wp:posOffset>
                </wp:positionV>
                <wp:extent cx="361813" cy="6578"/>
                <wp:effectExtent l="25400" t="25400" r="57785" b="82550"/>
                <wp:wrapNone/>
                <wp:docPr id="204" name="Straight Connector 204"/>
                <wp:cNvGraphicFramePr/>
                <a:graphic xmlns:a="http://schemas.openxmlformats.org/drawingml/2006/main">
                  <a:graphicData uri="http://schemas.microsoft.com/office/word/2010/wordprocessingShape">
                    <wps:wsp>
                      <wps:cNvCnPr/>
                      <wps:spPr>
                        <a:xfrm>
                          <a:off x="0" y="0"/>
                          <a:ext cx="361813" cy="6578"/>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376B4" id="Straight Connector 204" o:spid="_x0000_s1026" style="position:absolute;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65pt,8.95pt" to="182.1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" strokecolor="black [3213]" strokeweight="1pt"/>
            </w:pict>
          </mc:Fallback>
        </mc:AlternateContent>
      </w:r>
      <w:r w:rsidRPr="00F21D0D">
        <w:rPr>
          <w:sz w:val="22"/>
          <w:szCs w:val="22"/>
        </w:rPr>
        <w:t xml:space="preserve">HAVE YOU MADE A WILL?                                     </w:t>
      </w:r>
      <w:r w:rsidRPr="00F21D0D">
        <w:rPr>
          <w:rFonts w:eastAsia="MS Gothic" w:cs="Menlo Bold"/>
          <w:color w:val="000000"/>
          <w:sz w:val="22"/>
          <w:szCs w:val="22"/>
        </w:rPr>
        <w:t xml:space="preserve">WHERE IS IT FILED? </w:t>
      </w:r>
      <w:r w:rsidRPr="00F21D0D">
        <w:rPr>
          <w:sz w:val="22"/>
          <w:szCs w:val="22"/>
        </w:rPr>
        <w:t xml:space="preserve"> </w:t>
      </w:r>
    </w:p>
    <w:p w14:paraId="53485473" w14:textId="77777777" w:rsidR="008A1394" w:rsidRPr="00F21D0D" w:rsidRDefault="008A1394" w:rsidP="008A1394">
      <w:pPr>
        <w:ind w:left="1440" w:firstLine="720"/>
        <w:rPr>
          <w:sz w:val="22"/>
          <w:szCs w:val="22"/>
        </w:rPr>
      </w:pPr>
      <w:r w:rsidRPr="00F21D0D">
        <w:rPr>
          <w:sz w:val="22"/>
          <w:szCs w:val="22"/>
        </w:rPr>
        <w:t xml:space="preserve">       Yes          No</w:t>
      </w:r>
    </w:p>
    <w:p w14:paraId="18DCA2FC" w14:textId="77777777" w:rsidR="008A1394" w:rsidRPr="00F21D0D" w:rsidRDefault="008A1394" w:rsidP="008A1394">
      <w:pPr>
        <w:rPr>
          <w:sz w:val="22"/>
          <w:szCs w:val="22"/>
        </w:rPr>
      </w:pPr>
    </w:p>
    <w:p w14:paraId="636563E7" w14:textId="77777777" w:rsidR="008A1394" w:rsidRPr="00F21D0D" w:rsidRDefault="008A1394" w:rsidP="008A1394">
      <w:pPr>
        <w:rPr>
          <w:sz w:val="22"/>
          <w:szCs w:val="22"/>
        </w:rPr>
      </w:pPr>
      <w:r w:rsidRPr="00F21D0D">
        <w:rPr>
          <w:sz w:val="22"/>
          <w:szCs w:val="22"/>
        </w:rPr>
        <w:t xml:space="preserve">WHO IS YOUR EXECUTOR? Name/Contact Information/ Relationship </w:t>
      </w:r>
    </w:p>
    <w:p w14:paraId="43B68443" w14:textId="77777777" w:rsidR="008A1394" w:rsidRPr="00F21D0D" w:rsidRDefault="008A1394" w:rsidP="008A1394">
      <w:pPr>
        <w:rPr>
          <w:sz w:val="22"/>
          <w:szCs w:val="22"/>
        </w:rPr>
      </w:pPr>
      <w:r w:rsidRPr="00F21D0D">
        <w:rPr>
          <w:noProof/>
          <w:sz w:val="22"/>
          <w:szCs w:val="22"/>
        </w:rPr>
        <mc:AlternateContent>
          <mc:Choice Requires="wps">
            <w:drawing>
              <wp:anchor distT="0" distB="0" distL="114300" distR="114300" simplePos="0" relativeHeight="252094464" behindDoc="0" locked="0" layoutInCell="1" allowOverlap="1" wp14:anchorId="2C539768" wp14:editId="1DE44407">
                <wp:simplePos x="0" y="0"/>
                <wp:positionH relativeFrom="column">
                  <wp:posOffset>3879215</wp:posOffset>
                </wp:positionH>
                <wp:positionV relativeFrom="paragraph">
                  <wp:posOffset>13335</wp:posOffset>
                </wp:positionV>
                <wp:extent cx="2061845" cy="635"/>
                <wp:effectExtent l="0" t="0" r="20955" b="24765"/>
                <wp:wrapNone/>
                <wp:docPr id="945" name="Straight Connector 945"/>
                <wp:cNvGraphicFramePr/>
                <a:graphic xmlns:a="http://schemas.openxmlformats.org/drawingml/2006/main">
                  <a:graphicData uri="http://schemas.microsoft.com/office/word/2010/wordprocessingShape">
                    <wps:wsp>
                      <wps:cNvCnPr/>
                      <wps:spPr>
                        <a:xfrm>
                          <a:off x="0" y="0"/>
                          <a:ext cx="2061845" cy="63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031BE" id="Straight Connector 945" o:spid="_x0000_s1026" style="position:absolute;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45pt,1.05pt" to="467.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" strokecolor="black [3213]" strokeweight="1pt"/>
            </w:pict>
          </mc:Fallback>
        </mc:AlternateContent>
      </w:r>
    </w:p>
    <w:p w14:paraId="4BFCD508" w14:textId="77777777" w:rsidR="008A1394" w:rsidRPr="00F21D0D" w:rsidRDefault="008A1394" w:rsidP="008A1394">
      <w:pPr>
        <w:rPr>
          <w:outline/>
          <w:color w:val="1CADE4" w:themeColor="accent1"/>
          <w:sz w:val="22"/>
          <w:szCs w:val="22"/>
          <w14:textOutline w14:w="9525" w14:cap="rnd" w14:cmpd="sng" w14:algn="ctr">
            <w14:solidFill>
              <w14:schemeClr w14:val="accent1">
                <w14:shade w14:val="95000"/>
                <w14:satMod w14:val="105000"/>
              </w14:schemeClr>
            </w14:solidFill>
            <w14:prstDash w14:val="solid"/>
            <w14:bevel/>
          </w14:textOutline>
          <w14:textFill>
            <w14:noFill/>
          </w14:textFill>
        </w:rPr>
      </w:pPr>
    </w:p>
    <w:p w14:paraId="3D8573D1" w14:textId="77777777" w:rsidR="008A1394" w:rsidRPr="00F21D0D" w:rsidRDefault="008A1394" w:rsidP="008A1394">
      <w:pPr>
        <w:rPr>
          <w:sz w:val="22"/>
          <w:szCs w:val="22"/>
        </w:rPr>
      </w:pPr>
      <w:r w:rsidRPr="00F21D0D">
        <w:rPr>
          <w:noProof/>
          <w:sz w:val="22"/>
          <w:szCs w:val="22"/>
        </w:rPr>
        <mc:AlternateContent>
          <mc:Choice Requires="wps">
            <w:drawing>
              <wp:anchor distT="0" distB="0" distL="114300" distR="114300" simplePos="0" relativeHeight="252093440" behindDoc="0" locked="0" layoutInCell="1" allowOverlap="1" wp14:anchorId="591292D0" wp14:editId="38972056">
                <wp:simplePos x="0" y="0"/>
                <wp:positionH relativeFrom="column">
                  <wp:posOffset>6578</wp:posOffset>
                </wp:positionH>
                <wp:positionV relativeFrom="paragraph">
                  <wp:posOffset>16769</wp:posOffset>
                </wp:positionV>
                <wp:extent cx="5937022" cy="1645"/>
                <wp:effectExtent l="0" t="0" r="19685" b="24130"/>
                <wp:wrapNone/>
                <wp:docPr id="500" name="Straight Connector 500"/>
                <wp:cNvGraphicFramePr/>
                <a:graphic xmlns:a="http://schemas.openxmlformats.org/drawingml/2006/main">
                  <a:graphicData uri="http://schemas.microsoft.com/office/word/2010/wordprocessingShape">
                    <wps:wsp>
                      <wps:cNvCnPr/>
                      <wps:spPr>
                        <a:xfrm>
                          <a:off x="0" y="0"/>
                          <a:ext cx="5937022" cy="164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28973" id="Straight Connector 500" o:spid="_x0000_s1026" style="position:absolute;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3pt" to="46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" strokecolor="black [3213]" strokeweight="1pt"/>
            </w:pict>
          </mc:Fallback>
        </mc:AlternateContent>
      </w:r>
    </w:p>
    <w:p w14:paraId="43B8DF95" w14:textId="77777777" w:rsidR="008A1394" w:rsidRPr="00F21D0D" w:rsidRDefault="008A1394" w:rsidP="008A1394">
      <w:pPr>
        <w:rPr>
          <w:sz w:val="22"/>
          <w:szCs w:val="22"/>
        </w:rPr>
      </w:pPr>
      <w:r w:rsidRPr="00F21D0D">
        <w:rPr>
          <w:sz w:val="22"/>
          <w:szCs w:val="22"/>
        </w:rPr>
        <w:t xml:space="preserve">WHO HOLDS YOUR POWER OF ATTORNEY? Name/Contact Information/Relationship </w:t>
      </w:r>
    </w:p>
    <w:p w14:paraId="26663BFC" w14:textId="77777777" w:rsidR="008A1394" w:rsidRPr="00F21D0D" w:rsidRDefault="008A1394" w:rsidP="008A1394">
      <w:pPr>
        <w:rPr>
          <w:sz w:val="22"/>
          <w:szCs w:val="22"/>
        </w:rPr>
      </w:pPr>
    </w:p>
    <w:p w14:paraId="3B17F8C1" w14:textId="77777777" w:rsidR="008A1394" w:rsidRPr="00F21D0D" w:rsidRDefault="008A1394" w:rsidP="008A1394">
      <w:pPr>
        <w:rPr>
          <w:sz w:val="22"/>
          <w:szCs w:val="22"/>
        </w:rPr>
      </w:pPr>
      <w:r w:rsidRPr="00F21D0D">
        <w:rPr>
          <w:noProof/>
          <w:sz w:val="22"/>
          <w:szCs w:val="22"/>
        </w:rPr>
        <mc:AlternateContent>
          <mc:Choice Requires="wps">
            <w:drawing>
              <wp:anchor distT="0" distB="0" distL="114300" distR="114300" simplePos="0" relativeHeight="252095488" behindDoc="0" locked="0" layoutInCell="1" allowOverlap="1" wp14:anchorId="18C056DD" wp14:editId="25D12B09">
                <wp:simplePos x="0" y="0"/>
                <wp:positionH relativeFrom="column">
                  <wp:posOffset>0</wp:posOffset>
                </wp:positionH>
                <wp:positionV relativeFrom="paragraph">
                  <wp:posOffset>74295</wp:posOffset>
                </wp:positionV>
                <wp:extent cx="5943600" cy="6350"/>
                <wp:effectExtent l="0" t="0" r="12700" b="19050"/>
                <wp:wrapNone/>
                <wp:docPr id="948" name="Straight Connector 948"/>
                <wp:cNvGraphicFramePr/>
                <a:graphic xmlns:a="http://schemas.openxmlformats.org/drawingml/2006/main">
                  <a:graphicData uri="http://schemas.microsoft.com/office/word/2010/wordprocessingShape">
                    <wps:wsp>
                      <wps:cNvCnPr/>
                      <wps:spPr>
                        <a:xfrm flipV="1">
                          <a:off x="0" y="0"/>
                          <a:ext cx="5943600"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90DC3" id="Straight Connector 948" o:spid="_x0000_s1026" style="position:absolute;flip:y;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85pt" to="468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" strokecolor="black [3213]" strokeweight="1pt"/>
            </w:pict>
          </mc:Fallback>
        </mc:AlternateContent>
      </w:r>
    </w:p>
    <w:p w14:paraId="21AEE586" w14:textId="77777777" w:rsidR="008A1394" w:rsidRPr="00F21D0D" w:rsidRDefault="008A1394" w:rsidP="008A1394">
      <w:pPr>
        <w:rPr>
          <w:sz w:val="22"/>
          <w:szCs w:val="22"/>
        </w:rPr>
      </w:pPr>
    </w:p>
    <w:p w14:paraId="4DA7FE40" w14:textId="77777777" w:rsidR="008A1394" w:rsidRDefault="008A1394" w:rsidP="008A1394">
      <w:pPr>
        <w:rPr>
          <w:rFonts w:eastAsia="MS Gothic" w:cs="Menlo Bold"/>
          <w:color w:val="000000"/>
          <w:sz w:val="22"/>
          <w:szCs w:val="22"/>
        </w:rPr>
      </w:pPr>
      <w:r w:rsidRPr="00F21D0D">
        <w:rPr>
          <w:noProof/>
          <w:sz w:val="22"/>
          <w:szCs w:val="22"/>
        </w:rPr>
        <mc:AlternateContent>
          <mc:Choice Requires="wps">
            <w:drawing>
              <wp:anchor distT="0" distB="0" distL="114300" distR="114300" simplePos="0" relativeHeight="252108800" behindDoc="0" locked="0" layoutInCell="1" allowOverlap="1" wp14:anchorId="646CCE6F" wp14:editId="3D38742E">
                <wp:simplePos x="0" y="0"/>
                <wp:positionH relativeFrom="column">
                  <wp:posOffset>3441065</wp:posOffset>
                </wp:positionH>
                <wp:positionV relativeFrom="paragraph">
                  <wp:posOffset>124688</wp:posOffset>
                </wp:positionV>
                <wp:extent cx="361315" cy="6350"/>
                <wp:effectExtent l="25400" t="25400" r="57785" b="82550"/>
                <wp:wrapNone/>
                <wp:docPr id="206" name="Straight Connector 206"/>
                <wp:cNvGraphicFramePr/>
                <a:graphic xmlns:a="http://schemas.openxmlformats.org/drawingml/2006/main">
                  <a:graphicData uri="http://schemas.microsoft.com/office/word/2010/wordprocessingShape">
                    <wps:wsp>
                      <wps:cNvCnPr/>
                      <wps:spPr>
                        <a:xfrm>
                          <a:off x="0" y="0"/>
                          <a:ext cx="361315"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67A25" id="Straight Connector 206" o:spid="_x0000_s1026" style="position:absolute;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95pt,9.8pt" to="299.4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" strokecolor="black [3213]" strokeweight="1pt"/>
            </w:pict>
          </mc:Fallback>
        </mc:AlternateContent>
      </w:r>
      <w:r w:rsidRPr="00F21D0D">
        <w:rPr>
          <w:noProof/>
          <w:sz w:val="22"/>
          <w:szCs w:val="22"/>
        </w:rPr>
        <mc:AlternateContent>
          <mc:Choice Requires="wps">
            <w:drawing>
              <wp:anchor distT="0" distB="0" distL="114300" distR="114300" simplePos="0" relativeHeight="252109824" behindDoc="0" locked="0" layoutInCell="1" allowOverlap="1" wp14:anchorId="39CDEC37" wp14:editId="2BEBDC37">
                <wp:simplePos x="0" y="0"/>
                <wp:positionH relativeFrom="column">
                  <wp:posOffset>4092872</wp:posOffset>
                </wp:positionH>
                <wp:positionV relativeFrom="paragraph">
                  <wp:posOffset>138330</wp:posOffset>
                </wp:positionV>
                <wp:extent cx="361813" cy="6578"/>
                <wp:effectExtent l="25400" t="25400" r="57785" b="82550"/>
                <wp:wrapNone/>
                <wp:docPr id="207" name="Straight Connector 207"/>
                <wp:cNvGraphicFramePr/>
                <a:graphic xmlns:a="http://schemas.openxmlformats.org/drawingml/2006/main">
                  <a:graphicData uri="http://schemas.microsoft.com/office/word/2010/wordprocessingShape">
                    <wps:wsp>
                      <wps:cNvCnPr/>
                      <wps:spPr>
                        <a:xfrm>
                          <a:off x="0" y="0"/>
                          <a:ext cx="361813" cy="6578"/>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CAAD7" id="Straight Connector 207" o:spid="_x0000_s1026" style="position:absolute;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25pt,10.9pt" to="350.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" strokecolor="black [3213]" strokeweight="1pt"/>
            </w:pict>
          </mc:Fallback>
        </mc:AlternateContent>
      </w:r>
      <w:r w:rsidRPr="00F21D0D">
        <w:rPr>
          <w:sz w:val="22"/>
          <w:szCs w:val="22"/>
        </w:rPr>
        <w:t xml:space="preserve">DO YOU BELONG TO A FUNERAL OR MEMORIAL SOCIETY?                                                             </w:t>
      </w:r>
    </w:p>
    <w:p w14:paraId="40D1BC69" w14:textId="77777777" w:rsidR="008A1394" w:rsidRDefault="008A1394" w:rsidP="008A1394">
      <w:pPr>
        <w:ind w:left="5040"/>
        <w:rPr>
          <w:rFonts w:eastAsia="MS Gothic" w:cs="Menlo Bold"/>
          <w:color w:val="000000"/>
          <w:sz w:val="22"/>
          <w:szCs w:val="22"/>
        </w:rPr>
      </w:pPr>
      <w:r>
        <w:rPr>
          <w:rFonts w:eastAsia="MS Gothic" w:cs="Menlo Bold"/>
          <w:color w:val="000000"/>
          <w:sz w:val="22"/>
          <w:szCs w:val="22"/>
        </w:rPr>
        <w:t xml:space="preserve">         Yes                 No</w:t>
      </w:r>
    </w:p>
    <w:p w14:paraId="4935D5D8" w14:textId="77777777" w:rsidR="008A1394" w:rsidRPr="00F21D0D" w:rsidRDefault="008A1394" w:rsidP="008A1394">
      <w:pPr>
        <w:rPr>
          <w:rFonts w:eastAsia="MS Gothic" w:cs="Menlo Bold"/>
          <w:color w:val="000000"/>
          <w:sz w:val="22"/>
          <w:szCs w:val="22"/>
        </w:rPr>
      </w:pPr>
      <w:r>
        <w:rPr>
          <w:rFonts w:eastAsia="MS Gothic" w:cs="Menlo Bold"/>
          <w:color w:val="000000"/>
          <w:sz w:val="22"/>
          <w:szCs w:val="22"/>
        </w:rPr>
        <w:t xml:space="preserve"> LIST </w:t>
      </w:r>
      <w:r w:rsidRPr="00F21D0D">
        <w:rPr>
          <w:rFonts w:eastAsia="MS Gothic" w:cs="Menlo Bold"/>
          <w:color w:val="000000"/>
          <w:sz w:val="22"/>
          <w:szCs w:val="22"/>
        </w:rPr>
        <w:t xml:space="preserve">NAME/CONTACT INFO: </w:t>
      </w:r>
      <w:r>
        <w:rPr>
          <w:rFonts w:eastAsia="MS Gothic" w:cs="Menlo Bold"/>
          <w:color w:val="000000"/>
          <w:sz w:val="22"/>
          <w:szCs w:val="22"/>
        </w:rPr>
        <w:t xml:space="preserve"> </w:t>
      </w:r>
      <w:r>
        <w:rPr>
          <w:rFonts w:eastAsia="MS Gothic" w:cs="Menlo Bold"/>
          <w:color w:val="000000"/>
          <w:sz w:val="22"/>
          <w:szCs w:val="22"/>
        </w:rPr>
        <w:tab/>
      </w:r>
      <w:r>
        <w:rPr>
          <w:rFonts w:eastAsia="MS Gothic" w:cs="Menlo Bold"/>
          <w:color w:val="000000"/>
          <w:sz w:val="22"/>
          <w:szCs w:val="22"/>
        </w:rPr>
        <w:tab/>
      </w:r>
      <w:r>
        <w:rPr>
          <w:rFonts w:eastAsia="MS Gothic" w:cs="Menlo Bold"/>
          <w:color w:val="000000"/>
          <w:sz w:val="22"/>
          <w:szCs w:val="22"/>
        </w:rPr>
        <w:tab/>
      </w:r>
      <w:r>
        <w:rPr>
          <w:rFonts w:eastAsia="MS Gothic" w:cs="Menlo Bold"/>
          <w:color w:val="000000"/>
          <w:sz w:val="22"/>
          <w:szCs w:val="22"/>
        </w:rPr>
        <w:tab/>
        <w:t xml:space="preserve">          </w:t>
      </w:r>
    </w:p>
    <w:p w14:paraId="3159A72C" w14:textId="77777777" w:rsidR="008A1394" w:rsidRPr="00F21D0D" w:rsidRDefault="008A1394" w:rsidP="008A1394">
      <w:pPr>
        <w:rPr>
          <w:rFonts w:eastAsia="MS Gothic" w:cs="Menlo Bold"/>
          <w:color w:val="000000"/>
          <w:sz w:val="22"/>
          <w:szCs w:val="22"/>
        </w:rPr>
      </w:pPr>
      <w:r w:rsidRPr="00F21D0D">
        <w:rPr>
          <w:noProof/>
          <w:sz w:val="22"/>
          <w:szCs w:val="22"/>
        </w:rPr>
        <mc:AlternateContent>
          <mc:Choice Requires="wps">
            <w:drawing>
              <wp:anchor distT="0" distB="0" distL="114300" distR="114300" simplePos="0" relativeHeight="252097536" behindDoc="0" locked="0" layoutInCell="1" allowOverlap="1" wp14:anchorId="126BE27B" wp14:editId="4FDC3A83">
                <wp:simplePos x="0" y="0"/>
                <wp:positionH relativeFrom="column">
                  <wp:posOffset>1710388</wp:posOffset>
                </wp:positionH>
                <wp:positionV relativeFrom="paragraph">
                  <wp:posOffset>25400</wp:posOffset>
                </wp:positionV>
                <wp:extent cx="4233212" cy="3550"/>
                <wp:effectExtent l="0" t="0" r="21590" b="22225"/>
                <wp:wrapNone/>
                <wp:docPr id="506" name="Straight Connector 506"/>
                <wp:cNvGraphicFramePr/>
                <a:graphic xmlns:a="http://schemas.openxmlformats.org/drawingml/2006/main">
                  <a:graphicData uri="http://schemas.microsoft.com/office/word/2010/wordprocessingShape">
                    <wps:wsp>
                      <wps:cNvCnPr/>
                      <wps:spPr>
                        <a:xfrm flipV="1">
                          <a:off x="0" y="0"/>
                          <a:ext cx="4233212" cy="35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825E2" id="Straight Connector 506" o:spid="_x0000_s1026" style="position:absolute;flip:y;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2pt" to="46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" strokecolor="black [3213]" strokeweight="1pt"/>
            </w:pict>
          </mc:Fallback>
        </mc:AlternateContent>
      </w:r>
      <w:r w:rsidRPr="00F21D0D">
        <w:rPr>
          <w:rFonts w:eastAsia="MS Gothic" w:cs="Menlo Bold"/>
          <w:color w:val="000000"/>
          <w:sz w:val="22"/>
          <w:szCs w:val="22"/>
        </w:rPr>
        <w:tab/>
      </w:r>
      <w:r w:rsidRPr="00F21D0D">
        <w:rPr>
          <w:rFonts w:eastAsia="MS Gothic" w:cs="Menlo Bold"/>
          <w:color w:val="000000"/>
          <w:sz w:val="22"/>
          <w:szCs w:val="22"/>
        </w:rPr>
        <w:tab/>
      </w:r>
      <w:r w:rsidRPr="00F21D0D">
        <w:rPr>
          <w:rFonts w:eastAsia="MS Gothic" w:cs="Menlo Bold"/>
          <w:color w:val="000000"/>
          <w:sz w:val="22"/>
          <w:szCs w:val="22"/>
        </w:rPr>
        <w:tab/>
      </w:r>
      <w:r w:rsidRPr="00F21D0D">
        <w:rPr>
          <w:rFonts w:eastAsia="MS Gothic" w:cs="Menlo Bold"/>
          <w:color w:val="000000"/>
          <w:sz w:val="22"/>
          <w:szCs w:val="22"/>
        </w:rPr>
        <w:tab/>
      </w:r>
      <w:r w:rsidRPr="00F21D0D">
        <w:rPr>
          <w:rFonts w:eastAsia="MS Gothic" w:cs="Menlo Bold"/>
          <w:color w:val="000000"/>
          <w:sz w:val="22"/>
          <w:szCs w:val="22"/>
        </w:rPr>
        <w:tab/>
      </w:r>
      <w:r w:rsidRPr="00F21D0D">
        <w:rPr>
          <w:rFonts w:eastAsia="MS Gothic" w:cs="Menlo Bold"/>
          <w:color w:val="000000"/>
          <w:sz w:val="22"/>
          <w:szCs w:val="22"/>
        </w:rPr>
        <w:tab/>
      </w:r>
      <w:r w:rsidRPr="00F21D0D">
        <w:rPr>
          <w:rFonts w:eastAsia="MS Gothic" w:cs="Menlo Bold"/>
          <w:color w:val="000000"/>
          <w:sz w:val="22"/>
          <w:szCs w:val="22"/>
        </w:rPr>
        <w:tab/>
        <w:t xml:space="preserve">          </w:t>
      </w:r>
    </w:p>
    <w:p w14:paraId="576F0572" w14:textId="77777777" w:rsidR="008A1394" w:rsidRPr="00F21D0D" w:rsidRDefault="008A1394" w:rsidP="008A1394">
      <w:pPr>
        <w:rPr>
          <w:rFonts w:eastAsia="MS Gothic" w:cs="Menlo Bold"/>
          <w:color w:val="000000"/>
          <w:sz w:val="22"/>
          <w:szCs w:val="22"/>
        </w:rPr>
      </w:pPr>
    </w:p>
    <w:p w14:paraId="5930C4AC" w14:textId="77777777" w:rsidR="008A1394" w:rsidRPr="00F21D0D" w:rsidRDefault="008A1394" w:rsidP="008A1394">
      <w:pPr>
        <w:rPr>
          <w:rFonts w:eastAsia="MS Gothic" w:cs="Menlo Bold"/>
          <w:color w:val="000000"/>
          <w:sz w:val="22"/>
          <w:szCs w:val="22"/>
        </w:rPr>
      </w:pPr>
      <w:r w:rsidRPr="00F21D0D">
        <w:rPr>
          <w:noProof/>
          <w:sz w:val="22"/>
          <w:szCs w:val="22"/>
        </w:rPr>
        <mc:AlternateContent>
          <mc:Choice Requires="wps">
            <w:drawing>
              <wp:anchor distT="0" distB="0" distL="114300" distR="114300" simplePos="0" relativeHeight="252096512" behindDoc="0" locked="0" layoutInCell="1" allowOverlap="1" wp14:anchorId="4EBD8569" wp14:editId="57B3F478">
                <wp:simplePos x="0" y="0"/>
                <wp:positionH relativeFrom="column">
                  <wp:posOffset>0</wp:posOffset>
                </wp:positionH>
                <wp:positionV relativeFrom="paragraph">
                  <wp:posOffset>27045</wp:posOffset>
                </wp:positionV>
                <wp:extent cx="5943600" cy="1645"/>
                <wp:effectExtent l="0" t="0" r="12700" b="24130"/>
                <wp:wrapNone/>
                <wp:docPr id="950" name="Straight Connector 950"/>
                <wp:cNvGraphicFramePr/>
                <a:graphic xmlns:a="http://schemas.openxmlformats.org/drawingml/2006/main">
                  <a:graphicData uri="http://schemas.microsoft.com/office/word/2010/wordprocessingShape">
                    <wps:wsp>
                      <wps:cNvCnPr/>
                      <wps:spPr>
                        <a:xfrm>
                          <a:off x="0" y="0"/>
                          <a:ext cx="5943600" cy="164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8DD7DC" id="Straight Connector 950" o:spid="_x0000_s1026" style="position:absolute;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5pt" to="46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" strokecolor="black [3213]" strokeweight="1pt"/>
            </w:pict>
          </mc:Fallback>
        </mc:AlternateContent>
      </w:r>
    </w:p>
    <w:p w14:paraId="3EF5E7A8" w14:textId="77777777" w:rsidR="008A1394" w:rsidRPr="00F21D0D" w:rsidRDefault="008A1394" w:rsidP="008A1394">
      <w:pPr>
        <w:rPr>
          <w:sz w:val="22"/>
          <w:szCs w:val="22"/>
        </w:rPr>
      </w:pPr>
    </w:p>
    <w:p w14:paraId="7AC4E474" w14:textId="77777777" w:rsidR="008A1394" w:rsidRPr="00F21D0D" w:rsidRDefault="008A1394" w:rsidP="008A1394">
      <w:pPr>
        <w:rPr>
          <w:sz w:val="22"/>
          <w:szCs w:val="22"/>
        </w:rPr>
      </w:pPr>
      <w:r w:rsidRPr="00F21D0D">
        <w:rPr>
          <w:noProof/>
          <w:sz w:val="22"/>
          <w:szCs w:val="22"/>
        </w:rPr>
        <mc:AlternateContent>
          <mc:Choice Requires="wps">
            <w:drawing>
              <wp:anchor distT="0" distB="0" distL="114300" distR="114300" simplePos="0" relativeHeight="252098560" behindDoc="0" locked="0" layoutInCell="1" allowOverlap="1" wp14:anchorId="2DB68BF1" wp14:editId="4F23690D">
                <wp:simplePos x="0" y="0"/>
                <wp:positionH relativeFrom="column">
                  <wp:posOffset>2514413</wp:posOffset>
                </wp:positionH>
                <wp:positionV relativeFrom="paragraph">
                  <wp:posOffset>140970</wp:posOffset>
                </wp:positionV>
                <wp:extent cx="3429822" cy="2467"/>
                <wp:effectExtent l="0" t="0" r="24765" b="23495"/>
                <wp:wrapNone/>
                <wp:docPr id="508" name="Straight Connector 508"/>
                <wp:cNvGraphicFramePr/>
                <a:graphic xmlns:a="http://schemas.openxmlformats.org/drawingml/2006/main">
                  <a:graphicData uri="http://schemas.microsoft.com/office/word/2010/wordprocessingShape">
                    <wps:wsp>
                      <wps:cNvCnPr/>
                      <wps:spPr>
                        <a:xfrm>
                          <a:off x="0" y="0"/>
                          <a:ext cx="3429822" cy="2467"/>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AED47" id="Straight Connector 508" o:spid="_x0000_s1026" style="position:absolute;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1.1pt" to="468.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" strokecolor="black [3213]" strokeweight="1pt"/>
            </w:pict>
          </mc:Fallback>
        </mc:AlternateContent>
      </w:r>
      <w:r w:rsidRPr="00F21D0D">
        <w:rPr>
          <w:sz w:val="22"/>
          <w:szCs w:val="22"/>
        </w:rPr>
        <w:t xml:space="preserve">WHICH FUNERAL HOME DO YOU PREFER? </w:t>
      </w:r>
    </w:p>
    <w:p w14:paraId="6E7D40D5" w14:textId="77777777" w:rsidR="008A1394" w:rsidRPr="00F21D0D" w:rsidRDefault="008A1394" w:rsidP="008A1394">
      <w:pPr>
        <w:rPr>
          <w:sz w:val="22"/>
          <w:szCs w:val="22"/>
        </w:rPr>
      </w:pPr>
    </w:p>
    <w:p w14:paraId="562D0D9C" w14:textId="77777777" w:rsidR="008A1394" w:rsidRPr="00F21D0D" w:rsidRDefault="008A1394" w:rsidP="008A1394">
      <w:pPr>
        <w:rPr>
          <w:sz w:val="22"/>
          <w:szCs w:val="22"/>
        </w:rPr>
      </w:pPr>
    </w:p>
    <w:p w14:paraId="196FF89C" w14:textId="77777777" w:rsidR="008A1394" w:rsidRPr="00F21D0D" w:rsidRDefault="008A1394" w:rsidP="008A1394">
      <w:pPr>
        <w:rPr>
          <w:rFonts w:ascii="Menlo Bold" w:eastAsia="MS Gothic" w:hAnsi="Menlo Bold" w:cs="Menlo Bold"/>
          <w:color w:val="000000"/>
          <w:sz w:val="22"/>
          <w:szCs w:val="22"/>
        </w:rPr>
      </w:pPr>
      <w:r w:rsidRPr="00F21D0D">
        <w:rPr>
          <w:noProof/>
          <w:sz w:val="22"/>
          <w:szCs w:val="22"/>
        </w:rPr>
        <mc:AlternateContent>
          <mc:Choice Requires="wps">
            <w:drawing>
              <wp:anchor distT="0" distB="0" distL="114300" distR="114300" simplePos="0" relativeHeight="252114944" behindDoc="0" locked="0" layoutInCell="1" allowOverlap="1" wp14:anchorId="1C820306" wp14:editId="42BAB4DA">
                <wp:simplePos x="0" y="0"/>
                <wp:positionH relativeFrom="column">
                  <wp:posOffset>5357056</wp:posOffset>
                </wp:positionH>
                <wp:positionV relativeFrom="paragraph">
                  <wp:posOffset>138430</wp:posOffset>
                </wp:positionV>
                <wp:extent cx="243205" cy="0"/>
                <wp:effectExtent l="0" t="0" r="10795" b="12700"/>
                <wp:wrapNone/>
                <wp:docPr id="509" name="Straight Connector 509"/>
                <wp:cNvGraphicFramePr/>
                <a:graphic xmlns:a="http://schemas.openxmlformats.org/drawingml/2006/main">
                  <a:graphicData uri="http://schemas.microsoft.com/office/word/2010/wordprocessingShape">
                    <wps:wsp>
                      <wps:cNvCnPr/>
                      <wps:spPr>
                        <a:xfrm>
                          <a:off x="0" y="0"/>
                          <a:ext cx="243205"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62DBF" id="Straight Connector 509" o:spid="_x0000_s1026" style="position:absolute;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8pt,10.9pt" to="440.9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" strokecolor="black [3213]" strokeweight="1pt"/>
            </w:pict>
          </mc:Fallback>
        </mc:AlternateContent>
      </w:r>
      <w:r w:rsidRPr="00F21D0D">
        <w:rPr>
          <w:noProof/>
          <w:sz w:val="22"/>
          <w:szCs w:val="22"/>
        </w:rPr>
        <mc:AlternateContent>
          <mc:Choice Requires="wps">
            <w:drawing>
              <wp:anchor distT="0" distB="0" distL="114300" distR="114300" simplePos="0" relativeHeight="252113920" behindDoc="0" locked="0" layoutInCell="1" allowOverlap="1" wp14:anchorId="0FB8E777" wp14:editId="439472A8">
                <wp:simplePos x="0" y="0"/>
                <wp:positionH relativeFrom="column">
                  <wp:posOffset>3642360</wp:posOffset>
                </wp:positionH>
                <wp:positionV relativeFrom="paragraph">
                  <wp:posOffset>137160</wp:posOffset>
                </wp:positionV>
                <wp:extent cx="243205" cy="0"/>
                <wp:effectExtent l="0" t="0" r="10795" b="12700"/>
                <wp:wrapNone/>
                <wp:docPr id="214" name="Straight Connector 214"/>
                <wp:cNvGraphicFramePr/>
                <a:graphic xmlns:a="http://schemas.openxmlformats.org/drawingml/2006/main">
                  <a:graphicData uri="http://schemas.microsoft.com/office/word/2010/wordprocessingShape">
                    <wps:wsp>
                      <wps:cNvCnPr/>
                      <wps:spPr>
                        <a:xfrm>
                          <a:off x="0" y="0"/>
                          <a:ext cx="243205"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C72B3" id="Straight Connector 214" o:spid="_x0000_s1026" style="position:absolute;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8pt,10.8pt" to="30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" strokecolor="black [3213]" strokeweight="1pt"/>
            </w:pict>
          </mc:Fallback>
        </mc:AlternateContent>
      </w:r>
      <w:r w:rsidRPr="00F21D0D">
        <w:rPr>
          <w:noProof/>
          <w:sz w:val="22"/>
          <w:szCs w:val="22"/>
        </w:rPr>
        <mc:AlternateContent>
          <mc:Choice Requires="wps">
            <w:drawing>
              <wp:anchor distT="0" distB="0" distL="114300" distR="114300" simplePos="0" relativeHeight="252110848" behindDoc="0" locked="0" layoutInCell="1" allowOverlap="1" wp14:anchorId="30FF7A3D" wp14:editId="54013C84">
                <wp:simplePos x="0" y="0"/>
                <wp:positionH relativeFrom="column">
                  <wp:posOffset>2724785</wp:posOffset>
                </wp:positionH>
                <wp:positionV relativeFrom="paragraph">
                  <wp:posOffset>144145</wp:posOffset>
                </wp:positionV>
                <wp:extent cx="243205" cy="0"/>
                <wp:effectExtent l="0" t="0" r="10795" b="12700"/>
                <wp:wrapNone/>
                <wp:docPr id="208" name="Straight Connector 208"/>
                <wp:cNvGraphicFramePr/>
                <a:graphic xmlns:a="http://schemas.openxmlformats.org/drawingml/2006/main">
                  <a:graphicData uri="http://schemas.microsoft.com/office/word/2010/wordprocessingShape">
                    <wps:wsp>
                      <wps:cNvCnPr/>
                      <wps:spPr>
                        <a:xfrm>
                          <a:off x="0" y="0"/>
                          <a:ext cx="243205"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341BA" id="Straight Connector 208" o:spid="_x0000_s1026" style="position:absolute;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5pt,11.35pt" to="233.7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" strokecolor="black [3213]" strokeweight="1pt"/>
            </w:pict>
          </mc:Fallback>
        </mc:AlternateContent>
      </w:r>
      <w:r w:rsidRPr="00F21D0D">
        <w:rPr>
          <w:sz w:val="22"/>
          <w:szCs w:val="22"/>
        </w:rPr>
        <w:t xml:space="preserve">WHAT ARRANGEMENTS DO YOU WISH?   Burial         </w:t>
      </w:r>
      <w:r>
        <w:rPr>
          <w:sz w:val="22"/>
          <w:szCs w:val="22"/>
        </w:rPr>
        <w:t xml:space="preserve"> </w:t>
      </w:r>
      <w:r w:rsidRPr="00F21D0D">
        <w:rPr>
          <w:sz w:val="22"/>
          <w:szCs w:val="22"/>
        </w:rPr>
        <w:t xml:space="preserve">Cremation  </w:t>
      </w:r>
      <w:r w:rsidRPr="00F21D0D">
        <w:rPr>
          <w:rFonts w:eastAsia="MS Gothic" w:cs="Menlo Bold"/>
          <w:color w:val="000000"/>
          <w:sz w:val="22"/>
          <w:szCs w:val="22"/>
        </w:rPr>
        <w:t xml:space="preserve">         </w:t>
      </w:r>
      <w:r w:rsidRPr="00F21D0D">
        <w:rPr>
          <w:sz w:val="22"/>
          <w:szCs w:val="22"/>
        </w:rPr>
        <w:t>Donate body to science*</w:t>
      </w:r>
      <w:r w:rsidRPr="00F21D0D">
        <w:rPr>
          <w:rFonts w:ascii="Menlo Bold" w:eastAsia="MS Gothic" w:hAnsi="Menlo Bold" w:cs="Menlo Bold"/>
          <w:color w:val="000000"/>
          <w:sz w:val="22"/>
          <w:szCs w:val="22"/>
        </w:rPr>
        <w:t xml:space="preserve">        </w:t>
      </w:r>
    </w:p>
    <w:p w14:paraId="77A13177" w14:textId="77777777" w:rsidR="008A1394" w:rsidRPr="00F21D0D" w:rsidRDefault="008A1394" w:rsidP="008A1394">
      <w:pPr>
        <w:rPr>
          <w:sz w:val="22"/>
          <w:szCs w:val="22"/>
        </w:rPr>
      </w:pPr>
    </w:p>
    <w:p w14:paraId="7DF3964A" w14:textId="77777777" w:rsidR="008A1394" w:rsidRPr="00F21D0D" w:rsidRDefault="008A1394" w:rsidP="008A1394">
      <w:pPr>
        <w:rPr>
          <w:rFonts w:eastAsia="MS Gothic" w:cs="Menlo Bold"/>
          <w:color w:val="000000"/>
          <w:sz w:val="22"/>
          <w:szCs w:val="22"/>
        </w:rPr>
      </w:pPr>
      <w:r w:rsidRPr="00F21D0D">
        <w:rPr>
          <w:noProof/>
          <w:sz w:val="22"/>
          <w:szCs w:val="22"/>
        </w:rPr>
        <mc:AlternateContent>
          <mc:Choice Requires="wps">
            <w:drawing>
              <wp:anchor distT="0" distB="0" distL="114300" distR="114300" simplePos="0" relativeHeight="252112896" behindDoc="0" locked="0" layoutInCell="1" allowOverlap="1" wp14:anchorId="4E7B834C" wp14:editId="7368D14C">
                <wp:simplePos x="0" y="0"/>
                <wp:positionH relativeFrom="column">
                  <wp:posOffset>3521906</wp:posOffset>
                </wp:positionH>
                <wp:positionV relativeFrom="paragraph">
                  <wp:posOffset>129540</wp:posOffset>
                </wp:positionV>
                <wp:extent cx="361315" cy="6350"/>
                <wp:effectExtent l="0" t="0" r="19685" b="19050"/>
                <wp:wrapNone/>
                <wp:docPr id="213" name="Straight Connector 213"/>
                <wp:cNvGraphicFramePr/>
                <a:graphic xmlns:a="http://schemas.openxmlformats.org/drawingml/2006/main">
                  <a:graphicData uri="http://schemas.microsoft.com/office/word/2010/wordprocessingShape">
                    <wps:wsp>
                      <wps:cNvCnPr/>
                      <wps:spPr>
                        <a:xfrm>
                          <a:off x="0" y="0"/>
                          <a:ext cx="361315"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7FC7A" id="Straight Connector 213" o:spid="_x0000_s1026" style="position:absolute;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3pt,10.2pt" to="305.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" strokecolor="black [3213]" strokeweight="1pt"/>
            </w:pict>
          </mc:Fallback>
        </mc:AlternateContent>
      </w:r>
      <w:r w:rsidRPr="00F21D0D">
        <w:rPr>
          <w:noProof/>
          <w:sz w:val="22"/>
          <w:szCs w:val="22"/>
        </w:rPr>
        <mc:AlternateContent>
          <mc:Choice Requires="wps">
            <w:drawing>
              <wp:anchor distT="0" distB="0" distL="114300" distR="114300" simplePos="0" relativeHeight="252116992" behindDoc="0" locked="0" layoutInCell="1" allowOverlap="1" wp14:anchorId="173256E2" wp14:editId="013BE2C3">
                <wp:simplePos x="0" y="0"/>
                <wp:positionH relativeFrom="column">
                  <wp:posOffset>1415643</wp:posOffset>
                </wp:positionH>
                <wp:positionV relativeFrom="paragraph">
                  <wp:posOffset>121920</wp:posOffset>
                </wp:positionV>
                <wp:extent cx="361315" cy="6350"/>
                <wp:effectExtent l="25400" t="25400" r="57785" b="82550"/>
                <wp:wrapNone/>
                <wp:docPr id="216" name="Straight Connector 216"/>
                <wp:cNvGraphicFramePr/>
                <a:graphic xmlns:a="http://schemas.openxmlformats.org/drawingml/2006/main">
                  <a:graphicData uri="http://schemas.microsoft.com/office/word/2010/wordprocessingShape">
                    <wps:wsp>
                      <wps:cNvCnPr/>
                      <wps:spPr>
                        <a:xfrm>
                          <a:off x="0" y="0"/>
                          <a:ext cx="361315"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B7AE1" id="Straight Connector 216" o:spid="_x0000_s1026" style="position:absolute;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5pt,9.6pt" to="139.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" strokecolor="black [3213]" strokeweight="1pt"/>
            </w:pict>
          </mc:Fallback>
        </mc:AlternateContent>
      </w:r>
      <w:r w:rsidRPr="00F21D0D">
        <w:rPr>
          <w:sz w:val="22"/>
          <w:szCs w:val="22"/>
        </w:rPr>
        <w:t xml:space="preserve">Funeral Service at Death                       Memorial Service Later                   Other  </w:t>
      </w:r>
    </w:p>
    <w:p w14:paraId="04D9A307" w14:textId="77777777" w:rsidR="008A1394" w:rsidRPr="00F21D0D" w:rsidRDefault="008A1394" w:rsidP="008A1394">
      <w:pPr>
        <w:rPr>
          <w:rFonts w:eastAsia="MS Gothic" w:cs="Menlo Bold"/>
          <w:color w:val="000000"/>
          <w:sz w:val="22"/>
          <w:szCs w:val="22"/>
        </w:rPr>
      </w:pPr>
      <w:r w:rsidRPr="00F21D0D">
        <w:rPr>
          <w:noProof/>
          <w:sz w:val="22"/>
          <w:szCs w:val="22"/>
        </w:rPr>
        <mc:AlternateContent>
          <mc:Choice Requires="wps">
            <w:drawing>
              <wp:anchor distT="0" distB="0" distL="114300" distR="114300" simplePos="0" relativeHeight="252115968" behindDoc="0" locked="0" layoutInCell="1" allowOverlap="1" wp14:anchorId="71771154" wp14:editId="7FE0B016">
                <wp:simplePos x="0" y="0"/>
                <wp:positionH relativeFrom="column">
                  <wp:posOffset>4457700</wp:posOffset>
                </wp:positionH>
                <wp:positionV relativeFrom="paragraph">
                  <wp:posOffset>36195</wp:posOffset>
                </wp:positionV>
                <wp:extent cx="1485900" cy="635"/>
                <wp:effectExtent l="0" t="0" r="12700" b="24765"/>
                <wp:wrapNone/>
                <wp:docPr id="954" name="Straight Connector 954"/>
                <wp:cNvGraphicFramePr/>
                <a:graphic xmlns:a="http://schemas.openxmlformats.org/drawingml/2006/main">
                  <a:graphicData uri="http://schemas.microsoft.com/office/word/2010/wordprocessingShape">
                    <wps:wsp>
                      <wps:cNvCnPr/>
                      <wps:spPr>
                        <a:xfrm>
                          <a:off x="0" y="0"/>
                          <a:ext cx="1485900" cy="63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FE44D" id="Straight Connector 954" o:spid="_x0000_s1026" style="position:absolute;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2.85pt" to="46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" strokecolor="black [3213]" strokeweight="1pt"/>
            </w:pict>
          </mc:Fallback>
        </mc:AlternateContent>
      </w:r>
    </w:p>
    <w:p w14:paraId="2C4FE6B0" w14:textId="77777777" w:rsidR="008A1394" w:rsidRPr="00F21D0D" w:rsidRDefault="008A1394" w:rsidP="008A1394">
      <w:pPr>
        <w:rPr>
          <w:rFonts w:eastAsia="MS Gothic" w:cs="Menlo Bold"/>
          <w:color w:val="000000"/>
          <w:sz w:val="22"/>
          <w:szCs w:val="22"/>
        </w:rPr>
      </w:pPr>
      <w:r w:rsidRPr="00F21D0D">
        <w:rPr>
          <w:noProof/>
          <w:sz w:val="22"/>
          <w:szCs w:val="22"/>
        </w:rPr>
        <mc:AlternateContent>
          <mc:Choice Requires="wps">
            <w:drawing>
              <wp:anchor distT="0" distB="0" distL="114300" distR="114300" simplePos="0" relativeHeight="252099584" behindDoc="0" locked="0" layoutInCell="1" allowOverlap="1" wp14:anchorId="69D02903" wp14:editId="71C23D04">
                <wp:simplePos x="0" y="0"/>
                <wp:positionH relativeFrom="column">
                  <wp:posOffset>2400935</wp:posOffset>
                </wp:positionH>
                <wp:positionV relativeFrom="paragraph">
                  <wp:posOffset>88900</wp:posOffset>
                </wp:positionV>
                <wp:extent cx="3542030" cy="20955"/>
                <wp:effectExtent l="0" t="0" r="13970" b="17145"/>
                <wp:wrapNone/>
                <wp:docPr id="956" name="Straight Connector 956"/>
                <wp:cNvGraphicFramePr/>
                <a:graphic xmlns:a="http://schemas.openxmlformats.org/drawingml/2006/main">
                  <a:graphicData uri="http://schemas.microsoft.com/office/word/2010/wordprocessingShape">
                    <wps:wsp>
                      <wps:cNvCnPr/>
                      <wps:spPr>
                        <a:xfrm flipV="1">
                          <a:off x="0" y="0"/>
                          <a:ext cx="3542030" cy="2095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1E8F3" id="Straight Connector 956" o:spid="_x0000_s1026" style="position:absolute;flip:y;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05pt,7pt" to="467.9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" strokecolor="black [3213]" strokeweight="1pt"/>
            </w:pict>
          </mc:Fallback>
        </mc:AlternateContent>
      </w:r>
      <w:r w:rsidRPr="00F21D0D">
        <w:rPr>
          <w:noProof/>
          <w:sz w:val="22"/>
          <w:szCs w:val="22"/>
        </w:rPr>
        <mc:AlternateContent>
          <mc:Choice Requires="wps">
            <w:drawing>
              <wp:anchor distT="0" distB="0" distL="114300" distR="114300" simplePos="0" relativeHeight="252111872" behindDoc="0" locked="0" layoutInCell="1" allowOverlap="1" wp14:anchorId="43ABB5FE" wp14:editId="2D71AEB6">
                <wp:simplePos x="0" y="0"/>
                <wp:positionH relativeFrom="column">
                  <wp:posOffset>1332925</wp:posOffset>
                </wp:positionH>
                <wp:positionV relativeFrom="paragraph">
                  <wp:posOffset>122148</wp:posOffset>
                </wp:positionV>
                <wp:extent cx="361315" cy="6350"/>
                <wp:effectExtent l="25400" t="25400" r="57785" b="82550"/>
                <wp:wrapNone/>
                <wp:docPr id="955" name="Straight Connector 955"/>
                <wp:cNvGraphicFramePr/>
                <a:graphic xmlns:a="http://schemas.openxmlformats.org/drawingml/2006/main">
                  <a:graphicData uri="http://schemas.microsoft.com/office/word/2010/wordprocessingShape">
                    <wps:wsp>
                      <wps:cNvCnPr/>
                      <wps:spPr>
                        <a:xfrm>
                          <a:off x="0" y="0"/>
                          <a:ext cx="361315"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26963" id="Straight Connector 955" o:spid="_x0000_s1026" style="position:absolute;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95pt,9.6pt" to="133.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" strokecolor="black [3213]" strokeweight="1pt"/>
            </w:pict>
          </mc:Fallback>
        </mc:AlternateContent>
      </w:r>
      <w:r w:rsidRPr="00F21D0D">
        <w:rPr>
          <w:sz w:val="22"/>
          <w:szCs w:val="22"/>
        </w:rPr>
        <w:t xml:space="preserve">Memorial Service Later                      Other  </w:t>
      </w:r>
    </w:p>
    <w:p w14:paraId="1051A8AF" w14:textId="77777777" w:rsidR="008A1394" w:rsidRPr="00F21D0D" w:rsidRDefault="008A1394" w:rsidP="008A1394">
      <w:pPr>
        <w:rPr>
          <w:rFonts w:eastAsia="MS Gothic" w:cs="Menlo Bold"/>
          <w:color w:val="000000"/>
          <w:sz w:val="22"/>
          <w:szCs w:val="22"/>
        </w:rPr>
      </w:pPr>
    </w:p>
    <w:p w14:paraId="27C104A3" w14:textId="77777777" w:rsidR="008A1394" w:rsidRPr="00F21D0D" w:rsidRDefault="008A1394" w:rsidP="008A1394">
      <w:pPr>
        <w:rPr>
          <w:rFonts w:eastAsia="MS Gothic" w:cs="Menlo Bold"/>
          <w:color w:val="000000" w:themeColor="text1"/>
          <w:sz w:val="22"/>
          <w:szCs w:val="22"/>
        </w:rPr>
      </w:pPr>
      <w:r w:rsidRPr="00F21D0D">
        <w:rPr>
          <w:noProof/>
          <w:sz w:val="22"/>
          <w:szCs w:val="22"/>
        </w:rPr>
        <mc:AlternateContent>
          <mc:Choice Requires="wps">
            <w:drawing>
              <wp:anchor distT="0" distB="0" distL="114300" distR="114300" simplePos="0" relativeHeight="252118016" behindDoc="0" locked="0" layoutInCell="1" allowOverlap="1" wp14:anchorId="7D4842FF" wp14:editId="583F2A65">
                <wp:simplePos x="0" y="0"/>
                <wp:positionH relativeFrom="column">
                  <wp:posOffset>5602459</wp:posOffset>
                </wp:positionH>
                <wp:positionV relativeFrom="paragraph">
                  <wp:posOffset>138430</wp:posOffset>
                </wp:positionV>
                <wp:extent cx="302260" cy="6350"/>
                <wp:effectExtent l="0" t="0" r="15240" b="19050"/>
                <wp:wrapNone/>
                <wp:docPr id="957" name="Straight Connector 957"/>
                <wp:cNvGraphicFramePr/>
                <a:graphic xmlns:a="http://schemas.openxmlformats.org/drawingml/2006/main">
                  <a:graphicData uri="http://schemas.microsoft.com/office/word/2010/wordprocessingShape">
                    <wps:wsp>
                      <wps:cNvCnPr/>
                      <wps:spPr>
                        <a:xfrm>
                          <a:off x="0" y="0"/>
                          <a:ext cx="302260"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E6667" id="Straight Connector 957" o:spid="_x0000_s1026" style="position:absolute;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15pt,10.9pt" to="464.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" strokecolor="black [3213]" strokeweight="1pt"/>
            </w:pict>
          </mc:Fallback>
        </mc:AlternateContent>
      </w:r>
      <w:r w:rsidRPr="00F21D0D">
        <w:rPr>
          <w:noProof/>
          <w:sz w:val="22"/>
          <w:szCs w:val="22"/>
        </w:rPr>
        <mc:AlternateContent>
          <mc:Choice Requires="wps">
            <w:drawing>
              <wp:anchor distT="0" distB="0" distL="114300" distR="114300" simplePos="0" relativeHeight="252119040" behindDoc="0" locked="0" layoutInCell="1" allowOverlap="1" wp14:anchorId="0A4A44FA" wp14:editId="5E44EDF4">
                <wp:simplePos x="0" y="0"/>
                <wp:positionH relativeFrom="column">
                  <wp:posOffset>5030918</wp:posOffset>
                </wp:positionH>
                <wp:positionV relativeFrom="paragraph">
                  <wp:posOffset>142240</wp:posOffset>
                </wp:positionV>
                <wp:extent cx="361315" cy="6350"/>
                <wp:effectExtent l="0" t="0" r="19685" b="19050"/>
                <wp:wrapNone/>
                <wp:docPr id="958" name="Straight Connector 958"/>
                <wp:cNvGraphicFramePr/>
                <a:graphic xmlns:a="http://schemas.openxmlformats.org/drawingml/2006/main">
                  <a:graphicData uri="http://schemas.microsoft.com/office/word/2010/wordprocessingShape">
                    <wps:wsp>
                      <wps:cNvCnPr/>
                      <wps:spPr>
                        <a:xfrm>
                          <a:off x="0" y="0"/>
                          <a:ext cx="361315"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0F887" id="Straight Connector 958" o:spid="_x0000_s1026" style="position:absolute;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15pt,11.2pt" to="424.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" strokecolor="black [3213]" strokeweight="1pt"/>
            </w:pict>
          </mc:Fallback>
        </mc:AlternateContent>
      </w:r>
      <w:r w:rsidRPr="00F21D0D">
        <w:rPr>
          <w:rFonts w:eastAsia="MS Gothic" w:cs="Menlo Bold"/>
          <w:color w:val="000000" w:themeColor="text1"/>
          <w:sz w:val="22"/>
          <w:szCs w:val="22"/>
        </w:rPr>
        <w:t xml:space="preserve">*If donating body to science, do you want funeral home to do fluid removal for viewing?                              </w:t>
      </w:r>
      <w:r>
        <w:rPr>
          <w:rFonts w:eastAsia="MS Gothic" w:cs="Menlo Bold"/>
          <w:color w:val="000000" w:themeColor="text1"/>
          <w:sz w:val="22"/>
          <w:szCs w:val="22"/>
        </w:rPr>
        <w:t xml:space="preserve">                         </w:t>
      </w:r>
      <w:r>
        <w:rPr>
          <w:rFonts w:eastAsia="MS Gothic" w:cs="Menlo Bold"/>
          <w:color w:val="000000" w:themeColor="text1"/>
          <w:sz w:val="22"/>
          <w:szCs w:val="22"/>
        </w:rPr>
        <w:tab/>
      </w:r>
      <w:r>
        <w:rPr>
          <w:rFonts w:eastAsia="MS Gothic" w:cs="Menlo Bold"/>
          <w:color w:val="000000" w:themeColor="text1"/>
          <w:sz w:val="22"/>
          <w:szCs w:val="22"/>
        </w:rPr>
        <w:tab/>
      </w:r>
      <w:r>
        <w:rPr>
          <w:rFonts w:eastAsia="MS Gothic" w:cs="Menlo Bold"/>
          <w:color w:val="000000" w:themeColor="text1"/>
          <w:sz w:val="22"/>
          <w:szCs w:val="22"/>
        </w:rPr>
        <w:tab/>
      </w:r>
      <w:r>
        <w:rPr>
          <w:rFonts w:eastAsia="MS Gothic" w:cs="Menlo Bold"/>
          <w:color w:val="000000" w:themeColor="text1"/>
          <w:sz w:val="22"/>
          <w:szCs w:val="22"/>
        </w:rPr>
        <w:tab/>
      </w:r>
      <w:r>
        <w:rPr>
          <w:rFonts w:eastAsia="MS Gothic" w:cs="Menlo Bold"/>
          <w:color w:val="000000" w:themeColor="text1"/>
          <w:sz w:val="22"/>
          <w:szCs w:val="22"/>
        </w:rPr>
        <w:tab/>
      </w:r>
      <w:r>
        <w:rPr>
          <w:rFonts w:eastAsia="MS Gothic" w:cs="Menlo Bold"/>
          <w:color w:val="000000" w:themeColor="text1"/>
          <w:sz w:val="22"/>
          <w:szCs w:val="22"/>
        </w:rPr>
        <w:tab/>
      </w:r>
      <w:r>
        <w:rPr>
          <w:rFonts w:eastAsia="MS Gothic" w:cs="Menlo Bold"/>
          <w:color w:val="000000" w:themeColor="text1"/>
          <w:sz w:val="22"/>
          <w:szCs w:val="22"/>
        </w:rPr>
        <w:tab/>
      </w:r>
      <w:r>
        <w:rPr>
          <w:rFonts w:eastAsia="MS Gothic" w:cs="Menlo Bold"/>
          <w:color w:val="000000" w:themeColor="text1"/>
          <w:sz w:val="22"/>
          <w:szCs w:val="22"/>
        </w:rPr>
        <w:tab/>
        <w:t xml:space="preserve">                                             Y</w:t>
      </w:r>
      <w:r w:rsidRPr="00F21D0D">
        <w:rPr>
          <w:rFonts w:eastAsia="MS Gothic" w:cs="Menlo Bold"/>
          <w:color w:val="000000" w:themeColor="text1"/>
          <w:sz w:val="22"/>
          <w:szCs w:val="22"/>
        </w:rPr>
        <w:t xml:space="preserve">es </w:t>
      </w:r>
      <w:r w:rsidRPr="00F21D0D">
        <w:rPr>
          <w:rFonts w:ascii="Menlo Regular" w:eastAsia="MS Gothic" w:hAnsi="Menlo Regular" w:cs="Menlo Regular"/>
          <w:color w:val="000000" w:themeColor="text1"/>
          <w:sz w:val="22"/>
          <w:szCs w:val="22"/>
        </w:rPr>
        <w:t xml:space="preserve">    </w:t>
      </w:r>
      <w:r w:rsidRPr="00F21D0D">
        <w:rPr>
          <w:rFonts w:eastAsia="MS Gothic" w:cs="Menlo Regular"/>
          <w:color w:val="000000" w:themeColor="text1"/>
          <w:sz w:val="22"/>
          <w:szCs w:val="22"/>
        </w:rPr>
        <w:t>No</w:t>
      </w:r>
      <w:r w:rsidRPr="00F21D0D">
        <w:rPr>
          <w:rFonts w:ascii="Menlo Regular" w:eastAsia="MS Gothic" w:hAnsi="Menlo Regular" w:cs="Menlo Regular"/>
          <w:color w:val="000000" w:themeColor="text1"/>
          <w:sz w:val="22"/>
          <w:szCs w:val="22"/>
        </w:rPr>
        <w:t xml:space="preserve"> </w:t>
      </w:r>
    </w:p>
    <w:p w14:paraId="32DBAA7F" w14:textId="77777777" w:rsidR="008A1394" w:rsidRPr="00F21D0D" w:rsidRDefault="008A1394" w:rsidP="008A1394">
      <w:pPr>
        <w:rPr>
          <w:rFonts w:eastAsia="MS Gothic" w:cs="Menlo Bold"/>
          <w:color w:val="000000"/>
          <w:sz w:val="22"/>
          <w:szCs w:val="22"/>
        </w:rPr>
      </w:pPr>
      <w:r w:rsidRPr="00F21D0D">
        <w:rPr>
          <w:sz w:val="22"/>
          <w:szCs w:val="22"/>
        </w:rPr>
        <w:t xml:space="preserve">                            </w:t>
      </w:r>
    </w:p>
    <w:p w14:paraId="30289657" w14:textId="77777777" w:rsidR="008A1394" w:rsidRPr="00F21D0D" w:rsidRDefault="008A1394" w:rsidP="008A1394">
      <w:pPr>
        <w:rPr>
          <w:rFonts w:eastAsia="MS Gothic" w:cs="Menlo Bold"/>
          <w:color w:val="000000"/>
          <w:sz w:val="22"/>
          <w:szCs w:val="22"/>
        </w:rPr>
      </w:pPr>
      <w:r w:rsidRPr="00F21D0D">
        <w:rPr>
          <w:noProof/>
          <w:sz w:val="22"/>
          <w:szCs w:val="22"/>
        </w:rPr>
        <mc:AlternateContent>
          <mc:Choice Requires="wps">
            <w:drawing>
              <wp:anchor distT="0" distB="0" distL="114300" distR="114300" simplePos="0" relativeHeight="252100608" behindDoc="0" locked="0" layoutInCell="1" allowOverlap="1" wp14:anchorId="1569A041" wp14:editId="1035A5B3">
                <wp:simplePos x="0" y="0"/>
                <wp:positionH relativeFrom="column">
                  <wp:posOffset>4113530</wp:posOffset>
                </wp:positionH>
                <wp:positionV relativeFrom="paragraph">
                  <wp:posOffset>154305</wp:posOffset>
                </wp:positionV>
                <wp:extent cx="1829435" cy="3175"/>
                <wp:effectExtent l="0" t="0" r="24765" b="22225"/>
                <wp:wrapNone/>
                <wp:docPr id="959" name="Straight Connector 959"/>
                <wp:cNvGraphicFramePr/>
                <a:graphic xmlns:a="http://schemas.openxmlformats.org/drawingml/2006/main">
                  <a:graphicData uri="http://schemas.microsoft.com/office/word/2010/wordprocessingShape">
                    <wps:wsp>
                      <wps:cNvCnPr/>
                      <wps:spPr>
                        <a:xfrm>
                          <a:off x="0" y="0"/>
                          <a:ext cx="1829435" cy="317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86C9A5" id="Straight Connector 959" o:spid="_x0000_s1026" style="position:absolute;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9pt,12.15pt" to="467.9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" strokecolor="black [3213]" strokeweight="1pt"/>
            </w:pict>
          </mc:Fallback>
        </mc:AlternateContent>
      </w:r>
      <w:r w:rsidRPr="00F21D0D">
        <w:rPr>
          <w:rFonts w:eastAsia="MS Gothic" w:cs="Menlo Bold"/>
          <w:color w:val="000000"/>
          <w:sz w:val="22"/>
          <w:szCs w:val="22"/>
        </w:rPr>
        <w:t>WHERE DO YOU WISH BURIAL OR STORING OR SCATTERING OF ASHES?</w:t>
      </w:r>
      <w:r w:rsidRPr="00F21D0D">
        <w:rPr>
          <w:noProof/>
          <w:sz w:val="22"/>
          <w:szCs w:val="22"/>
        </w:rPr>
        <w:t xml:space="preserve"> </w:t>
      </w:r>
    </w:p>
    <w:p w14:paraId="201C5708" w14:textId="77777777" w:rsidR="008A1394" w:rsidRPr="00F21D0D" w:rsidRDefault="008A1394" w:rsidP="008A1394">
      <w:pPr>
        <w:rPr>
          <w:rFonts w:eastAsia="MS Gothic" w:cs="Menlo Bold"/>
          <w:color w:val="000000"/>
          <w:sz w:val="22"/>
          <w:szCs w:val="22"/>
        </w:rPr>
      </w:pPr>
    </w:p>
    <w:p w14:paraId="7A43960F" w14:textId="77777777" w:rsidR="008A1394" w:rsidRPr="00F21D0D" w:rsidRDefault="008A1394" w:rsidP="008A1394">
      <w:pPr>
        <w:rPr>
          <w:rFonts w:eastAsia="MS Gothic" w:cs="Menlo Bold"/>
          <w:color w:val="000000"/>
          <w:sz w:val="22"/>
          <w:szCs w:val="22"/>
        </w:rPr>
      </w:pPr>
      <w:r w:rsidRPr="00F21D0D">
        <w:rPr>
          <w:noProof/>
          <w:sz w:val="22"/>
          <w:szCs w:val="22"/>
        </w:rPr>
        <mc:AlternateContent>
          <mc:Choice Requires="wps">
            <w:drawing>
              <wp:anchor distT="0" distB="0" distL="114300" distR="114300" simplePos="0" relativeHeight="252128256" behindDoc="0" locked="0" layoutInCell="1" allowOverlap="1" wp14:anchorId="75226D76" wp14:editId="44CE32DD">
                <wp:simplePos x="0" y="0"/>
                <wp:positionH relativeFrom="column">
                  <wp:posOffset>6578</wp:posOffset>
                </wp:positionH>
                <wp:positionV relativeFrom="paragraph">
                  <wp:posOffset>108516</wp:posOffset>
                </wp:positionV>
                <wp:extent cx="5937022" cy="47694"/>
                <wp:effectExtent l="0" t="0" r="19685" b="15875"/>
                <wp:wrapNone/>
                <wp:docPr id="510" name="Straight Connector 510"/>
                <wp:cNvGraphicFramePr/>
                <a:graphic xmlns:a="http://schemas.openxmlformats.org/drawingml/2006/main">
                  <a:graphicData uri="http://schemas.microsoft.com/office/word/2010/wordprocessingShape">
                    <wps:wsp>
                      <wps:cNvCnPr/>
                      <wps:spPr>
                        <a:xfrm>
                          <a:off x="0" y="0"/>
                          <a:ext cx="5937022" cy="47694"/>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4B497" id="Straight Connector 510" o:spid="_x0000_s1026" style="position:absolute;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8.55pt" to="46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" strokecolor="black [3213]" strokeweight="1pt"/>
            </w:pict>
          </mc:Fallback>
        </mc:AlternateContent>
      </w:r>
    </w:p>
    <w:p w14:paraId="0DE0BA95" w14:textId="77777777" w:rsidR="008A1394" w:rsidRDefault="008A1394" w:rsidP="008A1394">
      <w:pPr>
        <w:rPr>
          <w:rFonts w:eastAsia="MS Gothic" w:cs="Menlo Bold"/>
          <w:color w:val="000000"/>
          <w:sz w:val="22"/>
          <w:szCs w:val="22"/>
        </w:rPr>
      </w:pPr>
    </w:p>
    <w:p w14:paraId="0162A6CC" w14:textId="77777777" w:rsidR="008A1394" w:rsidRDefault="008A1394" w:rsidP="008A1394">
      <w:pPr>
        <w:rPr>
          <w:rFonts w:eastAsia="MS Gothic" w:cs="Menlo Bold"/>
          <w:color w:val="000000"/>
          <w:sz w:val="22"/>
          <w:szCs w:val="22"/>
        </w:rPr>
      </w:pPr>
    </w:p>
    <w:p w14:paraId="40A58A38" w14:textId="7345CBE6" w:rsidR="008A1394" w:rsidRPr="00F21D0D" w:rsidRDefault="009E43D3" w:rsidP="008A1394">
      <w:pPr>
        <w:rPr>
          <w:rFonts w:eastAsia="MS Gothic" w:cs="Menlo Bold"/>
          <w:color w:val="000000"/>
          <w:sz w:val="22"/>
          <w:szCs w:val="22"/>
        </w:rPr>
      </w:pPr>
      <w:r>
        <w:rPr>
          <w:noProof/>
          <w:color w:val="000000"/>
        </w:rPr>
        <mc:AlternateContent>
          <mc:Choice Requires="wps">
            <w:drawing>
              <wp:anchor distT="0" distB="0" distL="114300" distR="114300" simplePos="0" relativeHeight="253730816" behindDoc="0" locked="0" layoutInCell="1" allowOverlap="1" wp14:anchorId="15200C48" wp14:editId="41999A52">
                <wp:simplePos x="0" y="0"/>
                <wp:positionH relativeFrom="column">
                  <wp:posOffset>-573314</wp:posOffset>
                </wp:positionH>
                <wp:positionV relativeFrom="paragraph">
                  <wp:posOffset>315051</wp:posOffset>
                </wp:positionV>
                <wp:extent cx="499745" cy="1183005"/>
                <wp:effectExtent l="12700" t="12700" r="20955" b="10795"/>
                <wp:wrapNone/>
                <wp:docPr id="1210" name="Up Arrow 1210">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34FEA80"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00C48" id="Up Arrow 1210" o:spid="_x0000_s1264" type="#_x0000_t68" href="#toc1" style="position:absolute;margin-left:-45.15pt;margin-top:24.8pt;width:39.35pt;height:93.15pt;z-index:2537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" o:button="t" adj="4562" fillcolor="#43bae8 [2676]" strokecolor="black [3213]">
                <v:fill color2="#74ccee [1972]" rotate="t" o:detectmouseclick="t" focusposition="1,1" focussize="-1,-1" focus="100%" type="gradientRadial"/>
                <v:textbox>
                  <w:txbxContent>
                    <w:p w14:paraId="334FEA80" w14:textId="77777777" w:rsidR="009E43D3" w:rsidRPr="00260E8E" w:rsidRDefault="009E43D3"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r w:rsidR="008A1394" w:rsidRPr="00F21D0D">
        <w:rPr>
          <w:noProof/>
          <w:sz w:val="22"/>
          <w:szCs w:val="22"/>
        </w:rPr>
        <mc:AlternateContent>
          <mc:Choice Requires="wps">
            <w:drawing>
              <wp:anchor distT="0" distB="0" distL="114300" distR="114300" simplePos="0" relativeHeight="252121088" behindDoc="0" locked="0" layoutInCell="1" allowOverlap="1" wp14:anchorId="358230D0" wp14:editId="57AC1916">
                <wp:simplePos x="0" y="0"/>
                <wp:positionH relativeFrom="column">
                  <wp:posOffset>5582335</wp:posOffset>
                </wp:positionH>
                <wp:positionV relativeFrom="paragraph">
                  <wp:posOffset>114935</wp:posOffset>
                </wp:positionV>
                <wp:extent cx="361315" cy="6350"/>
                <wp:effectExtent l="0" t="0" r="19685" b="19050"/>
                <wp:wrapNone/>
                <wp:docPr id="511" name="Straight Connector 511"/>
                <wp:cNvGraphicFramePr/>
                <a:graphic xmlns:a="http://schemas.openxmlformats.org/drawingml/2006/main">
                  <a:graphicData uri="http://schemas.microsoft.com/office/word/2010/wordprocessingShape">
                    <wps:wsp>
                      <wps:cNvCnPr/>
                      <wps:spPr>
                        <a:xfrm>
                          <a:off x="0" y="0"/>
                          <a:ext cx="361315"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7757B" id="Straight Connector 511" o:spid="_x0000_s1026" style="position:absolute;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5pt,9.05pt" to="468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" strokecolor="black [3213]" strokeweight="1pt"/>
            </w:pict>
          </mc:Fallback>
        </mc:AlternateContent>
      </w:r>
      <w:r w:rsidR="008A1394" w:rsidRPr="00F21D0D">
        <w:rPr>
          <w:noProof/>
          <w:sz w:val="22"/>
          <w:szCs w:val="22"/>
        </w:rPr>
        <mc:AlternateContent>
          <mc:Choice Requires="wps">
            <w:drawing>
              <wp:anchor distT="0" distB="0" distL="114300" distR="114300" simplePos="0" relativeHeight="252120064" behindDoc="0" locked="0" layoutInCell="1" allowOverlap="1" wp14:anchorId="6FFC0A91" wp14:editId="332E4DF8">
                <wp:simplePos x="0" y="0"/>
                <wp:positionH relativeFrom="column">
                  <wp:posOffset>4716780</wp:posOffset>
                </wp:positionH>
                <wp:positionV relativeFrom="paragraph">
                  <wp:posOffset>137160</wp:posOffset>
                </wp:positionV>
                <wp:extent cx="308610" cy="0"/>
                <wp:effectExtent l="0" t="0" r="8890" b="12700"/>
                <wp:wrapNone/>
                <wp:docPr id="223" name="Straight Connector 223"/>
                <wp:cNvGraphicFramePr/>
                <a:graphic xmlns:a="http://schemas.openxmlformats.org/drawingml/2006/main">
                  <a:graphicData uri="http://schemas.microsoft.com/office/word/2010/wordprocessingShape">
                    <wps:wsp>
                      <wps:cNvCnPr/>
                      <wps:spPr>
                        <a:xfrm>
                          <a:off x="0" y="0"/>
                          <a:ext cx="308610"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3E6B5" id="Straight Connector 223" o:spid="_x0000_s1026" style="position:absolute;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4pt,10.8pt" to="395.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" strokecolor="black [3213]" strokeweight="1pt"/>
            </w:pict>
          </mc:Fallback>
        </mc:AlternateContent>
      </w:r>
      <w:r w:rsidR="008A1394" w:rsidRPr="00F21D0D">
        <w:rPr>
          <w:rFonts w:eastAsia="MS Gothic" w:cs="Menlo Bold"/>
          <w:color w:val="000000"/>
          <w:sz w:val="22"/>
          <w:szCs w:val="22"/>
        </w:rPr>
        <w:t xml:space="preserve">DO YOU HAVE A SPACE FOR INTERMENT OF </w:t>
      </w:r>
      <w:proofErr w:type="gramStart"/>
      <w:r w:rsidR="008A1394" w:rsidRPr="00F21D0D">
        <w:rPr>
          <w:rFonts w:eastAsia="MS Gothic" w:cs="Menlo Bold"/>
          <w:color w:val="000000"/>
          <w:sz w:val="22"/>
          <w:szCs w:val="22"/>
        </w:rPr>
        <w:t>BODY</w:t>
      </w:r>
      <w:proofErr w:type="gramEnd"/>
      <w:r w:rsidR="008A1394" w:rsidRPr="00F21D0D">
        <w:rPr>
          <w:rFonts w:eastAsia="MS Gothic" w:cs="Menlo Bold"/>
          <w:color w:val="000000"/>
          <w:sz w:val="22"/>
          <w:szCs w:val="22"/>
        </w:rPr>
        <w:t xml:space="preserve"> OR ASHES IN A CEMETERY?    </w:t>
      </w:r>
      <w:r w:rsidR="008A1394" w:rsidRPr="00F21D0D">
        <w:rPr>
          <w:sz w:val="22"/>
          <w:szCs w:val="22"/>
        </w:rPr>
        <w:t xml:space="preserve">No                   Yes  </w:t>
      </w:r>
      <w:r w:rsidR="008A1394" w:rsidRPr="00F21D0D">
        <w:rPr>
          <w:rFonts w:eastAsia="MS Gothic" w:cs="Menlo Bold"/>
          <w:color w:val="000000"/>
          <w:sz w:val="22"/>
          <w:szCs w:val="22"/>
        </w:rPr>
        <w:t xml:space="preserve">                                If yes, then</w:t>
      </w:r>
      <w:r w:rsidR="008A1394" w:rsidRPr="00F21D0D">
        <w:rPr>
          <w:noProof/>
          <w:sz w:val="22"/>
          <w:szCs w:val="22"/>
        </w:rPr>
        <w:t xml:space="preserve"> </w:t>
      </w:r>
    </w:p>
    <w:p w14:paraId="29B46355" w14:textId="77777777" w:rsidR="008A1394" w:rsidRPr="00F21D0D" w:rsidRDefault="008A1394" w:rsidP="008A1394">
      <w:pPr>
        <w:rPr>
          <w:rFonts w:eastAsia="MS Gothic" w:cs="Menlo Bold"/>
          <w:color w:val="000000"/>
          <w:sz w:val="22"/>
          <w:szCs w:val="22"/>
        </w:rPr>
      </w:pPr>
      <w:r w:rsidRPr="00F21D0D">
        <w:rPr>
          <w:noProof/>
          <w:sz w:val="22"/>
          <w:szCs w:val="22"/>
        </w:rPr>
        <mc:AlternateContent>
          <mc:Choice Requires="wps">
            <w:drawing>
              <wp:anchor distT="0" distB="0" distL="114300" distR="114300" simplePos="0" relativeHeight="252101632" behindDoc="0" locked="0" layoutInCell="1" allowOverlap="1" wp14:anchorId="1271EF26" wp14:editId="37F0464B">
                <wp:simplePos x="0" y="0"/>
                <wp:positionH relativeFrom="column">
                  <wp:posOffset>1712106</wp:posOffset>
                </wp:positionH>
                <wp:positionV relativeFrom="paragraph">
                  <wp:posOffset>172085</wp:posOffset>
                </wp:positionV>
                <wp:extent cx="4229100" cy="1645"/>
                <wp:effectExtent l="0" t="0" r="12700" b="24130"/>
                <wp:wrapNone/>
                <wp:docPr id="515" name="Straight Connector 515"/>
                <wp:cNvGraphicFramePr/>
                <a:graphic xmlns:a="http://schemas.openxmlformats.org/drawingml/2006/main">
                  <a:graphicData uri="http://schemas.microsoft.com/office/word/2010/wordprocessingShape">
                    <wps:wsp>
                      <wps:cNvCnPr/>
                      <wps:spPr>
                        <a:xfrm>
                          <a:off x="0" y="0"/>
                          <a:ext cx="4229100" cy="164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549B3" id="Straight Connector 515" o:spid="_x0000_s1026" style="position:absolute;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8pt,13.55pt" to="467.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" strokecolor="black [3213]" strokeweight="1pt"/>
            </w:pict>
          </mc:Fallback>
        </mc:AlternateContent>
      </w:r>
      <w:r>
        <w:rPr>
          <w:rFonts w:eastAsia="MS Gothic" w:cs="Menlo Bold"/>
          <w:color w:val="000000"/>
          <w:sz w:val="22"/>
          <w:szCs w:val="22"/>
        </w:rPr>
        <w:t>C</w:t>
      </w:r>
      <w:r w:rsidRPr="00F21D0D">
        <w:rPr>
          <w:rFonts w:eastAsia="MS Gothic" w:cs="Menlo Bold"/>
          <w:color w:val="000000"/>
          <w:sz w:val="22"/>
          <w:szCs w:val="22"/>
        </w:rPr>
        <w:t>EMETERY NAME/ADDRESS _</w:t>
      </w:r>
    </w:p>
    <w:p w14:paraId="085382C8" w14:textId="7E2CBCB3" w:rsidR="008A1394" w:rsidRPr="00F21D0D" w:rsidRDefault="008A1394" w:rsidP="008A1394">
      <w:pPr>
        <w:rPr>
          <w:rFonts w:eastAsia="MS Gothic" w:cs="Menlo Bold"/>
          <w:color w:val="000000"/>
          <w:sz w:val="22"/>
          <w:szCs w:val="22"/>
        </w:rPr>
      </w:pPr>
    </w:p>
    <w:p w14:paraId="06CCF067" w14:textId="73F6A4A1" w:rsidR="008A1394" w:rsidRPr="00F21D0D" w:rsidRDefault="008A1394" w:rsidP="008A1394">
      <w:pPr>
        <w:rPr>
          <w:rFonts w:eastAsia="MS Gothic" w:cs="Menlo Bold"/>
          <w:color w:val="000000"/>
          <w:sz w:val="22"/>
          <w:szCs w:val="22"/>
        </w:rPr>
      </w:pPr>
      <w:r w:rsidRPr="00F21D0D">
        <w:rPr>
          <w:noProof/>
          <w:sz w:val="22"/>
          <w:szCs w:val="22"/>
        </w:rPr>
        <mc:AlternateContent>
          <mc:Choice Requires="wps">
            <w:drawing>
              <wp:anchor distT="0" distB="0" distL="114300" distR="114300" simplePos="0" relativeHeight="252104704" behindDoc="0" locked="0" layoutInCell="1" allowOverlap="1" wp14:anchorId="17C57BA6" wp14:editId="0E253EF6">
                <wp:simplePos x="0" y="0"/>
                <wp:positionH relativeFrom="column">
                  <wp:posOffset>5255301</wp:posOffset>
                </wp:positionH>
                <wp:positionV relativeFrom="paragraph">
                  <wp:posOffset>175895</wp:posOffset>
                </wp:positionV>
                <wp:extent cx="690734" cy="4112"/>
                <wp:effectExtent l="0" t="0" r="20955" b="21590"/>
                <wp:wrapNone/>
                <wp:docPr id="517" name="Straight Connector 517"/>
                <wp:cNvGraphicFramePr/>
                <a:graphic xmlns:a="http://schemas.openxmlformats.org/drawingml/2006/main">
                  <a:graphicData uri="http://schemas.microsoft.com/office/word/2010/wordprocessingShape">
                    <wps:wsp>
                      <wps:cNvCnPr/>
                      <wps:spPr>
                        <a:xfrm flipV="1">
                          <a:off x="0" y="0"/>
                          <a:ext cx="690734" cy="4112"/>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5E124" id="Straight Connector 517" o:spid="_x0000_s1026" style="position:absolute;flip:y;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8pt,13.85pt" to="468.2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" strokecolor="black [3213]" strokeweight="1pt"/>
            </w:pict>
          </mc:Fallback>
        </mc:AlternateContent>
      </w:r>
      <w:r w:rsidRPr="00F21D0D">
        <w:rPr>
          <w:noProof/>
          <w:sz w:val="22"/>
          <w:szCs w:val="22"/>
        </w:rPr>
        <mc:AlternateContent>
          <mc:Choice Requires="wps">
            <w:drawing>
              <wp:anchor distT="0" distB="0" distL="114300" distR="114300" simplePos="0" relativeHeight="252103680" behindDoc="0" locked="0" layoutInCell="1" allowOverlap="1" wp14:anchorId="45ED2AEC" wp14:editId="36948B7B">
                <wp:simplePos x="0" y="0"/>
                <wp:positionH relativeFrom="column">
                  <wp:posOffset>3088494</wp:posOffset>
                </wp:positionH>
                <wp:positionV relativeFrom="paragraph">
                  <wp:posOffset>143510</wp:posOffset>
                </wp:positionV>
                <wp:extent cx="1142365" cy="0"/>
                <wp:effectExtent l="0" t="0" r="13335" b="12700"/>
                <wp:wrapNone/>
                <wp:docPr id="896" name="Straight Connector 896"/>
                <wp:cNvGraphicFramePr/>
                <a:graphic xmlns:a="http://schemas.openxmlformats.org/drawingml/2006/main">
                  <a:graphicData uri="http://schemas.microsoft.com/office/word/2010/wordprocessingShape">
                    <wps:wsp>
                      <wps:cNvCnPr/>
                      <wps:spPr>
                        <a:xfrm flipV="1">
                          <a:off x="0" y="0"/>
                          <a:ext cx="1142365"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15930" id="Straight Connector 896" o:spid="_x0000_s1026" style="position:absolute;flip:y;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2pt,11.3pt" to="333.1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" strokecolor="black [3213]" strokeweight="1pt"/>
            </w:pict>
          </mc:Fallback>
        </mc:AlternateContent>
      </w:r>
      <w:r w:rsidRPr="00F21D0D">
        <w:rPr>
          <w:noProof/>
          <w:sz w:val="22"/>
          <w:szCs w:val="22"/>
        </w:rPr>
        <mc:AlternateContent>
          <mc:Choice Requires="wps">
            <w:drawing>
              <wp:anchor distT="0" distB="0" distL="114300" distR="114300" simplePos="0" relativeHeight="252102656" behindDoc="0" locked="0" layoutInCell="1" allowOverlap="1" wp14:anchorId="7BB7CF29" wp14:editId="55936429">
                <wp:simplePos x="0" y="0"/>
                <wp:positionH relativeFrom="column">
                  <wp:posOffset>1132840</wp:posOffset>
                </wp:positionH>
                <wp:positionV relativeFrom="paragraph">
                  <wp:posOffset>140335</wp:posOffset>
                </wp:positionV>
                <wp:extent cx="1034415" cy="635"/>
                <wp:effectExtent l="0" t="0" r="19685" b="24765"/>
                <wp:wrapNone/>
                <wp:docPr id="900" name="Straight Connector 900"/>
                <wp:cNvGraphicFramePr/>
                <a:graphic xmlns:a="http://schemas.openxmlformats.org/drawingml/2006/main">
                  <a:graphicData uri="http://schemas.microsoft.com/office/word/2010/wordprocessingShape">
                    <wps:wsp>
                      <wps:cNvCnPr/>
                      <wps:spPr>
                        <a:xfrm>
                          <a:off x="0" y="0"/>
                          <a:ext cx="1034415" cy="63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553D8" id="Straight Connector 900" o:spid="_x0000_s1026" style="position:absolute;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pt,11.05pt" to="170.6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" strokecolor="black [3213]" strokeweight="1pt"/>
            </w:pict>
          </mc:Fallback>
        </mc:AlternateContent>
      </w:r>
      <w:r w:rsidRPr="00F21D0D">
        <w:rPr>
          <w:rFonts w:eastAsia="MS Gothic" w:cs="Menlo Bold"/>
          <w:color w:val="000000"/>
          <w:sz w:val="22"/>
          <w:szCs w:val="22"/>
        </w:rPr>
        <w:t xml:space="preserve">    Section Number                                        Lot Number                                           Crypt Number   </w:t>
      </w:r>
    </w:p>
    <w:p w14:paraId="7F2F464D" w14:textId="77777777" w:rsidR="008A1394" w:rsidRPr="00F21D0D" w:rsidRDefault="008A1394" w:rsidP="008A1394">
      <w:pPr>
        <w:rPr>
          <w:rFonts w:eastAsia="MS Gothic" w:cs="Menlo Bold"/>
          <w:color w:val="000000"/>
          <w:sz w:val="22"/>
          <w:szCs w:val="22"/>
        </w:rPr>
      </w:pPr>
    </w:p>
    <w:p w14:paraId="53A90297" w14:textId="77777777" w:rsidR="008A1394" w:rsidRDefault="008A1394" w:rsidP="008A1394">
      <w:pPr>
        <w:rPr>
          <w:rFonts w:eastAsia="MS Gothic" w:cs="Menlo Bold"/>
          <w:color w:val="000000"/>
          <w:sz w:val="22"/>
          <w:szCs w:val="22"/>
        </w:rPr>
      </w:pPr>
      <w:r w:rsidRPr="00F21D0D">
        <w:rPr>
          <w:rFonts w:eastAsia="MS Gothic" w:cs="Menlo Bold"/>
          <w:color w:val="000000"/>
          <w:sz w:val="22"/>
          <w:szCs w:val="22"/>
        </w:rPr>
        <w:t xml:space="preserve">SPECIAL MUSIC, POETRY, OR WRITINGS YOU WANT INCLUDED IN YOUR SERVICE?    </w:t>
      </w:r>
    </w:p>
    <w:p w14:paraId="15D53632" w14:textId="13C3063E" w:rsidR="008A1394" w:rsidRPr="00F21D0D" w:rsidRDefault="008A1394" w:rsidP="008A1394">
      <w:pPr>
        <w:rPr>
          <w:rFonts w:eastAsia="MS Gothic" w:cs="Menlo Bold"/>
          <w:color w:val="000000"/>
          <w:sz w:val="22"/>
          <w:szCs w:val="22"/>
        </w:rPr>
      </w:pPr>
      <w:r w:rsidRPr="00F21D0D">
        <w:rPr>
          <w:noProof/>
          <w:sz w:val="22"/>
          <w:szCs w:val="22"/>
        </w:rPr>
        <mc:AlternateContent>
          <mc:Choice Requires="wps">
            <w:drawing>
              <wp:anchor distT="0" distB="0" distL="114300" distR="114300" simplePos="0" relativeHeight="252122112" behindDoc="0" locked="0" layoutInCell="1" allowOverlap="1" wp14:anchorId="127653EF" wp14:editId="607EC5E6">
                <wp:simplePos x="0" y="0"/>
                <wp:positionH relativeFrom="column">
                  <wp:posOffset>5597785</wp:posOffset>
                </wp:positionH>
                <wp:positionV relativeFrom="paragraph">
                  <wp:posOffset>119380</wp:posOffset>
                </wp:positionV>
                <wp:extent cx="361315" cy="6350"/>
                <wp:effectExtent l="0" t="0" r="19685" b="19050"/>
                <wp:wrapNone/>
                <wp:docPr id="521" name="Straight Connector 521"/>
                <wp:cNvGraphicFramePr/>
                <a:graphic xmlns:a="http://schemas.openxmlformats.org/drawingml/2006/main">
                  <a:graphicData uri="http://schemas.microsoft.com/office/word/2010/wordprocessingShape">
                    <wps:wsp>
                      <wps:cNvCnPr/>
                      <wps:spPr>
                        <a:xfrm>
                          <a:off x="0" y="0"/>
                          <a:ext cx="361315"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8D95D" id="Straight Connector 521" o:spid="_x0000_s1026" style="position:absolute;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75pt,9.4pt" to="469.2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" strokecolor="black [3213]" strokeweight="1pt"/>
            </w:pict>
          </mc:Fallback>
        </mc:AlternateContent>
      </w:r>
      <w:r w:rsidRPr="00F21D0D">
        <w:rPr>
          <w:noProof/>
          <w:sz w:val="22"/>
          <w:szCs w:val="22"/>
        </w:rPr>
        <mc:AlternateContent>
          <mc:Choice Requires="wps">
            <w:drawing>
              <wp:anchor distT="0" distB="0" distL="114300" distR="114300" simplePos="0" relativeHeight="252123136" behindDoc="0" locked="0" layoutInCell="1" allowOverlap="1" wp14:anchorId="7A7AECBB" wp14:editId="58D8BC84">
                <wp:simplePos x="0" y="0"/>
                <wp:positionH relativeFrom="column">
                  <wp:posOffset>4916170</wp:posOffset>
                </wp:positionH>
                <wp:positionV relativeFrom="paragraph">
                  <wp:posOffset>120650</wp:posOffset>
                </wp:positionV>
                <wp:extent cx="361315" cy="6350"/>
                <wp:effectExtent l="0" t="0" r="19685" b="19050"/>
                <wp:wrapNone/>
                <wp:docPr id="226" name="Straight Connector 226"/>
                <wp:cNvGraphicFramePr/>
                <a:graphic xmlns:a="http://schemas.openxmlformats.org/drawingml/2006/main">
                  <a:graphicData uri="http://schemas.microsoft.com/office/word/2010/wordprocessingShape">
                    <wps:wsp>
                      <wps:cNvCnPr/>
                      <wps:spPr>
                        <a:xfrm>
                          <a:off x="0" y="0"/>
                          <a:ext cx="361315"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AF8B4" id="Straight Connector 226" o:spid="_x0000_s1026" style="position:absolute;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1pt,9.5pt" to="415.5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" strokecolor="black [3213]" strokeweight="1pt"/>
            </w:pict>
          </mc:Fallback>
        </mc:AlternateContent>
      </w:r>
      <w:r>
        <w:rPr>
          <w:sz w:val="22"/>
          <w:szCs w:val="22"/>
        </w:rPr>
        <w:t xml:space="preserve">                                                                                 </w:t>
      </w:r>
      <w:r w:rsidR="0099732F">
        <w:rPr>
          <w:sz w:val="22"/>
          <w:szCs w:val="22"/>
        </w:rPr>
        <w:t xml:space="preserve">                                            </w:t>
      </w:r>
      <w:r>
        <w:rPr>
          <w:sz w:val="22"/>
          <w:szCs w:val="22"/>
        </w:rPr>
        <w:t xml:space="preserve">  </w:t>
      </w:r>
      <w:r w:rsidRPr="00F21D0D">
        <w:rPr>
          <w:sz w:val="22"/>
          <w:szCs w:val="22"/>
        </w:rPr>
        <w:t xml:space="preserve">Yes (Attached               </w:t>
      </w:r>
      <w:r w:rsidR="007833B0">
        <w:rPr>
          <w:sz w:val="22"/>
          <w:szCs w:val="22"/>
        </w:rPr>
        <w:t xml:space="preserve">  </w:t>
      </w:r>
      <w:r w:rsidRPr="00F21D0D">
        <w:rPr>
          <w:sz w:val="22"/>
          <w:szCs w:val="22"/>
        </w:rPr>
        <w:t xml:space="preserve">No  </w:t>
      </w:r>
      <w:r w:rsidRPr="00F21D0D">
        <w:rPr>
          <w:rFonts w:eastAsia="MS Gothic" w:cs="Menlo Bold"/>
          <w:color w:val="000000"/>
          <w:sz w:val="22"/>
          <w:szCs w:val="22"/>
        </w:rPr>
        <w:t xml:space="preserve"> </w:t>
      </w:r>
    </w:p>
    <w:p w14:paraId="1F1A6EC2" w14:textId="5417C7A4" w:rsidR="0099732F" w:rsidRDefault="008A1394" w:rsidP="0099732F">
      <w:pPr>
        <w:rPr>
          <w:rFonts w:eastAsia="MS Gothic" w:cs="Menlo Bold"/>
          <w:color w:val="000000"/>
          <w:sz w:val="22"/>
          <w:szCs w:val="22"/>
        </w:rPr>
      </w:pPr>
      <w:r w:rsidRPr="00F21D0D">
        <w:rPr>
          <w:rFonts w:eastAsia="MS Gothic" w:cs="Menlo Bold"/>
          <w:color w:val="000000"/>
          <w:sz w:val="22"/>
          <w:szCs w:val="22"/>
        </w:rPr>
        <w:t xml:space="preserve">       </w:t>
      </w:r>
      <w:r w:rsidR="0099732F">
        <w:rPr>
          <w:rFonts w:eastAsia="MS Gothic" w:cs="Menlo Bold"/>
          <w:color w:val="000000"/>
          <w:sz w:val="22"/>
          <w:szCs w:val="22"/>
        </w:rPr>
        <w:br w:type="page"/>
      </w:r>
    </w:p>
    <w:p w14:paraId="070E09FD" w14:textId="77777777" w:rsidR="008A1394" w:rsidRPr="00F21D0D" w:rsidRDefault="008A1394" w:rsidP="008A1394">
      <w:pPr>
        <w:rPr>
          <w:rFonts w:eastAsia="MS Gothic" w:cs="Menlo Bold"/>
          <w:color w:val="000000"/>
          <w:sz w:val="22"/>
          <w:szCs w:val="22"/>
        </w:rPr>
      </w:pPr>
    </w:p>
    <w:p w14:paraId="4A709C72" w14:textId="6EB03F22" w:rsidR="008A1394" w:rsidRPr="00F21D0D" w:rsidRDefault="008A1394" w:rsidP="008A1394">
      <w:pPr>
        <w:rPr>
          <w:rFonts w:eastAsia="MS Gothic" w:cs="Menlo Bold"/>
          <w:color w:val="000000"/>
          <w:sz w:val="22"/>
          <w:szCs w:val="22"/>
        </w:rPr>
      </w:pPr>
      <w:r w:rsidRPr="00F21D0D">
        <w:rPr>
          <w:noProof/>
          <w:sz w:val="22"/>
          <w:szCs w:val="22"/>
        </w:rPr>
        <mc:AlternateContent>
          <mc:Choice Requires="wps">
            <w:drawing>
              <wp:anchor distT="0" distB="0" distL="114300" distR="114300" simplePos="0" relativeHeight="252125184" behindDoc="0" locked="0" layoutInCell="1" allowOverlap="1" wp14:anchorId="0DC4F417" wp14:editId="7A72ED04">
                <wp:simplePos x="0" y="0"/>
                <wp:positionH relativeFrom="column">
                  <wp:posOffset>5600960</wp:posOffset>
                </wp:positionH>
                <wp:positionV relativeFrom="paragraph">
                  <wp:posOffset>125095</wp:posOffset>
                </wp:positionV>
                <wp:extent cx="361315" cy="6350"/>
                <wp:effectExtent l="0" t="0" r="19685" b="19050"/>
                <wp:wrapNone/>
                <wp:docPr id="228" name="Straight Connector 228"/>
                <wp:cNvGraphicFramePr/>
                <a:graphic xmlns:a="http://schemas.openxmlformats.org/drawingml/2006/main">
                  <a:graphicData uri="http://schemas.microsoft.com/office/word/2010/wordprocessingShape">
                    <wps:wsp>
                      <wps:cNvCnPr/>
                      <wps:spPr>
                        <a:xfrm>
                          <a:off x="0" y="0"/>
                          <a:ext cx="361315"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47C7F" id="Straight Connector 228" o:spid="_x0000_s1026" style="position:absolute;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9.85pt" to="469.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" strokecolor="black [3213]" strokeweight="1pt"/>
            </w:pict>
          </mc:Fallback>
        </mc:AlternateContent>
      </w:r>
      <w:r w:rsidRPr="00F21D0D">
        <w:rPr>
          <w:noProof/>
          <w:sz w:val="22"/>
          <w:szCs w:val="22"/>
        </w:rPr>
        <mc:AlternateContent>
          <mc:Choice Requires="wps">
            <w:drawing>
              <wp:anchor distT="0" distB="0" distL="114300" distR="114300" simplePos="0" relativeHeight="252124160" behindDoc="0" locked="0" layoutInCell="1" allowOverlap="1" wp14:anchorId="1991DF14" wp14:editId="0C27C99A">
                <wp:simplePos x="0" y="0"/>
                <wp:positionH relativeFrom="column">
                  <wp:posOffset>4915014</wp:posOffset>
                </wp:positionH>
                <wp:positionV relativeFrom="paragraph">
                  <wp:posOffset>130175</wp:posOffset>
                </wp:positionV>
                <wp:extent cx="361315" cy="6350"/>
                <wp:effectExtent l="0" t="0" r="19685" b="19050"/>
                <wp:wrapNone/>
                <wp:docPr id="227" name="Straight Connector 227"/>
                <wp:cNvGraphicFramePr/>
                <a:graphic xmlns:a="http://schemas.openxmlformats.org/drawingml/2006/main">
                  <a:graphicData uri="http://schemas.microsoft.com/office/word/2010/wordprocessingShape">
                    <wps:wsp>
                      <wps:cNvCnPr/>
                      <wps:spPr>
                        <a:xfrm>
                          <a:off x="0" y="0"/>
                          <a:ext cx="361315"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E41A3" id="Straight Connector 227" o:spid="_x0000_s1026" style="position:absolute;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0.25pt" to="415.4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" strokecolor="black [3213]" strokeweight="1pt"/>
            </w:pict>
          </mc:Fallback>
        </mc:AlternateContent>
      </w:r>
      <w:r w:rsidRPr="00F21D0D">
        <w:rPr>
          <w:rFonts w:eastAsia="MS Gothic" w:cs="Menlo Bold"/>
          <w:color w:val="000000"/>
          <w:sz w:val="22"/>
          <w:szCs w:val="22"/>
        </w:rPr>
        <w:t xml:space="preserve">OTHER REQUESTS ABOUT FUNERAL/MEMORIAL ARRANGEMENTS?         </w:t>
      </w:r>
      <w:r w:rsidRPr="00F21D0D">
        <w:rPr>
          <w:sz w:val="22"/>
          <w:szCs w:val="22"/>
        </w:rPr>
        <w:t>Yes (</w:t>
      </w:r>
      <w:proofErr w:type="gramStart"/>
      <w:r w:rsidRPr="00F21D0D">
        <w:rPr>
          <w:sz w:val="22"/>
          <w:szCs w:val="22"/>
        </w:rPr>
        <w:t xml:space="preserve">Attached) </w:t>
      </w:r>
      <w:r w:rsidRPr="00F21D0D">
        <w:rPr>
          <w:rFonts w:ascii="Menlo Bold" w:eastAsia="MS Gothic" w:hAnsi="Menlo Bold" w:cs="Menlo Bold"/>
          <w:color w:val="000000"/>
          <w:sz w:val="22"/>
          <w:szCs w:val="22"/>
        </w:rPr>
        <w:t xml:space="preserve"> </w:t>
      </w:r>
      <w:r w:rsidRPr="00F21D0D">
        <w:rPr>
          <w:sz w:val="22"/>
          <w:szCs w:val="22"/>
        </w:rPr>
        <w:t xml:space="preserve"> </w:t>
      </w:r>
      <w:proofErr w:type="gramEnd"/>
      <w:r w:rsidRPr="00F21D0D">
        <w:rPr>
          <w:sz w:val="22"/>
          <w:szCs w:val="22"/>
        </w:rPr>
        <w:t xml:space="preserve">           No  </w:t>
      </w:r>
      <w:r w:rsidRPr="00F21D0D">
        <w:rPr>
          <w:rFonts w:eastAsia="MS Gothic" w:cs="Menlo Bold"/>
          <w:color w:val="000000"/>
          <w:sz w:val="22"/>
          <w:szCs w:val="22"/>
        </w:rPr>
        <w:t xml:space="preserve"> </w:t>
      </w:r>
    </w:p>
    <w:p w14:paraId="5D2E9721" w14:textId="77777777" w:rsidR="008A1394" w:rsidRPr="00F21D0D" w:rsidRDefault="008A1394" w:rsidP="008A1394">
      <w:pPr>
        <w:rPr>
          <w:rFonts w:eastAsia="MS Gothic" w:cs="Menlo Bold"/>
          <w:color w:val="000000"/>
          <w:sz w:val="22"/>
          <w:szCs w:val="22"/>
        </w:rPr>
      </w:pPr>
    </w:p>
    <w:p w14:paraId="5F68C565" w14:textId="77777777" w:rsidR="008A1394" w:rsidRPr="00F21D0D" w:rsidRDefault="008A1394" w:rsidP="008A1394">
      <w:pPr>
        <w:rPr>
          <w:rFonts w:eastAsia="MS Gothic" w:cs="Menlo Bold"/>
          <w:color w:val="000000"/>
          <w:sz w:val="22"/>
          <w:szCs w:val="22"/>
        </w:rPr>
      </w:pPr>
      <w:r w:rsidRPr="00F21D0D">
        <w:rPr>
          <w:noProof/>
          <w:sz w:val="22"/>
          <w:szCs w:val="22"/>
        </w:rPr>
        <mc:AlternateContent>
          <mc:Choice Requires="wps">
            <w:drawing>
              <wp:anchor distT="0" distB="0" distL="114300" distR="114300" simplePos="0" relativeHeight="252127232" behindDoc="0" locked="0" layoutInCell="1" allowOverlap="1" wp14:anchorId="6D6DC96C" wp14:editId="27D52215">
                <wp:simplePos x="0" y="0"/>
                <wp:positionH relativeFrom="column">
                  <wp:posOffset>5603094</wp:posOffset>
                </wp:positionH>
                <wp:positionV relativeFrom="paragraph">
                  <wp:posOffset>123190</wp:posOffset>
                </wp:positionV>
                <wp:extent cx="361315" cy="6350"/>
                <wp:effectExtent l="0" t="0" r="19685" b="19050"/>
                <wp:wrapNone/>
                <wp:docPr id="527" name="Straight Connector 527"/>
                <wp:cNvGraphicFramePr/>
                <a:graphic xmlns:a="http://schemas.openxmlformats.org/drawingml/2006/main">
                  <a:graphicData uri="http://schemas.microsoft.com/office/word/2010/wordprocessingShape">
                    <wps:wsp>
                      <wps:cNvCnPr/>
                      <wps:spPr>
                        <a:xfrm>
                          <a:off x="0" y="0"/>
                          <a:ext cx="361315"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7B1D7" id="Straight Connector 527" o:spid="_x0000_s1026" style="position:absolute;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2pt,9.7pt" to="469.6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" strokecolor="black [3213]" strokeweight="1pt"/>
            </w:pict>
          </mc:Fallback>
        </mc:AlternateContent>
      </w:r>
      <w:r w:rsidRPr="00F21D0D">
        <w:rPr>
          <w:noProof/>
          <w:sz w:val="22"/>
          <w:szCs w:val="22"/>
        </w:rPr>
        <mc:AlternateContent>
          <mc:Choice Requires="wps">
            <w:drawing>
              <wp:anchor distT="0" distB="0" distL="114300" distR="114300" simplePos="0" relativeHeight="252126208" behindDoc="0" locked="0" layoutInCell="1" allowOverlap="1" wp14:anchorId="36893E32" wp14:editId="4A23D157">
                <wp:simplePos x="0" y="0"/>
                <wp:positionH relativeFrom="column">
                  <wp:posOffset>4912246</wp:posOffset>
                </wp:positionH>
                <wp:positionV relativeFrom="paragraph">
                  <wp:posOffset>116840</wp:posOffset>
                </wp:positionV>
                <wp:extent cx="361315" cy="6350"/>
                <wp:effectExtent l="0" t="0" r="19685" b="19050"/>
                <wp:wrapNone/>
                <wp:docPr id="902" name="Straight Connector 902"/>
                <wp:cNvGraphicFramePr/>
                <a:graphic xmlns:a="http://schemas.openxmlformats.org/drawingml/2006/main">
                  <a:graphicData uri="http://schemas.microsoft.com/office/word/2010/wordprocessingShape">
                    <wps:wsp>
                      <wps:cNvCnPr/>
                      <wps:spPr>
                        <a:xfrm>
                          <a:off x="0" y="0"/>
                          <a:ext cx="361315"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C06B6" id="Straight Connector 902" o:spid="_x0000_s1026" style="position:absolute;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8pt,9.2pt" to="415.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" strokecolor="black [3213]" strokeweight="1pt"/>
            </w:pict>
          </mc:Fallback>
        </mc:AlternateContent>
      </w:r>
      <w:r w:rsidRPr="00F21D0D">
        <w:rPr>
          <w:rFonts w:eastAsia="MS Gothic" w:cs="Menlo Bold"/>
          <w:color w:val="000000"/>
          <w:sz w:val="22"/>
          <w:szCs w:val="22"/>
        </w:rPr>
        <w:t xml:space="preserve">BIOGRAPHICAL INFORMATION YOU WANT TO HIGHLIGHT? </w:t>
      </w:r>
      <w:r>
        <w:rPr>
          <w:rFonts w:eastAsia="MS Gothic" w:cs="Menlo Bold"/>
          <w:color w:val="000000"/>
          <w:sz w:val="22"/>
          <w:szCs w:val="22"/>
        </w:rPr>
        <w:t xml:space="preserve">                       </w:t>
      </w:r>
      <w:r w:rsidRPr="00F21D0D">
        <w:rPr>
          <w:sz w:val="22"/>
          <w:szCs w:val="22"/>
        </w:rPr>
        <w:t>Yes (</w:t>
      </w:r>
      <w:proofErr w:type="gramStart"/>
      <w:r w:rsidRPr="00F21D0D">
        <w:rPr>
          <w:sz w:val="22"/>
          <w:szCs w:val="22"/>
        </w:rPr>
        <w:t xml:space="preserve">Attached)   </w:t>
      </w:r>
      <w:proofErr w:type="gramEnd"/>
      <w:r w:rsidRPr="00F21D0D">
        <w:rPr>
          <w:sz w:val="22"/>
          <w:szCs w:val="22"/>
        </w:rPr>
        <w:t xml:space="preserve">            No  </w:t>
      </w:r>
      <w:r w:rsidRPr="00F21D0D">
        <w:rPr>
          <w:rFonts w:eastAsia="MS Gothic" w:cs="Menlo Bold"/>
          <w:color w:val="000000"/>
          <w:sz w:val="22"/>
          <w:szCs w:val="22"/>
        </w:rPr>
        <w:t xml:space="preserve">  </w:t>
      </w:r>
    </w:p>
    <w:p w14:paraId="5169AFEC" w14:textId="77777777" w:rsidR="008A1394" w:rsidRPr="00F21D0D" w:rsidRDefault="008A1394" w:rsidP="008A1394">
      <w:pPr>
        <w:rPr>
          <w:rFonts w:eastAsia="MS Gothic" w:cs="Menlo Bold"/>
          <w:color w:val="000000"/>
          <w:sz w:val="22"/>
          <w:szCs w:val="22"/>
        </w:rPr>
      </w:pPr>
    </w:p>
    <w:p w14:paraId="5E8ED0B7" w14:textId="77777777" w:rsidR="008A1394" w:rsidRDefault="008A1394" w:rsidP="008A1394">
      <w:pPr>
        <w:rPr>
          <w:rFonts w:eastAsia="MS Gothic" w:cs="Menlo Bold"/>
          <w:color w:val="000000"/>
          <w:sz w:val="22"/>
          <w:szCs w:val="22"/>
        </w:rPr>
      </w:pPr>
      <w:r w:rsidRPr="00F21D0D">
        <w:rPr>
          <w:rFonts w:eastAsia="MS Gothic" w:cs="Menlo Bold"/>
          <w:color w:val="000000"/>
          <w:sz w:val="22"/>
          <w:szCs w:val="22"/>
        </w:rPr>
        <w:t xml:space="preserve">DO YOU WISH MEMORIAL GIFTS TO BE GIVEN TO SPECIFIC ORGANIZATION(S)?  </w:t>
      </w:r>
    </w:p>
    <w:p w14:paraId="27E9F079" w14:textId="77777777" w:rsidR="008A1394" w:rsidRPr="00F21D0D" w:rsidRDefault="008A1394" w:rsidP="008A1394">
      <w:pPr>
        <w:rPr>
          <w:rFonts w:eastAsia="MS Gothic" w:cs="Menlo Bold"/>
          <w:color w:val="000000"/>
          <w:sz w:val="22"/>
          <w:szCs w:val="22"/>
        </w:rPr>
      </w:pPr>
      <w:r w:rsidRPr="00F21D0D">
        <w:rPr>
          <w:rFonts w:eastAsia="MS Gothic" w:cs="Menlo Bold"/>
          <w:color w:val="000000"/>
          <w:sz w:val="22"/>
          <w:szCs w:val="22"/>
        </w:rPr>
        <w:t>IF SO, LIST NAME</w:t>
      </w:r>
      <w:r w:rsidRPr="00F21D0D">
        <w:rPr>
          <w:rFonts w:eastAsia="MS Gothic" w:cs="Menlo Bold"/>
          <w:color w:val="000000" w:themeColor="text1"/>
          <w:sz w:val="22"/>
          <w:szCs w:val="22"/>
        </w:rPr>
        <w:t>/S</w:t>
      </w:r>
      <w:r w:rsidRPr="00F21D0D">
        <w:rPr>
          <w:rFonts w:eastAsia="MS Gothic" w:cs="Menlo Bold"/>
          <w:color w:val="000000"/>
          <w:sz w:val="22"/>
          <w:szCs w:val="22"/>
        </w:rPr>
        <w:t xml:space="preserve"> &amp; ADDRESS</w:t>
      </w:r>
      <w:r w:rsidRPr="00F21D0D">
        <w:rPr>
          <w:rFonts w:eastAsia="MS Gothic" w:cs="Menlo Bold"/>
          <w:color w:val="000000" w:themeColor="text1"/>
          <w:sz w:val="22"/>
          <w:szCs w:val="22"/>
        </w:rPr>
        <w:t>/ES</w:t>
      </w:r>
      <w:r w:rsidRPr="00F21D0D">
        <w:rPr>
          <w:rFonts w:eastAsia="MS Gothic" w:cs="Menlo Bold"/>
          <w:color w:val="000000"/>
          <w:sz w:val="22"/>
          <w:szCs w:val="22"/>
        </w:rPr>
        <w:t>:</w:t>
      </w:r>
    </w:p>
    <w:p w14:paraId="54BB0C53" w14:textId="77777777" w:rsidR="008A1394" w:rsidRPr="00F21D0D" w:rsidRDefault="008A1394" w:rsidP="008A1394">
      <w:pPr>
        <w:rPr>
          <w:sz w:val="22"/>
          <w:szCs w:val="22"/>
        </w:rPr>
      </w:pPr>
      <w:r w:rsidRPr="00F21D0D">
        <w:rPr>
          <w:sz w:val="22"/>
          <w:szCs w:val="22"/>
        </w:rPr>
        <w:t xml:space="preserve"> </w:t>
      </w:r>
    </w:p>
    <w:p w14:paraId="26D4B91A" w14:textId="77777777" w:rsidR="008A1394" w:rsidRPr="00F21D0D" w:rsidRDefault="008A1394" w:rsidP="008A1394">
      <w:pPr>
        <w:rPr>
          <w:sz w:val="22"/>
          <w:szCs w:val="22"/>
        </w:rPr>
      </w:pPr>
      <w:r w:rsidRPr="00F21D0D">
        <w:rPr>
          <w:noProof/>
          <w:sz w:val="22"/>
          <w:szCs w:val="22"/>
        </w:rPr>
        <mc:AlternateContent>
          <mc:Choice Requires="wps">
            <w:drawing>
              <wp:anchor distT="0" distB="0" distL="114300" distR="114300" simplePos="0" relativeHeight="252105728" behindDoc="0" locked="0" layoutInCell="1" allowOverlap="1" wp14:anchorId="5B22D3E4" wp14:editId="6227B123">
                <wp:simplePos x="0" y="0"/>
                <wp:positionH relativeFrom="column">
                  <wp:posOffset>0</wp:posOffset>
                </wp:positionH>
                <wp:positionV relativeFrom="paragraph">
                  <wp:posOffset>73025</wp:posOffset>
                </wp:positionV>
                <wp:extent cx="5943600" cy="1645"/>
                <wp:effectExtent l="0" t="0" r="12700" b="24130"/>
                <wp:wrapNone/>
                <wp:docPr id="904" name="Straight Connector 904"/>
                <wp:cNvGraphicFramePr/>
                <a:graphic xmlns:a="http://schemas.openxmlformats.org/drawingml/2006/main">
                  <a:graphicData uri="http://schemas.microsoft.com/office/word/2010/wordprocessingShape">
                    <wps:wsp>
                      <wps:cNvCnPr/>
                      <wps:spPr>
                        <a:xfrm flipV="1">
                          <a:off x="0" y="0"/>
                          <a:ext cx="5943600" cy="164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7A6C9" id="Straight Connector 904" o:spid="_x0000_s1026" style="position:absolute;flip:y;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75pt" to="468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" strokecolor="black [3213]" strokeweight="1pt"/>
            </w:pict>
          </mc:Fallback>
        </mc:AlternateContent>
      </w:r>
    </w:p>
    <w:p w14:paraId="49CDD1F8" w14:textId="77777777" w:rsidR="008A1394" w:rsidRPr="00F21D0D" w:rsidRDefault="008A1394" w:rsidP="008A1394">
      <w:pPr>
        <w:rPr>
          <w:sz w:val="22"/>
          <w:szCs w:val="22"/>
        </w:rPr>
      </w:pPr>
    </w:p>
    <w:p w14:paraId="77FCE16B" w14:textId="4C0871F0" w:rsidR="008A1394" w:rsidRPr="00F21D0D" w:rsidRDefault="008A1394" w:rsidP="008A1394">
      <w:pPr>
        <w:rPr>
          <w:rFonts w:eastAsia="MS Gothic" w:cs="Menlo Bold"/>
          <w:color w:val="000000"/>
          <w:sz w:val="22"/>
          <w:szCs w:val="22"/>
        </w:rPr>
      </w:pPr>
      <w:r w:rsidRPr="00F21D0D">
        <w:rPr>
          <w:sz w:val="22"/>
          <w:szCs w:val="22"/>
        </w:rPr>
        <w:t xml:space="preserve">HAVE YOU PREPARED WRITTEN INSTRUCTIONS (OTHER THAN THIS FORM)?      </w:t>
      </w:r>
      <w:proofErr w:type="gramStart"/>
      <w:r w:rsidRPr="00F21D0D">
        <w:rPr>
          <w:sz w:val="22"/>
          <w:szCs w:val="22"/>
        </w:rPr>
        <w:t>Yes</w:t>
      </w:r>
      <w:proofErr w:type="gramEnd"/>
      <w:r w:rsidRPr="00F21D0D">
        <w:rPr>
          <w:sz w:val="22"/>
          <w:szCs w:val="22"/>
        </w:rPr>
        <w:t xml:space="preserve">                  N o  </w:t>
      </w:r>
      <w:r w:rsidRPr="00F21D0D">
        <w:rPr>
          <w:rFonts w:eastAsia="MS Gothic" w:cs="Menlo Bold"/>
          <w:color w:val="000000"/>
          <w:sz w:val="22"/>
          <w:szCs w:val="22"/>
        </w:rPr>
        <w:t xml:space="preserve">  </w:t>
      </w:r>
    </w:p>
    <w:p w14:paraId="3B60CD44" w14:textId="77777777" w:rsidR="008A1394" w:rsidRPr="00F21D0D" w:rsidRDefault="008A1394" w:rsidP="008A1394">
      <w:pPr>
        <w:rPr>
          <w:rFonts w:eastAsia="MS Gothic" w:cs="Menlo Bold"/>
          <w:color w:val="000000"/>
          <w:sz w:val="22"/>
          <w:szCs w:val="22"/>
        </w:rPr>
      </w:pPr>
      <w:r w:rsidRPr="00F21D0D">
        <w:rPr>
          <w:noProof/>
          <w:sz w:val="22"/>
          <w:szCs w:val="22"/>
        </w:rPr>
        <mc:AlternateContent>
          <mc:Choice Requires="wps">
            <w:drawing>
              <wp:anchor distT="0" distB="0" distL="114300" distR="114300" simplePos="0" relativeHeight="252130304" behindDoc="0" locked="0" layoutInCell="1" allowOverlap="1" wp14:anchorId="27C3675B" wp14:editId="0E60C728">
                <wp:simplePos x="0" y="0"/>
                <wp:positionH relativeFrom="column">
                  <wp:posOffset>5488940</wp:posOffset>
                </wp:positionH>
                <wp:positionV relativeFrom="paragraph">
                  <wp:posOffset>14605</wp:posOffset>
                </wp:positionV>
                <wp:extent cx="361315" cy="6350"/>
                <wp:effectExtent l="0" t="0" r="19685" b="19050"/>
                <wp:wrapNone/>
                <wp:docPr id="905" name="Straight Connector 905"/>
                <wp:cNvGraphicFramePr/>
                <a:graphic xmlns:a="http://schemas.openxmlformats.org/drawingml/2006/main">
                  <a:graphicData uri="http://schemas.microsoft.com/office/word/2010/wordprocessingShape">
                    <wps:wsp>
                      <wps:cNvCnPr/>
                      <wps:spPr>
                        <a:xfrm>
                          <a:off x="0" y="0"/>
                          <a:ext cx="361315"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048DB" id="Straight Connector 905" o:spid="_x0000_s1026" style="position:absolute;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2pt,1.15pt" to="460.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" strokecolor="black [3213]" strokeweight="1pt"/>
            </w:pict>
          </mc:Fallback>
        </mc:AlternateContent>
      </w:r>
      <w:r w:rsidRPr="00F21D0D">
        <w:rPr>
          <w:noProof/>
          <w:sz w:val="22"/>
          <w:szCs w:val="22"/>
        </w:rPr>
        <mc:AlternateContent>
          <mc:Choice Requires="wps">
            <w:drawing>
              <wp:anchor distT="0" distB="0" distL="114300" distR="114300" simplePos="0" relativeHeight="252129280" behindDoc="0" locked="0" layoutInCell="1" allowOverlap="1" wp14:anchorId="31C50CBE" wp14:editId="6F86AC3D">
                <wp:simplePos x="0" y="0"/>
                <wp:positionH relativeFrom="column">
                  <wp:posOffset>4796790</wp:posOffset>
                </wp:positionH>
                <wp:positionV relativeFrom="paragraph">
                  <wp:posOffset>10160</wp:posOffset>
                </wp:positionV>
                <wp:extent cx="361315" cy="6350"/>
                <wp:effectExtent l="0" t="0" r="19685" b="19050"/>
                <wp:wrapNone/>
                <wp:docPr id="532" name="Straight Connector 532"/>
                <wp:cNvGraphicFramePr/>
                <a:graphic xmlns:a="http://schemas.openxmlformats.org/drawingml/2006/main">
                  <a:graphicData uri="http://schemas.microsoft.com/office/word/2010/wordprocessingShape">
                    <wps:wsp>
                      <wps:cNvCnPr/>
                      <wps:spPr>
                        <a:xfrm>
                          <a:off x="0" y="0"/>
                          <a:ext cx="361315"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DB4D0" id="Straight Connector 532" o:spid="_x0000_s1026" style="position:absolute;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7pt,.8pt" to="406.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" strokecolor="black [3213]" strokeweight="1pt"/>
            </w:pict>
          </mc:Fallback>
        </mc:AlternateContent>
      </w:r>
    </w:p>
    <w:p w14:paraId="0BAF8C3D" w14:textId="1156EA74" w:rsidR="008A1394" w:rsidRPr="00F21D0D" w:rsidRDefault="008A1394" w:rsidP="008A1394">
      <w:pPr>
        <w:rPr>
          <w:rFonts w:eastAsia="MS Gothic" w:cs="Menlo Bold"/>
          <w:color w:val="000000"/>
          <w:sz w:val="22"/>
          <w:szCs w:val="22"/>
        </w:rPr>
      </w:pPr>
      <w:r w:rsidRPr="00F21D0D">
        <w:rPr>
          <w:noProof/>
          <w:sz w:val="22"/>
          <w:szCs w:val="22"/>
        </w:rPr>
        <mc:AlternateContent>
          <mc:Choice Requires="wps">
            <w:drawing>
              <wp:anchor distT="0" distB="0" distL="114300" distR="114300" simplePos="0" relativeHeight="252132352" behindDoc="0" locked="0" layoutInCell="1" allowOverlap="1" wp14:anchorId="1C8A8A7C" wp14:editId="4E6D131F">
                <wp:simplePos x="0" y="0"/>
                <wp:positionH relativeFrom="column">
                  <wp:posOffset>5489502</wp:posOffset>
                </wp:positionH>
                <wp:positionV relativeFrom="paragraph">
                  <wp:posOffset>135255</wp:posOffset>
                </wp:positionV>
                <wp:extent cx="361315" cy="6350"/>
                <wp:effectExtent l="0" t="0" r="19685" b="19050"/>
                <wp:wrapNone/>
                <wp:docPr id="906" name="Straight Connector 906"/>
                <wp:cNvGraphicFramePr/>
                <a:graphic xmlns:a="http://schemas.openxmlformats.org/drawingml/2006/main">
                  <a:graphicData uri="http://schemas.microsoft.com/office/word/2010/wordprocessingShape">
                    <wps:wsp>
                      <wps:cNvCnPr/>
                      <wps:spPr>
                        <a:xfrm>
                          <a:off x="0" y="0"/>
                          <a:ext cx="361315"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826C7" id="Straight Connector 906" o:spid="_x0000_s1026" style="position:absolute;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25pt,10.65pt" to="460.7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" strokecolor="black [3213]" strokeweight="1pt"/>
            </w:pict>
          </mc:Fallback>
        </mc:AlternateContent>
      </w:r>
      <w:r w:rsidRPr="00F21D0D">
        <w:rPr>
          <w:noProof/>
          <w:sz w:val="22"/>
          <w:szCs w:val="22"/>
        </w:rPr>
        <mc:AlternateContent>
          <mc:Choice Requires="wps">
            <w:drawing>
              <wp:anchor distT="0" distB="0" distL="114300" distR="114300" simplePos="0" relativeHeight="252131328" behindDoc="0" locked="0" layoutInCell="1" allowOverlap="1" wp14:anchorId="452636B1" wp14:editId="660CF419">
                <wp:simplePos x="0" y="0"/>
                <wp:positionH relativeFrom="column">
                  <wp:posOffset>4803327</wp:posOffset>
                </wp:positionH>
                <wp:positionV relativeFrom="paragraph">
                  <wp:posOffset>139700</wp:posOffset>
                </wp:positionV>
                <wp:extent cx="361315" cy="6350"/>
                <wp:effectExtent l="0" t="0" r="19685" b="19050"/>
                <wp:wrapNone/>
                <wp:docPr id="949" name="Straight Connector 949"/>
                <wp:cNvGraphicFramePr/>
                <a:graphic xmlns:a="http://schemas.openxmlformats.org/drawingml/2006/main">
                  <a:graphicData uri="http://schemas.microsoft.com/office/word/2010/wordprocessingShape">
                    <wps:wsp>
                      <wps:cNvCnPr/>
                      <wps:spPr>
                        <a:xfrm>
                          <a:off x="0" y="0"/>
                          <a:ext cx="361315"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5C83F" id="Straight Connector 949" o:spid="_x0000_s1026" style="position:absolute;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2pt,11pt" to="406.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" strokecolor="black [3213]" strokeweight="1pt"/>
            </w:pict>
          </mc:Fallback>
        </mc:AlternateContent>
      </w:r>
      <w:r w:rsidRPr="00F21D0D">
        <w:rPr>
          <w:rFonts w:eastAsia="MS Gothic" w:cs="Menlo Bold"/>
          <w:color w:val="000000"/>
          <w:sz w:val="22"/>
          <w:szCs w:val="22"/>
        </w:rPr>
        <w:t xml:space="preserve">HAVE FAMILY/FRIENDS BEEN INFORMED OF THESE DIRECTIONS?  </w:t>
      </w:r>
      <w:r w:rsidRPr="00F21D0D">
        <w:rPr>
          <w:rFonts w:eastAsia="MS Gothic" w:cs="Menlo Bold"/>
          <w:color w:val="000000"/>
          <w:sz w:val="22"/>
          <w:szCs w:val="22"/>
        </w:rPr>
        <w:tab/>
      </w:r>
      <w:r>
        <w:rPr>
          <w:rFonts w:eastAsia="MS Gothic" w:cs="Menlo Bold"/>
          <w:color w:val="000000"/>
          <w:sz w:val="22"/>
          <w:szCs w:val="22"/>
        </w:rPr>
        <w:t xml:space="preserve">          </w:t>
      </w:r>
      <w:r w:rsidRPr="00F21D0D">
        <w:rPr>
          <w:rFonts w:eastAsia="MS Gothic" w:cs="Menlo Bold"/>
          <w:color w:val="000000"/>
          <w:sz w:val="22"/>
          <w:szCs w:val="22"/>
        </w:rPr>
        <w:t xml:space="preserve"> </w:t>
      </w:r>
      <w:r w:rsidRPr="00F21D0D">
        <w:rPr>
          <w:sz w:val="22"/>
          <w:szCs w:val="22"/>
        </w:rPr>
        <w:t xml:space="preserve">Yes                   No  </w:t>
      </w:r>
      <w:r w:rsidRPr="00F21D0D">
        <w:rPr>
          <w:rFonts w:eastAsia="MS Gothic" w:cs="Menlo Bold"/>
          <w:color w:val="000000"/>
          <w:sz w:val="22"/>
          <w:szCs w:val="22"/>
        </w:rPr>
        <w:t xml:space="preserve">    </w:t>
      </w:r>
    </w:p>
    <w:p w14:paraId="68A3AE2A" w14:textId="77777777" w:rsidR="008A1394" w:rsidRPr="00F21D0D" w:rsidRDefault="008A1394" w:rsidP="008A1394">
      <w:pPr>
        <w:rPr>
          <w:rFonts w:eastAsia="MS Gothic" w:cs="Menlo Bold"/>
          <w:color w:val="000000"/>
          <w:sz w:val="22"/>
          <w:szCs w:val="22"/>
        </w:rPr>
      </w:pPr>
    </w:p>
    <w:p w14:paraId="6A5D6F53" w14:textId="77777777" w:rsidR="008A1394" w:rsidRDefault="008A1394" w:rsidP="008A1394">
      <w:pPr>
        <w:rPr>
          <w:rFonts w:eastAsia="MS Gothic" w:cs="Menlo Bold"/>
          <w:color w:val="000000"/>
          <w:sz w:val="22"/>
          <w:szCs w:val="22"/>
        </w:rPr>
      </w:pPr>
      <w:r w:rsidRPr="00F21D0D">
        <w:rPr>
          <w:rFonts w:eastAsia="MS Gothic" w:cs="Menlo Bold"/>
          <w:color w:val="000000"/>
          <w:sz w:val="22"/>
          <w:szCs w:val="22"/>
        </w:rPr>
        <w:t xml:space="preserve">DO THEY KNOW WHERE THESE INSTRUCTIONS AND OTHER IMPORTANT DOCUMENTS ARE KEPT?      </w:t>
      </w:r>
    </w:p>
    <w:p w14:paraId="1D84BCD7" w14:textId="77777777" w:rsidR="008A1394" w:rsidRPr="00F21D0D" w:rsidRDefault="008A1394" w:rsidP="008A1394">
      <w:pPr>
        <w:ind w:left="6480" w:firstLine="720"/>
        <w:rPr>
          <w:rFonts w:eastAsia="MS Gothic" w:cs="Menlo Bold"/>
          <w:color w:val="000000"/>
          <w:sz w:val="22"/>
          <w:szCs w:val="22"/>
        </w:rPr>
      </w:pPr>
      <w:r w:rsidRPr="00F21D0D">
        <w:rPr>
          <w:noProof/>
          <w:sz w:val="22"/>
          <w:szCs w:val="22"/>
        </w:rPr>
        <mc:AlternateContent>
          <mc:Choice Requires="wps">
            <w:drawing>
              <wp:anchor distT="0" distB="0" distL="114300" distR="114300" simplePos="0" relativeHeight="252133376" behindDoc="0" locked="0" layoutInCell="1" allowOverlap="1" wp14:anchorId="19FD4E15" wp14:editId="25A93DCB">
                <wp:simplePos x="0" y="0"/>
                <wp:positionH relativeFrom="column">
                  <wp:posOffset>5601970</wp:posOffset>
                </wp:positionH>
                <wp:positionV relativeFrom="paragraph">
                  <wp:posOffset>133350</wp:posOffset>
                </wp:positionV>
                <wp:extent cx="361315" cy="6350"/>
                <wp:effectExtent l="0" t="0" r="19685" b="19050"/>
                <wp:wrapNone/>
                <wp:docPr id="952" name="Straight Connector 952"/>
                <wp:cNvGraphicFramePr/>
                <a:graphic xmlns:a="http://schemas.openxmlformats.org/drawingml/2006/main">
                  <a:graphicData uri="http://schemas.microsoft.com/office/word/2010/wordprocessingShape">
                    <wps:wsp>
                      <wps:cNvCnPr/>
                      <wps:spPr>
                        <a:xfrm>
                          <a:off x="0" y="0"/>
                          <a:ext cx="361315"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74917" id="Straight Connector 952" o:spid="_x0000_s1026" style="position:absolute;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1pt,10.5pt" to="469.5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" strokecolor="black [3213]" strokeweight="1pt"/>
            </w:pict>
          </mc:Fallback>
        </mc:AlternateContent>
      </w:r>
      <w:r w:rsidRPr="00F21D0D">
        <w:rPr>
          <w:noProof/>
          <w:sz w:val="22"/>
          <w:szCs w:val="22"/>
        </w:rPr>
        <mc:AlternateContent>
          <mc:Choice Requires="wps">
            <w:drawing>
              <wp:anchor distT="0" distB="0" distL="114300" distR="114300" simplePos="0" relativeHeight="252134400" behindDoc="0" locked="0" layoutInCell="1" allowOverlap="1" wp14:anchorId="68B45721" wp14:editId="697F8AA4">
                <wp:simplePos x="0" y="0"/>
                <wp:positionH relativeFrom="column">
                  <wp:posOffset>4803140</wp:posOffset>
                </wp:positionH>
                <wp:positionV relativeFrom="paragraph">
                  <wp:posOffset>133350</wp:posOffset>
                </wp:positionV>
                <wp:extent cx="361315" cy="6350"/>
                <wp:effectExtent l="0" t="0" r="19685" b="19050"/>
                <wp:wrapNone/>
                <wp:docPr id="519" name="Straight Connector 519"/>
                <wp:cNvGraphicFramePr/>
                <a:graphic xmlns:a="http://schemas.openxmlformats.org/drawingml/2006/main">
                  <a:graphicData uri="http://schemas.microsoft.com/office/word/2010/wordprocessingShape">
                    <wps:wsp>
                      <wps:cNvCnPr/>
                      <wps:spPr>
                        <a:xfrm>
                          <a:off x="0" y="0"/>
                          <a:ext cx="361315" cy="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3EB35" id="Straight Connector 519" o:spid="_x0000_s1026" style="position:absolute;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2pt,10.5pt" to="406.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" strokecolor="black [3213]" strokeweight="1pt"/>
            </w:pict>
          </mc:Fallback>
        </mc:AlternateContent>
      </w:r>
      <w:r w:rsidRPr="00F21D0D">
        <w:rPr>
          <w:sz w:val="22"/>
          <w:szCs w:val="22"/>
        </w:rPr>
        <w:t xml:space="preserve">Yes                   No  </w:t>
      </w:r>
      <w:r w:rsidRPr="00F21D0D">
        <w:rPr>
          <w:rFonts w:eastAsia="MS Gothic" w:cs="Menlo Bold"/>
          <w:color w:val="000000"/>
          <w:sz w:val="22"/>
          <w:szCs w:val="22"/>
        </w:rPr>
        <w:t xml:space="preserve">  </w:t>
      </w:r>
    </w:p>
    <w:p w14:paraId="084D36FC" w14:textId="77777777" w:rsidR="008A1394" w:rsidRPr="00F21D0D" w:rsidRDefault="008A1394" w:rsidP="008A1394">
      <w:pPr>
        <w:rPr>
          <w:rFonts w:eastAsia="MS Gothic" w:cs="Menlo Bold"/>
          <w:color w:val="FF0000"/>
          <w:sz w:val="22"/>
          <w:szCs w:val="22"/>
        </w:rPr>
      </w:pPr>
    </w:p>
    <w:p w14:paraId="154321D7" w14:textId="77777777" w:rsidR="008A1394" w:rsidRPr="00F21D0D" w:rsidRDefault="008A1394" w:rsidP="008A1394">
      <w:pPr>
        <w:rPr>
          <w:b/>
          <w:i/>
          <w:sz w:val="22"/>
          <w:szCs w:val="22"/>
        </w:rPr>
      </w:pPr>
    </w:p>
    <w:p w14:paraId="4B75E2BD" w14:textId="6DE75CA6" w:rsidR="008A1394" w:rsidRPr="00F21D0D" w:rsidRDefault="008A1394" w:rsidP="008A1394">
      <w:pPr>
        <w:rPr>
          <w:b/>
          <w:i/>
          <w:sz w:val="22"/>
          <w:szCs w:val="22"/>
        </w:rPr>
      </w:pPr>
      <w:r w:rsidRPr="00F21D0D">
        <w:rPr>
          <w:noProof/>
          <w:sz w:val="22"/>
          <w:szCs w:val="22"/>
        </w:rPr>
        <mc:AlternateContent>
          <mc:Choice Requires="wps">
            <w:drawing>
              <wp:anchor distT="0" distB="0" distL="114300" distR="114300" simplePos="0" relativeHeight="252136448" behindDoc="0" locked="0" layoutInCell="1" allowOverlap="1" wp14:anchorId="38309C8D" wp14:editId="6DB2EE26">
                <wp:simplePos x="0" y="0"/>
                <wp:positionH relativeFrom="column">
                  <wp:posOffset>0</wp:posOffset>
                </wp:positionH>
                <wp:positionV relativeFrom="paragraph">
                  <wp:posOffset>9932</wp:posOffset>
                </wp:positionV>
                <wp:extent cx="5943600" cy="1270"/>
                <wp:effectExtent l="0" t="0" r="12700" b="24130"/>
                <wp:wrapNone/>
                <wp:docPr id="524" name="Straight Connector 524"/>
                <wp:cNvGraphicFramePr/>
                <a:graphic xmlns:a="http://schemas.openxmlformats.org/drawingml/2006/main">
                  <a:graphicData uri="http://schemas.microsoft.com/office/word/2010/wordprocessingShape">
                    <wps:wsp>
                      <wps:cNvCnPr/>
                      <wps:spPr>
                        <a:xfrm flipV="1">
                          <a:off x="0" y="0"/>
                          <a:ext cx="5943600" cy="127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5C8C5" id="Straight Connector 524" o:spid="_x0000_s1026" style="position:absolute;flip:y;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pt" to="46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" strokecolor="black [3213]" strokeweight="1pt"/>
            </w:pict>
          </mc:Fallback>
        </mc:AlternateContent>
      </w:r>
      <w:r w:rsidRPr="00F21D0D">
        <w:rPr>
          <w:b/>
          <w:i/>
          <w:sz w:val="22"/>
          <w:szCs w:val="22"/>
        </w:rPr>
        <w:t xml:space="preserve">SIGNATURE                                             </w:t>
      </w:r>
      <w:r w:rsidRPr="00F21D0D">
        <w:rPr>
          <w:sz w:val="22"/>
          <w:szCs w:val="22"/>
        </w:rPr>
        <w:t xml:space="preserve">                                                                           </w:t>
      </w:r>
      <w:r w:rsidRPr="00F21D0D">
        <w:rPr>
          <w:b/>
          <w:i/>
          <w:sz w:val="22"/>
          <w:szCs w:val="22"/>
        </w:rPr>
        <w:t>DATE</w:t>
      </w:r>
    </w:p>
    <w:p w14:paraId="32082A27" w14:textId="2F52BD24" w:rsidR="008C40DD" w:rsidRDefault="00CE74EE">
      <w:pPr>
        <w:rPr>
          <w:i/>
        </w:rPr>
      </w:pPr>
      <w:r>
        <w:rPr>
          <w:noProof/>
          <w:color w:val="000000"/>
        </w:rPr>
        <mc:AlternateContent>
          <mc:Choice Requires="wps">
            <w:drawing>
              <wp:anchor distT="0" distB="0" distL="114300" distR="114300" simplePos="0" relativeHeight="253732864" behindDoc="0" locked="0" layoutInCell="1" allowOverlap="1" wp14:anchorId="58C1C3F5" wp14:editId="3CC20B5D">
                <wp:simplePos x="0" y="0"/>
                <wp:positionH relativeFrom="column">
                  <wp:posOffset>-573314</wp:posOffset>
                </wp:positionH>
                <wp:positionV relativeFrom="paragraph">
                  <wp:posOffset>238851</wp:posOffset>
                </wp:positionV>
                <wp:extent cx="499745" cy="1183005"/>
                <wp:effectExtent l="12700" t="12700" r="20955" b="10795"/>
                <wp:wrapNone/>
                <wp:docPr id="1212" name="Up Arrow 1212">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99745" cy="1183005"/>
                        </a:xfrm>
                        <a:prstGeom prst="upArrow">
                          <a:avLst/>
                        </a:prstGeom>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A076E91" w14:textId="77777777" w:rsidR="00CE74EE" w:rsidRPr="00260E8E" w:rsidRDefault="00CE74EE"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1C3F5" id="Up Arrow 1212" o:spid="_x0000_s1265" type="#_x0000_t68" href="#toc1" style="position:absolute;margin-left:-45.15pt;margin-top:18.8pt;width:39.35pt;height:93.15pt;z-index:2537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" o:button="t" adj="4562" fillcolor="#43bae8 [2676]" strokecolor="black [3213]">
                <v:fill color2="#74ccee [1972]" rotate="t" o:detectmouseclick="t" focusposition="1,1" focussize="-1,-1" focus="100%" type="gradientRadial"/>
                <v:textbox>
                  <w:txbxContent>
                    <w:p w14:paraId="5A076E91" w14:textId="77777777" w:rsidR="00CE74EE" w:rsidRPr="00260E8E" w:rsidRDefault="00CE74EE" w:rsidP="00E72E2B">
                      <w:pPr>
                        <w:jc w:val="center"/>
                        <w:rPr>
                          <w:b/>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8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14:paraId="142ECA66" w14:textId="621766FF" w:rsidR="0099732F" w:rsidRPr="0099732F" w:rsidRDefault="0099732F" w:rsidP="0099732F"/>
    <w:p w14:paraId="36D72A77" w14:textId="7784EB4C" w:rsidR="0099732F" w:rsidRPr="0099732F" w:rsidRDefault="0099732F" w:rsidP="0099732F"/>
    <w:p w14:paraId="4143BB2B" w14:textId="5E704480" w:rsidR="0099732F" w:rsidRPr="0099732F" w:rsidRDefault="0099732F" w:rsidP="0099732F"/>
    <w:p w14:paraId="1400C136" w14:textId="7C00FEDE" w:rsidR="0099732F" w:rsidRPr="0099732F" w:rsidRDefault="0099732F" w:rsidP="0099732F"/>
    <w:p w14:paraId="4D3E8B13" w14:textId="736A3EA0" w:rsidR="0099732F" w:rsidRPr="0099732F" w:rsidRDefault="0099732F" w:rsidP="0099732F"/>
    <w:p w14:paraId="4DF18173" w14:textId="45000666" w:rsidR="0099732F" w:rsidRPr="0099732F" w:rsidRDefault="0099732F" w:rsidP="0099732F"/>
    <w:p w14:paraId="2D0246EE" w14:textId="4B67E410" w:rsidR="0099732F" w:rsidRPr="0099732F" w:rsidRDefault="0099732F" w:rsidP="0099732F"/>
    <w:p w14:paraId="6BA51E37" w14:textId="38850D1B" w:rsidR="0099732F" w:rsidRPr="0099732F" w:rsidRDefault="0099732F" w:rsidP="0099732F"/>
    <w:p w14:paraId="635498A7" w14:textId="3F712253" w:rsidR="0099732F" w:rsidRPr="0099732F" w:rsidRDefault="0099732F" w:rsidP="0099732F"/>
    <w:p w14:paraId="723E93F4" w14:textId="65BEF49E" w:rsidR="0099732F" w:rsidRPr="0099732F" w:rsidRDefault="0099732F" w:rsidP="0099732F"/>
    <w:p w14:paraId="69BB50B3" w14:textId="5213D42B" w:rsidR="0099732F" w:rsidRDefault="0099732F" w:rsidP="0099732F">
      <w:pPr>
        <w:rPr>
          <w:i/>
        </w:rPr>
      </w:pPr>
    </w:p>
    <w:p w14:paraId="70CCCAFE" w14:textId="09741E96" w:rsidR="0099732F" w:rsidRPr="0099732F" w:rsidRDefault="0099732F" w:rsidP="0099732F">
      <w:pPr>
        <w:spacing w:after="200" w:line="288" w:lineRule="auto"/>
      </w:pPr>
    </w:p>
    <w:sectPr w:rsidR="0099732F" w:rsidRPr="0099732F" w:rsidSect="0099732F">
      <w:headerReference w:type="even" r:id="rId49"/>
      <w:headerReference w:type="default" r:id="rId50"/>
      <w:footerReference w:type="even" r:id="rId51"/>
      <w:footerReference w:type="default" r:id="rId52"/>
      <w:headerReference w:type="first" r:id="rId5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equalWidth="0">
        <w:col w:w="9360"/>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16" w:author="Myra Symons" w:date="2024-04-09T21:33:00Z" w:initials="MS">
    <w:p w14:paraId="56BDCDA8" w14:textId="77777777" w:rsidR="00165349" w:rsidRDefault="00165349" w:rsidP="00165349">
      <w:pPr>
        <w:pStyle w:val="CommentText"/>
      </w:pPr>
      <w:r>
        <w:rPr>
          <w:rStyle w:val="CommentReference"/>
        </w:rPr>
        <w:annotationRef/>
      </w:r>
      <w:r>
        <w:t xml:space="preserve">Is this how we do this now? </w:t>
      </w:r>
    </w:p>
  </w:comment>
  <w:comment w:id="989" w:author="Myra Symons" w:date="2024-04-09T21:46:00Z" w:initials="MS">
    <w:p w14:paraId="14D339E0" w14:textId="77777777" w:rsidR="00320C96" w:rsidRDefault="00320C96" w:rsidP="00320C96">
      <w:pPr>
        <w:pStyle w:val="CommentText"/>
      </w:pPr>
      <w:r>
        <w:rPr>
          <w:rStyle w:val="CommentReference"/>
        </w:rPr>
        <w:annotationRef/>
      </w:r>
      <w:r>
        <w:t>Computer Records here</w:t>
      </w:r>
    </w:p>
  </w:comment>
  <w:comment w:id="1106" w:author="Myra Symons" w:date="2024-04-09T21:48:00Z" w:initials="MS">
    <w:p w14:paraId="4AF5EAC2" w14:textId="77777777" w:rsidR="002D6BF1" w:rsidRDefault="002D6BF1" w:rsidP="002D6BF1">
      <w:pPr>
        <w:pStyle w:val="CommentText"/>
      </w:pPr>
      <w:r>
        <w:rPr>
          <w:rStyle w:val="CommentReference"/>
        </w:rPr>
        <w:annotationRef/>
      </w:r>
      <w:r>
        <w:t>Add New Minutes form here..</w:t>
      </w:r>
    </w:p>
  </w:comment>
  <w:comment w:id="1243" w:author="Myra Symons" w:date="2024-04-09T21:51:00Z" w:initials="MS">
    <w:p w14:paraId="2E44A20C" w14:textId="77777777" w:rsidR="00EE14C2" w:rsidRDefault="00EE14C2" w:rsidP="00EE14C2">
      <w:pPr>
        <w:pStyle w:val="CommentText"/>
      </w:pPr>
      <w:r>
        <w:rPr>
          <w:rStyle w:val="CommentReference"/>
        </w:rPr>
        <w:annotationRef/>
      </w:r>
      <w:r>
        <w:t>This should be replaced with the new form.  Also remove reference to a named minister.  Ministers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BDCDA8" w15:done="0"/>
  <w15:commentEx w15:paraId="14D339E0" w15:done="0"/>
  <w15:commentEx w15:paraId="4AF5EAC2" w15:done="0"/>
  <w15:commentEx w15:paraId="2E44A2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092B0A" w16cex:dateUtc="2024-04-10T01:33:00Z"/>
  <w16cex:commentExtensible w16cex:durableId="5AB4696F" w16cex:dateUtc="2024-04-10T01:46:00Z"/>
  <w16cex:commentExtensible w16cex:durableId="09759877" w16cex:dateUtc="2024-04-10T01:48:00Z"/>
  <w16cex:commentExtensible w16cex:durableId="658912E3" w16cex:dateUtc="2024-04-10T0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BDCDA8" w16cid:durableId="38092B0A"/>
  <w16cid:commentId w16cid:paraId="14D339E0" w16cid:durableId="5AB4696F"/>
  <w16cid:commentId w16cid:paraId="4AF5EAC2" w16cid:durableId="09759877"/>
  <w16cid:commentId w16cid:paraId="2E44A20C" w16cid:durableId="658912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CB631" w14:textId="77777777" w:rsidR="00F17B6D" w:rsidRDefault="00F17B6D" w:rsidP="008C40DD">
      <w:r>
        <w:separator/>
      </w:r>
    </w:p>
  </w:endnote>
  <w:endnote w:type="continuationSeparator" w:id="0">
    <w:p w14:paraId="692DA442" w14:textId="77777777" w:rsidR="00F17B6D" w:rsidRDefault="00F17B6D" w:rsidP="008C4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E00002FF" w:usb1="5000205A"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roman"/>
    <w:pitch w:val="variable"/>
    <w:sig w:usb0="E0002AFF" w:usb1="C0007841" w:usb2="00000009" w:usb3="00000000" w:csb0="000001FF" w:csb1="00000000"/>
  </w:font>
  <w:font w:name="TimesNewRomanPS">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enlo Bold">
    <w:altName w:val="DokChampa"/>
    <w:charset w:val="00"/>
    <w:family w:val="modern"/>
    <w:pitch w:val="fixed"/>
    <w:sig w:usb0="E60022FF" w:usb1="D000F1FB" w:usb2="00000028" w:usb3="00000000" w:csb0="000001DF" w:csb1="00000000"/>
  </w:font>
  <w:font w:name="Menlo Regular">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5467047"/>
      <w:docPartObj>
        <w:docPartGallery w:val="Page Numbers (Bottom of Page)"/>
        <w:docPartUnique/>
      </w:docPartObj>
    </w:sdtPr>
    <w:sdtContent>
      <w:p w14:paraId="3DD8DF77" w14:textId="77777777" w:rsidR="002A78AB" w:rsidRDefault="002A78AB" w:rsidP="00706C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1A69B" w14:textId="77777777" w:rsidR="002A78AB" w:rsidRDefault="002A78AB" w:rsidP="008C40DD">
    <w:pPr>
      <w:pBdr>
        <w:top w:val="nil"/>
        <w:left w:val="nil"/>
        <w:bottom w:val="nil"/>
        <w:right w:val="nil"/>
        <w:between w:val="nil"/>
      </w:pBdr>
      <w:tabs>
        <w:tab w:val="center" w:pos="4680"/>
        <w:tab w:val="right" w:pos="9360"/>
      </w:tabs>
      <w:ind w:right="360" w:firstLine="360"/>
      <w:jc w:val="right"/>
      <w:rPr>
        <w:color w:val="000000"/>
      </w:rPr>
    </w:pPr>
  </w:p>
  <w:p w14:paraId="0E616200" w14:textId="77777777" w:rsidR="002A78AB" w:rsidRDefault="002A78AB">
    <w:pPr>
      <w:pBdr>
        <w:top w:val="nil"/>
        <w:left w:val="nil"/>
        <w:bottom w:val="nil"/>
        <w:right w:val="nil"/>
        <w:between w:val="nil"/>
      </w:pBdr>
      <w:tabs>
        <w:tab w:val="center" w:pos="4680"/>
        <w:tab w:val="right" w:pos="9360"/>
      </w:tabs>
      <w:ind w:right="360"/>
      <w:rPr>
        <w:color w:val="000000"/>
      </w:rPr>
    </w:pPr>
  </w:p>
  <w:p w14:paraId="48F95DBC" w14:textId="77777777" w:rsidR="002A78AB" w:rsidRDefault="002A78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34517569"/>
      <w:docPartObj>
        <w:docPartGallery w:val="Page Numbers (Bottom of Page)"/>
        <w:docPartUnique/>
      </w:docPartObj>
    </w:sdtPr>
    <w:sdtContent>
      <w:p w14:paraId="5B006ED8" w14:textId="4F464B77" w:rsidR="00706C83" w:rsidRDefault="00706C83" w:rsidP="00750C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97B35F0" w14:textId="6BCAA9F4" w:rsidR="002A78AB" w:rsidRDefault="002A78AB" w:rsidP="008C40DD">
    <w:pPr>
      <w:pStyle w:val="Footer"/>
      <w:framePr w:wrap="none" w:vAnchor="text" w:hAnchor="margin" w:y="1"/>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DFAB3" w14:textId="77777777" w:rsidR="00F17B6D" w:rsidRDefault="00F17B6D" w:rsidP="008C40DD">
      <w:r>
        <w:separator/>
      </w:r>
    </w:p>
  </w:footnote>
  <w:footnote w:type="continuationSeparator" w:id="0">
    <w:p w14:paraId="4D06FD8A" w14:textId="77777777" w:rsidR="00F17B6D" w:rsidRDefault="00F17B6D" w:rsidP="008C4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56579281"/>
      <w:docPartObj>
        <w:docPartGallery w:val="Page Numbers (Top of Page)"/>
        <w:docPartUnique/>
      </w:docPartObj>
    </w:sdtPr>
    <w:sdtContent>
      <w:p w14:paraId="1730D305" w14:textId="77777777" w:rsidR="002A78AB" w:rsidRDefault="002A78AB" w:rsidP="008C40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1C37F7" w14:textId="77777777" w:rsidR="002A78AB" w:rsidRDefault="002A78AB" w:rsidP="008C40D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1675B" w14:textId="52980811" w:rsidR="002A78AB" w:rsidRDefault="002A78AB" w:rsidP="004A5795">
    <w:pPr>
      <w:tabs>
        <w:tab w:val="left" w:pos="8960"/>
      </w:tabs>
      <w:spacing w:line="264" w:lineRule="auto"/>
      <w:ind w:right="360"/>
      <w:jc w:val="center"/>
      <w:rPr>
        <w:b/>
        <w:bCs/>
      </w:rPr>
    </w:pPr>
  </w:p>
  <w:p w14:paraId="2D7A6565" w14:textId="1A24D5B8" w:rsidR="002E200F" w:rsidRPr="002E200F" w:rsidRDefault="002E200F" w:rsidP="002E200F">
    <w:pPr>
      <w:pStyle w:val="BodyTex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F345E" w14:textId="77777777" w:rsidR="002A78AB" w:rsidRDefault="002A78AB">
    <w:pPr>
      <w:spacing w:line="264" w:lineRule="auto"/>
    </w:pPr>
  </w:p>
  <w:p w14:paraId="02A8FDA7" w14:textId="77777777" w:rsidR="002A78AB" w:rsidRDefault="002A7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140E0F7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52255A"/>
    <w:lvl w:ilvl="0" w:tplc="FFFFFFFF">
      <w:start w:val="4"/>
      <w:numFmt w:val="decimal"/>
      <w:lvlText w:val="%1."/>
      <w:lvlJc w:val="left"/>
    </w:lvl>
    <w:lvl w:ilvl="1" w:tplc="FFFFFFFF">
      <w:start w:val="8"/>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4A68D8"/>
    <w:multiLevelType w:val="multilevel"/>
    <w:tmpl w:val="F13C2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1505B"/>
    <w:multiLevelType w:val="multilevel"/>
    <w:tmpl w:val="D9620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5694F11"/>
    <w:multiLevelType w:val="multilevel"/>
    <w:tmpl w:val="2014ED52"/>
    <w:lvl w:ilvl="0">
      <w:start w:val="1"/>
      <w:numFmt w:val="decimal"/>
      <w:lvlText w:val="%1."/>
      <w:lvlJc w:val="left"/>
      <w:pPr>
        <w:ind w:left="835"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5" w15:restartNumberingAfterBreak="0">
    <w:nsid w:val="05BC3E17"/>
    <w:multiLevelType w:val="hybridMultilevel"/>
    <w:tmpl w:val="E96C999C"/>
    <w:lvl w:ilvl="0" w:tplc="2B70D23A">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6A941D9"/>
    <w:multiLevelType w:val="multilevel"/>
    <w:tmpl w:val="DD964CFE"/>
    <w:lvl w:ilvl="0">
      <w:start w:val="1"/>
      <w:numFmt w:val="decimal"/>
      <w:lvlText w:val="%1."/>
      <w:lvlJc w:val="left"/>
      <w:pPr>
        <w:ind w:left="835"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7" w15:restartNumberingAfterBreak="0">
    <w:nsid w:val="06CB4311"/>
    <w:multiLevelType w:val="multilevel"/>
    <w:tmpl w:val="45C884FA"/>
    <w:lvl w:ilvl="0">
      <w:start w:val="1"/>
      <w:numFmt w:val="decimal"/>
      <w:lvlText w:val="%1."/>
      <w:lvlJc w:val="left"/>
      <w:pPr>
        <w:ind w:left="978" w:hanging="360"/>
      </w:pPr>
    </w:lvl>
    <w:lvl w:ilvl="1">
      <w:start w:val="1"/>
      <w:numFmt w:val="bullet"/>
      <w:lvlText w:val="o"/>
      <w:lvlJc w:val="left"/>
      <w:pPr>
        <w:ind w:left="1698" w:hanging="360"/>
      </w:pPr>
      <w:rPr>
        <w:rFonts w:ascii="Courier New" w:eastAsia="Courier New" w:hAnsi="Courier New" w:cs="Courier New"/>
      </w:rPr>
    </w:lvl>
    <w:lvl w:ilvl="2">
      <w:start w:val="1"/>
      <w:numFmt w:val="bullet"/>
      <w:lvlText w:val="▪"/>
      <w:lvlJc w:val="left"/>
      <w:pPr>
        <w:ind w:left="2418" w:hanging="360"/>
      </w:pPr>
      <w:rPr>
        <w:rFonts w:ascii="Noto Sans Symbols" w:eastAsia="Noto Sans Symbols" w:hAnsi="Noto Sans Symbols" w:cs="Noto Sans Symbols"/>
      </w:rPr>
    </w:lvl>
    <w:lvl w:ilvl="3">
      <w:start w:val="1"/>
      <w:numFmt w:val="bullet"/>
      <w:lvlText w:val="●"/>
      <w:lvlJc w:val="left"/>
      <w:pPr>
        <w:ind w:left="3138" w:hanging="360"/>
      </w:pPr>
      <w:rPr>
        <w:rFonts w:ascii="Noto Sans Symbols" w:eastAsia="Noto Sans Symbols" w:hAnsi="Noto Sans Symbols" w:cs="Noto Sans Symbols"/>
      </w:rPr>
    </w:lvl>
    <w:lvl w:ilvl="4">
      <w:start w:val="1"/>
      <w:numFmt w:val="bullet"/>
      <w:lvlText w:val="o"/>
      <w:lvlJc w:val="left"/>
      <w:pPr>
        <w:ind w:left="3858" w:hanging="360"/>
      </w:pPr>
      <w:rPr>
        <w:rFonts w:ascii="Courier New" w:eastAsia="Courier New" w:hAnsi="Courier New" w:cs="Courier New"/>
      </w:rPr>
    </w:lvl>
    <w:lvl w:ilvl="5">
      <w:start w:val="1"/>
      <w:numFmt w:val="bullet"/>
      <w:lvlText w:val="▪"/>
      <w:lvlJc w:val="left"/>
      <w:pPr>
        <w:ind w:left="4578" w:hanging="360"/>
      </w:pPr>
      <w:rPr>
        <w:rFonts w:ascii="Noto Sans Symbols" w:eastAsia="Noto Sans Symbols" w:hAnsi="Noto Sans Symbols" w:cs="Noto Sans Symbols"/>
      </w:rPr>
    </w:lvl>
    <w:lvl w:ilvl="6">
      <w:start w:val="1"/>
      <w:numFmt w:val="bullet"/>
      <w:lvlText w:val="●"/>
      <w:lvlJc w:val="left"/>
      <w:pPr>
        <w:ind w:left="5298" w:hanging="360"/>
      </w:pPr>
      <w:rPr>
        <w:rFonts w:ascii="Noto Sans Symbols" w:eastAsia="Noto Sans Symbols" w:hAnsi="Noto Sans Symbols" w:cs="Noto Sans Symbols"/>
      </w:rPr>
    </w:lvl>
    <w:lvl w:ilvl="7">
      <w:start w:val="1"/>
      <w:numFmt w:val="bullet"/>
      <w:lvlText w:val="o"/>
      <w:lvlJc w:val="left"/>
      <w:pPr>
        <w:ind w:left="6018" w:hanging="360"/>
      </w:pPr>
      <w:rPr>
        <w:rFonts w:ascii="Courier New" w:eastAsia="Courier New" w:hAnsi="Courier New" w:cs="Courier New"/>
      </w:rPr>
    </w:lvl>
    <w:lvl w:ilvl="8">
      <w:start w:val="1"/>
      <w:numFmt w:val="bullet"/>
      <w:lvlText w:val="▪"/>
      <w:lvlJc w:val="left"/>
      <w:pPr>
        <w:ind w:left="6738" w:hanging="360"/>
      </w:pPr>
      <w:rPr>
        <w:rFonts w:ascii="Noto Sans Symbols" w:eastAsia="Noto Sans Symbols" w:hAnsi="Noto Sans Symbols" w:cs="Noto Sans Symbols"/>
      </w:rPr>
    </w:lvl>
  </w:abstractNum>
  <w:abstractNum w:abstractNumId="8" w15:restartNumberingAfterBreak="0">
    <w:nsid w:val="083043EF"/>
    <w:multiLevelType w:val="multilevel"/>
    <w:tmpl w:val="C85879CC"/>
    <w:lvl w:ilvl="0">
      <w:start w:val="1"/>
      <w:numFmt w:val="decimal"/>
      <w:lvlText w:val="%1."/>
      <w:lvlJc w:val="left"/>
      <w:pPr>
        <w:ind w:left="835"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9" w15:restartNumberingAfterBreak="0">
    <w:nsid w:val="08944D07"/>
    <w:multiLevelType w:val="hybridMultilevel"/>
    <w:tmpl w:val="169803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900698"/>
    <w:multiLevelType w:val="multilevel"/>
    <w:tmpl w:val="4C1E96FC"/>
    <w:lvl w:ilvl="0">
      <w:start w:val="1"/>
      <w:numFmt w:val="decimal"/>
      <w:lvlText w:val="%1."/>
      <w:lvlJc w:val="left"/>
      <w:pPr>
        <w:ind w:left="720" w:hanging="360"/>
      </w:pPr>
      <w:rPr>
        <w:color w:val="000000"/>
      </w:rPr>
    </w:lvl>
    <w:lvl w:ilvl="1">
      <w:start w:val="1"/>
      <w:numFmt w:val="decimal"/>
      <w:lvlText w:val="%2."/>
      <w:lvlJc w:val="left"/>
      <w:pPr>
        <w:ind w:left="1440" w:hanging="360"/>
      </w:p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B3C2C86"/>
    <w:multiLevelType w:val="multilevel"/>
    <w:tmpl w:val="A300ADF2"/>
    <w:lvl w:ilvl="0">
      <w:start w:val="1"/>
      <w:numFmt w:val="decimal"/>
      <w:lvlText w:val="%1."/>
      <w:lvlJc w:val="left"/>
      <w:pPr>
        <w:ind w:left="978"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12" w15:restartNumberingAfterBreak="0">
    <w:nsid w:val="0BEE49CC"/>
    <w:multiLevelType w:val="multilevel"/>
    <w:tmpl w:val="61F680EC"/>
    <w:lvl w:ilvl="0">
      <w:start w:val="1"/>
      <w:numFmt w:val="decimal"/>
      <w:lvlText w:val="%1."/>
      <w:lvlJc w:val="left"/>
      <w:pPr>
        <w:ind w:left="835" w:hanging="360"/>
      </w:pPr>
      <w:rPr>
        <w:rFonts w:hint="default"/>
      </w:rPr>
    </w:lvl>
    <w:lvl w:ilvl="1">
      <w:start w:val="1"/>
      <w:numFmt w:val="lowerLetter"/>
      <w:lvlText w:val="%2."/>
      <w:lvlJc w:val="left"/>
      <w:pPr>
        <w:ind w:left="1555" w:hanging="360"/>
      </w:pPr>
      <w:rPr>
        <w:rFonts w:hint="default"/>
      </w:rPr>
    </w:lvl>
    <w:lvl w:ilvl="2">
      <w:start w:val="1"/>
      <w:numFmt w:val="lowerRoman"/>
      <w:lvlText w:val="%3."/>
      <w:lvlJc w:val="right"/>
      <w:pPr>
        <w:ind w:left="2275" w:hanging="180"/>
      </w:pPr>
      <w:rPr>
        <w:rFonts w:hint="default"/>
      </w:rPr>
    </w:lvl>
    <w:lvl w:ilvl="3">
      <w:start w:val="1"/>
      <w:numFmt w:val="decimal"/>
      <w:lvlText w:val="%4."/>
      <w:lvlJc w:val="left"/>
      <w:pPr>
        <w:ind w:left="2995" w:hanging="360"/>
      </w:pPr>
      <w:rPr>
        <w:rFonts w:hint="default"/>
      </w:rPr>
    </w:lvl>
    <w:lvl w:ilvl="4">
      <w:start w:val="1"/>
      <w:numFmt w:val="lowerLetter"/>
      <w:lvlText w:val="%5."/>
      <w:lvlJc w:val="left"/>
      <w:pPr>
        <w:ind w:left="3715" w:hanging="360"/>
      </w:pPr>
      <w:rPr>
        <w:rFonts w:hint="default"/>
      </w:rPr>
    </w:lvl>
    <w:lvl w:ilvl="5">
      <w:start w:val="1"/>
      <w:numFmt w:val="lowerRoman"/>
      <w:lvlText w:val="%6."/>
      <w:lvlJc w:val="right"/>
      <w:pPr>
        <w:ind w:left="4435" w:hanging="180"/>
      </w:pPr>
      <w:rPr>
        <w:rFonts w:hint="default"/>
      </w:rPr>
    </w:lvl>
    <w:lvl w:ilvl="6">
      <w:start w:val="1"/>
      <w:numFmt w:val="decimal"/>
      <w:lvlText w:val="%7."/>
      <w:lvlJc w:val="left"/>
      <w:pPr>
        <w:ind w:left="5155" w:hanging="360"/>
      </w:pPr>
      <w:rPr>
        <w:rFonts w:hint="default"/>
      </w:rPr>
    </w:lvl>
    <w:lvl w:ilvl="7">
      <w:start w:val="1"/>
      <w:numFmt w:val="lowerLetter"/>
      <w:lvlText w:val="%8."/>
      <w:lvlJc w:val="left"/>
      <w:pPr>
        <w:ind w:left="5875" w:hanging="360"/>
      </w:pPr>
      <w:rPr>
        <w:rFonts w:hint="default"/>
      </w:rPr>
    </w:lvl>
    <w:lvl w:ilvl="8">
      <w:start w:val="1"/>
      <w:numFmt w:val="lowerRoman"/>
      <w:lvlText w:val="%9."/>
      <w:lvlJc w:val="right"/>
      <w:pPr>
        <w:ind w:left="6595" w:hanging="180"/>
      </w:pPr>
      <w:rPr>
        <w:rFonts w:hint="default"/>
      </w:rPr>
    </w:lvl>
  </w:abstractNum>
  <w:abstractNum w:abstractNumId="13" w15:restartNumberingAfterBreak="0">
    <w:nsid w:val="0D6F2031"/>
    <w:multiLevelType w:val="multilevel"/>
    <w:tmpl w:val="58C88B2C"/>
    <w:lvl w:ilvl="0">
      <w:start w:val="1"/>
      <w:numFmt w:val="decimal"/>
      <w:lvlText w:val="%1."/>
      <w:lvlJc w:val="left"/>
      <w:pPr>
        <w:ind w:left="720" w:hanging="360"/>
      </w:pPr>
      <w:rPr>
        <w:color w:val="000000"/>
      </w:rPr>
    </w:lvl>
    <w:lvl w:ilvl="1">
      <w:start w:val="1"/>
      <w:numFmt w:val="lowerLetter"/>
      <w:lvlText w:val="%2."/>
      <w:lvlJc w:val="left"/>
      <w:pPr>
        <w:ind w:left="1440" w:hanging="360"/>
      </w:pPr>
      <w:rPr>
        <w:rFonts w:ascii="Calibri" w:eastAsia="Calibri" w:hAnsi="Calibri" w:cs="Calibri"/>
      </w:r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D9A7CC4"/>
    <w:multiLevelType w:val="multilevel"/>
    <w:tmpl w:val="A350B536"/>
    <w:lvl w:ilvl="0">
      <w:start w:val="1"/>
      <w:numFmt w:val="decimal"/>
      <w:lvlText w:val="%1."/>
      <w:lvlJc w:val="left"/>
      <w:pPr>
        <w:ind w:left="900" w:hanging="360"/>
      </w:pPr>
      <w:rPr>
        <w:color w:val="000000"/>
      </w:rPr>
    </w:lvl>
    <w:lvl w:ilvl="1">
      <w:start w:val="1"/>
      <w:numFmt w:val="decimal"/>
      <w:lvlText w:val="%2."/>
      <w:lvlJc w:val="left"/>
      <w:pPr>
        <w:ind w:left="720" w:hanging="360"/>
      </w:p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DC50279"/>
    <w:multiLevelType w:val="multilevel"/>
    <w:tmpl w:val="2B50E916"/>
    <w:lvl w:ilvl="0">
      <w:start w:val="1"/>
      <w:numFmt w:val="upperLetter"/>
      <w:lvlText w:val="%1."/>
      <w:lvlJc w:val="left"/>
      <w:pPr>
        <w:ind w:left="835" w:hanging="360"/>
      </w:pPr>
      <w:rPr>
        <w:rFonts w:ascii="Calibri" w:eastAsia="Calibri" w:hAnsi="Calibri" w:cs="Calibri"/>
      </w:r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16" w15:restartNumberingAfterBreak="0">
    <w:nsid w:val="10094C51"/>
    <w:multiLevelType w:val="multilevel"/>
    <w:tmpl w:val="F42621CA"/>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17" w15:restartNumberingAfterBreak="0">
    <w:nsid w:val="11A529FF"/>
    <w:multiLevelType w:val="multilevel"/>
    <w:tmpl w:val="C66C91FA"/>
    <w:lvl w:ilvl="0">
      <w:start w:val="1"/>
      <w:numFmt w:val="decimal"/>
      <w:lvlText w:val="%1."/>
      <w:lvlJc w:val="left"/>
      <w:pPr>
        <w:ind w:left="720" w:hanging="360"/>
      </w:pPr>
      <w:rPr>
        <w:color w:val="000000"/>
      </w:rPr>
    </w:lvl>
    <w:lvl w:ilvl="1">
      <w:start w:val="1"/>
      <w:numFmt w:val="lowerLetter"/>
      <w:lvlText w:val="%2."/>
      <w:lvlJc w:val="left"/>
      <w:pPr>
        <w:ind w:left="1440" w:hanging="360"/>
      </w:pPr>
      <w:rPr>
        <w:rFonts w:ascii="Calibri" w:eastAsia="Calibri" w:hAnsi="Calibri" w:cs="Calibri"/>
      </w:r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22D7F5B"/>
    <w:multiLevelType w:val="multilevel"/>
    <w:tmpl w:val="4072AE06"/>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19" w15:restartNumberingAfterBreak="0">
    <w:nsid w:val="12CF4E38"/>
    <w:multiLevelType w:val="multilevel"/>
    <w:tmpl w:val="E00A7B62"/>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20" w15:restartNumberingAfterBreak="0">
    <w:nsid w:val="12E33D97"/>
    <w:multiLevelType w:val="multilevel"/>
    <w:tmpl w:val="23A6E67C"/>
    <w:lvl w:ilvl="0">
      <w:start w:val="1"/>
      <w:numFmt w:val="upperLetter"/>
      <w:lvlText w:val="%1."/>
      <w:lvlJc w:val="left"/>
      <w:pPr>
        <w:ind w:left="893" w:hanging="360"/>
      </w:pPr>
      <w:rPr>
        <w:rFonts w:ascii="Calibri" w:eastAsia="Calibri" w:hAnsi="Calibri" w:cs="Calibri"/>
      </w:rPr>
    </w:lvl>
    <w:lvl w:ilvl="1">
      <w:start w:val="1"/>
      <w:numFmt w:val="lowerLetter"/>
      <w:lvlText w:val="%2."/>
      <w:lvlJc w:val="left"/>
      <w:pPr>
        <w:ind w:left="1613" w:hanging="360"/>
      </w:pPr>
    </w:lvl>
    <w:lvl w:ilvl="2">
      <w:start w:val="1"/>
      <w:numFmt w:val="lowerRoman"/>
      <w:lvlText w:val="%3."/>
      <w:lvlJc w:val="right"/>
      <w:pPr>
        <w:ind w:left="2333" w:hanging="180"/>
      </w:pPr>
    </w:lvl>
    <w:lvl w:ilvl="3">
      <w:start w:val="1"/>
      <w:numFmt w:val="decimal"/>
      <w:lvlText w:val="%4."/>
      <w:lvlJc w:val="left"/>
      <w:pPr>
        <w:ind w:left="3053" w:hanging="360"/>
      </w:pPr>
    </w:lvl>
    <w:lvl w:ilvl="4">
      <w:start w:val="1"/>
      <w:numFmt w:val="lowerLetter"/>
      <w:lvlText w:val="%5."/>
      <w:lvlJc w:val="left"/>
      <w:pPr>
        <w:ind w:left="3773" w:hanging="360"/>
      </w:pPr>
    </w:lvl>
    <w:lvl w:ilvl="5">
      <w:start w:val="1"/>
      <w:numFmt w:val="lowerRoman"/>
      <w:lvlText w:val="%6."/>
      <w:lvlJc w:val="right"/>
      <w:pPr>
        <w:ind w:left="4493" w:hanging="180"/>
      </w:pPr>
    </w:lvl>
    <w:lvl w:ilvl="6">
      <w:start w:val="1"/>
      <w:numFmt w:val="decimal"/>
      <w:lvlText w:val="%7."/>
      <w:lvlJc w:val="left"/>
      <w:pPr>
        <w:ind w:left="5213" w:hanging="360"/>
      </w:pPr>
    </w:lvl>
    <w:lvl w:ilvl="7">
      <w:start w:val="1"/>
      <w:numFmt w:val="lowerLetter"/>
      <w:lvlText w:val="%8."/>
      <w:lvlJc w:val="left"/>
      <w:pPr>
        <w:ind w:left="5933" w:hanging="360"/>
      </w:pPr>
    </w:lvl>
    <w:lvl w:ilvl="8">
      <w:start w:val="1"/>
      <w:numFmt w:val="lowerRoman"/>
      <w:lvlText w:val="%9."/>
      <w:lvlJc w:val="right"/>
      <w:pPr>
        <w:ind w:left="6653" w:hanging="180"/>
      </w:pPr>
    </w:lvl>
  </w:abstractNum>
  <w:abstractNum w:abstractNumId="21" w15:restartNumberingAfterBreak="0">
    <w:nsid w:val="14D25FDB"/>
    <w:multiLevelType w:val="multilevel"/>
    <w:tmpl w:val="4D807778"/>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22" w15:restartNumberingAfterBreak="0">
    <w:nsid w:val="156B65D2"/>
    <w:multiLevelType w:val="multilevel"/>
    <w:tmpl w:val="FDC04668"/>
    <w:lvl w:ilvl="0">
      <w:start w:val="1"/>
      <w:numFmt w:val="decimal"/>
      <w:lvlText w:val="%1."/>
      <w:lvlJc w:val="left"/>
      <w:pPr>
        <w:ind w:left="835"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23" w15:restartNumberingAfterBreak="0">
    <w:nsid w:val="16031588"/>
    <w:multiLevelType w:val="multilevel"/>
    <w:tmpl w:val="7FA8D4A8"/>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24" w15:restartNumberingAfterBreak="0">
    <w:nsid w:val="16904A46"/>
    <w:multiLevelType w:val="multilevel"/>
    <w:tmpl w:val="350A1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77D4AA9"/>
    <w:multiLevelType w:val="multilevel"/>
    <w:tmpl w:val="D23C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9B01BD6"/>
    <w:multiLevelType w:val="multilevel"/>
    <w:tmpl w:val="120E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AA6D53"/>
    <w:multiLevelType w:val="multilevel"/>
    <w:tmpl w:val="8E7EDB68"/>
    <w:lvl w:ilvl="0">
      <w:start w:val="1"/>
      <w:numFmt w:val="upperLetter"/>
      <w:lvlText w:val="%1."/>
      <w:lvlJc w:val="left"/>
      <w:pPr>
        <w:ind w:left="475" w:hanging="360"/>
      </w:pPr>
    </w:lvl>
    <w:lvl w:ilvl="1">
      <w:start w:val="1"/>
      <w:numFmt w:val="lowerLetter"/>
      <w:lvlText w:val="%2."/>
      <w:lvlJc w:val="left"/>
      <w:pPr>
        <w:ind w:left="1195" w:hanging="360"/>
      </w:pPr>
    </w:lvl>
    <w:lvl w:ilvl="2">
      <w:start w:val="1"/>
      <w:numFmt w:val="lowerRoman"/>
      <w:lvlText w:val="%3."/>
      <w:lvlJc w:val="right"/>
      <w:pPr>
        <w:ind w:left="1915" w:hanging="180"/>
      </w:pPr>
    </w:lvl>
    <w:lvl w:ilvl="3">
      <w:start w:val="1"/>
      <w:numFmt w:val="decimal"/>
      <w:lvlText w:val="%4."/>
      <w:lvlJc w:val="left"/>
      <w:pPr>
        <w:ind w:left="2635" w:hanging="360"/>
      </w:pPr>
    </w:lvl>
    <w:lvl w:ilvl="4">
      <w:start w:val="1"/>
      <w:numFmt w:val="lowerLetter"/>
      <w:lvlText w:val="%5."/>
      <w:lvlJc w:val="left"/>
      <w:pPr>
        <w:ind w:left="3355" w:hanging="360"/>
      </w:pPr>
    </w:lvl>
    <w:lvl w:ilvl="5">
      <w:start w:val="1"/>
      <w:numFmt w:val="lowerRoman"/>
      <w:lvlText w:val="%6."/>
      <w:lvlJc w:val="right"/>
      <w:pPr>
        <w:ind w:left="4075" w:hanging="180"/>
      </w:pPr>
    </w:lvl>
    <w:lvl w:ilvl="6">
      <w:start w:val="1"/>
      <w:numFmt w:val="decimal"/>
      <w:lvlText w:val="%7."/>
      <w:lvlJc w:val="left"/>
      <w:pPr>
        <w:ind w:left="4795" w:hanging="360"/>
      </w:pPr>
    </w:lvl>
    <w:lvl w:ilvl="7">
      <w:start w:val="1"/>
      <w:numFmt w:val="lowerLetter"/>
      <w:lvlText w:val="%8."/>
      <w:lvlJc w:val="left"/>
      <w:pPr>
        <w:ind w:left="5515" w:hanging="360"/>
      </w:pPr>
    </w:lvl>
    <w:lvl w:ilvl="8">
      <w:start w:val="1"/>
      <w:numFmt w:val="lowerRoman"/>
      <w:lvlText w:val="%9."/>
      <w:lvlJc w:val="right"/>
      <w:pPr>
        <w:ind w:left="6235" w:hanging="180"/>
      </w:pPr>
    </w:lvl>
  </w:abstractNum>
  <w:abstractNum w:abstractNumId="28" w15:restartNumberingAfterBreak="0">
    <w:nsid w:val="1CC16136"/>
    <w:multiLevelType w:val="multilevel"/>
    <w:tmpl w:val="33CA1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205946"/>
    <w:multiLevelType w:val="multilevel"/>
    <w:tmpl w:val="42287550"/>
    <w:lvl w:ilvl="0">
      <w:start w:val="1"/>
      <w:numFmt w:val="decimal"/>
      <w:lvlText w:val="%1."/>
      <w:lvlJc w:val="left"/>
      <w:pPr>
        <w:ind w:left="720" w:hanging="360"/>
      </w:pPr>
      <w:rPr>
        <w:color w:val="000000"/>
      </w:rPr>
    </w:lvl>
    <w:lvl w:ilvl="1">
      <w:start w:val="1"/>
      <w:numFmt w:val="lowerLetter"/>
      <w:lvlText w:val="%2."/>
      <w:lvlJc w:val="left"/>
      <w:pPr>
        <w:ind w:left="1440" w:hanging="360"/>
      </w:pPr>
      <w:rPr>
        <w:rFonts w:ascii="Calibri" w:eastAsia="Calibri" w:hAnsi="Calibri" w:cs="Calibri"/>
      </w:r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2183133"/>
    <w:multiLevelType w:val="multilevel"/>
    <w:tmpl w:val="42A4F5B2"/>
    <w:lvl w:ilvl="0">
      <w:start w:val="1"/>
      <w:numFmt w:val="decimal"/>
      <w:lvlText w:val="%1."/>
      <w:lvlJc w:val="left"/>
      <w:pPr>
        <w:ind w:left="720" w:hanging="360"/>
      </w:pPr>
      <w:rPr>
        <w:color w:val="000000"/>
      </w:rPr>
    </w:lvl>
    <w:lvl w:ilvl="1">
      <w:start w:val="1"/>
      <w:numFmt w:val="lowerLetter"/>
      <w:lvlText w:val="%2."/>
      <w:lvlJc w:val="left"/>
      <w:pPr>
        <w:ind w:left="1440" w:hanging="360"/>
      </w:pPr>
      <w:rPr>
        <w:rFonts w:ascii="Calibri" w:eastAsia="Calibri" w:hAnsi="Calibri" w:cs="Calibri"/>
      </w:r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2246FF9"/>
    <w:multiLevelType w:val="multilevel"/>
    <w:tmpl w:val="568A4618"/>
    <w:lvl w:ilvl="0">
      <w:start w:val="1"/>
      <w:numFmt w:val="decimal"/>
      <w:lvlText w:val="%1."/>
      <w:lvlJc w:val="left"/>
      <w:pPr>
        <w:ind w:left="720" w:hanging="360"/>
      </w:pPr>
    </w:lvl>
    <w:lvl w:ilvl="1">
      <w:start w:val="1"/>
      <w:numFmt w:val="decimal"/>
      <w:lvlText w:val="%2."/>
      <w:lvlJc w:val="left"/>
      <w:pPr>
        <w:ind w:left="1440" w:hanging="360"/>
      </w:pPr>
      <w:rPr>
        <w:rFonts w:ascii="Calibri" w:eastAsia="Calibri" w:hAnsi="Calibri"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29275C7"/>
    <w:multiLevelType w:val="multilevel"/>
    <w:tmpl w:val="293A21DE"/>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33" w15:restartNumberingAfterBreak="0">
    <w:nsid w:val="22DA434A"/>
    <w:multiLevelType w:val="multilevel"/>
    <w:tmpl w:val="6840E342"/>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34" w15:restartNumberingAfterBreak="0">
    <w:nsid w:val="25E042BD"/>
    <w:multiLevelType w:val="multilevel"/>
    <w:tmpl w:val="0832A61E"/>
    <w:lvl w:ilvl="0">
      <w:start w:val="1"/>
      <w:numFmt w:val="decimal"/>
      <w:lvlText w:val="%1."/>
      <w:lvlJc w:val="left"/>
      <w:pPr>
        <w:ind w:left="720" w:hanging="360"/>
      </w:pPr>
      <w:rPr>
        <w:color w:val="000000"/>
      </w:rPr>
    </w:lvl>
    <w:lvl w:ilvl="1">
      <w:start w:val="1"/>
      <w:numFmt w:val="lowerLetter"/>
      <w:lvlText w:val="%2."/>
      <w:lvlJc w:val="left"/>
      <w:pPr>
        <w:ind w:left="1440" w:hanging="360"/>
      </w:pPr>
      <w:rPr>
        <w:rFonts w:ascii="Calibri" w:eastAsia="Calibri" w:hAnsi="Calibri" w:cs="Calibri"/>
      </w:r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6A659F6"/>
    <w:multiLevelType w:val="multilevel"/>
    <w:tmpl w:val="1816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7925042"/>
    <w:multiLevelType w:val="multilevel"/>
    <w:tmpl w:val="8E5857E8"/>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37" w15:restartNumberingAfterBreak="0">
    <w:nsid w:val="27D01EAB"/>
    <w:multiLevelType w:val="multilevel"/>
    <w:tmpl w:val="8B0858FC"/>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38" w15:restartNumberingAfterBreak="0">
    <w:nsid w:val="286D13D0"/>
    <w:multiLevelType w:val="multilevel"/>
    <w:tmpl w:val="7F0ED0F4"/>
    <w:lvl w:ilvl="0">
      <w:start w:val="1"/>
      <w:numFmt w:val="decimal"/>
      <w:lvlText w:val="%1."/>
      <w:lvlJc w:val="left"/>
      <w:pPr>
        <w:ind w:left="720"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39" w15:restartNumberingAfterBreak="0">
    <w:nsid w:val="2908558E"/>
    <w:multiLevelType w:val="multilevel"/>
    <w:tmpl w:val="E8B639A0"/>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40" w15:restartNumberingAfterBreak="0">
    <w:nsid w:val="292D5F98"/>
    <w:multiLevelType w:val="multilevel"/>
    <w:tmpl w:val="3572E88C"/>
    <w:lvl w:ilvl="0">
      <w:start w:val="1"/>
      <w:numFmt w:val="decimal"/>
      <w:lvlText w:val="%1."/>
      <w:lvlJc w:val="left"/>
      <w:pPr>
        <w:ind w:left="720" w:hanging="360"/>
      </w:pPr>
      <w:rPr>
        <w:color w:val="000000"/>
      </w:rPr>
    </w:lvl>
    <w:lvl w:ilvl="1">
      <w:start w:val="1"/>
      <w:numFmt w:val="lowerLetter"/>
      <w:lvlText w:val="%2."/>
      <w:lvlJc w:val="left"/>
      <w:pPr>
        <w:ind w:left="1440" w:hanging="360"/>
      </w:pPr>
      <w:rPr>
        <w:rFonts w:ascii="Calibri" w:eastAsia="Calibri" w:hAnsi="Calibri" w:cs="Calibri"/>
      </w:r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B104D95"/>
    <w:multiLevelType w:val="hybridMultilevel"/>
    <w:tmpl w:val="66ECDEE6"/>
    <w:lvl w:ilvl="0" w:tplc="3BD24DA6">
      <w:start w:val="1"/>
      <w:numFmt w:val="decimal"/>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2" w15:restartNumberingAfterBreak="0">
    <w:nsid w:val="2C3A5AC6"/>
    <w:multiLevelType w:val="multilevel"/>
    <w:tmpl w:val="481490FC"/>
    <w:lvl w:ilvl="0">
      <w:start w:val="1"/>
      <w:numFmt w:val="decimal"/>
      <w:lvlText w:val="%1."/>
      <w:lvlJc w:val="left"/>
      <w:pPr>
        <w:ind w:left="720" w:hanging="360"/>
      </w:pPr>
      <w:rPr>
        <w:color w:val="000000"/>
      </w:rPr>
    </w:lvl>
    <w:lvl w:ilvl="1">
      <w:start w:val="1"/>
      <w:numFmt w:val="decimal"/>
      <w:lvlText w:val="%2."/>
      <w:lvlJc w:val="left"/>
      <w:pPr>
        <w:ind w:left="720" w:hanging="360"/>
      </w:p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2DAD0837"/>
    <w:multiLevelType w:val="multilevel"/>
    <w:tmpl w:val="BE7879C0"/>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44" w15:restartNumberingAfterBreak="0">
    <w:nsid w:val="2EE13A16"/>
    <w:multiLevelType w:val="hybridMultilevel"/>
    <w:tmpl w:val="07F253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2F266FA5"/>
    <w:multiLevelType w:val="multilevel"/>
    <w:tmpl w:val="9FB22040"/>
    <w:lvl w:ilvl="0">
      <w:start w:val="1"/>
      <w:numFmt w:val="decimal"/>
      <w:lvlText w:val="%1."/>
      <w:lvlJc w:val="left"/>
      <w:pPr>
        <w:ind w:left="720" w:hanging="360"/>
      </w:pPr>
      <w:rPr>
        <w:color w:val="000000"/>
      </w:rPr>
    </w:lvl>
    <w:lvl w:ilvl="1">
      <w:start w:val="1"/>
      <w:numFmt w:val="decimal"/>
      <w:lvlText w:val="%2."/>
      <w:lvlJc w:val="left"/>
      <w:pPr>
        <w:ind w:left="720" w:hanging="360"/>
      </w:p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31FB14E3"/>
    <w:multiLevelType w:val="multilevel"/>
    <w:tmpl w:val="FC72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22F77EA"/>
    <w:multiLevelType w:val="multilevel"/>
    <w:tmpl w:val="418E3994"/>
    <w:lvl w:ilvl="0">
      <w:start w:val="1"/>
      <w:numFmt w:val="decimal"/>
      <w:lvlText w:val="%1."/>
      <w:lvlJc w:val="left"/>
      <w:pPr>
        <w:ind w:left="835"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48" w15:restartNumberingAfterBreak="0">
    <w:nsid w:val="32D96980"/>
    <w:multiLevelType w:val="multilevel"/>
    <w:tmpl w:val="3A6A6890"/>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49" w15:restartNumberingAfterBreak="0">
    <w:nsid w:val="332C5F9C"/>
    <w:multiLevelType w:val="multilevel"/>
    <w:tmpl w:val="451A41CA"/>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333F2377"/>
    <w:multiLevelType w:val="multilevel"/>
    <w:tmpl w:val="95C8856C"/>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33D35F13"/>
    <w:multiLevelType w:val="multilevel"/>
    <w:tmpl w:val="719CE38E"/>
    <w:lvl w:ilvl="0">
      <w:start w:val="1"/>
      <w:numFmt w:val="decimal"/>
      <w:lvlText w:val="%1."/>
      <w:lvlJc w:val="left"/>
      <w:pPr>
        <w:ind w:left="720" w:hanging="360"/>
      </w:pPr>
      <w:rPr>
        <w:color w:val="000000"/>
      </w:rPr>
    </w:lvl>
    <w:lvl w:ilvl="1">
      <w:start w:val="1"/>
      <w:numFmt w:val="lowerLetter"/>
      <w:lvlText w:val="%2."/>
      <w:lvlJc w:val="left"/>
      <w:pPr>
        <w:ind w:left="1440" w:hanging="360"/>
      </w:pPr>
      <w:rPr>
        <w:rFonts w:ascii="Calibri" w:eastAsia="Calibri" w:hAnsi="Calibri" w:cs="Calibri"/>
      </w:r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45604C5"/>
    <w:multiLevelType w:val="multilevel"/>
    <w:tmpl w:val="76980A58"/>
    <w:lvl w:ilvl="0">
      <w:start w:val="1"/>
      <w:numFmt w:val="decimal"/>
      <w:lvlText w:val="%1."/>
      <w:lvlJc w:val="left"/>
      <w:pPr>
        <w:ind w:left="835"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53" w15:restartNumberingAfterBreak="0">
    <w:nsid w:val="34BE2581"/>
    <w:multiLevelType w:val="multilevel"/>
    <w:tmpl w:val="0AAA8D38"/>
    <w:lvl w:ilvl="0">
      <w:start w:val="1"/>
      <w:numFmt w:val="decimal"/>
      <w:lvlText w:val="%1."/>
      <w:lvlJc w:val="left"/>
      <w:pPr>
        <w:ind w:left="720" w:hanging="360"/>
      </w:pPr>
      <w:rPr>
        <w:color w:val="000000"/>
      </w:rPr>
    </w:lvl>
    <w:lvl w:ilvl="1">
      <w:start w:val="1"/>
      <w:numFmt w:val="lowerLetter"/>
      <w:lvlText w:val="%2."/>
      <w:lvlJc w:val="left"/>
      <w:pPr>
        <w:ind w:left="1440" w:hanging="360"/>
      </w:pPr>
      <w:rPr>
        <w:rFonts w:ascii="Calibri" w:eastAsia="Calibri" w:hAnsi="Calibri" w:cs="Calibri"/>
      </w:r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3710266B"/>
    <w:multiLevelType w:val="multilevel"/>
    <w:tmpl w:val="0CFEC472"/>
    <w:lvl w:ilvl="0">
      <w:start w:val="1"/>
      <w:numFmt w:val="decimal"/>
      <w:lvlText w:val="%1."/>
      <w:lvlJc w:val="left"/>
      <w:pPr>
        <w:ind w:left="835"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55" w15:restartNumberingAfterBreak="0">
    <w:nsid w:val="37323B70"/>
    <w:multiLevelType w:val="multilevel"/>
    <w:tmpl w:val="D9AC1BFA"/>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56" w15:restartNumberingAfterBreak="0">
    <w:nsid w:val="37FB5ED9"/>
    <w:multiLevelType w:val="multilevel"/>
    <w:tmpl w:val="C86201A8"/>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57" w15:restartNumberingAfterBreak="0">
    <w:nsid w:val="3966381E"/>
    <w:multiLevelType w:val="multilevel"/>
    <w:tmpl w:val="516287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8" w15:restartNumberingAfterBreak="0">
    <w:nsid w:val="399557AA"/>
    <w:multiLevelType w:val="multilevel"/>
    <w:tmpl w:val="C638C6B2"/>
    <w:lvl w:ilvl="0">
      <w:start w:val="1"/>
      <w:numFmt w:val="decimal"/>
      <w:lvlText w:val="%1."/>
      <w:lvlJc w:val="left"/>
      <w:pPr>
        <w:ind w:left="720" w:hanging="360"/>
      </w:pPr>
      <w:rPr>
        <w:color w:val="000000"/>
      </w:rPr>
    </w:lvl>
    <w:lvl w:ilvl="1">
      <w:start w:val="1"/>
      <w:numFmt w:val="decimal"/>
      <w:lvlText w:val="%2."/>
      <w:lvlJc w:val="left"/>
      <w:pPr>
        <w:ind w:left="1440" w:hanging="360"/>
      </w:p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AB8703C"/>
    <w:multiLevelType w:val="multilevel"/>
    <w:tmpl w:val="17AEB9E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0" w15:restartNumberingAfterBreak="0">
    <w:nsid w:val="3B8224FD"/>
    <w:multiLevelType w:val="multilevel"/>
    <w:tmpl w:val="934AFA5E"/>
    <w:lvl w:ilvl="0">
      <w:start w:val="1"/>
      <w:numFmt w:val="decimal"/>
      <w:lvlText w:val="%1."/>
      <w:lvlJc w:val="left"/>
      <w:pPr>
        <w:ind w:left="540" w:hanging="360"/>
      </w:pPr>
      <w:rPr>
        <w:color w:val="000000"/>
      </w:rPr>
    </w:lvl>
    <w:lvl w:ilvl="1">
      <w:start w:val="1"/>
      <w:numFmt w:val="lowerLetter"/>
      <w:lvlText w:val="%2."/>
      <w:lvlJc w:val="left"/>
      <w:pPr>
        <w:ind w:left="1440" w:hanging="360"/>
      </w:pPr>
      <w:rPr>
        <w:rFonts w:ascii="Calibri" w:eastAsia="Calibri" w:hAnsi="Calibri" w:cs="Calibri"/>
      </w:r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3C2B7E39"/>
    <w:multiLevelType w:val="multilevel"/>
    <w:tmpl w:val="6778E9E8"/>
    <w:lvl w:ilvl="0">
      <w:start w:val="1"/>
      <w:numFmt w:val="decimal"/>
      <w:lvlText w:val="%1."/>
      <w:lvlJc w:val="left"/>
      <w:pPr>
        <w:ind w:left="900" w:hanging="360"/>
      </w:pPr>
      <w:rPr>
        <w:color w:val="000000"/>
      </w:rPr>
    </w:lvl>
    <w:lvl w:ilvl="1">
      <w:start w:val="1"/>
      <w:numFmt w:val="decimal"/>
      <w:lvlText w:val="%2."/>
      <w:lvlJc w:val="left"/>
      <w:pPr>
        <w:ind w:left="1440" w:hanging="360"/>
      </w:p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3D26195A"/>
    <w:multiLevelType w:val="multilevel"/>
    <w:tmpl w:val="73843110"/>
    <w:lvl w:ilvl="0">
      <w:start w:val="1"/>
      <w:numFmt w:val="decimal"/>
      <w:lvlText w:val="%1."/>
      <w:lvlJc w:val="left"/>
      <w:pPr>
        <w:ind w:left="720" w:hanging="360"/>
      </w:pPr>
      <w:rPr>
        <w:color w:val="000000"/>
      </w:rPr>
    </w:lvl>
    <w:lvl w:ilvl="1">
      <w:start w:val="1"/>
      <w:numFmt w:val="decimal"/>
      <w:lvlText w:val="%2."/>
      <w:lvlJc w:val="left"/>
      <w:pPr>
        <w:ind w:left="1440" w:hanging="360"/>
      </w:p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40DD2236"/>
    <w:multiLevelType w:val="multilevel"/>
    <w:tmpl w:val="A350B536"/>
    <w:lvl w:ilvl="0">
      <w:start w:val="1"/>
      <w:numFmt w:val="decimal"/>
      <w:lvlText w:val="%1."/>
      <w:lvlJc w:val="left"/>
      <w:pPr>
        <w:ind w:left="720" w:hanging="360"/>
      </w:pPr>
      <w:rPr>
        <w:color w:val="000000"/>
      </w:rPr>
    </w:lvl>
    <w:lvl w:ilvl="1">
      <w:start w:val="1"/>
      <w:numFmt w:val="decimal"/>
      <w:lvlText w:val="%2."/>
      <w:lvlJc w:val="left"/>
      <w:pPr>
        <w:ind w:left="720" w:hanging="360"/>
      </w:p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1A34489"/>
    <w:multiLevelType w:val="multilevel"/>
    <w:tmpl w:val="150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1AF1026"/>
    <w:multiLevelType w:val="multilevel"/>
    <w:tmpl w:val="72C8CABE"/>
    <w:lvl w:ilvl="0">
      <w:start w:val="1"/>
      <w:numFmt w:val="decimal"/>
      <w:lvlText w:val="%1."/>
      <w:lvlJc w:val="left"/>
      <w:pPr>
        <w:ind w:left="720" w:hanging="360"/>
      </w:pPr>
      <w:rPr>
        <w:color w:val="000000"/>
      </w:rPr>
    </w:lvl>
    <w:lvl w:ilvl="1">
      <w:start w:val="1"/>
      <w:numFmt w:val="decimal"/>
      <w:lvlText w:val="%2."/>
      <w:lvlJc w:val="left"/>
      <w:pPr>
        <w:ind w:left="720" w:hanging="360"/>
      </w:p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41C735E9"/>
    <w:multiLevelType w:val="multilevel"/>
    <w:tmpl w:val="B52C0750"/>
    <w:lvl w:ilvl="0">
      <w:start w:val="1"/>
      <w:numFmt w:val="decimal"/>
      <w:lvlText w:val="%1."/>
      <w:lvlJc w:val="left"/>
      <w:pPr>
        <w:ind w:left="1080" w:hanging="360"/>
      </w:pPr>
      <w:rPr>
        <w:color w:val="000000"/>
      </w:rPr>
    </w:lvl>
    <w:lvl w:ilvl="1">
      <w:start w:val="1"/>
      <w:numFmt w:val="decimal"/>
      <w:lvlText w:val="%2."/>
      <w:lvlJc w:val="left"/>
      <w:pPr>
        <w:ind w:left="1080" w:hanging="360"/>
      </w:pPr>
    </w:lvl>
    <w:lvl w:ilvl="2">
      <w:start w:val="1"/>
      <w:numFmt w:val="lowerLetter"/>
      <w:lvlText w:val="%3."/>
      <w:lvlJc w:val="right"/>
      <w:pPr>
        <w:ind w:left="2520" w:hanging="180"/>
      </w:pPr>
    </w:lvl>
    <w:lvl w:ilvl="3">
      <w:start w:val="1"/>
      <w:numFmt w:val="decimal"/>
      <w:lvlText w:val="(1)"/>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7" w15:restartNumberingAfterBreak="0">
    <w:nsid w:val="421F5AA2"/>
    <w:multiLevelType w:val="multilevel"/>
    <w:tmpl w:val="6BF64E18"/>
    <w:lvl w:ilvl="0">
      <w:start w:val="1"/>
      <w:numFmt w:val="decimal"/>
      <w:lvlText w:val="%1."/>
      <w:lvlJc w:val="left"/>
      <w:pPr>
        <w:ind w:left="720" w:hanging="360"/>
      </w:pPr>
      <w:rPr>
        <w:color w:val="000000"/>
      </w:rPr>
    </w:lvl>
    <w:lvl w:ilvl="1">
      <w:start w:val="1"/>
      <w:numFmt w:val="lowerLetter"/>
      <w:lvlText w:val="%2."/>
      <w:lvlJc w:val="left"/>
      <w:pPr>
        <w:ind w:left="1440" w:hanging="360"/>
      </w:pPr>
      <w:rPr>
        <w:rFonts w:ascii="Calibri" w:eastAsia="Calibri" w:hAnsi="Calibri" w:cs="Calibri"/>
      </w:r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433E61AB"/>
    <w:multiLevelType w:val="multilevel"/>
    <w:tmpl w:val="7428865C"/>
    <w:lvl w:ilvl="0">
      <w:start w:val="1"/>
      <w:numFmt w:val="decimal"/>
      <w:lvlText w:val="%1."/>
      <w:lvlJc w:val="left"/>
      <w:pPr>
        <w:ind w:left="835"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69" w15:restartNumberingAfterBreak="0">
    <w:nsid w:val="43961723"/>
    <w:multiLevelType w:val="multilevel"/>
    <w:tmpl w:val="ADCE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3D61DC8"/>
    <w:multiLevelType w:val="multilevel"/>
    <w:tmpl w:val="8FB81BCE"/>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71" w15:restartNumberingAfterBreak="0">
    <w:nsid w:val="44066F34"/>
    <w:multiLevelType w:val="hybridMultilevel"/>
    <w:tmpl w:val="38C64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443907C5"/>
    <w:multiLevelType w:val="multilevel"/>
    <w:tmpl w:val="5FBE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4DF576C"/>
    <w:multiLevelType w:val="multilevel"/>
    <w:tmpl w:val="136EA408"/>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74" w15:restartNumberingAfterBreak="0">
    <w:nsid w:val="45285442"/>
    <w:multiLevelType w:val="multilevel"/>
    <w:tmpl w:val="6F349F0C"/>
    <w:lvl w:ilvl="0">
      <w:start w:val="1"/>
      <w:numFmt w:val="decimal"/>
      <w:lvlText w:val="%1."/>
      <w:lvlJc w:val="left"/>
      <w:pPr>
        <w:ind w:left="720"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75" w15:restartNumberingAfterBreak="0">
    <w:nsid w:val="461B322A"/>
    <w:multiLevelType w:val="multilevel"/>
    <w:tmpl w:val="7F94C4F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6" w15:restartNumberingAfterBreak="0">
    <w:nsid w:val="483908B7"/>
    <w:multiLevelType w:val="multilevel"/>
    <w:tmpl w:val="0038C43A"/>
    <w:lvl w:ilvl="0">
      <w:start w:val="1"/>
      <w:numFmt w:val="decimal"/>
      <w:lvlText w:val="%1."/>
      <w:lvlJc w:val="left"/>
      <w:pPr>
        <w:ind w:left="810"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77" w15:restartNumberingAfterBreak="0">
    <w:nsid w:val="4AE86187"/>
    <w:multiLevelType w:val="hybridMultilevel"/>
    <w:tmpl w:val="CE1EE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4C784D93"/>
    <w:multiLevelType w:val="hybridMultilevel"/>
    <w:tmpl w:val="6E9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D7835AC"/>
    <w:multiLevelType w:val="multilevel"/>
    <w:tmpl w:val="A5A2C458"/>
    <w:lvl w:ilvl="0">
      <w:start w:val="1"/>
      <w:numFmt w:val="upperLetter"/>
      <w:lvlText w:val="%1."/>
      <w:lvlJc w:val="left"/>
      <w:pPr>
        <w:ind w:left="835" w:hanging="360"/>
      </w:pPr>
      <w:rPr>
        <w:rFonts w:ascii="Calibri" w:eastAsia="Calibri" w:hAnsi="Calibri" w:cs="Calibri"/>
      </w:r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80" w15:restartNumberingAfterBreak="0">
    <w:nsid w:val="4ED33342"/>
    <w:multiLevelType w:val="multilevel"/>
    <w:tmpl w:val="76CABF50"/>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81" w15:restartNumberingAfterBreak="0">
    <w:nsid w:val="4F01266D"/>
    <w:multiLevelType w:val="hybridMultilevel"/>
    <w:tmpl w:val="A3BE4F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15:restartNumberingAfterBreak="0">
    <w:nsid w:val="4F401D28"/>
    <w:multiLevelType w:val="multilevel"/>
    <w:tmpl w:val="834EAA26"/>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83" w15:restartNumberingAfterBreak="0">
    <w:nsid w:val="4F9B25D6"/>
    <w:multiLevelType w:val="multilevel"/>
    <w:tmpl w:val="9CF610EA"/>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84" w15:restartNumberingAfterBreak="0">
    <w:nsid w:val="4F9E2A73"/>
    <w:multiLevelType w:val="multilevel"/>
    <w:tmpl w:val="87BCA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3F52015"/>
    <w:multiLevelType w:val="multilevel"/>
    <w:tmpl w:val="0CD2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57366D7"/>
    <w:multiLevelType w:val="multilevel"/>
    <w:tmpl w:val="42EE09D0"/>
    <w:lvl w:ilvl="0">
      <w:start w:val="1"/>
      <w:numFmt w:val="decimal"/>
      <w:lvlText w:val="%1."/>
      <w:lvlJc w:val="left"/>
      <w:pPr>
        <w:ind w:left="835"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55C06332"/>
    <w:multiLevelType w:val="multilevel"/>
    <w:tmpl w:val="627A4F82"/>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88" w15:restartNumberingAfterBreak="0">
    <w:nsid w:val="56D45051"/>
    <w:multiLevelType w:val="multilevel"/>
    <w:tmpl w:val="14C083AA"/>
    <w:lvl w:ilvl="0">
      <w:start w:val="1"/>
      <w:numFmt w:val="decimal"/>
      <w:lvlText w:val="%1."/>
      <w:lvlJc w:val="left"/>
      <w:pPr>
        <w:ind w:left="720" w:hanging="360"/>
      </w:pPr>
      <w:rPr>
        <w:color w:val="000000"/>
      </w:rPr>
    </w:lvl>
    <w:lvl w:ilvl="1">
      <w:start w:val="1"/>
      <w:numFmt w:val="lowerLetter"/>
      <w:lvlText w:val="%2."/>
      <w:lvlJc w:val="left"/>
      <w:pPr>
        <w:ind w:left="1440" w:hanging="360"/>
      </w:pPr>
      <w:rPr>
        <w:rFonts w:ascii="Calibri" w:eastAsia="Calibri" w:hAnsi="Calibri" w:cs="Calibri"/>
      </w:r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571924BB"/>
    <w:multiLevelType w:val="multilevel"/>
    <w:tmpl w:val="9F8E7C7A"/>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90" w15:restartNumberingAfterBreak="0">
    <w:nsid w:val="58241C73"/>
    <w:multiLevelType w:val="multilevel"/>
    <w:tmpl w:val="5D5CFF04"/>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91" w15:restartNumberingAfterBreak="0">
    <w:nsid w:val="5830718A"/>
    <w:multiLevelType w:val="multilevel"/>
    <w:tmpl w:val="2F88D17E"/>
    <w:lvl w:ilvl="0">
      <w:start w:val="1"/>
      <w:numFmt w:val="decimal"/>
      <w:lvlText w:val="%1."/>
      <w:lvlJc w:val="left"/>
      <w:pPr>
        <w:ind w:left="2520" w:hanging="360"/>
      </w:pPr>
      <w:rPr>
        <w:color w:val="000000"/>
      </w:rPr>
    </w:lvl>
    <w:lvl w:ilvl="1">
      <w:start w:val="1"/>
      <w:numFmt w:val="decimal"/>
      <w:lvlText w:val="%2."/>
      <w:lvlJc w:val="left"/>
      <w:pPr>
        <w:ind w:left="2520" w:hanging="360"/>
      </w:pPr>
    </w:lvl>
    <w:lvl w:ilvl="2">
      <w:start w:val="1"/>
      <w:numFmt w:val="lowerLetter"/>
      <w:lvlText w:val="%3."/>
      <w:lvlJc w:val="right"/>
      <w:pPr>
        <w:ind w:left="3960" w:hanging="180"/>
      </w:pPr>
    </w:lvl>
    <w:lvl w:ilvl="3">
      <w:start w:val="1"/>
      <w:numFmt w:val="decimal"/>
      <w:lvlText w:val="(1)"/>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92" w15:restartNumberingAfterBreak="0">
    <w:nsid w:val="583F40CC"/>
    <w:multiLevelType w:val="multilevel"/>
    <w:tmpl w:val="18141ABE"/>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93" w15:restartNumberingAfterBreak="0">
    <w:nsid w:val="59154F5E"/>
    <w:multiLevelType w:val="multilevel"/>
    <w:tmpl w:val="07B28F86"/>
    <w:lvl w:ilvl="0">
      <w:start w:val="1"/>
      <w:numFmt w:val="decimal"/>
      <w:lvlText w:val="%1."/>
      <w:lvlJc w:val="left"/>
      <w:pPr>
        <w:ind w:left="887" w:hanging="360"/>
      </w:pPr>
    </w:lvl>
    <w:lvl w:ilvl="1">
      <w:start w:val="1"/>
      <w:numFmt w:val="lowerLetter"/>
      <w:lvlText w:val="%2."/>
      <w:lvlJc w:val="left"/>
      <w:pPr>
        <w:ind w:left="1607" w:hanging="360"/>
      </w:pPr>
    </w:lvl>
    <w:lvl w:ilvl="2">
      <w:start w:val="1"/>
      <w:numFmt w:val="lowerRoman"/>
      <w:lvlText w:val="%3."/>
      <w:lvlJc w:val="right"/>
      <w:pPr>
        <w:ind w:left="2327" w:hanging="180"/>
      </w:pPr>
    </w:lvl>
    <w:lvl w:ilvl="3">
      <w:start w:val="1"/>
      <w:numFmt w:val="decimal"/>
      <w:lvlText w:val="%4."/>
      <w:lvlJc w:val="left"/>
      <w:pPr>
        <w:ind w:left="3047" w:hanging="360"/>
      </w:pPr>
    </w:lvl>
    <w:lvl w:ilvl="4">
      <w:start w:val="1"/>
      <w:numFmt w:val="lowerLetter"/>
      <w:lvlText w:val="%5."/>
      <w:lvlJc w:val="left"/>
      <w:pPr>
        <w:ind w:left="3767" w:hanging="360"/>
      </w:pPr>
    </w:lvl>
    <w:lvl w:ilvl="5">
      <w:start w:val="1"/>
      <w:numFmt w:val="lowerRoman"/>
      <w:lvlText w:val="%6."/>
      <w:lvlJc w:val="right"/>
      <w:pPr>
        <w:ind w:left="4487" w:hanging="180"/>
      </w:pPr>
    </w:lvl>
    <w:lvl w:ilvl="6">
      <w:start w:val="1"/>
      <w:numFmt w:val="decimal"/>
      <w:lvlText w:val="%7."/>
      <w:lvlJc w:val="left"/>
      <w:pPr>
        <w:ind w:left="5207" w:hanging="360"/>
      </w:pPr>
    </w:lvl>
    <w:lvl w:ilvl="7">
      <w:start w:val="1"/>
      <w:numFmt w:val="lowerLetter"/>
      <w:lvlText w:val="%8."/>
      <w:lvlJc w:val="left"/>
      <w:pPr>
        <w:ind w:left="5927" w:hanging="360"/>
      </w:pPr>
    </w:lvl>
    <w:lvl w:ilvl="8">
      <w:start w:val="1"/>
      <w:numFmt w:val="lowerRoman"/>
      <w:lvlText w:val="%9."/>
      <w:lvlJc w:val="right"/>
      <w:pPr>
        <w:ind w:left="6647" w:hanging="180"/>
      </w:pPr>
    </w:lvl>
  </w:abstractNum>
  <w:abstractNum w:abstractNumId="94" w15:restartNumberingAfterBreak="0">
    <w:nsid w:val="595A142F"/>
    <w:multiLevelType w:val="hybridMultilevel"/>
    <w:tmpl w:val="FE685FCE"/>
    <w:lvl w:ilvl="0" w:tplc="0409000F">
      <w:start w:val="1"/>
      <w:numFmt w:val="decimal"/>
      <w:lvlText w:val="%1."/>
      <w:lvlJc w:val="lef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95" w15:restartNumberingAfterBreak="0">
    <w:nsid w:val="59A96C1D"/>
    <w:multiLevelType w:val="multilevel"/>
    <w:tmpl w:val="A7329B20"/>
    <w:lvl w:ilvl="0">
      <w:start w:val="1"/>
      <w:numFmt w:val="decimal"/>
      <w:lvlText w:val="%1."/>
      <w:lvlJc w:val="left"/>
      <w:pPr>
        <w:ind w:left="978"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96" w15:restartNumberingAfterBreak="0">
    <w:nsid w:val="59CC2D8C"/>
    <w:multiLevelType w:val="multilevel"/>
    <w:tmpl w:val="FE4086AC"/>
    <w:lvl w:ilvl="0">
      <w:start w:val="1"/>
      <w:numFmt w:val="decimal"/>
      <w:lvlText w:val="%1."/>
      <w:lvlJc w:val="left"/>
      <w:pPr>
        <w:ind w:left="835"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97" w15:restartNumberingAfterBreak="0">
    <w:nsid w:val="5ACA5260"/>
    <w:multiLevelType w:val="multilevel"/>
    <w:tmpl w:val="FA145672"/>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98" w15:restartNumberingAfterBreak="0">
    <w:nsid w:val="5B7E3AAC"/>
    <w:multiLevelType w:val="multilevel"/>
    <w:tmpl w:val="0E1CC13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9" w15:restartNumberingAfterBreak="0">
    <w:nsid w:val="5D204BD5"/>
    <w:multiLevelType w:val="multilevel"/>
    <w:tmpl w:val="FF40E4FA"/>
    <w:lvl w:ilvl="0">
      <w:start w:val="1"/>
      <w:numFmt w:val="upperLetter"/>
      <w:lvlText w:val="%1."/>
      <w:lvlJc w:val="left"/>
      <w:pPr>
        <w:ind w:left="360" w:hanging="360"/>
      </w:pPr>
      <w:rPr>
        <w:rFonts w:ascii="Calibri" w:eastAsia="Calibri" w:hAnsi="Calibri" w:cs="Calibr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0" w15:restartNumberingAfterBreak="0">
    <w:nsid w:val="5E147FF4"/>
    <w:multiLevelType w:val="multilevel"/>
    <w:tmpl w:val="2D40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E5934C6"/>
    <w:multiLevelType w:val="multilevel"/>
    <w:tmpl w:val="B4BC2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07A02C6"/>
    <w:multiLevelType w:val="multilevel"/>
    <w:tmpl w:val="2EE6B7CE"/>
    <w:lvl w:ilvl="0">
      <w:start w:val="1"/>
      <w:numFmt w:val="decimal"/>
      <w:lvlText w:val="%1."/>
      <w:lvlJc w:val="left"/>
      <w:pPr>
        <w:ind w:left="720" w:hanging="360"/>
      </w:pPr>
      <w:rPr>
        <w:color w:val="000000"/>
      </w:rPr>
    </w:lvl>
    <w:lvl w:ilvl="1">
      <w:start w:val="1"/>
      <w:numFmt w:val="decimal"/>
      <w:lvlText w:val="%2."/>
      <w:lvlJc w:val="left"/>
      <w:pPr>
        <w:ind w:left="720" w:hanging="360"/>
      </w:p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61543203"/>
    <w:multiLevelType w:val="hybridMultilevel"/>
    <w:tmpl w:val="B0D0CB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64210DC9"/>
    <w:multiLevelType w:val="hybridMultilevel"/>
    <w:tmpl w:val="376C9A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646B2188"/>
    <w:multiLevelType w:val="multilevel"/>
    <w:tmpl w:val="25D6E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647410A5"/>
    <w:multiLevelType w:val="multilevel"/>
    <w:tmpl w:val="5E46FD14"/>
    <w:lvl w:ilvl="0">
      <w:start w:val="1"/>
      <w:numFmt w:val="decimal"/>
      <w:lvlText w:val="%1."/>
      <w:lvlJc w:val="left"/>
      <w:pPr>
        <w:ind w:left="720" w:hanging="360"/>
      </w:pPr>
      <w:rPr>
        <w:color w:val="000000"/>
      </w:rPr>
    </w:lvl>
    <w:lvl w:ilvl="1">
      <w:start w:val="1"/>
      <w:numFmt w:val="decimal"/>
      <w:lvlText w:val="%2."/>
      <w:lvlJc w:val="left"/>
      <w:pPr>
        <w:ind w:left="720" w:hanging="360"/>
      </w:p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656C3A4E"/>
    <w:multiLevelType w:val="multilevel"/>
    <w:tmpl w:val="10EC7C30"/>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108" w15:restartNumberingAfterBreak="0">
    <w:nsid w:val="670A41E6"/>
    <w:multiLevelType w:val="hybridMultilevel"/>
    <w:tmpl w:val="970E6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7311C76"/>
    <w:multiLevelType w:val="multilevel"/>
    <w:tmpl w:val="41DE6844"/>
    <w:lvl w:ilvl="0">
      <w:start w:val="1"/>
      <w:numFmt w:val="bullet"/>
      <w:lvlText w:val="•"/>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0" w15:restartNumberingAfterBreak="0">
    <w:nsid w:val="687F2AC5"/>
    <w:multiLevelType w:val="multilevel"/>
    <w:tmpl w:val="1A8A897C"/>
    <w:lvl w:ilvl="0">
      <w:start w:val="1"/>
      <w:numFmt w:val="upperLetter"/>
      <w:lvlText w:val="%1."/>
      <w:lvlJc w:val="left"/>
      <w:pPr>
        <w:ind w:left="720" w:hanging="360"/>
      </w:pPr>
      <w:rPr>
        <w:rFonts w:ascii="Calibri" w:eastAsia="Calibri" w:hAnsi="Calibri" w:cs="Calibri"/>
        <w:color w:val="000000"/>
      </w:rPr>
    </w:lvl>
    <w:lvl w:ilvl="1">
      <w:start w:val="1"/>
      <w:numFmt w:val="decimal"/>
      <w:lvlText w:val="%2."/>
      <w:lvlJc w:val="left"/>
      <w:pPr>
        <w:ind w:left="1440" w:hanging="360"/>
      </w:p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68C2394E"/>
    <w:multiLevelType w:val="multilevel"/>
    <w:tmpl w:val="4F92016A"/>
    <w:lvl w:ilvl="0">
      <w:start w:val="1"/>
      <w:numFmt w:val="decimal"/>
      <w:lvlText w:val="%1."/>
      <w:lvlJc w:val="left"/>
      <w:pPr>
        <w:ind w:left="720" w:hanging="360"/>
      </w:pPr>
      <w:rPr>
        <w:color w:val="000000"/>
      </w:rPr>
    </w:lvl>
    <w:lvl w:ilvl="1">
      <w:start w:val="1"/>
      <w:numFmt w:val="lowerLetter"/>
      <w:lvlText w:val="%2."/>
      <w:lvlJc w:val="left"/>
      <w:pPr>
        <w:ind w:left="1440" w:hanging="360"/>
      </w:pPr>
      <w:rPr>
        <w:rFonts w:ascii="Calibri" w:eastAsia="Calibri" w:hAnsi="Calibri" w:cs="Calibri"/>
      </w:r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691E04B8"/>
    <w:multiLevelType w:val="multilevel"/>
    <w:tmpl w:val="7F1020E2"/>
    <w:lvl w:ilvl="0">
      <w:start w:val="1"/>
      <w:numFmt w:val="decimal"/>
      <w:lvlText w:val="%1."/>
      <w:lvlJc w:val="left"/>
      <w:pPr>
        <w:ind w:left="720" w:hanging="360"/>
      </w:pPr>
      <w:rPr>
        <w:color w:val="000000"/>
      </w:rPr>
    </w:lvl>
    <w:lvl w:ilvl="1">
      <w:start w:val="1"/>
      <w:numFmt w:val="lowerLetter"/>
      <w:lvlText w:val="%2."/>
      <w:lvlJc w:val="left"/>
      <w:pPr>
        <w:ind w:left="1440" w:hanging="360"/>
      </w:pPr>
      <w:rPr>
        <w:rFonts w:ascii="Calibri" w:eastAsia="Calibri" w:hAnsi="Calibri" w:cs="Calibri"/>
      </w:r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6C401949"/>
    <w:multiLevelType w:val="multilevel"/>
    <w:tmpl w:val="8DACABA6"/>
    <w:lvl w:ilvl="0">
      <w:start w:val="1"/>
      <w:numFmt w:val="decimal"/>
      <w:lvlText w:val="%1."/>
      <w:lvlJc w:val="left"/>
      <w:pPr>
        <w:ind w:left="720"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114" w15:restartNumberingAfterBreak="0">
    <w:nsid w:val="6C693513"/>
    <w:multiLevelType w:val="multilevel"/>
    <w:tmpl w:val="981624DA"/>
    <w:lvl w:ilvl="0">
      <w:start w:val="1"/>
      <w:numFmt w:val="decimal"/>
      <w:lvlText w:val="%1."/>
      <w:lvlJc w:val="left"/>
      <w:pPr>
        <w:ind w:left="835"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115" w15:restartNumberingAfterBreak="0">
    <w:nsid w:val="6E7C66D4"/>
    <w:multiLevelType w:val="multilevel"/>
    <w:tmpl w:val="61E89818"/>
    <w:lvl w:ilvl="0">
      <w:start w:val="1"/>
      <w:numFmt w:val="decimal"/>
      <w:lvlText w:val="%1."/>
      <w:lvlJc w:val="left"/>
      <w:pPr>
        <w:ind w:left="835"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116" w15:restartNumberingAfterBreak="0">
    <w:nsid w:val="6F6B3B94"/>
    <w:multiLevelType w:val="multilevel"/>
    <w:tmpl w:val="B240EC04"/>
    <w:lvl w:ilvl="0">
      <w:start w:val="1"/>
      <w:numFmt w:val="decimal"/>
      <w:lvlText w:val="%1."/>
      <w:lvlJc w:val="left"/>
      <w:pPr>
        <w:ind w:left="835"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117" w15:restartNumberingAfterBreak="0">
    <w:nsid w:val="6FDF022F"/>
    <w:multiLevelType w:val="multilevel"/>
    <w:tmpl w:val="C8864908"/>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118" w15:restartNumberingAfterBreak="0">
    <w:nsid w:val="700B1A71"/>
    <w:multiLevelType w:val="multilevel"/>
    <w:tmpl w:val="16169886"/>
    <w:lvl w:ilvl="0">
      <w:start w:val="1"/>
      <w:numFmt w:val="decimal"/>
      <w:lvlText w:val="%1."/>
      <w:lvlJc w:val="left"/>
      <w:pPr>
        <w:ind w:left="720" w:hanging="360"/>
      </w:pPr>
      <w:rPr>
        <w:color w:val="000000"/>
      </w:rPr>
    </w:lvl>
    <w:lvl w:ilvl="1">
      <w:start w:val="1"/>
      <w:numFmt w:val="decimal"/>
      <w:lvlText w:val="%2."/>
      <w:lvlJc w:val="left"/>
      <w:pPr>
        <w:ind w:left="720" w:hanging="360"/>
      </w:p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700F34FF"/>
    <w:multiLevelType w:val="hybridMultilevel"/>
    <w:tmpl w:val="8EFE4B84"/>
    <w:lvl w:ilvl="0" w:tplc="04090015">
      <w:start w:val="3"/>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16874BC"/>
    <w:multiLevelType w:val="hybridMultilevel"/>
    <w:tmpl w:val="662E9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1B736F4"/>
    <w:multiLevelType w:val="multilevel"/>
    <w:tmpl w:val="FC4CAE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725D1EEF"/>
    <w:multiLevelType w:val="multilevel"/>
    <w:tmpl w:val="F8E4DA7A"/>
    <w:lvl w:ilvl="0">
      <w:start w:val="1"/>
      <w:numFmt w:val="decimal"/>
      <w:lvlText w:val="%1."/>
      <w:lvlJc w:val="left"/>
      <w:pPr>
        <w:ind w:left="720" w:hanging="360"/>
      </w:pPr>
      <w:rPr>
        <w:color w:val="000000"/>
      </w:rPr>
    </w:lvl>
    <w:lvl w:ilvl="1">
      <w:start w:val="1"/>
      <w:numFmt w:val="decimal"/>
      <w:lvlText w:val="%2."/>
      <w:lvlJc w:val="left"/>
      <w:pPr>
        <w:ind w:left="720" w:hanging="360"/>
      </w:p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72B9693D"/>
    <w:multiLevelType w:val="multilevel"/>
    <w:tmpl w:val="0962795C"/>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124" w15:restartNumberingAfterBreak="0">
    <w:nsid w:val="72D35AED"/>
    <w:multiLevelType w:val="multilevel"/>
    <w:tmpl w:val="0C0ED850"/>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125" w15:restartNumberingAfterBreak="0">
    <w:nsid w:val="73C474F8"/>
    <w:multiLevelType w:val="multilevel"/>
    <w:tmpl w:val="2B2A366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6" w15:restartNumberingAfterBreak="0">
    <w:nsid w:val="74553DE7"/>
    <w:multiLevelType w:val="multilevel"/>
    <w:tmpl w:val="2528E62A"/>
    <w:lvl w:ilvl="0">
      <w:start w:val="1"/>
      <w:numFmt w:val="bullet"/>
      <w:lvlText w:val="•"/>
      <w:lvlJc w:val="left"/>
      <w:pPr>
        <w:ind w:left="835"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127" w15:restartNumberingAfterBreak="0">
    <w:nsid w:val="759C3B07"/>
    <w:multiLevelType w:val="multilevel"/>
    <w:tmpl w:val="95C4FA36"/>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128" w15:restartNumberingAfterBreak="0">
    <w:nsid w:val="765D325F"/>
    <w:multiLevelType w:val="multilevel"/>
    <w:tmpl w:val="562066CE"/>
    <w:lvl w:ilvl="0">
      <w:start w:val="1"/>
      <w:numFmt w:val="decimal"/>
      <w:lvlText w:val="%1."/>
      <w:lvlJc w:val="left"/>
      <w:pPr>
        <w:ind w:left="720" w:hanging="360"/>
      </w:pPr>
      <w:rPr>
        <w:color w:val="000000"/>
      </w:rPr>
    </w:lvl>
    <w:lvl w:ilvl="1">
      <w:start w:val="1"/>
      <w:numFmt w:val="decimal"/>
      <w:lvlText w:val="%2."/>
      <w:lvlJc w:val="left"/>
      <w:pPr>
        <w:ind w:left="720" w:hanging="360"/>
      </w:p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15:restartNumberingAfterBreak="0">
    <w:nsid w:val="77304C2A"/>
    <w:multiLevelType w:val="multilevel"/>
    <w:tmpl w:val="587C19B2"/>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130" w15:restartNumberingAfterBreak="0">
    <w:nsid w:val="77415182"/>
    <w:multiLevelType w:val="multilevel"/>
    <w:tmpl w:val="60A036E0"/>
    <w:lvl w:ilvl="0">
      <w:start w:val="1"/>
      <w:numFmt w:val="upperLetter"/>
      <w:lvlText w:val="%1."/>
      <w:lvlJc w:val="left"/>
      <w:pPr>
        <w:ind w:left="475" w:hanging="360"/>
      </w:pPr>
    </w:lvl>
    <w:lvl w:ilvl="1">
      <w:start w:val="1"/>
      <w:numFmt w:val="lowerLetter"/>
      <w:lvlText w:val="%2."/>
      <w:lvlJc w:val="left"/>
      <w:pPr>
        <w:ind w:left="1195" w:hanging="360"/>
      </w:pPr>
    </w:lvl>
    <w:lvl w:ilvl="2">
      <w:start w:val="1"/>
      <w:numFmt w:val="lowerRoman"/>
      <w:lvlText w:val="%3."/>
      <w:lvlJc w:val="right"/>
      <w:pPr>
        <w:ind w:left="1915" w:hanging="180"/>
      </w:pPr>
    </w:lvl>
    <w:lvl w:ilvl="3">
      <w:start w:val="1"/>
      <w:numFmt w:val="decimal"/>
      <w:lvlText w:val="%4."/>
      <w:lvlJc w:val="left"/>
      <w:pPr>
        <w:ind w:left="2635" w:hanging="360"/>
      </w:pPr>
    </w:lvl>
    <w:lvl w:ilvl="4">
      <w:start w:val="1"/>
      <w:numFmt w:val="lowerLetter"/>
      <w:lvlText w:val="%5."/>
      <w:lvlJc w:val="left"/>
      <w:pPr>
        <w:ind w:left="3355" w:hanging="360"/>
      </w:pPr>
    </w:lvl>
    <w:lvl w:ilvl="5">
      <w:start w:val="1"/>
      <w:numFmt w:val="lowerRoman"/>
      <w:lvlText w:val="%6."/>
      <w:lvlJc w:val="right"/>
      <w:pPr>
        <w:ind w:left="4075" w:hanging="180"/>
      </w:pPr>
    </w:lvl>
    <w:lvl w:ilvl="6">
      <w:start w:val="1"/>
      <w:numFmt w:val="decimal"/>
      <w:lvlText w:val="%7."/>
      <w:lvlJc w:val="left"/>
      <w:pPr>
        <w:ind w:left="4795" w:hanging="360"/>
      </w:pPr>
    </w:lvl>
    <w:lvl w:ilvl="7">
      <w:start w:val="1"/>
      <w:numFmt w:val="lowerLetter"/>
      <w:lvlText w:val="%8."/>
      <w:lvlJc w:val="left"/>
      <w:pPr>
        <w:ind w:left="5515" w:hanging="360"/>
      </w:pPr>
    </w:lvl>
    <w:lvl w:ilvl="8">
      <w:start w:val="1"/>
      <w:numFmt w:val="lowerRoman"/>
      <w:lvlText w:val="%9."/>
      <w:lvlJc w:val="right"/>
      <w:pPr>
        <w:ind w:left="6235" w:hanging="180"/>
      </w:pPr>
    </w:lvl>
  </w:abstractNum>
  <w:abstractNum w:abstractNumId="131" w15:restartNumberingAfterBreak="0">
    <w:nsid w:val="77B82A2E"/>
    <w:multiLevelType w:val="multilevel"/>
    <w:tmpl w:val="C5D403EE"/>
    <w:lvl w:ilvl="0">
      <w:start w:val="1"/>
      <w:numFmt w:val="decimal"/>
      <w:lvlText w:val="%1."/>
      <w:lvlJc w:val="left"/>
      <w:pPr>
        <w:ind w:left="720" w:hanging="360"/>
      </w:pPr>
      <w:rPr>
        <w:color w:val="000000"/>
      </w:rPr>
    </w:lvl>
    <w:lvl w:ilvl="1">
      <w:start w:val="1"/>
      <w:numFmt w:val="decimal"/>
      <w:lvlText w:val="%2."/>
      <w:lvlJc w:val="left"/>
      <w:pPr>
        <w:ind w:left="1440" w:hanging="360"/>
      </w:p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784C3EF1"/>
    <w:multiLevelType w:val="multilevel"/>
    <w:tmpl w:val="BC9C440E"/>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133" w15:restartNumberingAfterBreak="0">
    <w:nsid w:val="79DE01BF"/>
    <w:multiLevelType w:val="hybridMultilevel"/>
    <w:tmpl w:val="2CAE6296"/>
    <w:lvl w:ilvl="0" w:tplc="2A9AABB8">
      <w:start w:val="3"/>
      <w:numFmt w:val="upp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AE920CE"/>
    <w:multiLevelType w:val="hybridMultilevel"/>
    <w:tmpl w:val="6B32ED4A"/>
    <w:lvl w:ilvl="0" w:tplc="04090015">
      <w:start w:val="1"/>
      <w:numFmt w:val="upperLetter"/>
      <w:lvlText w:val="%1."/>
      <w:lvlJc w:val="left"/>
      <w:pPr>
        <w:ind w:left="835" w:hanging="360"/>
      </w:pPr>
    </w:lvl>
    <w:lvl w:ilvl="1" w:tplc="04090019">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35" w15:restartNumberingAfterBreak="0">
    <w:nsid w:val="7B8571FD"/>
    <w:multiLevelType w:val="multilevel"/>
    <w:tmpl w:val="71369B60"/>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136" w15:restartNumberingAfterBreak="0">
    <w:nsid w:val="7B8D3633"/>
    <w:multiLevelType w:val="multilevel"/>
    <w:tmpl w:val="EE22264E"/>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137" w15:restartNumberingAfterBreak="0">
    <w:nsid w:val="7C7C7530"/>
    <w:multiLevelType w:val="multilevel"/>
    <w:tmpl w:val="F958403C"/>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138" w15:restartNumberingAfterBreak="0">
    <w:nsid w:val="7CAF16D1"/>
    <w:multiLevelType w:val="multilevel"/>
    <w:tmpl w:val="2B04A5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7CE830F9"/>
    <w:multiLevelType w:val="multilevel"/>
    <w:tmpl w:val="15DC16C2"/>
    <w:lvl w:ilvl="0">
      <w:start w:val="1"/>
      <w:numFmt w:val="upperLetter"/>
      <w:lvlText w:val="%1."/>
      <w:lvlJc w:val="left"/>
      <w:pPr>
        <w:ind w:left="835" w:hanging="360"/>
      </w:pPr>
      <w:rPr>
        <w:rFonts w:ascii="Calibri" w:eastAsia="Calibri" w:hAnsi="Calibri" w:cs="Calibri"/>
      </w:r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140" w15:restartNumberingAfterBreak="0">
    <w:nsid w:val="7D2D77C5"/>
    <w:multiLevelType w:val="multilevel"/>
    <w:tmpl w:val="39827C0E"/>
    <w:lvl w:ilvl="0">
      <w:start w:val="1"/>
      <w:numFmt w:val="decimal"/>
      <w:lvlText w:val="%1."/>
      <w:lvlJc w:val="left"/>
      <w:pPr>
        <w:ind w:left="835"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141" w15:restartNumberingAfterBreak="0">
    <w:nsid w:val="7D7F3653"/>
    <w:multiLevelType w:val="multilevel"/>
    <w:tmpl w:val="B5D42A92"/>
    <w:lvl w:ilvl="0">
      <w:start w:val="1"/>
      <w:numFmt w:val="decimal"/>
      <w:lvlText w:val="%1."/>
      <w:lvlJc w:val="left"/>
      <w:pPr>
        <w:ind w:left="835"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142" w15:restartNumberingAfterBreak="0">
    <w:nsid w:val="7DA5674A"/>
    <w:multiLevelType w:val="multilevel"/>
    <w:tmpl w:val="8304D93E"/>
    <w:lvl w:ilvl="0">
      <w:start w:val="1"/>
      <w:numFmt w:val="decimal"/>
      <w:lvlText w:val="%1."/>
      <w:lvlJc w:val="left"/>
      <w:pPr>
        <w:ind w:left="835"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143" w15:restartNumberingAfterBreak="0">
    <w:nsid w:val="7DD22F4C"/>
    <w:multiLevelType w:val="multilevel"/>
    <w:tmpl w:val="63F8A7BC"/>
    <w:lvl w:ilvl="0">
      <w:start w:val="1"/>
      <w:numFmt w:val="decimal"/>
      <w:lvlText w:val="%1."/>
      <w:lvlJc w:val="left"/>
      <w:pPr>
        <w:ind w:left="835" w:hanging="360"/>
      </w:p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144" w15:restartNumberingAfterBreak="0">
    <w:nsid w:val="7E6E18F6"/>
    <w:multiLevelType w:val="multilevel"/>
    <w:tmpl w:val="974A779E"/>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145" w15:restartNumberingAfterBreak="0">
    <w:nsid w:val="7F646855"/>
    <w:multiLevelType w:val="multilevel"/>
    <w:tmpl w:val="CAE8C5F6"/>
    <w:lvl w:ilvl="0">
      <w:start w:val="1"/>
      <w:numFmt w:val="decimal"/>
      <w:lvlText w:val="%1."/>
      <w:lvlJc w:val="left"/>
      <w:pPr>
        <w:ind w:left="720" w:hanging="360"/>
      </w:pPr>
      <w:rPr>
        <w:color w:val="000000"/>
      </w:rPr>
    </w:lvl>
    <w:lvl w:ilvl="1">
      <w:start w:val="1"/>
      <w:numFmt w:val="decimal"/>
      <w:lvlText w:val="%2."/>
      <w:lvlJc w:val="left"/>
      <w:pPr>
        <w:ind w:left="720" w:hanging="360"/>
      </w:p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7F815044"/>
    <w:multiLevelType w:val="multilevel"/>
    <w:tmpl w:val="12FCAF98"/>
    <w:lvl w:ilvl="0">
      <w:start w:val="1"/>
      <w:numFmt w:val="decimal"/>
      <w:lvlText w:val="%1."/>
      <w:lvlJc w:val="left"/>
      <w:pPr>
        <w:ind w:left="720" w:hanging="360"/>
      </w:pPr>
      <w:rPr>
        <w:color w:val="000000"/>
      </w:rPr>
    </w:lvl>
    <w:lvl w:ilvl="1">
      <w:start w:val="1"/>
      <w:numFmt w:val="decimal"/>
      <w:lvlText w:val="%2."/>
      <w:lvlJc w:val="left"/>
      <w:pPr>
        <w:ind w:left="1440" w:hanging="360"/>
      </w:pPr>
    </w:lvl>
    <w:lvl w:ilvl="2">
      <w:start w:val="1"/>
      <w:numFmt w:val="lowerLetter"/>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7FF40768"/>
    <w:multiLevelType w:val="multilevel"/>
    <w:tmpl w:val="9086D0AC"/>
    <w:lvl w:ilvl="0">
      <w:start w:val="1"/>
      <w:numFmt w:val="decimal"/>
      <w:lvlText w:val="%1."/>
      <w:lvlJc w:val="left"/>
      <w:pPr>
        <w:ind w:left="835" w:hanging="360"/>
      </w:p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num w:numId="1" w16cid:durableId="380180348">
    <w:abstractNumId w:val="11"/>
  </w:num>
  <w:num w:numId="2" w16cid:durableId="632714972">
    <w:abstractNumId w:val="95"/>
  </w:num>
  <w:num w:numId="3" w16cid:durableId="1042097800">
    <w:abstractNumId w:val="105"/>
  </w:num>
  <w:num w:numId="4" w16cid:durableId="768083870">
    <w:abstractNumId w:val="38"/>
  </w:num>
  <w:num w:numId="5" w16cid:durableId="1413117223">
    <w:abstractNumId w:val="113"/>
  </w:num>
  <w:num w:numId="6" w16cid:durableId="944113288">
    <w:abstractNumId w:val="74"/>
  </w:num>
  <w:num w:numId="7" w16cid:durableId="1707674838">
    <w:abstractNumId w:val="19"/>
  </w:num>
  <w:num w:numId="8" w16cid:durableId="703141716">
    <w:abstractNumId w:val="115"/>
  </w:num>
  <w:num w:numId="9" w16cid:durableId="1747802480">
    <w:abstractNumId w:val="47"/>
  </w:num>
  <w:num w:numId="10" w16cid:durableId="970213832">
    <w:abstractNumId w:val="54"/>
  </w:num>
  <w:num w:numId="11" w16cid:durableId="1545020376">
    <w:abstractNumId w:val="127"/>
  </w:num>
  <w:num w:numId="12" w16cid:durableId="436218538">
    <w:abstractNumId w:val="83"/>
  </w:num>
  <w:num w:numId="13" w16cid:durableId="1580098568">
    <w:abstractNumId w:val="32"/>
  </w:num>
  <w:num w:numId="14" w16cid:durableId="816648203">
    <w:abstractNumId w:val="73"/>
  </w:num>
  <w:num w:numId="15" w16cid:durableId="31686228">
    <w:abstractNumId w:val="39"/>
  </w:num>
  <w:num w:numId="16" w16cid:durableId="1444376647">
    <w:abstractNumId w:val="136"/>
  </w:num>
  <w:num w:numId="17" w16cid:durableId="1209106252">
    <w:abstractNumId w:val="107"/>
  </w:num>
  <w:num w:numId="18" w16cid:durableId="1375734771">
    <w:abstractNumId w:val="89"/>
  </w:num>
  <w:num w:numId="19" w16cid:durableId="1540704690">
    <w:abstractNumId w:val="135"/>
  </w:num>
  <w:num w:numId="20" w16cid:durableId="525944398">
    <w:abstractNumId w:val="23"/>
  </w:num>
  <w:num w:numId="21" w16cid:durableId="374817587">
    <w:abstractNumId w:val="126"/>
  </w:num>
  <w:num w:numId="22" w16cid:durableId="1117718313">
    <w:abstractNumId w:val="48"/>
  </w:num>
  <w:num w:numId="23" w16cid:durableId="1242638434">
    <w:abstractNumId w:val="121"/>
  </w:num>
  <w:num w:numId="24" w16cid:durableId="1366710949">
    <w:abstractNumId w:val="49"/>
  </w:num>
  <w:num w:numId="25" w16cid:durableId="1312446220">
    <w:abstractNumId w:val="53"/>
  </w:num>
  <w:num w:numId="26" w16cid:durableId="1747070341">
    <w:abstractNumId w:val="20"/>
  </w:num>
  <w:num w:numId="27" w16cid:durableId="1514760165">
    <w:abstractNumId w:val="112"/>
  </w:num>
  <w:num w:numId="28" w16cid:durableId="1151874217">
    <w:abstractNumId w:val="139"/>
  </w:num>
  <w:num w:numId="29" w16cid:durableId="485126182">
    <w:abstractNumId w:val="50"/>
  </w:num>
  <w:num w:numId="30" w16cid:durableId="1415737348">
    <w:abstractNumId w:val="130"/>
  </w:num>
  <w:num w:numId="31" w16cid:durableId="841119788">
    <w:abstractNumId w:val="82"/>
  </w:num>
  <w:num w:numId="32" w16cid:durableId="1135222339">
    <w:abstractNumId w:val="16"/>
  </w:num>
  <w:num w:numId="33" w16cid:durableId="656038502">
    <w:abstractNumId w:val="87"/>
  </w:num>
  <w:num w:numId="34" w16cid:durableId="1304116418">
    <w:abstractNumId w:val="97"/>
  </w:num>
  <w:num w:numId="35" w16cid:durableId="316302751">
    <w:abstractNumId w:val="125"/>
  </w:num>
  <w:num w:numId="36" w16cid:durableId="2103213716">
    <w:abstractNumId w:val="17"/>
  </w:num>
  <w:num w:numId="37" w16cid:durableId="1656950873">
    <w:abstractNumId w:val="111"/>
  </w:num>
  <w:num w:numId="38" w16cid:durableId="448085349">
    <w:abstractNumId w:val="88"/>
  </w:num>
  <w:num w:numId="39" w16cid:durableId="565843335">
    <w:abstractNumId w:val="67"/>
  </w:num>
  <w:num w:numId="40" w16cid:durableId="382757414">
    <w:abstractNumId w:val="40"/>
  </w:num>
  <w:num w:numId="41" w16cid:durableId="1655331200">
    <w:abstractNumId w:val="109"/>
  </w:num>
  <w:num w:numId="42" w16cid:durableId="384986400">
    <w:abstractNumId w:val="58"/>
  </w:num>
  <w:num w:numId="43" w16cid:durableId="37977118">
    <w:abstractNumId w:val="13"/>
  </w:num>
  <w:num w:numId="44" w16cid:durableId="549153164">
    <w:abstractNumId w:val="60"/>
  </w:num>
  <w:num w:numId="45" w16cid:durableId="574321168">
    <w:abstractNumId w:val="62"/>
  </w:num>
  <w:num w:numId="46" w16cid:durableId="1399599073">
    <w:abstractNumId w:val="98"/>
  </w:num>
  <w:num w:numId="47" w16cid:durableId="1509099599">
    <w:abstractNumId w:val="34"/>
  </w:num>
  <w:num w:numId="48" w16cid:durableId="1587687013">
    <w:abstractNumId w:val="27"/>
  </w:num>
  <w:num w:numId="49" w16cid:durableId="172650953">
    <w:abstractNumId w:val="99"/>
  </w:num>
  <w:num w:numId="50" w16cid:durableId="1098719557">
    <w:abstractNumId w:val="117"/>
  </w:num>
  <w:num w:numId="51" w16cid:durableId="2141528833">
    <w:abstractNumId w:val="15"/>
  </w:num>
  <w:num w:numId="52" w16cid:durableId="128015953">
    <w:abstractNumId w:val="93"/>
  </w:num>
  <w:num w:numId="53" w16cid:durableId="1808431944">
    <w:abstractNumId w:val="79"/>
  </w:num>
  <w:num w:numId="54" w16cid:durableId="764304497">
    <w:abstractNumId w:val="138"/>
  </w:num>
  <w:num w:numId="55" w16cid:durableId="1529949719">
    <w:abstractNumId w:val="70"/>
  </w:num>
  <w:num w:numId="56" w16cid:durableId="129977359">
    <w:abstractNumId w:val="129"/>
  </w:num>
  <w:num w:numId="57" w16cid:durableId="1766224320">
    <w:abstractNumId w:val="147"/>
  </w:num>
  <w:num w:numId="58" w16cid:durableId="556281998">
    <w:abstractNumId w:val="123"/>
  </w:num>
  <w:num w:numId="59" w16cid:durableId="341471961">
    <w:abstractNumId w:val="21"/>
  </w:num>
  <w:num w:numId="60" w16cid:durableId="432019248">
    <w:abstractNumId w:val="90"/>
  </w:num>
  <w:num w:numId="61" w16cid:durableId="1775975982">
    <w:abstractNumId w:val="61"/>
  </w:num>
  <w:num w:numId="62" w16cid:durableId="1818524410">
    <w:abstractNumId w:val="7"/>
  </w:num>
  <w:num w:numId="63" w16cid:durableId="647055449">
    <w:abstractNumId w:val="10"/>
  </w:num>
  <w:num w:numId="64" w16cid:durableId="2045672390">
    <w:abstractNumId w:val="131"/>
  </w:num>
  <w:num w:numId="65" w16cid:durableId="215702303">
    <w:abstractNumId w:val="29"/>
  </w:num>
  <w:num w:numId="66" w16cid:durableId="1629238460">
    <w:abstractNumId w:val="146"/>
  </w:num>
  <w:num w:numId="67" w16cid:durableId="633759899">
    <w:abstractNumId w:val="114"/>
  </w:num>
  <w:num w:numId="68" w16cid:durableId="1359546854">
    <w:abstractNumId w:val="8"/>
  </w:num>
  <w:num w:numId="69" w16cid:durableId="1835337241">
    <w:abstractNumId w:val="141"/>
  </w:num>
  <w:num w:numId="70" w16cid:durableId="1632900415">
    <w:abstractNumId w:val="142"/>
  </w:num>
  <w:num w:numId="71" w16cid:durableId="703288228">
    <w:abstractNumId w:val="116"/>
  </w:num>
  <w:num w:numId="72" w16cid:durableId="1549104415">
    <w:abstractNumId w:val="137"/>
  </w:num>
  <w:num w:numId="73" w16cid:durableId="802969834">
    <w:abstractNumId w:val="92"/>
  </w:num>
  <w:num w:numId="74" w16cid:durableId="919946385">
    <w:abstractNumId w:val="59"/>
  </w:num>
  <w:num w:numId="75" w16cid:durableId="187262983">
    <w:abstractNumId w:val="24"/>
  </w:num>
  <w:num w:numId="76" w16cid:durableId="1870608581">
    <w:abstractNumId w:val="3"/>
  </w:num>
  <w:num w:numId="77" w16cid:durableId="1258559788">
    <w:abstractNumId w:val="57"/>
  </w:num>
  <w:num w:numId="78" w16cid:durableId="1074351276">
    <w:abstractNumId w:val="124"/>
  </w:num>
  <w:num w:numId="79" w16cid:durableId="1137340528">
    <w:abstractNumId w:val="143"/>
  </w:num>
  <w:num w:numId="80" w16cid:durableId="1601720426">
    <w:abstractNumId w:val="52"/>
  </w:num>
  <w:num w:numId="81" w16cid:durableId="1265115684">
    <w:abstractNumId w:val="14"/>
  </w:num>
  <w:num w:numId="82" w16cid:durableId="1833834100">
    <w:abstractNumId w:val="45"/>
  </w:num>
  <w:num w:numId="83" w16cid:durableId="183326646">
    <w:abstractNumId w:val="75"/>
  </w:num>
  <w:num w:numId="84" w16cid:durableId="1244334586">
    <w:abstractNumId w:val="65"/>
  </w:num>
  <w:num w:numId="85" w16cid:durableId="316764753">
    <w:abstractNumId w:val="43"/>
  </w:num>
  <w:num w:numId="86" w16cid:durableId="1594625982">
    <w:abstractNumId w:val="33"/>
  </w:num>
  <w:num w:numId="87" w16cid:durableId="1998722998">
    <w:abstractNumId w:val="144"/>
  </w:num>
  <w:num w:numId="88" w16cid:durableId="1671593109">
    <w:abstractNumId w:val="36"/>
  </w:num>
  <w:num w:numId="89" w16cid:durableId="1480342691">
    <w:abstractNumId w:val="140"/>
  </w:num>
  <w:num w:numId="90" w16cid:durableId="1763795538">
    <w:abstractNumId w:val="96"/>
  </w:num>
  <w:num w:numId="91" w16cid:durableId="767697905">
    <w:abstractNumId w:val="6"/>
  </w:num>
  <w:num w:numId="92" w16cid:durableId="792942053">
    <w:abstractNumId w:val="22"/>
  </w:num>
  <w:num w:numId="93" w16cid:durableId="2020155140">
    <w:abstractNumId w:val="76"/>
  </w:num>
  <w:num w:numId="94" w16cid:durableId="210464927">
    <w:abstractNumId w:val="42"/>
  </w:num>
  <w:num w:numId="95" w16cid:durableId="1602448722">
    <w:abstractNumId w:val="102"/>
  </w:num>
  <w:num w:numId="96" w16cid:durableId="2074500213">
    <w:abstractNumId w:val="118"/>
  </w:num>
  <w:num w:numId="97" w16cid:durableId="779643254">
    <w:abstractNumId w:val="128"/>
  </w:num>
  <w:num w:numId="98" w16cid:durableId="1238325646">
    <w:abstractNumId w:val="66"/>
  </w:num>
  <w:num w:numId="99" w16cid:durableId="80108425">
    <w:abstractNumId w:val="106"/>
  </w:num>
  <w:num w:numId="100" w16cid:durableId="72358024">
    <w:abstractNumId w:val="91"/>
  </w:num>
  <w:num w:numId="101" w16cid:durableId="1308707724">
    <w:abstractNumId w:val="55"/>
  </w:num>
  <w:num w:numId="102" w16cid:durableId="1425687579">
    <w:abstractNumId w:val="80"/>
  </w:num>
  <w:num w:numId="103" w16cid:durableId="1258099425">
    <w:abstractNumId w:val="122"/>
  </w:num>
  <w:num w:numId="104" w16cid:durableId="13508361">
    <w:abstractNumId w:val="145"/>
  </w:num>
  <w:num w:numId="105" w16cid:durableId="603658851">
    <w:abstractNumId w:val="51"/>
  </w:num>
  <w:num w:numId="106" w16cid:durableId="267086008">
    <w:abstractNumId w:val="30"/>
  </w:num>
  <w:num w:numId="107" w16cid:durableId="1014382214">
    <w:abstractNumId w:val="56"/>
  </w:num>
  <w:num w:numId="108" w16cid:durableId="1715734854">
    <w:abstractNumId w:val="132"/>
  </w:num>
  <w:num w:numId="109" w16cid:durableId="281302131">
    <w:abstractNumId w:val="37"/>
  </w:num>
  <w:num w:numId="110" w16cid:durableId="833111642">
    <w:abstractNumId w:val="18"/>
  </w:num>
  <w:num w:numId="111" w16cid:durableId="959142571">
    <w:abstractNumId w:val="68"/>
  </w:num>
  <w:num w:numId="112" w16cid:durableId="1775401607">
    <w:abstractNumId w:val="4"/>
  </w:num>
  <w:num w:numId="113" w16cid:durableId="1561398579">
    <w:abstractNumId w:val="86"/>
  </w:num>
  <w:num w:numId="114" w16cid:durableId="208078059">
    <w:abstractNumId w:val="84"/>
  </w:num>
  <w:num w:numId="115" w16cid:durableId="79647236">
    <w:abstractNumId w:val="2"/>
  </w:num>
  <w:num w:numId="116" w16cid:durableId="1258322497">
    <w:abstractNumId w:val="28"/>
  </w:num>
  <w:num w:numId="117" w16cid:durableId="756756285">
    <w:abstractNumId w:val="35"/>
  </w:num>
  <w:num w:numId="118" w16cid:durableId="350181867">
    <w:abstractNumId w:val="26"/>
  </w:num>
  <w:num w:numId="119" w16cid:durableId="2143384293">
    <w:abstractNumId w:val="69"/>
  </w:num>
  <w:num w:numId="120" w16cid:durableId="1218007231">
    <w:abstractNumId w:val="85"/>
  </w:num>
  <w:num w:numId="121" w16cid:durableId="775373302">
    <w:abstractNumId w:val="64"/>
  </w:num>
  <w:num w:numId="122" w16cid:durableId="964776090">
    <w:abstractNumId w:val="25"/>
  </w:num>
  <w:num w:numId="123" w16cid:durableId="2072580587">
    <w:abstractNumId w:val="100"/>
  </w:num>
  <w:num w:numId="124" w16cid:durableId="1468429024">
    <w:abstractNumId w:val="46"/>
  </w:num>
  <w:num w:numId="125" w16cid:durableId="236207361">
    <w:abstractNumId w:val="72"/>
  </w:num>
  <w:num w:numId="126" w16cid:durableId="2095592093">
    <w:abstractNumId w:val="101"/>
  </w:num>
  <w:num w:numId="127" w16cid:durableId="1944023601">
    <w:abstractNumId w:val="94"/>
  </w:num>
  <w:num w:numId="128" w16cid:durableId="1213230132">
    <w:abstractNumId w:val="9"/>
  </w:num>
  <w:num w:numId="129" w16cid:durableId="1131754768">
    <w:abstractNumId w:val="120"/>
  </w:num>
  <w:num w:numId="130" w16cid:durableId="1172260445">
    <w:abstractNumId w:val="103"/>
  </w:num>
  <w:num w:numId="131" w16cid:durableId="1889799840">
    <w:abstractNumId w:val="81"/>
  </w:num>
  <w:num w:numId="132" w16cid:durableId="1532450888">
    <w:abstractNumId w:val="104"/>
  </w:num>
  <w:num w:numId="133" w16cid:durableId="1350063542">
    <w:abstractNumId w:val="108"/>
  </w:num>
  <w:num w:numId="134" w16cid:durableId="1432696976">
    <w:abstractNumId w:val="5"/>
  </w:num>
  <w:num w:numId="135" w16cid:durableId="89588890">
    <w:abstractNumId w:val="41"/>
  </w:num>
  <w:num w:numId="136" w16cid:durableId="2141268628">
    <w:abstractNumId w:val="71"/>
  </w:num>
  <w:num w:numId="137" w16cid:durableId="361250576">
    <w:abstractNumId w:val="78"/>
  </w:num>
  <w:num w:numId="138" w16cid:durableId="1582792274">
    <w:abstractNumId w:val="63"/>
  </w:num>
  <w:num w:numId="139" w16cid:durableId="1620337900">
    <w:abstractNumId w:val="110"/>
  </w:num>
  <w:num w:numId="140" w16cid:durableId="1035731984">
    <w:abstractNumId w:val="0"/>
  </w:num>
  <w:num w:numId="141" w16cid:durableId="1301613190">
    <w:abstractNumId w:val="1"/>
  </w:num>
  <w:num w:numId="142" w16cid:durableId="1090085911">
    <w:abstractNumId w:val="133"/>
  </w:num>
  <w:num w:numId="143" w16cid:durableId="1925911355">
    <w:abstractNumId w:val="119"/>
  </w:num>
  <w:num w:numId="144" w16cid:durableId="1192457436">
    <w:abstractNumId w:val="134"/>
  </w:num>
  <w:num w:numId="145" w16cid:durableId="297803669">
    <w:abstractNumId w:val="31"/>
  </w:num>
  <w:num w:numId="146" w16cid:durableId="171071738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504974557">
    <w:abstractNumId w:val="12"/>
  </w:num>
  <w:num w:numId="148" w16cid:durableId="399669855">
    <w:abstractNumId w:val="44"/>
    <w:lvlOverride w:ilvl="0"/>
    <w:lvlOverride w:ilvl="1"/>
    <w:lvlOverride w:ilvl="2"/>
    <w:lvlOverride w:ilvl="3"/>
    <w:lvlOverride w:ilvl="4"/>
    <w:lvlOverride w:ilvl="5"/>
    <w:lvlOverride w:ilvl="6"/>
    <w:lvlOverride w:ilvl="7"/>
    <w:lvlOverride w:ilvl="8"/>
  </w:num>
  <w:numIdMacAtCleanup w:val="1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yra Symons">
    <w15:presenceInfo w15:providerId="Windows Live" w15:userId="b05685308a5828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02"/>
    <w:rsid w:val="000055C9"/>
    <w:rsid w:val="000056B3"/>
    <w:rsid w:val="00015973"/>
    <w:rsid w:val="0001771E"/>
    <w:rsid w:val="00017849"/>
    <w:rsid w:val="00032CD8"/>
    <w:rsid w:val="000505B8"/>
    <w:rsid w:val="00053D90"/>
    <w:rsid w:val="00054021"/>
    <w:rsid w:val="00065FDE"/>
    <w:rsid w:val="00066BCE"/>
    <w:rsid w:val="00067FBD"/>
    <w:rsid w:val="0007309E"/>
    <w:rsid w:val="00075147"/>
    <w:rsid w:val="00084631"/>
    <w:rsid w:val="00092033"/>
    <w:rsid w:val="000A12AB"/>
    <w:rsid w:val="000A1482"/>
    <w:rsid w:val="000A5C23"/>
    <w:rsid w:val="000A66D6"/>
    <w:rsid w:val="000B7D40"/>
    <w:rsid w:val="000D207E"/>
    <w:rsid w:val="000E2BAF"/>
    <w:rsid w:val="000F3C0B"/>
    <w:rsid w:val="000F443C"/>
    <w:rsid w:val="000F6CED"/>
    <w:rsid w:val="00145791"/>
    <w:rsid w:val="0015085F"/>
    <w:rsid w:val="00152207"/>
    <w:rsid w:val="00155308"/>
    <w:rsid w:val="00165349"/>
    <w:rsid w:val="001741A9"/>
    <w:rsid w:val="00174805"/>
    <w:rsid w:val="00187085"/>
    <w:rsid w:val="00190B43"/>
    <w:rsid w:val="0019629B"/>
    <w:rsid w:val="001A36CE"/>
    <w:rsid w:val="001A4DF2"/>
    <w:rsid w:val="001A4EA7"/>
    <w:rsid w:val="001A528D"/>
    <w:rsid w:val="001A7D1F"/>
    <w:rsid w:val="001B1107"/>
    <w:rsid w:val="001B693C"/>
    <w:rsid w:val="001C25F4"/>
    <w:rsid w:val="001D55FA"/>
    <w:rsid w:val="001E0FED"/>
    <w:rsid w:val="001E4BE3"/>
    <w:rsid w:val="001F1995"/>
    <w:rsid w:val="0020008F"/>
    <w:rsid w:val="0020030C"/>
    <w:rsid w:val="00207F6E"/>
    <w:rsid w:val="0021139C"/>
    <w:rsid w:val="002131DA"/>
    <w:rsid w:val="0022389C"/>
    <w:rsid w:val="00230259"/>
    <w:rsid w:val="00242131"/>
    <w:rsid w:val="002510F5"/>
    <w:rsid w:val="00251B3D"/>
    <w:rsid w:val="002527E0"/>
    <w:rsid w:val="00260E8E"/>
    <w:rsid w:val="0026144C"/>
    <w:rsid w:val="00294FDF"/>
    <w:rsid w:val="002A1453"/>
    <w:rsid w:val="002A3ECB"/>
    <w:rsid w:val="002A5DF1"/>
    <w:rsid w:val="002A78AB"/>
    <w:rsid w:val="002C3D21"/>
    <w:rsid w:val="002C4872"/>
    <w:rsid w:val="002D6BF1"/>
    <w:rsid w:val="002E200F"/>
    <w:rsid w:val="002E36A8"/>
    <w:rsid w:val="002F1354"/>
    <w:rsid w:val="002F761D"/>
    <w:rsid w:val="003122B6"/>
    <w:rsid w:val="00320C96"/>
    <w:rsid w:val="003211E5"/>
    <w:rsid w:val="003237E3"/>
    <w:rsid w:val="00324E27"/>
    <w:rsid w:val="00326575"/>
    <w:rsid w:val="00333DAC"/>
    <w:rsid w:val="00336222"/>
    <w:rsid w:val="003425A1"/>
    <w:rsid w:val="00345130"/>
    <w:rsid w:val="00350152"/>
    <w:rsid w:val="003527EB"/>
    <w:rsid w:val="00363956"/>
    <w:rsid w:val="00374BA8"/>
    <w:rsid w:val="003753F7"/>
    <w:rsid w:val="00377A1B"/>
    <w:rsid w:val="003803E5"/>
    <w:rsid w:val="0038481A"/>
    <w:rsid w:val="00393104"/>
    <w:rsid w:val="003A0153"/>
    <w:rsid w:val="003B5CB6"/>
    <w:rsid w:val="003C1F6D"/>
    <w:rsid w:val="003C6061"/>
    <w:rsid w:val="003D057D"/>
    <w:rsid w:val="003D2D9C"/>
    <w:rsid w:val="003E5C42"/>
    <w:rsid w:val="003E661F"/>
    <w:rsid w:val="003F1203"/>
    <w:rsid w:val="003F610D"/>
    <w:rsid w:val="0040792A"/>
    <w:rsid w:val="00410B1C"/>
    <w:rsid w:val="00413FAC"/>
    <w:rsid w:val="00414C1E"/>
    <w:rsid w:val="0042282C"/>
    <w:rsid w:val="00424F1F"/>
    <w:rsid w:val="0043520A"/>
    <w:rsid w:val="00436940"/>
    <w:rsid w:val="00441FB5"/>
    <w:rsid w:val="004476AD"/>
    <w:rsid w:val="00451039"/>
    <w:rsid w:val="00457194"/>
    <w:rsid w:val="00470893"/>
    <w:rsid w:val="004801B7"/>
    <w:rsid w:val="00480A29"/>
    <w:rsid w:val="004A566E"/>
    <w:rsid w:val="004A5795"/>
    <w:rsid w:val="004C1F5A"/>
    <w:rsid w:val="004D5575"/>
    <w:rsid w:val="004E12E2"/>
    <w:rsid w:val="004F1B2B"/>
    <w:rsid w:val="004F29D3"/>
    <w:rsid w:val="004F3F55"/>
    <w:rsid w:val="004F711D"/>
    <w:rsid w:val="004F7C71"/>
    <w:rsid w:val="005133BF"/>
    <w:rsid w:val="00532982"/>
    <w:rsid w:val="00550F46"/>
    <w:rsid w:val="00561377"/>
    <w:rsid w:val="00561F07"/>
    <w:rsid w:val="00590B2E"/>
    <w:rsid w:val="005C0B12"/>
    <w:rsid w:val="005C2C0C"/>
    <w:rsid w:val="005C66EE"/>
    <w:rsid w:val="005D2525"/>
    <w:rsid w:val="005D4468"/>
    <w:rsid w:val="005D6EC4"/>
    <w:rsid w:val="005E0660"/>
    <w:rsid w:val="005F27FE"/>
    <w:rsid w:val="005F764F"/>
    <w:rsid w:val="00600382"/>
    <w:rsid w:val="00605315"/>
    <w:rsid w:val="00606A15"/>
    <w:rsid w:val="00607269"/>
    <w:rsid w:val="00610579"/>
    <w:rsid w:val="00611F87"/>
    <w:rsid w:val="00616258"/>
    <w:rsid w:val="006177EB"/>
    <w:rsid w:val="00632257"/>
    <w:rsid w:val="00634ACE"/>
    <w:rsid w:val="00641909"/>
    <w:rsid w:val="006470FD"/>
    <w:rsid w:val="006570A3"/>
    <w:rsid w:val="006707D5"/>
    <w:rsid w:val="00672754"/>
    <w:rsid w:val="006746ED"/>
    <w:rsid w:val="006748A4"/>
    <w:rsid w:val="00684C69"/>
    <w:rsid w:val="0068687E"/>
    <w:rsid w:val="00686A5F"/>
    <w:rsid w:val="00687053"/>
    <w:rsid w:val="006876F4"/>
    <w:rsid w:val="0069261E"/>
    <w:rsid w:val="006930BA"/>
    <w:rsid w:val="00697129"/>
    <w:rsid w:val="006A0706"/>
    <w:rsid w:val="006C642F"/>
    <w:rsid w:val="006E01FF"/>
    <w:rsid w:val="006E1494"/>
    <w:rsid w:val="006E3A4A"/>
    <w:rsid w:val="006F2F62"/>
    <w:rsid w:val="006F3BE3"/>
    <w:rsid w:val="0070667E"/>
    <w:rsid w:val="00706C83"/>
    <w:rsid w:val="0071042F"/>
    <w:rsid w:val="00710C0A"/>
    <w:rsid w:val="007321A6"/>
    <w:rsid w:val="00740469"/>
    <w:rsid w:val="007478A0"/>
    <w:rsid w:val="007718FB"/>
    <w:rsid w:val="007742B0"/>
    <w:rsid w:val="00775F75"/>
    <w:rsid w:val="007833B0"/>
    <w:rsid w:val="00786499"/>
    <w:rsid w:val="007B359A"/>
    <w:rsid w:val="007B5751"/>
    <w:rsid w:val="007C08DE"/>
    <w:rsid w:val="007D0C7E"/>
    <w:rsid w:val="007D1F62"/>
    <w:rsid w:val="007D2FC2"/>
    <w:rsid w:val="007D456F"/>
    <w:rsid w:val="007E0435"/>
    <w:rsid w:val="007E3959"/>
    <w:rsid w:val="007E4C0F"/>
    <w:rsid w:val="007F32D8"/>
    <w:rsid w:val="0082097D"/>
    <w:rsid w:val="00821757"/>
    <w:rsid w:val="00823DF8"/>
    <w:rsid w:val="00824F9F"/>
    <w:rsid w:val="00830C72"/>
    <w:rsid w:val="0085390D"/>
    <w:rsid w:val="00856A94"/>
    <w:rsid w:val="00865AC9"/>
    <w:rsid w:val="008671B4"/>
    <w:rsid w:val="008810E3"/>
    <w:rsid w:val="00883325"/>
    <w:rsid w:val="008911E8"/>
    <w:rsid w:val="008950F1"/>
    <w:rsid w:val="008955DD"/>
    <w:rsid w:val="008A1394"/>
    <w:rsid w:val="008A4C31"/>
    <w:rsid w:val="008C40DD"/>
    <w:rsid w:val="008D1284"/>
    <w:rsid w:val="008D32BE"/>
    <w:rsid w:val="008D55F4"/>
    <w:rsid w:val="008D6C01"/>
    <w:rsid w:val="008E0A8A"/>
    <w:rsid w:val="008E3E7D"/>
    <w:rsid w:val="008E71C8"/>
    <w:rsid w:val="008E7606"/>
    <w:rsid w:val="008F246B"/>
    <w:rsid w:val="008F5641"/>
    <w:rsid w:val="009018CC"/>
    <w:rsid w:val="0090253B"/>
    <w:rsid w:val="0092453A"/>
    <w:rsid w:val="00933196"/>
    <w:rsid w:val="00953B14"/>
    <w:rsid w:val="00956D43"/>
    <w:rsid w:val="00970038"/>
    <w:rsid w:val="00971005"/>
    <w:rsid w:val="00972C26"/>
    <w:rsid w:val="00975302"/>
    <w:rsid w:val="009801A5"/>
    <w:rsid w:val="00982BB6"/>
    <w:rsid w:val="0099453B"/>
    <w:rsid w:val="0099732F"/>
    <w:rsid w:val="00997363"/>
    <w:rsid w:val="009A0C95"/>
    <w:rsid w:val="009B3483"/>
    <w:rsid w:val="009B375B"/>
    <w:rsid w:val="009C0B82"/>
    <w:rsid w:val="009C182A"/>
    <w:rsid w:val="009D3E21"/>
    <w:rsid w:val="009D7319"/>
    <w:rsid w:val="009E16BA"/>
    <w:rsid w:val="009E43D3"/>
    <w:rsid w:val="00A00096"/>
    <w:rsid w:val="00A04A9F"/>
    <w:rsid w:val="00A04F9E"/>
    <w:rsid w:val="00A11356"/>
    <w:rsid w:val="00A14F70"/>
    <w:rsid w:val="00A1530E"/>
    <w:rsid w:val="00A210F1"/>
    <w:rsid w:val="00A30AC0"/>
    <w:rsid w:val="00A32AD9"/>
    <w:rsid w:val="00A36D0D"/>
    <w:rsid w:val="00A36FE9"/>
    <w:rsid w:val="00A37258"/>
    <w:rsid w:val="00A41D52"/>
    <w:rsid w:val="00A43457"/>
    <w:rsid w:val="00A43C7E"/>
    <w:rsid w:val="00A4584B"/>
    <w:rsid w:val="00A462DE"/>
    <w:rsid w:val="00A50948"/>
    <w:rsid w:val="00A50ACB"/>
    <w:rsid w:val="00A53A26"/>
    <w:rsid w:val="00A559FF"/>
    <w:rsid w:val="00A56341"/>
    <w:rsid w:val="00A6332C"/>
    <w:rsid w:val="00A7349C"/>
    <w:rsid w:val="00A74326"/>
    <w:rsid w:val="00A75501"/>
    <w:rsid w:val="00A80C00"/>
    <w:rsid w:val="00A81A11"/>
    <w:rsid w:val="00A96F77"/>
    <w:rsid w:val="00A97984"/>
    <w:rsid w:val="00A97FF4"/>
    <w:rsid w:val="00AB06AC"/>
    <w:rsid w:val="00AB732E"/>
    <w:rsid w:val="00AC2F59"/>
    <w:rsid w:val="00AC4540"/>
    <w:rsid w:val="00AC7666"/>
    <w:rsid w:val="00AD0AEB"/>
    <w:rsid w:val="00AD61ED"/>
    <w:rsid w:val="00AE164C"/>
    <w:rsid w:val="00AE1978"/>
    <w:rsid w:val="00AE45E0"/>
    <w:rsid w:val="00AE47EC"/>
    <w:rsid w:val="00B0036D"/>
    <w:rsid w:val="00B0261E"/>
    <w:rsid w:val="00B052D0"/>
    <w:rsid w:val="00B07A38"/>
    <w:rsid w:val="00B101D1"/>
    <w:rsid w:val="00B10212"/>
    <w:rsid w:val="00B13B24"/>
    <w:rsid w:val="00B14D89"/>
    <w:rsid w:val="00B15BF2"/>
    <w:rsid w:val="00B22884"/>
    <w:rsid w:val="00B228D7"/>
    <w:rsid w:val="00B36610"/>
    <w:rsid w:val="00B41C6F"/>
    <w:rsid w:val="00B51374"/>
    <w:rsid w:val="00B76449"/>
    <w:rsid w:val="00B81019"/>
    <w:rsid w:val="00B85C91"/>
    <w:rsid w:val="00B9179A"/>
    <w:rsid w:val="00B95D9F"/>
    <w:rsid w:val="00B96BF6"/>
    <w:rsid w:val="00BA0561"/>
    <w:rsid w:val="00BA18E2"/>
    <w:rsid w:val="00BA2A92"/>
    <w:rsid w:val="00BA5A91"/>
    <w:rsid w:val="00BA7D85"/>
    <w:rsid w:val="00BB2E8F"/>
    <w:rsid w:val="00BB391B"/>
    <w:rsid w:val="00BB39ED"/>
    <w:rsid w:val="00BC1197"/>
    <w:rsid w:val="00BC57AF"/>
    <w:rsid w:val="00BD4AF2"/>
    <w:rsid w:val="00BD5029"/>
    <w:rsid w:val="00BE08DE"/>
    <w:rsid w:val="00BF34AD"/>
    <w:rsid w:val="00C27326"/>
    <w:rsid w:val="00C304F3"/>
    <w:rsid w:val="00C30608"/>
    <w:rsid w:val="00C415CB"/>
    <w:rsid w:val="00C52557"/>
    <w:rsid w:val="00C573E3"/>
    <w:rsid w:val="00C57E31"/>
    <w:rsid w:val="00C57E4E"/>
    <w:rsid w:val="00C606D4"/>
    <w:rsid w:val="00C60D22"/>
    <w:rsid w:val="00C706B1"/>
    <w:rsid w:val="00C75049"/>
    <w:rsid w:val="00C7699A"/>
    <w:rsid w:val="00C81533"/>
    <w:rsid w:val="00C87E85"/>
    <w:rsid w:val="00C90F9D"/>
    <w:rsid w:val="00CA4E32"/>
    <w:rsid w:val="00CA7469"/>
    <w:rsid w:val="00CB414A"/>
    <w:rsid w:val="00CC5E83"/>
    <w:rsid w:val="00CD6B51"/>
    <w:rsid w:val="00CD6CB1"/>
    <w:rsid w:val="00CE14E8"/>
    <w:rsid w:val="00CE34E4"/>
    <w:rsid w:val="00CE3B2D"/>
    <w:rsid w:val="00CE74EE"/>
    <w:rsid w:val="00CF6435"/>
    <w:rsid w:val="00CF6B46"/>
    <w:rsid w:val="00D00E51"/>
    <w:rsid w:val="00D0225D"/>
    <w:rsid w:val="00D043DE"/>
    <w:rsid w:val="00D14160"/>
    <w:rsid w:val="00D25FF4"/>
    <w:rsid w:val="00D268EB"/>
    <w:rsid w:val="00D37114"/>
    <w:rsid w:val="00D505D6"/>
    <w:rsid w:val="00D6368A"/>
    <w:rsid w:val="00D66247"/>
    <w:rsid w:val="00D7436C"/>
    <w:rsid w:val="00DA31D1"/>
    <w:rsid w:val="00DA50D3"/>
    <w:rsid w:val="00DA5CAE"/>
    <w:rsid w:val="00DB2DEE"/>
    <w:rsid w:val="00DC622C"/>
    <w:rsid w:val="00DE2659"/>
    <w:rsid w:val="00DE393F"/>
    <w:rsid w:val="00DE39ED"/>
    <w:rsid w:val="00E0252D"/>
    <w:rsid w:val="00E03BFA"/>
    <w:rsid w:val="00E11BCA"/>
    <w:rsid w:val="00E12B91"/>
    <w:rsid w:val="00E245B3"/>
    <w:rsid w:val="00E25537"/>
    <w:rsid w:val="00E32963"/>
    <w:rsid w:val="00E37205"/>
    <w:rsid w:val="00E42091"/>
    <w:rsid w:val="00E51177"/>
    <w:rsid w:val="00E554FF"/>
    <w:rsid w:val="00E55F30"/>
    <w:rsid w:val="00E60E66"/>
    <w:rsid w:val="00E657F6"/>
    <w:rsid w:val="00E72E2B"/>
    <w:rsid w:val="00E85A3B"/>
    <w:rsid w:val="00E86768"/>
    <w:rsid w:val="00EA084F"/>
    <w:rsid w:val="00EA6014"/>
    <w:rsid w:val="00EA69FD"/>
    <w:rsid w:val="00EB0661"/>
    <w:rsid w:val="00EB53B3"/>
    <w:rsid w:val="00EB7D2A"/>
    <w:rsid w:val="00EC46CE"/>
    <w:rsid w:val="00EC78BD"/>
    <w:rsid w:val="00ED73FA"/>
    <w:rsid w:val="00EE14C2"/>
    <w:rsid w:val="00EE2C0A"/>
    <w:rsid w:val="00EF7A0C"/>
    <w:rsid w:val="00F1053B"/>
    <w:rsid w:val="00F1766A"/>
    <w:rsid w:val="00F17B6D"/>
    <w:rsid w:val="00F206A9"/>
    <w:rsid w:val="00F207AC"/>
    <w:rsid w:val="00F21AC1"/>
    <w:rsid w:val="00F24CE0"/>
    <w:rsid w:val="00F36A30"/>
    <w:rsid w:val="00F4064F"/>
    <w:rsid w:val="00F418BF"/>
    <w:rsid w:val="00F62E23"/>
    <w:rsid w:val="00F67830"/>
    <w:rsid w:val="00F9108B"/>
    <w:rsid w:val="00F96551"/>
    <w:rsid w:val="00F977FE"/>
    <w:rsid w:val="00FA0EDD"/>
    <w:rsid w:val="00FC356F"/>
    <w:rsid w:val="00FC7334"/>
    <w:rsid w:val="00FD5728"/>
    <w:rsid w:val="00FD7050"/>
    <w:rsid w:val="00FE10DF"/>
    <w:rsid w:val="00FF0E25"/>
    <w:rsid w:val="00FF0EDD"/>
    <w:rsid w:val="00FF5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E1A82"/>
  <w14:defaultImageDpi w14:val="32767"/>
  <w15:chartTrackingRefBased/>
  <w15:docId w15:val="{EFEAACC1-6D67-F948-80F5-348A62E5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75302"/>
    <w:pPr>
      <w:spacing w:after="0" w:line="240" w:lineRule="auto"/>
    </w:pPr>
    <w:rPr>
      <w:rFonts w:ascii="Calibri" w:eastAsia="Calibri" w:hAnsi="Calibri" w:cs="Calibri"/>
      <w:sz w:val="24"/>
      <w:szCs w:val="24"/>
    </w:rPr>
  </w:style>
  <w:style w:type="paragraph" w:styleId="Heading1">
    <w:name w:val="heading 1"/>
    <w:basedOn w:val="Normal"/>
    <w:next w:val="Normal"/>
    <w:link w:val="Heading1Char"/>
    <w:uiPriority w:val="9"/>
    <w:qFormat/>
    <w:rsid w:val="00AE45E0"/>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E45E0"/>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unhideWhenUsed/>
    <w:qFormat/>
    <w:rsid w:val="00AE45E0"/>
    <w:pPr>
      <w:pBdr>
        <w:left w:val="single" w:sz="48" w:space="2" w:color="2683C6" w:themeColor="accent2"/>
        <w:bottom w:val="single" w:sz="4" w:space="0" w:color="2683C6" w:themeColor="accent2"/>
      </w:pBdr>
      <w:spacing w:before="200" w:after="100"/>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unhideWhenUsed/>
    <w:qFormat/>
    <w:rsid w:val="00441FB5"/>
    <w:pPr>
      <w:pBdr>
        <w:left w:val="single" w:sz="4" w:space="2" w:color="2683C6" w:themeColor="accent2"/>
        <w:bottom w:val="single" w:sz="4" w:space="2" w:color="2683C6" w:themeColor="accent2"/>
      </w:pBdr>
      <w:spacing w:before="200" w:after="100"/>
      <w:ind w:left="86"/>
      <w:contextualSpacing/>
      <w:outlineLvl w:val="3"/>
    </w:pPr>
    <w:rPr>
      <w:rFonts w:eastAsiaTheme="majorEastAsia" w:cstheme="majorBidi"/>
      <w:b/>
      <w:bCs/>
      <w:i/>
      <w:iCs/>
      <w:color w:val="1C6194" w:themeColor="accent2" w:themeShade="BF"/>
      <w:szCs w:val="22"/>
    </w:rPr>
  </w:style>
  <w:style w:type="paragraph" w:styleId="Heading5">
    <w:name w:val="heading 5"/>
    <w:basedOn w:val="Normal"/>
    <w:next w:val="Normal"/>
    <w:link w:val="Heading5Char"/>
    <w:uiPriority w:val="9"/>
    <w:unhideWhenUsed/>
    <w:qFormat/>
    <w:rsid w:val="00AE45E0"/>
    <w:pPr>
      <w:pBdr>
        <w:left w:val="dotted" w:sz="4" w:space="2" w:color="2683C6" w:themeColor="accent2"/>
        <w:bottom w:val="dotted" w:sz="4" w:space="2" w:color="2683C6" w:themeColor="accent2"/>
      </w:pBdr>
      <w:spacing w:before="200" w:after="100"/>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unhideWhenUsed/>
    <w:qFormat/>
    <w:rsid w:val="00AE45E0"/>
    <w:pPr>
      <w:pBdr>
        <w:bottom w:val="single" w:sz="4" w:space="2" w:color="A3CEED" w:themeColor="accent2" w:themeTint="66"/>
      </w:pBdr>
      <w:spacing w:before="200" w:after="100"/>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E45E0"/>
    <w:pPr>
      <w:pBdr>
        <w:bottom w:val="dotted" w:sz="4" w:space="2" w:color="74B5E4" w:themeColor="accent2" w:themeTint="99"/>
      </w:pBdr>
      <w:spacing w:before="200" w:after="100"/>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E45E0"/>
    <w:pPr>
      <w:spacing w:before="200" w:after="100"/>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E45E0"/>
    <w:pPr>
      <w:spacing w:before="200" w:after="100"/>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5E0"/>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E45E0"/>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rsid w:val="00AE45E0"/>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rsid w:val="00441FB5"/>
    <w:rPr>
      <w:rFonts w:ascii="Calibri" w:eastAsiaTheme="majorEastAsia" w:hAnsi="Calibri" w:cstheme="majorBidi"/>
      <w:b/>
      <w:bCs/>
      <w:color w:val="1C6194" w:themeColor="accent2" w:themeShade="BF"/>
      <w:sz w:val="24"/>
    </w:rPr>
  </w:style>
  <w:style w:type="character" w:customStyle="1" w:styleId="Heading5Char">
    <w:name w:val="Heading 5 Char"/>
    <w:basedOn w:val="DefaultParagraphFont"/>
    <w:link w:val="Heading5"/>
    <w:uiPriority w:val="9"/>
    <w:rsid w:val="00AE45E0"/>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rsid w:val="00AE45E0"/>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E45E0"/>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E45E0"/>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E45E0"/>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E45E0"/>
    <w:rPr>
      <w:b/>
      <w:bCs/>
      <w:color w:val="1C6194" w:themeColor="accent2" w:themeShade="BF"/>
      <w:sz w:val="18"/>
      <w:szCs w:val="18"/>
    </w:rPr>
  </w:style>
  <w:style w:type="paragraph" w:styleId="Title">
    <w:name w:val="Title"/>
    <w:basedOn w:val="Normal"/>
    <w:next w:val="Normal"/>
    <w:link w:val="TitleChar"/>
    <w:uiPriority w:val="10"/>
    <w:qFormat/>
    <w:rsid w:val="00AE45E0"/>
    <w:pPr>
      <w:pBdr>
        <w:top w:val="single" w:sz="48" w:space="0" w:color="2683C6" w:themeColor="accent2"/>
        <w:bottom w:val="single" w:sz="48" w:space="0" w:color="2683C6" w:themeColor="accent2"/>
      </w:pBdr>
      <w:shd w:val="clear" w:color="auto" w:fill="2683C6"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E45E0"/>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BodyText">
    <w:name w:val="Body Text"/>
    <w:basedOn w:val="Normal"/>
    <w:link w:val="BodyTextChar"/>
    <w:uiPriority w:val="1"/>
    <w:qFormat/>
    <w:rsid w:val="00AE45E0"/>
    <w:pPr>
      <w:widowControl w:val="0"/>
      <w:ind w:left="115"/>
    </w:pPr>
    <w:rPr>
      <w:rFonts w:eastAsia="Times New Roman"/>
      <w:i/>
      <w:iCs/>
      <w:color w:val="000000" w:themeColor="text1"/>
      <w:szCs w:val="28"/>
    </w:rPr>
  </w:style>
  <w:style w:type="character" w:customStyle="1" w:styleId="BodyTextChar">
    <w:name w:val="Body Text Char"/>
    <w:basedOn w:val="DefaultParagraphFont"/>
    <w:link w:val="BodyText"/>
    <w:uiPriority w:val="1"/>
    <w:rsid w:val="00AE45E0"/>
    <w:rPr>
      <w:rFonts w:eastAsia="Times New Roman"/>
      <w:color w:val="000000" w:themeColor="text1"/>
      <w:sz w:val="24"/>
      <w:szCs w:val="28"/>
    </w:rPr>
  </w:style>
  <w:style w:type="paragraph" w:styleId="Subtitle">
    <w:name w:val="Subtitle"/>
    <w:basedOn w:val="Normal"/>
    <w:next w:val="Normal"/>
    <w:link w:val="SubtitleChar"/>
    <w:uiPriority w:val="11"/>
    <w:qFormat/>
    <w:rsid w:val="00AE45E0"/>
    <w:pPr>
      <w:pBdr>
        <w:bottom w:val="dotted" w:sz="8" w:space="10" w:color="2683C6" w:themeColor="accent2"/>
      </w:pBdr>
      <w:spacing w:before="200" w:after="900"/>
      <w:jc w:val="center"/>
    </w:pPr>
    <w:rPr>
      <w:rFonts w:asciiTheme="majorHAnsi" w:eastAsiaTheme="majorEastAsia" w:hAnsiTheme="majorHAnsi" w:cstheme="majorBidi"/>
      <w:color w:val="134162" w:themeColor="accent2" w:themeShade="7F"/>
    </w:rPr>
  </w:style>
  <w:style w:type="character" w:customStyle="1" w:styleId="SubtitleChar">
    <w:name w:val="Subtitle Char"/>
    <w:basedOn w:val="DefaultParagraphFont"/>
    <w:link w:val="Subtitle"/>
    <w:uiPriority w:val="11"/>
    <w:rsid w:val="00AE45E0"/>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E45E0"/>
    <w:rPr>
      <w:b/>
      <w:bCs/>
      <w:spacing w:val="0"/>
    </w:rPr>
  </w:style>
  <w:style w:type="character" w:styleId="Emphasis">
    <w:name w:val="Emphasis"/>
    <w:uiPriority w:val="20"/>
    <w:qFormat/>
    <w:rsid w:val="00AE45E0"/>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link w:val="NoSpacingChar"/>
    <w:uiPriority w:val="1"/>
    <w:qFormat/>
    <w:rsid w:val="00AE45E0"/>
  </w:style>
  <w:style w:type="character" w:customStyle="1" w:styleId="NoSpacingChar">
    <w:name w:val="No Spacing Char"/>
    <w:basedOn w:val="DefaultParagraphFont"/>
    <w:link w:val="NoSpacing"/>
    <w:uiPriority w:val="1"/>
    <w:rsid w:val="00AE45E0"/>
    <w:rPr>
      <w:i/>
      <w:iCs/>
      <w:sz w:val="20"/>
      <w:szCs w:val="20"/>
    </w:rPr>
  </w:style>
  <w:style w:type="paragraph" w:styleId="ListParagraph">
    <w:name w:val="List Paragraph"/>
    <w:basedOn w:val="Normal"/>
    <w:uiPriority w:val="34"/>
    <w:qFormat/>
    <w:rsid w:val="00AE45E0"/>
    <w:pPr>
      <w:ind w:left="720"/>
      <w:contextualSpacing/>
    </w:pPr>
  </w:style>
  <w:style w:type="paragraph" w:styleId="Quote">
    <w:name w:val="Quote"/>
    <w:basedOn w:val="Normal"/>
    <w:next w:val="Normal"/>
    <w:link w:val="QuoteChar"/>
    <w:uiPriority w:val="29"/>
    <w:qFormat/>
    <w:rsid w:val="00AE45E0"/>
    <w:rPr>
      <w:i/>
      <w:iCs/>
      <w:color w:val="1C6194" w:themeColor="accent2" w:themeShade="BF"/>
    </w:rPr>
  </w:style>
  <w:style w:type="character" w:customStyle="1" w:styleId="QuoteChar">
    <w:name w:val="Quote Char"/>
    <w:basedOn w:val="DefaultParagraphFont"/>
    <w:link w:val="Quote"/>
    <w:uiPriority w:val="29"/>
    <w:rsid w:val="00AE45E0"/>
    <w:rPr>
      <w:color w:val="1C6194" w:themeColor="accent2" w:themeShade="BF"/>
      <w:sz w:val="20"/>
      <w:szCs w:val="20"/>
    </w:rPr>
  </w:style>
  <w:style w:type="paragraph" w:styleId="IntenseQuote">
    <w:name w:val="Intense Quote"/>
    <w:basedOn w:val="Normal"/>
    <w:next w:val="Normal"/>
    <w:link w:val="IntenseQuoteChar"/>
    <w:uiPriority w:val="30"/>
    <w:qFormat/>
    <w:rsid w:val="00AE45E0"/>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E45E0"/>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E45E0"/>
    <w:rPr>
      <w:rFonts w:asciiTheme="majorHAnsi" w:eastAsiaTheme="majorEastAsia" w:hAnsiTheme="majorHAnsi" w:cstheme="majorBidi"/>
      <w:i/>
      <w:iCs/>
      <w:color w:val="2683C6" w:themeColor="accent2"/>
    </w:rPr>
  </w:style>
  <w:style w:type="character" w:styleId="IntenseEmphasis">
    <w:name w:val="Intense Emphasis"/>
    <w:uiPriority w:val="21"/>
    <w:qFormat/>
    <w:rsid w:val="00AE45E0"/>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E45E0"/>
    <w:rPr>
      <w:i/>
      <w:iCs/>
      <w:smallCaps/>
      <w:color w:val="2683C6" w:themeColor="accent2"/>
      <w:u w:color="2683C6" w:themeColor="accent2"/>
    </w:rPr>
  </w:style>
  <w:style w:type="character" w:styleId="IntenseReference">
    <w:name w:val="Intense Reference"/>
    <w:uiPriority w:val="32"/>
    <w:qFormat/>
    <w:rsid w:val="00AE45E0"/>
    <w:rPr>
      <w:b/>
      <w:bCs/>
      <w:i/>
      <w:iCs/>
      <w:smallCaps/>
      <w:color w:val="2683C6" w:themeColor="accent2"/>
      <w:u w:color="2683C6" w:themeColor="accent2"/>
    </w:rPr>
  </w:style>
  <w:style w:type="character" w:styleId="BookTitle">
    <w:name w:val="Book Title"/>
    <w:uiPriority w:val="33"/>
    <w:qFormat/>
    <w:rsid w:val="00AE45E0"/>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unhideWhenUsed/>
    <w:qFormat/>
    <w:rsid w:val="00AE45E0"/>
    <w:pPr>
      <w:outlineLvl w:val="9"/>
    </w:pPr>
  </w:style>
  <w:style w:type="paragraph" w:customStyle="1" w:styleId="Style7">
    <w:name w:val="Style7"/>
    <w:basedOn w:val="Heading1"/>
    <w:qFormat/>
    <w:rsid w:val="00A50948"/>
    <w:pPr>
      <w:pBdr>
        <w:top w:val="none" w:sz="0" w:space="0" w:color="auto"/>
        <w:left w:val="none" w:sz="0" w:space="0" w:color="auto"/>
        <w:bottom w:val="none" w:sz="0" w:space="0" w:color="auto"/>
        <w:right w:val="none" w:sz="0" w:space="0" w:color="auto"/>
      </w:pBdr>
      <w:shd w:val="clear" w:color="auto" w:fill="auto"/>
      <w:spacing w:before="0" w:after="240" w:line="240" w:lineRule="auto"/>
      <w:contextualSpacing w:val="0"/>
    </w:pPr>
    <w:rPr>
      <w:rFonts w:ascii="Calibri" w:eastAsia="Calibri" w:hAnsi="Calibri" w:cs="Calibri"/>
      <w:bCs w:val="0"/>
      <w:i/>
      <w:iCs/>
      <w:caps/>
      <w:color w:val="auto"/>
      <w:sz w:val="24"/>
      <w:szCs w:val="24"/>
    </w:rPr>
  </w:style>
  <w:style w:type="paragraph" w:styleId="Header">
    <w:name w:val="header"/>
    <w:basedOn w:val="Normal"/>
    <w:link w:val="HeaderChar"/>
    <w:uiPriority w:val="99"/>
    <w:unhideWhenUsed/>
    <w:rsid w:val="00975302"/>
    <w:pPr>
      <w:tabs>
        <w:tab w:val="center" w:pos="4680"/>
        <w:tab w:val="right" w:pos="9360"/>
      </w:tabs>
    </w:pPr>
  </w:style>
  <w:style w:type="character" w:customStyle="1" w:styleId="HeaderChar">
    <w:name w:val="Header Char"/>
    <w:basedOn w:val="DefaultParagraphFont"/>
    <w:link w:val="Header"/>
    <w:uiPriority w:val="99"/>
    <w:rsid w:val="00975302"/>
    <w:rPr>
      <w:rFonts w:ascii="Calibri" w:eastAsia="Calibri" w:hAnsi="Calibri" w:cs="Calibri"/>
      <w:sz w:val="24"/>
      <w:szCs w:val="24"/>
    </w:rPr>
  </w:style>
  <w:style w:type="paragraph" w:styleId="Footer">
    <w:name w:val="footer"/>
    <w:basedOn w:val="Normal"/>
    <w:link w:val="FooterChar"/>
    <w:uiPriority w:val="99"/>
    <w:unhideWhenUsed/>
    <w:rsid w:val="00975302"/>
    <w:pPr>
      <w:tabs>
        <w:tab w:val="center" w:pos="4680"/>
        <w:tab w:val="right" w:pos="9360"/>
      </w:tabs>
    </w:pPr>
  </w:style>
  <w:style w:type="character" w:customStyle="1" w:styleId="FooterChar">
    <w:name w:val="Footer Char"/>
    <w:basedOn w:val="DefaultParagraphFont"/>
    <w:link w:val="Footer"/>
    <w:uiPriority w:val="99"/>
    <w:rsid w:val="00975302"/>
    <w:rPr>
      <w:rFonts w:ascii="Calibri" w:eastAsia="Calibri" w:hAnsi="Calibri" w:cs="Calibri"/>
      <w:sz w:val="24"/>
      <w:szCs w:val="24"/>
    </w:rPr>
  </w:style>
  <w:style w:type="character" w:styleId="PageNumber">
    <w:name w:val="page number"/>
    <w:basedOn w:val="DefaultParagraphFont"/>
    <w:uiPriority w:val="99"/>
    <w:semiHidden/>
    <w:unhideWhenUsed/>
    <w:rsid w:val="00975302"/>
  </w:style>
  <w:style w:type="paragraph" w:styleId="NormalWeb">
    <w:name w:val="Normal (Web)"/>
    <w:basedOn w:val="Normal"/>
    <w:uiPriority w:val="99"/>
    <w:semiHidden/>
    <w:unhideWhenUsed/>
    <w:rsid w:val="00975302"/>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2E200F"/>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975302"/>
    <w:pPr>
      <w:ind w:left="240"/>
    </w:pPr>
    <w:rPr>
      <w:rFonts w:asciiTheme="minorHAnsi" w:hAnsiTheme="minorHAnsi"/>
      <w:smallCaps/>
      <w:sz w:val="20"/>
      <w:szCs w:val="20"/>
    </w:rPr>
  </w:style>
  <w:style w:type="paragraph" w:styleId="TOC3">
    <w:name w:val="toc 3"/>
    <w:basedOn w:val="Normal"/>
    <w:next w:val="Normal"/>
    <w:autoRedefine/>
    <w:uiPriority w:val="39"/>
    <w:unhideWhenUsed/>
    <w:rsid w:val="00975302"/>
    <w:pPr>
      <w:ind w:left="480"/>
    </w:pPr>
    <w:rPr>
      <w:rFonts w:asciiTheme="minorHAnsi" w:hAnsiTheme="minorHAnsi"/>
      <w:i/>
      <w:iCs/>
      <w:sz w:val="20"/>
      <w:szCs w:val="20"/>
    </w:rPr>
  </w:style>
  <w:style w:type="paragraph" w:styleId="TOC4">
    <w:name w:val="toc 4"/>
    <w:basedOn w:val="Normal"/>
    <w:next w:val="Normal"/>
    <w:autoRedefine/>
    <w:uiPriority w:val="39"/>
    <w:unhideWhenUsed/>
    <w:rsid w:val="00975302"/>
    <w:pPr>
      <w:ind w:left="720"/>
    </w:pPr>
    <w:rPr>
      <w:rFonts w:asciiTheme="minorHAnsi" w:hAnsiTheme="minorHAnsi"/>
      <w:sz w:val="18"/>
      <w:szCs w:val="18"/>
    </w:rPr>
  </w:style>
  <w:style w:type="paragraph" w:styleId="TOC5">
    <w:name w:val="toc 5"/>
    <w:basedOn w:val="Normal"/>
    <w:next w:val="Normal"/>
    <w:autoRedefine/>
    <w:uiPriority w:val="39"/>
    <w:unhideWhenUsed/>
    <w:rsid w:val="00975302"/>
    <w:pPr>
      <w:ind w:left="960"/>
    </w:pPr>
    <w:rPr>
      <w:rFonts w:asciiTheme="minorHAnsi" w:hAnsiTheme="minorHAnsi"/>
      <w:sz w:val="18"/>
      <w:szCs w:val="18"/>
    </w:rPr>
  </w:style>
  <w:style w:type="paragraph" w:styleId="TOC6">
    <w:name w:val="toc 6"/>
    <w:basedOn w:val="Normal"/>
    <w:next w:val="Normal"/>
    <w:autoRedefine/>
    <w:uiPriority w:val="39"/>
    <w:unhideWhenUsed/>
    <w:rsid w:val="00975302"/>
    <w:pPr>
      <w:ind w:left="1200"/>
    </w:pPr>
    <w:rPr>
      <w:rFonts w:asciiTheme="minorHAnsi" w:hAnsiTheme="minorHAnsi"/>
      <w:sz w:val="18"/>
      <w:szCs w:val="18"/>
    </w:rPr>
  </w:style>
  <w:style w:type="paragraph" w:styleId="TOC7">
    <w:name w:val="toc 7"/>
    <w:basedOn w:val="Normal"/>
    <w:next w:val="Normal"/>
    <w:autoRedefine/>
    <w:uiPriority w:val="39"/>
    <w:unhideWhenUsed/>
    <w:rsid w:val="00975302"/>
    <w:pPr>
      <w:ind w:left="1440"/>
    </w:pPr>
    <w:rPr>
      <w:rFonts w:asciiTheme="minorHAnsi" w:hAnsiTheme="minorHAnsi"/>
      <w:sz w:val="18"/>
      <w:szCs w:val="18"/>
    </w:rPr>
  </w:style>
  <w:style w:type="paragraph" w:styleId="TOC8">
    <w:name w:val="toc 8"/>
    <w:basedOn w:val="Normal"/>
    <w:next w:val="Normal"/>
    <w:autoRedefine/>
    <w:uiPriority w:val="39"/>
    <w:unhideWhenUsed/>
    <w:rsid w:val="00975302"/>
    <w:pPr>
      <w:ind w:left="1680"/>
    </w:pPr>
    <w:rPr>
      <w:rFonts w:asciiTheme="minorHAnsi" w:hAnsiTheme="minorHAnsi"/>
      <w:sz w:val="18"/>
      <w:szCs w:val="18"/>
    </w:rPr>
  </w:style>
  <w:style w:type="paragraph" w:styleId="TOC9">
    <w:name w:val="toc 9"/>
    <w:basedOn w:val="Normal"/>
    <w:next w:val="Normal"/>
    <w:autoRedefine/>
    <w:uiPriority w:val="39"/>
    <w:unhideWhenUsed/>
    <w:rsid w:val="00975302"/>
    <w:pPr>
      <w:ind w:left="1920"/>
    </w:pPr>
    <w:rPr>
      <w:rFonts w:asciiTheme="minorHAnsi" w:hAnsiTheme="minorHAnsi"/>
      <w:sz w:val="18"/>
      <w:szCs w:val="18"/>
    </w:rPr>
  </w:style>
  <w:style w:type="character" w:styleId="Hyperlink">
    <w:name w:val="Hyperlink"/>
    <w:basedOn w:val="DefaultParagraphFont"/>
    <w:uiPriority w:val="99"/>
    <w:unhideWhenUsed/>
    <w:rsid w:val="00975302"/>
    <w:rPr>
      <w:color w:val="6B9F25" w:themeColor="hyperlink"/>
      <w:u w:val="single"/>
    </w:rPr>
  </w:style>
  <w:style w:type="paragraph" w:customStyle="1" w:styleId="Style1">
    <w:name w:val="Style1"/>
    <w:basedOn w:val="Heading1"/>
    <w:qFormat/>
    <w:rsid w:val="00975302"/>
    <w:pPr>
      <w:pBdr>
        <w:top w:val="none" w:sz="0" w:space="0" w:color="auto"/>
        <w:left w:val="none" w:sz="0" w:space="0" w:color="auto"/>
        <w:bottom w:val="none" w:sz="0" w:space="0" w:color="auto"/>
        <w:right w:val="none" w:sz="0" w:space="0" w:color="auto"/>
      </w:pBdr>
      <w:shd w:val="clear" w:color="auto" w:fill="auto"/>
      <w:spacing w:before="0" w:after="240" w:line="240" w:lineRule="auto"/>
      <w:contextualSpacing w:val="0"/>
    </w:pPr>
    <w:rPr>
      <w:rFonts w:ascii="Calibri" w:eastAsia="Calibri" w:hAnsi="Calibri" w:cs="Calibri"/>
      <w:bCs w:val="0"/>
      <w:i/>
      <w:iCs/>
      <w:color w:val="auto"/>
      <w:sz w:val="24"/>
      <w:szCs w:val="24"/>
    </w:rPr>
  </w:style>
  <w:style w:type="paragraph" w:customStyle="1" w:styleId="Style2">
    <w:name w:val="Style2"/>
    <w:basedOn w:val="Normal"/>
    <w:qFormat/>
    <w:rsid w:val="00975302"/>
    <w:rPr>
      <w:b/>
    </w:rPr>
  </w:style>
  <w:style w:type="paragraph" w:customStyle="1" w:styleId="Style3">
    <w:name w:val="Style3"/>
    <w:basedOn w:val="NoSpacing"/>
    <w:qFormat/>
    <w:rsid w:val="00975302"/>
    <w:rPr>
      <w:b/>
      <w:iCs/>
    </w:rPr>
  </w:style>
  <w:style w:type="paragraph" w:customStyle="1" w:styleId="Style4">
    <w:name w:val="Style4"/>
    <w:basedOn w:val="Style2"/>
    <w:qFormat/>
    <w:rsid w:val="00975302"/>
    <w:rPr>
      <w:b w:val="0"/>
    </w:rPr>
  </w:style>
  <w:style w:type="paragraph" w:customStyle="1" w:styleId="Style5">
    <w:name w:val="Style5"/>
    <w:basedOn w:val="Style4"/>
    <w:qFormat/>
    <w:rsid w:val="00975302"/>
  </w:style>
  <w:style w:type="paragraph" w:customStyle="1" w:styleId="Style6">
    <w:name w:val="Style6"/>
    <w:basedOn w:val="Heading1"/>
    <w:qFormat/>
    <w:rsid w:val="00975302"/>
    <w:pPr>
      <w:pBdr>
        <w:top w:val="none" w:sz="0" w:space="0" w:color="auto"/>
        <w:left w:val="none" w:sz="0" w:space="0" w:color="auto"/>
        <w:bottom w:val="none" w:sz="0" w:space="0" w:color="auto"/>
        <w:right w:val="none" w:sz="0" w:space="0" w:color="auto"/>
      </w:pBdr>
      <w:shd w:val="clear" w:color="auto" w:fill="auto"/>
      <w:spacing w:before="0" w:after="240" w:line="240" w:lineRule="auto"/>
      <w:contextualSpacing w:val="0"/>
    </w:pPr>
    <w:rPr>
      <w:rFonts w:ascii="Calibri" w:eastAsia="Calibri" w:hAnsi="Calibri" w:cs="Calibri"/>
      <w:bCs w:val="0"/>
      <w:i/>
      <w:iCs/>
      <w:color w:val="auto"/>
      <w:sz w:val="24"/>
      <w:szCs w:val="24"/>
    </w:rPr>
  </w:style>
  <w:style w:type="paragraph" w:customStyle="1" w:styleId="Style8">
    <w:name w:val="Style8"/>
    <w:basedOn w:val="Heading3"/>
    <w:qFormat/>
    <w:rsid w:val="00975302"/>
    <w:pPr>
      <w:keepNext/>
      <w:pBdr>
        <w:left w:val="none" w:sz="0" w:space="0" w:color="auto"/>
        <w:bottom w:val="none" w:sz="0" w:space="0" w:color="auto"/>
      </w:pBdr>
      <w:spacing w:before="240" w:after="60"/>
      <w:ind w:left="0"/>
      <w:contextualSpacing w:val="0"/>
    </w:pPr>
    <w:rPr>
      <w:rFonts w:ascii="Calibri" w:eastAsia="Calibri" w:hAnsi="Calibri" w:cs="Calibri"/>
      <w:b w:val="0"/>
      <w:bCs w:val="0"/>
      <w:iCs/>
      <w:color w:val="000000"/>
      <w:sz w:val="24"/>
      <w:szCs w:val="24"/>
    </w:rPr>
  </w:style>
  <w:style w:type="character" w:styleId="UnresolvedMention">
    <w:name w:val="Unresolved Mention"/>
    <w:basedOn w:val="DefaultParagraphFont"/>
    <w:uiPriority w:val="99"/>
    <w:unhideWhenUsed/>
    <w:rsid w:val="00975302"/>
    <w:rPr>
      <w:color w:val="605E5C"/>
      <w:shd w:val="clear" w:color="auto" w:fill="E1DFDD"/>
    </w:rPr>
  </w:style>
  <w:style w:type="paragraph" w:customStyle="1" w:styleId="Style30">
    <w:name w:val="Style 3"/>
    <w:basedOn w:val="Heading2"/>
    <w:next w:val="Style1"/>
    <w:qFormat/>
    <w:rsid w:val="00975302"/>
    <w:pPr>
      <w:ind w:left="720"/>
    </w:pPr>
    <w:rPr>
      <w:rFonts w:ascii="Calibri" w:hAnsi="Calibri"/>
      <w:i/>
      <w:sz w:val="24"/>
    </w:rPr>
  </w:style>
  <w:style w:type="paragraph" w:customStyle="1" w:styleId="Style10">
    <w:name w:val="Style10"/>
    <w:basedOn w:val="TOC2"/>
    <w:qFormat/>
    <w:rsid w:val="00975302"/>
    <w:rPr>
      <w:rFonts w:asciiTheme="majorHAnsi" w:hAnsiTheme="majorHAnsi"/>
    </w:rPr>
  </w:style>
  <w:style w:type="paragraph" w:customStyle="1" w:styleId="Style11">
    <w:name w:val="Style11"/>
    <w:basedOn w:val="TOC2"/>
    <w:qFormat/>
    <w:rsid w:val="00975302"/>
    <w:rPr>
      <w:b/>
    </w:rPr>
  </w:style>
  <w:style w:type="paragraph" w:customStyle="1" w:styleId="Style12">
    <w:name w:val="Style12"/>
    <w:basedOn w:val="Normal"/>
    <w:qFormat/>
    <w:rsid w:val="00975302"/>
    <w:rPr>
      <w:color w:val="000000" w:themeColor="text1"/>
      <w:sz w:val="28"/>
      <w:szCs w:val="28"/>
    </w:rPr>
  </w:style>
  <w:style w:type="table" w:styleId="TableGrid">
    <w:name w:val="Table Grid"/>
    <w:basedOn w:val="TableNormal"/>
    <w:uiPriority w:val="39"/>
    <w:rsid w:val="0097530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9">
    <w:name w:val="Style9"/>
    <w:basedOn w:val="Heading2"/>
    <w:next w:val="Normal"/>
    <w:qFormat/>
    <w:rsid w:val="00975302"/>
    <w:pPr>
      <w:ind w:left="720"/>
    </w:pPr>
    <w:rPr>
      <w:rFonts w:ascii="Calibri" w:hAnsi="Calibri"/>
      <w:i/>
      <w:color w:val="000000" w:themeColor="text1"/>
      <w:sz w:val="24"/>
    </w:rPr>
  </w:style>
  <w:style w:type="paragraph" w:customStyle="1" w:styleId="Style13">
    <w:name w:val="Style13"/>
    <w:basedOn w:val="TOC1"/>
    <w:qFormat/>
    <w:rsid w:val="00975302"/>
    <w:rPr>
      <w:rFonts w:ascii="Calibri" w:hAnsi="Calibri"/>
      <w:sz w:val="24"/>
    </w:rPr>
  </w:style>
  <w:style w:type="paragraph" w:customStyle="1" w:styleId="Style14">
    <w:name w:val="Style14"/>
    <w:basedOn w:val="Heading4"/>
    <w:qFormat/>
    <w:rsid w:val="00975302"/>
    <w:rPr>
      <w:i w:val="0"/>
      <w:iCs w:val="0"/>
    </w:rPr>
  </w:style>
  <w:style w:type="paragraph" w:customStyle="1" w:styleId="Style15">
    <w:name w:val="Style15"/>
    <w:basedOn w:val="Heading3"/>
    <w:qFormat/>
    <w:rsid w:val="00975302"/>
    <w:pPr>
      <w:ind w:left="1440"/>
    </w:pPr>
    <w:rPr>
      <w:rFonts w:ascii="Calibri" w:hAnsi="Calibri"/>
      <w:i/>
      <w:sz w:val="24"/>
    </w:rPr>
  </w:style>
  <w:style w:type="paragraph" w:customStyle="1" w:styleId="Style16">
    <w:name w:val="Style16"/>
    <w:basedOn w:val="TOC2"/>
    <w:qFormat/>
    <w:rsid w:val="00975302"/>
  </w:style>
  <w:style w:type="paragraph" w:customStyle="1" w:styleId="Style17">
    <w:name w:val="Style17"/>
    <w:basedOn w:val="Heading2"/>
    <w:next w:val="Style2"/>
    <w:qFormat/>
    <w:rsid w:val="00975302"/>
    <w:pPr>
      <w:ind w:left="720"/>
    </w:pPr>
    <w:rPr>
      <w:rFonts w:ascii="Calibri" w:hAnsi="Calibri"/>
      <w:i/>
      <w:color w:val="134162" w:themeColor="accent2" w:themeShade="7F"/>
      <w:sz w:val="24"/>
    </w:rPr>
  </w:style>
  <w:style w:type="paragraph" w:customStyle="1" w:styleId="Style18">
    <w:name w:val="Style18"/>
    <w:basedOn w:val="Heading2"/>
    <w:qFormat/>
    <w:rsid w:val="00975302"/>
    <w:pPr>
      <w:ind w:left="720"/>
    </w:pPr>
    <w:rPr>
      <w:rFonts w:ascii="Calibri" w:hAnsi="Calibri"/>
      <w:i/>
      <w:sz w:val="24"/>
    </w:rPr>
  </w:style>
  <w:style w:type="paragraph" w:customStyle="1" w:styleId="Style19">
    <w:name w:val="Style19"/>
    <w:basedOn w:val="Normal"/>
    <w:qFormat/>
    <w:rsid w:val="00975302"/>
    <w:pPr>
      <w:widowControl w:val="0"/>
      <w:pBdr>
        <w:top w:val="nil"/>
        <w:left w:val="nil"/>
        <w:bottom w:val="nil"/>
        <w:right w:val="nil"/>
        <w:between w:val="nil"/>
      </w:pBdr>
      <w:ind w:left="115"/>
    </w:pPr>
    <w:rPr>
      <w:rFonts w:eastAsia="Times New Roman" w:cs="Times New Roman"/>
      <w:b/>
      <w:color w:val="000000"/>
    </w:rPr>
  </w:style>
  <w:style w:type="paragraph" w:customStyle="1" w:styleId="Style20">
    <w:name w:val="Style20"/>
    <w:basedOn w:val="Heading1"/>
    <w:qFormat/>
    <w:rsid w:val="00975302"/>
    <w:rPr>
      <w:rFonts w:ascii="Calibri" w:hAnsi="Calibri"/>
      <w:sz w:val="24"/>
    </w:rPr>
  </w:style>
  <w:style w:type="character" w:styleId="CommentReference">
    <w:name w:val="annotation reference"/>
    <w:basedOn w:val="DefaultParagraphFont"/>
    <w:uiPriority w:val="99"/>
    <w:semiHidden/>
    <w:unhideWhenUsed/>
    <w:rsid w:val="00D14160"/>
    <w:rPr>
      <w:sz w:val="16"/>
      <w:szCs w:val="16"/>
    </w:rPr>
  </w:style>
  <w:style w:type="paragraph" w:styleId="CommentText">
    <w:name w:val="annotation text"/>
    <w:basedOn w:val="Normal"/>
    <w:link w:val="CommentTextChar"/>
    <w:uiPriority w:val="99"/>
    <w:unhideWhenUsed/>
    <w:rsid w:val="00D14160"/>
    <w:rPr>
      <w:sz w:val="20"/>
      <w:szCs w:val="20"/>
    </w:rPr>
  </w:style>
  <w:style w:type="character" w:customStyle="1" w:styleId="CommentTextChar">
    <w:name w:val="Comment Text Char"/>
    <w:basedOn w:val="DefaultParagraphFont"/>
    <w:link w:val="CommentText"/>
    <w:uiPriority w:val="99"/>
    <w:rsid w:val="00D14160"/>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D14160"/>
    <w:rPr>
      <w:b/>
      <w:bCs/>
    </w:rPr>
  </w:style>
  <w:style w:type="character" w:customStyle="1" w:styleId="CommentSubjectChar">
    <w:name w:val="Comment Subject Char"/>
    <w:basedOn w:val="CommentTextChar"/>
    <w:link w:val="CommentSubject"/>
    <w:uiPriority w:val="99"/>
    <w:semiHidden/>
    <w:rsid w:val="00D14160"/>
    <w:rPr>
      <w:rFonts w:ascii="Calibri" w:eastAsia="Calibri" w:hAnsi="Calibri" w:cs="Calibri"/>
      <w:b/>
      <w:bCs/>
      <w:sz w:val="20"/>
      <w:szCs w:val="20"/>
    </w:rPr>
  </w:style>
  <w:style w:type="paragraph" w:styleId="Revision">
    <w:name w:val="Revision"/>
    <w:hidden/>
    <w:uiPriority w:val="99"/>
    <w:semiHidden/>
    <w:rsid w:val="004C1F5A"/>
    <w:pPr>
      <w:spacing w:after="0" w:line="240" w:lineRule="auto"/>
    </w:pPr>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1218">
      <w:bodyDiv w:val="1"/>
      <w:marLeft w:val="0"/>
      <w:marRight w:val="0"/>
      <w:marTop w:val="0"/>
      <w:marBottom w:val="0"/>
      <w:divBdr>
        <w:top w:val="none" w:sz="0" w:space="0" w:color="auto"/>
        <w:left w:val="none" w:sz="0" w:space="0" w:color="auto"/>
        <w:bottom w:val="none" w:sz="0" w:space="0" w:color="auto"/>
        <w:right w:val="none" w:sz="0" w:space="0" w:color="auto"/>
      </w:divBdr>
    </w:div>
    <w:div w:id="339940139">
      <w:bodyDiv w:val="1"/>
      <w:marLeft w:val="0"/>
      <w:marRight w:val="0"/>
      <w:marTop w:val="0"/>
      <w:marBottom w:val="0"/>
      <w:divBdr>
        <w:top w:val="none" w:sz="0" w:space="0" w:color="auto"/>
        <w:left w:val="none" w:sz="0" w:space="0" w:color="auto"/>
        <w:bottom w:val="none" w:sz="0" w:space="0" w:color="auto"/>
        <w:right w:val="none" w:sz="0" w:space="0" w:color="auto"/>
      </w:divBdr>
    </w:div>
    <w:div w:id="558829776">
      <w:bodyDiv w:val="1"/>
      <w:marLeft w:val="0"/>
      <w:marRight w:val="0"/>
      <w:marTop w:val="0"/>
      <w:marBottom w:val="0"/>
      <w:divBdr>
        <w:top w:val="none" w:sz="0" w:space="0" w:color="auto"/>
        <w:left w:val="none" w:sz="0" w:space="0" w:color="auto"/>
        <w:bottom w:val="none" w:sz="0" w:space="0" w:color="auto"/>
        <w:right w:val="none" w:sz="0" w:space="0" w:color="auto"/>
      </w:divBdr>
    </w:div>
    <w:div w:id="807239164">
      <w:bodyDiv w:val="1"/>
      <w:marLeft w:val="0"/>
      <w:marRight w:val="0"/>
      <w:marTop w:val="0"/>
      <w:marBottom w:val="0"/>
      <w:divBdr>
        <w:top w:val="none" w:sz="0" w:space="0" w:color="auto"/>
        <w:left w:val="none" w:sz="0" w:space="0" w:color="auto"/>
        <w:bottom w:val="none" w:sz="0" w:space="0" w:color="auto"/>
        <w:right w:val="none" w:sz="0" w:space="0" w:color="auto"/>
      </w:divBdr>
    </w:div>
    <w:div w:id="1014451893">
      <w:bodyDiv w:val="1"/>
      <w:marLeft w:val="0"/>
      <w:marRight w:val="0"/>
      <w:marTop w:val="0"/>
      <w:marBottom w:val="0"/>
      <w:divBdr>
        <w:top w:val="none" w:sz="0" w:space="0" w:color="auto"/>
        <w:left w:val="none" w:sz="0" w:space="0" w:color="auto"/>
        <w:bottom w:val="none" w:sz="0" w:space="0" w:color="auto"/>
        <w:right w:val="none" w:sz="0" w:space="0" w:color="auto"/>
      </w:divBdr>
    </w:div>
    <w:div w:id="1290546904">
      <w:bodyDiv w:val="1"/>
      <w:marLeft w:val="0"/>
      <w:marRight w:val="0"/>
      <w:marTop w:val="0"/>
      <w:marBottom w:val="0"/>
      <w:divBdr>
        <w:top w:val="none" w:sz="0" w:space="0" w:color="auto"/>
        <w:left w:val="none" w:sz="0" w:space="0" w:color="auto"/>
        <w:bottom w:val="none" w:sz="0" w:space="0" w:color="auto"/>
        <w:right w:val="none" w:sz="0" w:space="0" w:color="auto"/>
      </w:divBdr>
    </w:div>
    <w:div w:id="1304458264">
      <w:bodyDiv w:val="1"/>
      <w:marLeft w:val="0"/>
      <w:marRight w:val="0"/>
      <w:marTop w:val="0"/>
      <w:marBottom w:val="0"/>
      <w:divBdr>
        <w:top w:val="none" w:sz="0" w:space="0" w:color="auto"/>
        <w:left w:val="none" w:sz="0" w:space="0" w:color="auto"/>
        <w:bottom w:val="none" w:sz="0" w:space="0" w:color="auto"/>
        <w:right w:val="none" w:sz="0" w:space="0" w:color="auto"/>
      </w:divBdr>
    </w:div>
    <w:div w:id="1373917336">
      <w:bodyDiv w:val="1"/>
      <w:marLeft w:val="0"/>
      <w:marRight w:val="0"/>
      <w:marTop w:val="0"/>
      <w:marBottom w:val="0"/>
      <w:divBdr>
        <w:top w:val="none" w:sz="0" w:space="0" w:color="auto"/>
        <w:left w:val="none" w:sz="0" w:space="0" w:color="auto"/>
        <w:bottom w:val="none" w:sz="0" w:space="0" w:color="auto"/>
        <w:right w:val="none" w:sz="0" w:space="0" w:color="auto"/>
      </w:divBdr>
    </w:div>
    <w:div w:id="1648590703">
      <w:bodyDiv w:val="1"/>
      <w:marLeft w:val="0"/>
      <w:marRight w:val="0"/>
      <w:marTop w:val="0"/>
      <w:marBottom w:val="0"/>
      <w:divBdr>
        <w:top w:val="none" w:sz="0" w:space="0" w:color="auto"/>
        <w:left w:val="none" w:sz="0" w:space="0" w:color="auto"/>
        <w:bottom w:val="none" w:sz="0" w:space="0" w:color="auto"/>
        <w:right w:val="none" w:sz="0" w:space="0" w:color="auto"/>
      </w:divBdr>
    </w:div>
    <w:div w:id="1762291042">
      <w:bodyDiv w:val="1"/>
      <w:marLeft w:val="0"/>
      <w:marRight w:val="0"/>
      <w:marTop w:val="0"/>
      <w:marBottom w:val="0"/>
      <w:divBdr>
        <w:top w:val="none" w:sz="0" w:space="0" w:color="auto"/>
        <w:left w:val="none" w:sz="0" w:space="0" w:color="auto"/>
        <w:bottom w:val="none" w:sz="0" w:space="0" w:color="auto"/>
        <w:right w:val="none" w:sz="0" w:space="0" w:color="auto"/>
      </w:divBdr>
    </w:div>
    <w:div w:id="190055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p17"/><Relationship Id="rId18" Type="http://schemas.openxmlformats.org/officeDocument/2006/relationships/hyperlink" Target="#p16"/><Relationship Id="rId26" Type="http://schemas.openxmlformats.org/officeDocument/2006/relationships/hyperlink" Target="#p24"/><Relationship Id="rId39" Type="http://schemas.openxmlformats.org/officeDocument/2006/relationships/hyperlink" Target="#p37"/><Relationship Id="rId21" Type="http://schemas.openxmlformats.org/officeDocument/2006/relationships/hyperlink" Target="#p19"/><Relationship Id="rId34" Type="http://schemas.openxmlformats.org/officeDocument/2006/relationships/hyperlink" Target="#p32"/><Relationship Id="rId42" Type="http://schemas.openxmlformats.org/officeDocument/2006/relationships/image" Target="media/image2.emf"/><Relationship Id="rId47" Type="http://schemas.microsoft.com/office/2016/09/relationships/commentsIds" Target="commentsIds.xml"/><Relationship Id="rId50" Type="http://schemas.openxmlformats.org/officeDocument/2006/relationships/header" Target="header2.xm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2.xml"/><Relationship Id="rId29" Type="http://schemas.openxmlformats.org/officeDocument/2006/relationships/hyperlink" Target="#p27"/><Relationship Id="rId11" Type="http://schemas.openxmlformats.org/officeDocument/2006/relationships/hyperlink" Target="#p3"/><Relationship Id="rId24" Type="http://schemas.openxmlformats.org/officeDocument/2006/relationships/hyperlink" Target="#p22"/><Relationship Id="rId32" Type="http://schemas.openxmlformats.org/officeDocument/2006/relationships/hyperlink" Target="#p30"/><Relationship Id="rId37" Type="http://schemas.openxmlformats.org/officeDocument/2006/relationships/hyperlink" Target="#p35"/><Relationship Id="rId40" Type="http://schemas.openxmlformats.org/officeDocument/2006/relationships/hyperlink" Target="#p39"/><Relationship Id="rId45" Type="http://schemas.openxmlformats.org/officeDocument/2006/relationships/comments" Target="comments.xml"/><Relationship Id="rId53"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p1"/><Relationship Id="rId19" Type="http://schemas.openxmlformats.org/officeDocument/2006/relationships/image" Target="media/image3.gif"/><Relationship Id="rId31" Type="http://schemas.openxmlformats.org/officeDocument/2006/relationships/hyperlink" Target="#p29"/><Relationship Id="rId44" Type="http://schemas.openxmlformats.org/officeDocument/2006/relationships/image" Target="media/image3.emf"/><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p2"/><Relationship Id="rId14" Type="http://schemas.openxmlformats.org/officeDocument/2006/relationships/customXml" Target="ink/ink1.xml"/><Relationship Id="rId22" Type="http://schemas.openxmlformats.org/officeDocument/2006/relationships/hyperlink" Target="#p20"/><Relationship Id="rId27" Type="http://schemas.openxmlformats.org/officeDocument/2006/relationships/hyperlink" Target="#p25"/><Relationship Id="rId30" Type="http://schemas.openxmlformats.org/officeDocument/2006/relationships/hyperlink" Target="#p28"/><Relationship Id="rId35" Type="http://schemas.openxmlformats.org/officeDocument/2006/relationships/hyperlink" Target="#p33"/><Relationship Id="rId43" Type="http://schemas.openxmlformats.org/officeDocument/2006/relationships/package" Target="embeddings/Microsoft_Word_Document.docx"/><Relationship Id="rId48" Type="http://schemas.microsoft.com/office/2018/08/relationships/commentsExtensible" Target="commentsExtensible.xm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toc1"/><Relationship Id="rId17" Type="http://schemas.openxmlformats.org/officeDocument/2006/relationships/customXml" Target="ink/ink3.xml"/><Relationship Id="rId25" Type="http://schemas.openxmlformats.org/officeDocument/2006/relationships/hyperlink" Target="#p23"/><Relationship Id="rId33" Type="http://schemas.openxmlformats.org/officeDocument/2006/relationships/hyperlink" Target="#p31"/><Relationship Id="rId38" Type="http://schemas.openxmlformats.org/officeDocument/2006/relationships/hyperlink" Target="#p36"/><Relationship Id="rId46" Type="http://schemas.microsoft.com/office/2011/relationships/commentsExtended" Target="commentsExtended.xml"/><Relationship Id="rId20" Type="http://schemas.openxmlformats.org/officeDocument/2006/relationships/hyperlink" Target="#p18"/><Relationship Id="rId41" Type="http://schemas.openxmlformats.org/officeDocument/2006/relationships/hyperlink" Target="https://www.facebook.com/TRIUUsummerfield/?ref=aymt_homepage_pane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p21"/><Relationship Id="rId28" Type="http://schemas.openxmlformats.org/officeDocument/2006/relationships/hyperlink" Target="#p26"/><Relationship Id="rId36" Type="http://schemas.openxmlformats.org/officeDocument/2006/relationships/hyperlink" Target="#p34"/><Relationship Id="rId49"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3T00:24:00.339"/>
    </inkml:context>
    <inkml:brush xml:id="br0">
      <inkml:brushProperty name="width" value="0.05" units="cm"/>
      <inkml:brushProperty name="height" value="0.05" units="cm"/>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3T00:24:00.340"/>
    </inkml:context>
    <inkml:brush xml:id="br0">
      <inkml:brushProperty name="width" value="0.05" units="cm"/>
      <inkml:brushProperty name="height" value="0.05" units="cm"/>
    </inkml:brush>
  </inkml:definitions>
  <inkml:trace contextRef="#ctx0" brushRef="#br0">1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7T13:38:03.890"/>
    </inkml:context>
    <inkml:brush xml:id="br0">
      <inkml:brushProperty name="width" value="0.05" units="cm"/>
      <inkml:brushProperty name="height" value="0.05" units="cm"/>
    </inkml:brush>
  </inkml:definitions>
  <inkml:trace contextRef="#ctx0" brushRef="#br0">0 1 24575,'0'0'0</inkml:trace>
</inkml:ink>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114DC-A93B-CE48-89EF-6D50C9A15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121</Pages>
  <Words>31322</Words>
  <Characters>178536</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Slosser</dc:creator>
  <cp:keywords/>
  <dc:description/>
  <cp:lastModifiedBy>Myra Symons</cp:lastModifiedBy>
  <cp:revision>2</cp:revision>
  <cp:lastPrinted>2022-03-20T01:12:00Z</cp:lastPrinted>
  <dcterms:created xsi:type="dcterms:W3CDTF">2024-08-10T03:05:00Z</dcterms:created>
  <dcterms:modified xsi:type="dcterms:W3CDTF">2024-08-10T03:05:00Z</dcterms:modified>
</cp:coreProperties>
</file>